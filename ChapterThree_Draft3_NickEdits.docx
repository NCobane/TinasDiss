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D4008" w14:textId="3862EB93" w:rsidR="006C6438" w:rsidRPr="009204D8" w:rsidRDefault="008C0684" w:rsidP="00373D75">
      <w:pPr>
        <w:pStyle w:val="Heading1"/>
        <w:jc w:val="center"/>
        <w:rPr>
          <w:color w:val="auto"/>
        </w:rPr>
      </w:pPr>
      <w:r>
        <w:rPr>
          <w:color w:val="auto"/>
        </w:rPr>
        <w:t>CHAPTER 3</w:t>
      </w:r>
    </w:p>
    <w:p w14:paraId="294F7CD3" w14:textId="77777777" w:rsidR="009204D8" w:rsidRPr="009204D8" w:rsidRDefault="009204D8" w:rsidP="00373D75">
      <w:pPr>
        <w:jc w:val="center"/>
      </w:pPr>
    </w:p>
    <w:p w14:paraId="5A1D292C" w14:textId="29978031" w:rsidR="007754BA" w:rsidRDefault="006C6438" w:rsidP="00373D75">
      <w:pPr>
        <w:spacing w:line="480" w:lineRule="auto"/>
        <w:jc w:val="center"/>
        <w:rPr>
          <w:rFonts w:ascii="Times New Roman" w:hAnsi="Times New Roman" w:cs="Times New Roman"/>
          <w:b/>
        </w:rPr>
      </w:pPr>
      <w:r>
        <w:rPr>
          <w:rFonts w:ascii="Times New Roman" w:hAnsi="Times New Roman" w:cs="Times New Roman"/>
          <w:b/>
        </w:rPr>
        <w:t>Philippine Conceptualism: Locating Shop 6</w:t>
      </w:r>
    </w:p>
    <w:p w14:paraId="341DA940" w14:textId="77777777" w:rsidR="008C0684" w:rsidRPr="008C0684" w:rsidRDefault="008C0684" w:rsidP="008C0684">
      <w:pPr>
        <w:spacing w:line="480" w:lineRule="auto"/>
        <w:rPr>
          <w:rFonts w:ascii="Times New Roman" w:hAnsi="Times New Roman" w:cs="Times New Roman"/>
        </w:rPr>
      </w:pPr>
    </w:p>
    <w:p w14:paraId="1D16FAA5" w14:textId="5E5F92DA" w:rsidR="006C6438" w:rsidRDefault="006C6438" w:rsidP="006C6438">
      <w:pPr>
        <w:spacing w:line="480" w:lineRule="auto"/>
        <w:ind w:firstLine="720"/>
        <w:rPr>
          <w:rFonts w:ascii="Times New Roman" w:hAnsi="Times New Roman" w:cs="Times New Roman"/>
        </w:rPr>
      </w:pPr>
      <w:r w:rsidRPr="00986B14">
        <w:rPr>
          <w:rFonts w:ascii="Times New Roman" w:hAnsi="Times New Roman" w:cs="Times New Roman"/>
        </w:rPr>
        <w:t xml:space="preserve">As a student at the University of the Philippines-Diliman in </w:t>
      </w:r>
      <w:r>
        <w:rPr>
          <w:rFonts w:ascii="Times New Roman" w:hAnsi="Times New Roman" w:cs="Times New Roman"/>
        </w:rPr>
        <w:t>the early 1970s, Yolanda Laudico (now Johnson)</w:t>
      </w:r>
      <w:r w:rsidRPr="00986B14">
        <w:rPr>
          <w:rFonts w:ascii="Times New Roman" w:hAnsi="Times New Roman" w:cs="Times New Roman"/>
        </w:rPr>
        <w:t xml:space="preserve"> had a fine arts professor who assigned oil painting—hardly an unusual assignment for a visual art cl</w:t>
      </w:r>
      <w:r w:rsidR="0094192E">
        <w:rPr>
          <w:rFonts w:ascii="Times New Roman" w:hAnsi="Times New Roman" w:cs="Times New Roman"/>
        </w:rPr>
        <w:t>ass.</w:t>
      </w:r>
      <w:r w:rsidR="00D02914">
        <w:rPr>
          <w:rFonts w:ascii="Times New Roman" w:hAnsi="Times New Roman" w:cs="Times New Roman"/>
        </w:rPr>
        <w:t xml:space="preserve"> </w:t>
      </w:r>
      <w:r w:rsidR="0094192E">
        <w:rPr>
          <w:rFonts w:ascii="Times New Roman" w:hAnsi="Times New Roman" w:cs="Times New Roman"/>
        </w:rPr>
        <w:t>In response, Laudico</w:t>
      </w:r>
      <w:r>
        <w:rPr>
          <w:rFonts w:ascii="Times New Roman" w:hAnsi="Times New Roman" w:cs="Times New Roman"/>
        </w:rPr>
        <w:t xml:space="preserve"> collect</w:t>
      </w:r>
      <w:r w:rsidRPr="00986B14">
        <w:rPr>
          <w:rFonts w:ascii="Times New Roman" w:hAnsi="Times New Roman" w:cs="Times New Roman"/>
        </w:rPr>
        <w:t xml:space="preserve">ed crude oil from local gasoline stations. She </w:t>
      </w:r>
      <w:r>
        <w:rPr>
          <w:rFonts w:ascii="Times New Roman" w:hAnsi="Times New Roman" w:cs="Times New Roman"/>
        </w:rPr>
        <w:t>then</w:t>
      </w:r>
      <w:r w:rsidRPr="00986B14">
        <w:rPr>
          <w:rFonts w:ascii="Times New Roman" w:hAnsi="Times New Roman" w:cs="Times New Roman"/>
        </w:rPr>
        <w:t xml:space="preserve"> dip</w:t>
      </w:r>
      <w:r>
        <w:rPr>
          <w:rFonts w:ascii="Times New Roman" w:hAnsi="Times New Roman" w:cs="Times New Roman"/>
        </w:rPr>
        <w:t>ped leaves of paper torn from</w:t>
      </w:r>
      <w:r w:rsidRPr="00986B14">
        <w:rPr>
          <w:rFonts w:ascii="Times New Roman" w:hAnsi="Times New Roman" w:cs="Times New Roman"/>
        </w:rPr>
        <w:t xml:space="preserve"> old book</w:t>
      </w:r>
      <w:r>
        <w:rPr>
          <w:rFonts w:ascii="Times New Roman" w:hAnsi="Times New Roman" w:cs="Times New Roman"/>
        </w:rPr>
        <w:t>s into the slick black oil and pasted them on a board</w:t>
      </w:r>
      <w:r w:rsidRPr="00986B14">
        <w:rPr>
          <w:rFonts w:ascii="Times New Roman" w:hAnsi="Times New Roman" w:cs="Times New Roman"/>
        </w:rPr>
        <w:t xml:space="preserve">. In a recent conversation, she slyly remarked, “My teacher wanted us to do oil painting. Oil paint was very expensive…I was a student. I couldn’t afford it. </w:t>
      </w:r>
      <w:proofErr w:type="gramStart"/>
      <w:r w:rsidRPr="00986B14">
        <w:rPr>
          <w:rFonts w:ascii="Times New Roman" w:hAnsi="Times New Roman" w:cs="Times New Roman"/>
        </w:rPr>
        <w:t>So</w:t>
      </w:r>
      <w:proofErr w:type="gramEnd"/>
      <w:r w:rsidRPr="00986B14">
        <w:rPr>
          <w:rFonts w:ascii="Times New Roman" w:hAnsi="Times New Roman" w:cs="Times New Roman"/>
        </w:rPr>
        <w:t xml:space="preserve"> I used crude oil. My teacher asked me what I was doing, and I said that it was oil painting.”</w:t>
      </w:r>
      <w:r w:rsidRPr="00986B14">
        <w:rPr>
          <w:rStyle w:val="FootnoteReference"/>
          <w:rFonts w:ascii="Times New Roman" w:hAnsi="Times New Roman" w:cs="Times New Roman"/>
        </w:rPr>
        <w:footnoteReference w:id="1"/>
      </w:r>
      <w:r>
        <w:rPr>
          <w:rFonts w:ascii="Times New Roman" w:hAnsi="Times New Roman" w:cs="Times New Roman"/>
        </w:rPr>
        <w:t xml:space="preserve"> Throughout the 1970s, Laudico frequently explored substitutions to paint by using everyday materials; in addition to oil acquired from gas stations, she also used tubes of mint-scented toothpaste from her bathroom. Laudico also continu</w:t>
      </w:r>
      <w:r w:rsidRPr="00986B14">
        <w:rPr>
          <w:rFonts w:ascii="Times New Roman" w:hAnsi="Times New Roman" w:cs="Times New Roman"/>
        </w:rPr>
        <w:t>ed he</w:t>
      </w:r>
      <w:r>
        <w:rPr>
          <w:rFonts w:ascii="Times New Roman" w:hAnsi="Times New Roman" w:cs="Times New Roman"/>
        </w:rPr>
        <w:t xml:space="preserve">r early experiments with crude oil at her </w:t>
      </w:r>
      <w:r>
        <w:rPr>
          <w:rFonts w:ascii="Times New Roman" w:hAnsi="Times New Roman" w:cs="Times New Roman"/>
          <w:i/>
        </w:rPr>
        <w:t xml:space="preserve">Thirteen Artists </w:t>
      </w:r>
      <w:r>
        <w:rPr>
          <w:rFonts w:ascii="Times New Roman" w:hAnsi="Times New Roman" w:cs="Times New Roman"/>
        </w:rPr>
        <w:t>exhibition at the CCP by soaking banana leaves in the oil</w:t>
      </w:r>
      <w:r w:rsidRPr="00986B14">
        <w:rPr>
          <w:rFonts w:ascii="Times New Roman" w:hAnsi="Times New Roman" w:cs="Times New Roman"/>
        </w:rPr>
        <w:t xml:space="preserve"> and draping them over fishing wire strung over</w:t>
      </w:r>
      <w:r>
        <w:rPr>
          <w:rFonts w:ascii="Times New Roman" w:hAnsi="Times New Roman" w:cs="Times New Roman"/>
        </w:rPr>
        <w:t xml:space="preserve"> the length of the Small Gallery.</w:t>
      </w:r>
    </w:p>
    <w:p w14:paraId="159A4CD5" w14:textId="48D51B8C" w:rsidR="006C6438" w:rsidRDefault="006C6438" w:rsidP="006C6438">
      <w:pPr>
        <w:spacing w:line="480" w:lineRule="auto"/>
        <w:ind w:firstLine="720"/>
        <w:rPr>
          <w:rFonts w:ascii="Times New Roman" w:hAnsi="Times New Roman" w:cs="Times New Roman"/>
        </w:rPr>
      </w:pPr>
      <w:r>
        <w:rPr>
          <w:rFonts w:ascii="Times New Roman" w:hAnsi="Times New Roman" w:cs="Times New Roman"/>
        </w:rPr>
        <w:t xml:space="preserve">Like many members of </w:t>
      </w:r>
      <w:r w:rsidRPr="001801D0">
        <w:rPr>
          <w:rFonts w:ascii="Times New Roman" w:hAnsi="Times New Roman" w:cs="Times New Roman"/>
        </w:rPr>
        <w:t>Shop 6</w:t>
      </w:r>
      <w:r w:rsidR="00A84969">
        <w:rPr>
          <w:rFonts w:ascii="Times New Roman" w:hAnsi="Times New Roman" w:cs="Times New Roman"/>
        </w:rPr>
        <w:t>, including</w:t>
      </w:r>
      <w:r w:rsidR="004B169C">
        <w:rPr>
          <w:rFonts w:ascii="Times New Roman" w:hAnsi="Times New Roman" w:cs="Times New Roman"/>
        </w:rPr>
        <w:t xml:space="preserve"> Roberto</w:t>
      </w:r>
      <w:r w:rsidR="00A84969">
        <w:rPr>
          <w:rFonts w:ascii="Times New Roman" w:hAnsi="Times New Roman" w:cs="Times New Roman"/>
        </w:rPr>
        <w:t xml:space="preserve"> Chabet, </w:t>
      </w:r>
      <w:r>
        <w:rPr>
          <w:rFonts w:ascii="Times New Roman" w:hAnsi="Times New Roman" w:cs="Times New Roman"/>
        </w:rPr>
        <w:t>Laudico used alternative and locally found materials in order to in</w:t>
      </w:r>
      <w:r w:rsidR="00CE0A04">
        <w:rPr>
          <w:rFonts w:ascii="Times New Roman" w:hAnsi="Times New Roman" w:cs="Times New Roman"/>
        </w:rPr>
        <w:t>vestigate questions of art,</w:t>
      </w:r>
      <w:r w:rsidR="00E05E28">
        <w:rPr>
          <w:rFonts w:ascii="Times New Roman" w:hAnsi="Times New Roman" w:cs="Times New Roman"/>
        </w:rPr>
        <w:t xml:space="preserve"> labor,</w:t>
      </w:r>
      <w:r>
        <w:rPr>
          <w:rFonts w:ascii="Times New Roman" w:hAnsi="Times New Roman" w:cs="Times New Roman"/>
        </w:rPr>
        <w:t xml:space="preserve"> the everyday,</w:t>
      </w:r>
      <w:r w:rsidR="00E05E28">
        <w:rPr>
          <w:rFonts w:ascii="Times New Roman" w:hAnsi="Times New Roman" w:cs="Times New Roman"/>
        </w:rPr>
        <w:t xml:space="preserve"> and the world. </w:t>
      </w:r>
      <w:r>
        <w:rPr>
          <w:rFonts w:ascii="Times New Roman" w:hAnsi="Times New Roman" w:cs="Times New Roman"/>
        </w:rPr>
        <w:t>The following chapter elaborates on the development of</w:t>
      </w:r>
      <w:r w:rsidRPr="00986B14">
        <w:rPr>
          <w:rFonts w:ascii="Times New Roman" w:hAnsi="Times New Roman" w:cs="Times New Roman"/>
        </w:rPr>
        <w:t xml:space="preserve"> conceptual art in Manila through discussion of</w:t>
      </w:r>
      <w:r w:rsidRPr="00986B14">
        <w:rPr>
          <w:rFonts w:ascii="Times New Roman" w:hAnsi="Times New Roman" w:cs="Times New Roman"/>
          <w:i/>
        </w:rPr>
        <w:t xml:space="preserve"> </w:t>
      </w:r>
      <w:r w:rsidRPr="001801D0">
        <w:rPr>
          <w:rFonts w:ascii="Times New Roman" w:hAnsi="Times New Roman" w:cs="Times New Roman"/>
        </w:rPr>
        <w:t>Shop 6</w:t>
      </w:r>
      <w:r w:rsidRPr="00986B14">
        <w:rPr>
          <w:rFonts w:ascii="Times New Roman" w:hAnsi="Times New Roman" w:cs="Times New Roman"/>
          <w:i/>
        </w:rPr>
        <w:t xml:space="preserve">, </w:t>
      </w:r>
      <w:r w:rsidRPr="00986B14">
        <w:rPr>
          <w:rFonts w:ascii="Times New Roman" w:hAnsi="Times New Roman" w:cs="Times New Roman"/>
        </w:rPr>
        <w:t>a group of loosely affiliated</w:t>
      </w:r>
      <w:r>
        <w:rPr>
          <w:rFonts w:ascii="Times New Roman" w:hAnsi="Times New Roman" w:cs="Times New Roman"/>
        </w:rPr>
        <w:t xml:space="preserve"> </w:t>
      </w:r>
      <w:r w:rsidRPr="00986B14">
        <w:rPr>
          <w:rFonts w:ascii="Times New Roman" w:hAnsi="Times New Roman" w:cs="Times New Roman"/>
        </w:rPr>
        <w:t>artists</w:t>
      </w:r>
      <w:r>
        <w:rPr>
          <w:rFonts w:ascii="Times New Roman" w:hAnsi="Times New Roman" w:cs="Times New Roman"/>
        </w:rPr>
        <w:t xml:space="preserve"> </w:t>
      </w:r>
      <w:r w:rsidRPr="00986B14">
        <w:rPr>
          <w:rFonts w:ascii="Times New Roman" w:hAnsi="Times New Roman" w:cs="Times New Roman"/>
        </w:rPr>
        <w:t>who manipulated everyday, organic</w:t>
      </w:r>
      <w:r>
        <w:rPr>
          <w:rFonts w:ascii="Times New Roman" w:hAnsi="Times New Roman" w:cs="Times New Roman"/>
        </w:rPr>
        <w:t>,</w:t>
      </w:r>
      <w:r w:rsidRPr="00986B14">
        <w:rPr>
          <w:rFonts w:ascii="Times New Roman" w:hAnsi="Times New Roman" w:cs="Times New Roman"/>
        </w:rPr>
        <w:t xml:space="preserve"> and found materials in ways that explored the role and </w:t>
      </w:r>
      <w:r>
        <w:rPr>
          <w:rFonts w:ascii="Times New Roman" w:hAnsi="Times New Roman" w:cs="Times New Roman"/>
        </w:rPr>
        <w:t xml:space="preserve">legacy of art making in the Philippines. </w:t>
      </w:r>
      <w:r>
        <w:rPr>
          <w:rFonts w:ascii="Times New Roman" w:hAnsi="Times New Roman" w:cs="Times New Roman"/>
        </w:rPr>
        <w:lastRenderedPageBreak/>
        <w:t xml:space="preserve">While those considered part of </w:t>
      </w:r>
      <w:r w:rsidRPr="001801D0">
        <w:rPr>
          <w:rFonts w:ascii="Times New Roman" w:hAnsi="Times New Roman" w:cs="Times New Roman"/>
        </w:rPr>
        <w:t>Shop 6</w:t>
      </w:r>
      <w:r>
        <w:rPr>
          <w:rFonts w:ascii="Times New Roman" w:hAnsi="Times New Roman" w:cs="Times New Roman"/>
        </w:rPr>
        <w:t xml:space="preserve"> fluctuated throughout the 1970s, members </w:t>
      </w:r>
      <w:r w:rsidRPr="001D3E40">
        <w:rPr>
          <w:rFonts w:ascii="Times New Roman" w:hAnsi="Times New Roman" w:cs="Times New Roman"/>
        </w:rPr>
        <w:t>included</w:t>
      </w:r>
      <w:r>
        <w:rPr>
          <w:rFonts w:ascii="Times New Roman" w:hAnsi="Times New Roman" w:cs="Times New Roman"/>
        </w:rPr>
        <w:t xml:space="preserve"> aforementioned Laudico, Chabet (who is often considered the group’s leader or father figure), Fernando Modesto, Joe Bautista, Alan Rivera, Nap Jamir II</w:t>
      </w:r>
      <w:r w:rsidR="00B71BC6">
        <w:rPr>
          <w:rFonts w:ascii="Times New Roman" w:hAnsi="Times New Roman" w:cs="Times New Roman"/>
        </w:rPr>
        <w:t>,</w:t>
      </w:r>
      <w:r>
        <w:rPr>
          <w:rFonts w:ascii="Times New Roman" w:hAnsi="Times New Roman" w:cs="Times New Roman"/>
        </w:rPr>
        <w:t xml:space="preserve"> and Rodolfo Gan</w:t>
      </w:r>
      <w:r w:rsidR="00B71BC6">
        <w:rPr>
          <w:rFonts w:ascii="Times New Roman" w:hAnsi="Times New Roman" w:cs="Times New Roman"/>
        </w:rPr>
        <w:t>,</w:t>
      </w:r>
      <w:r>
        <w:rPr>
          <w:rFonts w:ascii="Times New Roman" w:hAnsi="Times New Roman" w:cs="Times New Roman"/>
        </w:rPr>
        <w:t xml:space="preserve"> among others. Though each of these artists had distinct practices and sty</w:t>
      </w:r>
      <w:r w:rsidR="00B850BE">
        <w:rPr>
          <w:rFonts w:ascii="Times New Roman" w:hAnsi="Times New Roman" w:cs="Times New Roman"/>
        </w:rPr>
        <w:t>les, they frequently handle</w:t>
      </w:r>
      <w:r w:rsidR="00BD0494">
        <w:rPr>
          <w:rFonts w:ascii="Times New Roman" w:hAnsi="Times New Roman" w:cs="Times New Roman"/>
        </w:rPr>
        <w:t>d</w:t>
      </w:r>
      <w:r>
        <w:rPr>
          <w:rFonts w:ascii="Times New Roman" w:hAnsi="Times New Roman" w:cs="Times New Roman"/>
        </w:rPr>
        <w:t xml:space="preserve"> everyday objects, discards, or debris in ways that encouraged viewers towards a heightened perception and questioning of their lived world. While artists in the 1960s concerned themselves with painting—abstract painting in particular—Shop 6 artists chose real world objects over pure abstraction to engage their spectators to act within the world. Instead of pieces of canvas covered in paint,</w:t>
      </w:r>
      <w:r w:rsidRPr="00995B1A">
        <w:rPr>
          <w:rFonts w:ascii="Times New Roman" w:hAnsi="Times New Roman" w:cs="Times New Roman"/>
        </w:rPr>
        <w:t xml:space="preserve"> </w:t>
      </w:r>
      <w:r>
        <w:rPr>
          <w:rFonts w:ascii="Times New Roman" w:hAnsi="Times New Roman" w:cs="Times New Roman"/>
        </w:rPr>
        <w:t>the artists active in Shop 6 wanted to create “situations that can assault the senses and leave recurring imprint in the mind.”</w:t>
      </w:r>
      <w:r>
        <w:rPr>
          <w:rStyle w:val="FootnoteReference"/>
          <w:rFonts w:ascii="Times New Roman" w:hAnsi="Times New Roman" w:cs="Times New Roman"/>
        </w:rPr>
        <w:footnoteReference w:id="2"/>
      </w:r>
      <w:r>
        <w:rPr>
          <w:rFonts w:ascii="Times New Roman" w:hAnsi="Times New Roman" w:cs="Times New Roman"/>
        </w:rPr>
        <w:t xml:space="preserve"> </w:t>
      </w:r>
    </w:p>
    <w:p w14:paraId="5B824664" w14:textId="6D69502C" w:rsidR="006C6438" w:rsidRDefault="006C6438" w:rsidP="006C6438">
      <w:pPr>
        <w:spacing w:line="480" w:lineRule="auto"/>
        <w:ind w:firstLine="720"/>
        <w:rPr>
          <w:rFonts w:ascii="Times New Roman" w:hAnsi="Times New Roman" w:cs="Times New Roman"/>
        </w:rPr>
      </w:pPr>
      <w:r w:rsidRPr="00C708CC">
        <w:rPr>
          <w:rFonts w:ascii="Times New Roman" w:hAnsi="Times New Roman" w:cs="Times New Roman"/>
        </w:rPr>
        <w:t>Following President Ferdinand Marcos’ declara</w:t>
      </w:r>
      <w:r>
        <w:rPr>
          <w:rFonts w:ascii="Times New Roman" w:hAnsi="Times New Roman" w:cs="Times New Roman"/>
        </w:rPr>
        <w:t>tion of martial law in 1972,</w:t>
      </w:r>
      <w:r w:rsidRPr="00C708CC">
        <w:rPr>
          <w:rFonts w:ascii="Times New Roman" w:hAnsi="Times New Roman" w:cs="Times New Roman"/>
        </w:rPr>
        <w:t xml:space="preserve"> </w:t>
      </w:r>
      <w:r w:rsidR="00985F18">
        <w:rPr>
          <w:rFonts w:ascii="Times New Roman" w:hAnsi="Times New Roman" w:cs="Times New Roman"/>
        </w:rPr>
        <w:t xml:space="preserve">many </w:t>
      </w:r>
      <w:r w:rsidRPr="00C708CC">
        <w:rPr>
          <w:rFonts w:ascii="Times New Roman" w:hAnsi="Times New Roman" w:cs="Times New Roman"/>
        </w:rPr>
        <w:t>artists</w:t>
      </w:r>
      <w:r>
        <w:rPr>
          <w:rFonts w:ascii="Times New Roman" w:hAnsi="Times New Roman" w:cs="Times New Roman"/>
        </w:rPr>
        <w:t xml:space="preserve"> who took part of</w:t>
      </w:r>
      <w:r w:rsidRPr="00C708CC">
        <w:rPr>
          <w:rFonts w:ascii="Times New Roman" w:hAnsi="Times New Roman" w:cs="Times New Roman"/>
        </w:rPr>
        <w:t xml:space="preserve"> </w:t>
      </w:r>
      <w:r w:rsidRPr="00D5648C">
        <w:rPr>
          <w:rFonts w:ascii="Times New Roman" w:hAnsi="Times New Roman" w:cs="Times New Roman"/>
        </w:rPr>
        <w:t>Shop 6 grappled</w:t>
      </w:r>
      <w:r w:rsidRPr="00C708CC">
        <w:rPr>
          <w:rFonts w:ascii="Times New Roman" w:hAnsi="Times New Roman" w:cs="Times New Roman"/>
        </w:rPr>
        <w:t xml:space="preserve"> with</w:t>
      </w:r>
      <w:r w:rsidRPr="00986B14">
        <w:rPr>
          <w:rFonts w:ascii="Times New Roman" w:hAnsi="Times New Roman" w:cs="Times New Roman"/>
        </w:rPr>
        <w:t xml:space="preserve"> wh</w:t>
      </w:r>
      <w:r>
        <w:rPr>
          <w:rFonts w:ascii="Times New Roman" w:hAnsi="Times New Roman" w:cs="Times New Roman"/>
        </w:rPr>
        <w:t>at it meant to make art under an</w:t>
      </w:r>
      <w:r w:rsidRPr="00986B14">
        <w:rPr>
          <w:rFonts w:ascii="Times New Roman" w:hAnsi="Times New Roman" w:cs="Times New Roman"/>
        </w:rPr>
        <w:t xml:space="preserve"> authoritarian</w:t>
      </w:r>
      <w:r>
        <w:rPr>
          <w:rFonts w:ascii="Times New Roman" w:hAnsi="Times New Roman" w:cs="Times New Roman"/>
        </w:rPr>
        <w:t xml:space="preserve"> regime</w:t>
      </w:r>
      <w:r w:rsidRPr="00986B14">
        <w:rPr>
          <w:rFonts w:ascii="Times New Roman" w:hAnsi="Times New Roman" w:cs="Times New Roman"/>
        </w:rPr>
        <w:t xml:space="preserve">, particularly one that had so </w:t>
      </w:r>
      <w:r w:rsidR="000D6505" w:rsidRPr="00986B14">
        <w:rPr>
          <w:rFonts w:ascii="Times New Roman" w:hAnsi="Times New Roman" w:cs="Times New Roman"/>
        </w:rPr>
        <w:t>publicly</w:t>
      </w:r>
      <w:r w:rsidRPr="00986B14">
        <w:rPr>
          <w:rFonts w:ascii="Times New Roman" w:hAnsi="Times New Roman" w:cs="Times New Roman"/>
        </w:rPr>
        <w:t xml:space="preserve"> supported the arts with its recent inauguration of a multi-functional cultural center.</w:t>
      </w:r>
      <w:r>
        <w:rPr>
          <w:rFonts w:ascii="Times New Roman" w:hAnsi="Times New Roman" w:cs="Times New Roman"/>
        </w:rPr>
        <w:t xml:space="preserve"> Many of these artists had come of age at the University of the Philippines (U.P.) during Marcos’ reign. Artists today still consider U.P. the most prestigious institution for a fine arts degree; under martial law,</w:t>
      </w:r>
      <w:r w:rsidR="00D10F78">
        <w:rPr>
          <w:rFonts w:ascii="Times New Roman" w:hAnsi="Times New Roman" w:cs="Times New Roman"/>
        </w:rPr>
        <w:t xml:space="preserve"> the university, </w:t>
      </w:r>
      <w:r>
        <w:rPr>
          <w:rFonts w:ascii="Times New Roman" w:hAnsi="Times New Roman" w:cs="Times New Roman"/>
        </w:rPr>
        <w:t>like many college campuses</w:t>
      </w:r>
      <w:r w:rsidR="00D10F78">
        <w:rPr>
          <w:rFonts w:ascii="Times New Roman" w:hAnsi="Times New Roman" w:cs="Times New Roman"/>
        </w:rPr>
        <w:t xml:space="preserve"> in the 1970s, </w:t>
      </w:r>
      <w:r>
        <w:rPr>
          <w:rFonts w:ascii="Times New Roman" w:hAnsi="Times New Roman" w:cs="Times New Roman"/>
        </w:rPr>
        <w:t xml:space="preserve">was a </w:t>
      </w:r>
      <w:r w:rsidR="00AB5CFB">
        <w:rPr>
          <w:rFonts w:ascii="Times New Roman" w:hAnsi="Times New Roman" w:cs="Times New Roman"/>
        </w:rPr>
        <w:t xml:space="preserve">center for </w:t>
      </w:r>
      <w:r>
        <w:rPr>
          <w:rFonts w:ascii="Times New Roman" w:hAnsi="Times New Roman" w:cs="Times New Roman"/>
        </w:rPr>
        <w:t>political</w:t>
      </w:r>
      <w:r w:rsidR="00AB5CFB">
        <w:rPr>
          <w:rFonts w:ascii="Times New Roman" w:hAnsi="Times New Roman" w:cs="Times New Roman"/>
        </w:rPr>
        <w:t xml:space="preserve"> action and protest</w:t>
      </w:r>
      <w:r>
        <w:rPr>
          <w:rFonts w:ascii="Times New Roman" w:hAnsi="Times New Roman" w:cs="Times New Roman"/>
        </w:rPr>
        <w:t>. Unlike Philippine social realists</w:t>
      </w:r>
      <w:r w:rsidR="00B71BC6">
        <w:rPr>
          <w:rFonts w:ascii="Times New Roman" w:hAnsi="Times New Roman" w:cs="Times New Roman"/>
        </w:rPr>
        <w:t>,</w:t>
      </w:r>
      <w:r>
        <w:rPr>
          <w:rFonts w:ascii="Times New Roman" w:hAnsi="Times New Roman" w:cs="Times New Roman"/>
        </w:rPr>
        <w:t xml:space="preserve"> who called for heavy opposition against the Marcoses, members of </w:t>
      </w:r>
      <w:r w:rsidRPr="001801D0">
        <w:rPr>
          <w:rFonts w:ascii="Times New Roman" w:hAnsi="Times New Roman" w:cs="Times New Roman"/>
        </w:rPr>
        <w:t>Shop 6</w:t>
      </w:r>
      <w:r>
        <w:rPr>
          <w:rFonts w:ascii="Times New Roman" w:hAnsi="Times New Roman" w:cs="Times New Roman"/>
        </w:rPr>
        <w:t xml:space="preserve"> never claimed to be revolutionaries or politically engaged artists.</w:t>
      </w:r>
      <w:r>
        <w:rPr>
          <w:rStyle w:val="FootnoteReference"/>
          <w:rFonts w:ascii="Times New Roman" w:hAnsi="Times New Roman" w:cs="Times New Roman"/>
        </w:rPr>
        <w:footnoteReference w:id="3"/>
      </w:r>
      <w:r>
        <w:rPr>
          <w:rFonts w:ascii="Times New Roman" w:hAnsi="Times New Roman" w:cs="Times New Roman"/>
        </w:rPr>
        <w:t xml:space="preserve"> In fact, Dayrit, who documented and occasionally exhibited with </w:t>
      </w:r>
      <w:r w:rsidRPr="001801D0">
        <w:rPr>
          <w:rFonts w:ascii="Times New Roman" w:hAnsi="Times New Roman" w:cs="Times New Roman"/>
        </w:rPr>
        <w:t>Shop 6,</w:t>
      </w:r>
      <w:r>
        <w:rPr>
          <w:rFonts w:ascii="Times New Roman" w:hAnsi="Times New Roman" w:cs="Times New Roman"/>
        </w:rPr>
        <w:t xml:space="preserve"> wrote in her journal that she and Chabet supported the re-election of </w:t>
      </w:r>
      <w:r>
        <w:rPr>
          <w:rFonts w:ascii="Times New Roman" w:hAnsi="Times New Roman" w:cs="Times New Roman"/>
        </w:rPr>
        <w:lastRenderedPageBreak/>
        <w:t>Ferdinand Marcos in 1969.</w:t>
      </w:r>
      <w:r>
        <w:rPr>
          <w:rStyle w:val="FootnoteReference"/>
          <w:rFonts w:ascii="Times New Roman" w:hAnsi="Times New Roman" w:cs="Times New Roman"/>
        </w:rPr>
        <w:footnoteReference w:id="4"/>
      </w:r>
      <w:r w:rsidR="00E05E28">
        <w:rPr>
          <w:rFonts w:ascii="Times New Roman" w:hAnsi="Times New Roman" w:cs="Times New Roman"/>
        </w:rPr>
        <w:t xml:space="preserve"> </w:t>
      </w:r>
      <w:r>
        <w:rPr>
          <w:rFonts w:ascii="Times New Roman" w:hAnsi="Times New Roman" w:cs="Times New Roman"/>
        </w:rPr>
        <w:t xml:space="preserve">In this intellectual milieu, artists such as Laudico not only used materials alternative to paint to make statements about the cost of artist supplies and the belatedness of Philippine art, but also to explore the how these materials reacted to </w:t>
      </w:r>
      <w:r w:rsidR="005972C2">
        <w:rPr>
          <w:rFonts w:ascii="Times New Roman" w:hAnsi="Times New Roman" w:cs="Times New Roman"/>
        </w:rPr>
        <w:t xml:space="preserve">the </w:t>
      </w:r>
      <w:r>
        <w:rPr>
          <w:rFonts w:ascii="Times New Roman" w:hAnsi="Times New Roman" w:cs="Times New Roman"/>
        </w:rPr>
        <w:t>pressures of durat</w:t>
      </w:r>
      <w:r w:rsidR="00514193">
        <w:rPr>
          <w:rFonts w:ascii="Times New Roman" w:hAnsi="Times New Roman" w:cs="Times New Roman"/>
        </w:rPr>
        <w:t>ion and physical manipulation in order to</w:t>
      </w:r>
      <w:r w:rsidR="004E4D48">
        <w:rPr>
          <w:rFonts w:ascii="Times New Roman" w:hAnsi="Times New Roman" w:cs="Times New Roman"/>
        </w:rPr>
        <w:t xml:space="preserve"> engage their viewers in</w:t>
      </w:r>
      <w:r>
        <w:rPr>
          <w:rFonts w:ascii="Times New Roman" w:hAnsi="Times New Roman" w:cs="Times New Roman"/>
        </w:rPr>
        <w:t xml:space="preserve"> multi-sensorial experiences of their work.</w:t>
      </w:r>
      <w:r w:rsidR="00606109" w:rsidRPr="00606109">
        <w:rPr>
          <w:rFonts w:ascii="Times New Roman" w:hAnsi="Times New Roman" w:cs="Times New Roman"/>
        </w:rPr>
        <w:t xml:space="preserve"> </w:t>
      </w:r>
      <w:r w:rsidR="00606109">
        <w:rPr>
          <w:rFonts w:ascii="Times New Roman" w:hAnsi="Times New Roman" w:cs="Times New Roman"/>
        </w:rPr>
        <w:t>Though not explicitly political</w:t>
      </w:r>
      <w:r w:rsidR="00E56D34">
        <w:rPr>
          <w:rFonts w:ascii="Times New Roman" w:hAnsi="Times New Roman" w:cs="Times New Roman"/>
        </w:rPr>
        <w:t>,</w:t>
      </w:r>
      <w:r w:rsidR="00606109">
        <w:rPr>
          <w:rFonts w:ascii="Times New Roman" w:hAnsi="Times New Roman" w:cs="Times New Roman"/>
        </w:rPr>
        <w:t xml:space="preserve"> </w:t>
      </w:r>
      <w:r w:rsidR="00E05E28">
        <w:rPr>
          <w:rFonts w:ascii="Times New Roman" w:hAnsi="Times New Roman" w:cs="Times New Roman"/>
        </w:rPr>
        <w:t>t</w:t>
      </w:r>
      <w:r w:rsidR="008C7B66">
        <w:rPr>
          <w:rFonts w:ascii="Times New Roman" w:hAnsi="Times New Roman" w:cs="Times New Roman"/>
        </w:rPr>
        <w:t xml:space="preserve">hese sensorial experiences </w:t>
      </w:r>
      <w:r w:rsidR="00571911">
        <w:rPr>
          <w:rFonts w:ascii="Times New Roman" w:hAnsi="Times New Roman" w:cs="Times New Roman"/>
        </w:rPr>
        <w:t xml:space="preserve">often </w:t>
      </w:r>
      <w:r w:rsidR="008C7B66">
        <w:rPr>
          <w:rFonts w:ascii="Times New Roman" w:hAnsi="Times New Roman" w:cs="Times New Roman"/>
        </w:rPr>
        <w:t>violated the standards of</w:t>
      </w:r>
      <w:r w:rsidR="00571911">
        <w:rPr>
          <w:rFonts w:ascii="Times New Roman" w:hAnsi="Times New Roman" w:cs="Times New Roman"/>
        </w:rPr>
        <w:t xml:space="preserve"> propriety established by Imelda</w:t>
      </w:r>
      <w:r w:rsidR="00F912C0">
        <w:rPr>
          <w:rFonts w:ascii="Times New Roman" w:hAnsi="Times New Roman" w:cs="Times New Roman"/>
        </w:rPr>
        <w:t xml:space="preserve"> </w:t>
      </w:r>
      <w:r w:rsidR="00B71BC6">
        <w:rPr>
          <w:rFonts w:ascii="Times New Roman" w:hAnsi="Times New Roman" w:cs="Times New Roman"/>
        </w:rPr>
        <w:t xml:space="preserve">Marcos </w:t>
      </w:r>
      <w:r w:rsidR="00F912C0">
        <w:rPr>
          <w:rFonts w:ascii="Times New Roman" w:hAnsi="Times New Roman" w:cs="Times New Roman"/>
        </w:rPr>
        <w:t xml:space="preserve">at the CCP. </w:t>
      </w:r>
    </w:p>
    <w:p w14:paraId="6E1CC676" w14:textId="15B4C327" w:rsidR="0091084D" w:rsidRDefault="0091084D" w:rsidP="00172DF2">
      <w:pPr>
        <w:spacing w:line="480" w:lineRule="auto"/>
        <w:ind w:firstLine="720"/>
        <w:rPr>
          <w:rFonts w:ascii="Times New Roman" w:hAnsi="Times New Roman" w:cs="Times New Roman"/>
          <w:lang w:eastAsia="zh-TW"/>
        </w:rPr>
      </w:pPr>
      <w:r w:rsidRPr="003F3876">
        <w:rPr>
          <w:rFonts w:ascii="Times New Roman" w:hAnsi="Times New Roman" w:cs="Times New Roman"/>
        </w:rPr>
        <w:t>In discussing Shop 6 wit</w:t>
      </w:r>
      <w:r w:rsidR="009801F7">
        <w:rPr>
          <w:rFonts w:ascii="Times New Roman" w:hAnsi="Times New Roman" w:cs="Times New Roman"/>
        </w:rPr>
        <w:t>h Bunoan, Chabet stated</w:t>
      </w:r>
      <w:r w:rsidR="00F93731">
        <w:rPr>
          <w:rFonts w:ascii="Times New Roman" w:hAnsi="Times New Roman" w:cs="Times New Roman"/>
        </w:rPr>
        <w:t xml:space="preserve"> that its</w:t>
      </w:r>
      <w:r w:rsidRPr="003F3876">
        <w:rPr>
          <w:rFonts w:ascii="Times New Roman" w:hAnsi="Times New Roman" w:cs="Times New Roman"/>
        </w:rPr>
        <w:t xml:space="preserve"> members wanted to “match the activities in the CCP.</w:t>
      </w:r>
      <w:r w:rsidRPr="003F3876">
        <w:rPr>
          <w:rStyle w:val="FootnoteReference"/>
          <w:rFonts w:ascii="Times New Roman" w:hAnsi="Times New Roman" w:cs="Times New Roman"/>
        </w:rPr>
        <w:footnoteReference w:id="5"/>
      </w:r>
      <w:r w:rsidR="009801F7">
        <w:rPr>
          <w:rFonts w:ascii="Times New Roman" w:hAnsi="Times New Roman" w:cs="Times New Roman"/>
        </w:rPr>
        <w:t xml:space="preserve"> Shop 6, Chabet</w:t>
      </w:r>
      <w:r w:rsidR="009B10F9">
        <w:rPr>
          <w:rFonts w:ascii="Times New Roman" w:hAnsi="Times New Roman" w:cs="Times New Roman"/>
        </w:rPr>
        <w:t xml:space="preserve"> claimed</w:t>
      </w:r>
      <w:r w:rsidRPr="003F3876">
        <w:rPr>
          <w:rFonts w:ascii="Times New Roman" w:hAnsi="Times New Roman" w:cs="Times New Roman"/>
        </w:rPr>
        <w:t>, was intended to be “an alternative to the CCP.”</w:t>
      </w:r>
      <w:r w:rsidRPr="003F3876">
        <w:rPr>
          <w:rStyle w:val="FootnoteReference"/>
          <w:rFonts w:ascii="Times New Roman" w:hAnsi="Times New Roman" w:cs="Times New Roman"/>
        </w:rPr>
        <w:footnoteReference w:id="6"/>
      </w:r>
      <w:r w:rsidRPr="003F3876">
        <w:rPr>
          <w:rFonts w:ascii="Times New Roman" w:hAnsi="Times New Roman" w:cs="Times New Roman"/>
        </w:rPr>
        <w:t xml:space="preserve"> The 1970s saw a proliferation of alternative and/or artist-run art spaces such as aforementioned Print Gallery, Sanctuary, Gallery 7, and Shop 6, all of which, as Albano notes, </w:t>
      </w:r>
      <w:r w:rsidR="001D514B">
        <w:rPr>
          <w:rFonts w:ascii="Times New Roman" w:hAnsi="Times New Roman" w:cs="Times New Roman"/>
        </w:rPr>
        <w:t>“</w:t>
      </w:r>
      <w:r w:rsidRPr="003F3876">
        <w:rPr>
          <w:rFonts w:ascii="Times New Roman" w:hAnsi="Times New Roman" w:cs="Times New Roman"/>
        </w:rPr>
        <w:t>helped in developing a new Philippine visual sensibility.”</w:t>
      </w:r>
      <w:r w:rsidRPr="003F3876">
        <w:rPr>
          <w:rStyle w:val="FootnoteReference"/>
          <w:rFonts w:ascii="Times New Roman" w:hAnsi="Times New Roman" w:cs="Times New Roman"/>
        </w:rPr>
        <w:footnoteReference w:id="7"/>
      </w:r>
      <w:r w:rsidRPr="003F3876">
        <w:rPr>
          <w:rFonts w:ascii="Times New Roman" w:hAnsi="Times New Roman" w:cs="Times New Roman"/>
        </w:rPr>
        <w:t xml:space="preserve"> Albano espouses that alternative spaces permitted artists to “try out some ideas which they themselves do not comprehend yet. Uncategorizable, raw, messy and temporal, the works are risky exercises which have to be done as experiment or as transitions.”</w:t>
      </w:r>
      <w:r w:rsidRPr="003F3876">
        <w:rPr>
          <w:rStyle w:val="FootnoteReference"/>
          <w:rFonts w:ascii="Times New Roman" w:hAnsi="Times New Roman" w:cs="Times New Roman"/>
        </w:rPr>
        <w:t xml:space="preserve"> </w:t>
      </w:r>
      <w:r w:rsidRPr="003F3876">
        <w:rPr>
          <w:rStyle w:val="FootnoteReference"/>
          <w:rFonts w:ascii="Times New Roman" w:hAnsi="Times New Roman" w:cs="Times New Roman"/>
        </w:rPr>
        <w:footnoteReference w:id="8"/>
      </w:r>
      <w:r w:rsidRPr="003F3876">
        <w:rPr>
          <w:rFonts w:ascii="Times New Roman" w:hAnsi="Times New Roman" w:cs="Times New Roman"/>
        </w:rPr>
        <w:t xml:space="preserve"> </w:t>
      </w:r>
      <w:r w:rsidR="008776F4">
        <w:rPr>
          <w:rFonts w:ascii="Times New Roman" w:hAnsi="Times New Roman" w:cs="Times New Roman"/>
        </w:rPr>
        <w:t>He</w:t>
      </w:r>
      <w:r w:rsidR="005C641D" w:rsidRPr="003F3876">
        <w:rPr>
          <w:rFonts w:ascii="Times New Roman" w:hAnsi="Times New Roman" w:cs="Times New Roman"/>
        </w:rPr>
        <w:t xml:space="preserve"> argues that “alternative s</w:t>
      </w:r>
      <w:r w:rsidR="002A41A1">
        <w:rPr>
          <w:rFonts w:ascii="Times New Roman" w:hAnsi="Times New Roman" w:cs="Times New Roman"/>
        </w:rPr>
        <w:t>paces free</w:t>
      </w:r>
      <w:r w:rsidR="005C641D" w:rsidRPr="003F3876">
        <w:rPr>
          <w:rFonts w:ascii="Times New Roman" w:hAnsi="Times New Roman" w:cs="Times New Roman"/>
        </w:rPr>
        <w:t xml:space="preserve"> the artist of a bias</w:t>
      </w:r>
      <w:r w:rsidR="005C641D">
        <w:rPr>
          <w:rFonts w:ascii="Times New Roman" w:hAnsi="Times New Roman" w:cs="Times New Roman"/>
        </w:rPr>
        <w:t>” because “</w:t>
      </w:r>
      <w:r w:rsidR="005C641D" w:rsidRPr="003F3876">
        <w:rPr>
          <w:rFonts w:ascii="Times New Roman" w:hAnsi="Times New Roman" w:cs="Times New Roman"/>
        </w:rPr>
        <w:t>white walls can intimidate viewers, whereas in an abandoned store space, one feels no heightened reverences, so to speak.”</w:t>
      </w:r>
      <w:r w:rsidR="005C641D" w:rsidRPr="003F3876">
        <w:rPr>
          <w:rStyle w:val="FootnoteReference"/>
          <w:rFonts w:ascii="Times New Roman" w:hAnsi="Times New Roman" w:cs="Times New Roman"/>
        </w:rPr>
        <w:footnoteReference w:id="9"/>
      </w:r>
      <w:r w:rsidR="005C641D">
        <w:rPr>
          <w:rFonts w:ascii="Times New Roman" w:hAnsi="Times New Roman" w:cs="Times New Roman"/>
        </w:rPr>
        <w:t xml:space="preserve"> </w:t>
      </w:r>
      <w:r w:rsidR="008C5AD1">
        <w:rPr>
          <w:rFonts w:ascii="Times New Roman" w:hAnsi="Times New Roman" w:cs="Times New Roman"/>
        </w:rPr>
        <w:t>Albano</w:t>
      </w:r>
      <w:r w:rsidR="008C5AD1" w:rsidRPr="003F3876">
        <w:rPr>
          <w:rFonts w:ascii="Times New Roman" w:hAnsi="Times New Roman" w:cs="Times New Roman"/>
        </w:rPr>
        <w:t xml:space="preserve"> </w:t>
      </w:r>
      <w:r w:rsidR="00CC1328">
        <w:rPr>
          <w:rFonts w:ascii="Times New Roman" w:hAnsi="Times New Roman" w:cs="Times New Roman"/>
        </w:rPr>
        <w:t xml:space="preserve">further </w:t>
      </w:r>
      <w:r w:rsidR="008C5AD1" w:rsidRPr="003F3876">
        <w:rPr>
          <w:rFonts w:ascii="Times New Roman" w:hAnsi="Times New Roman" w:cs="Times New Roman"/>
        </w:rPr>
        <w:t xml:space="preserve">suggests that alternative spaces play an </w:t>
      </w:r>
      <w:r w:rsidR="008C5AD1" w:rsidRPr="003F3876">
        <w:rPr>
          <w:rFonts w:ascii="Times New Roman" w:hAnsi="Times New Roman" w:cs="Times New Roman"/>
        </w:rPr>
        <w:lastRenderedPageBreak/>
        <w:t>important role in the artistic ecosystem because “when the work [from an alternative space] is ready for acceptance,” the curator can then introduce it to the public in the museum.</w:t>
      </w:r>
      <w:r w:rsidR="008C5AD1" w:rsidRPr="003F3876">
        <w:rPr>
          <w:rStyle w:val="FootnoteReference"/>
          <w:rFonts w:ascii="Times New Roman" w:hAnsi="Times New Roman" w:cs="Times New Roman"/>
        </w:rPr>
        <w:footnoteReference w:id="10"/>
      </w:r>
      <w:r w:rsidR="008C5AD1" w:rsidRPr="003F3876">
        <w:rPr>
          <w:rFonts w:ascii="Times New Roman" w:hAnsi="Times New Roman" w:cs="Times New Roman"/>
        </w:rPr>
        <w:t xml:space="preserve">  </w:t>
      </w:r>
    </w:p>
    <w:p w14:paraId="2FD36151" w14:textId="173F59E3" w:rsidR="006C6438" w:rsidRDefault="001B07A6" w:rsidP="006C6438">
      <w:pPr>
        <w:spacing w:line="480" w:lineRule="auto"/>
        <w:ind w:firstLine="720"/>
        <w:rPr>
          <w:rFonts w:ascii="Times New Roman" w:hAnsi="Times New Roman" w:cs="Times New Roman"/>
        </w:rPr>
      </w:pPr>
      <w:r>
        <w:rPr>
          <w:rFonts w:ascii="Times New Roman" w:hAnsi="Times New Roman" w:cs="Times New Roman"/>
        </w:rPr>
        <w:t xml:space="preserve">Yet, before the emergence of Shop 6, many of these artists </w:t>
      </w:r>
      <w:r w:rsidR="00020FE3">
        <w:rPr>
          <w:rFonts w:ascii="Times New Roman" w:hAnsi="Times New Roman" w:cs="Times New Roman"/>
        </w:rPr>
        <w:t xml:space="preserve">already </w:t>
      </w:r>
      <w:r>
        <w:rPr>
          <w:rFonts w:ascii="Times New Roman" w:hAnsi="Times New Roman" w:cs="Times New Roman"/>
        </w:rPr>
        <w:t xml:space="preserve">exhibited </w:t>
      </w:r>
      <w:r w:rsidR="00D639D2">
        <w:rPr>
          <w:rFonts w:ascii="Times New Roman" w:hAnsi="Times New Roman" w:cs="Times New Roman"/>
        </w:rPr>
        <w:t>works that similarly dealt</w:t>
      </w:r>
      <w:r w:rsidR="00B5720C" w:rsidRPr="00B5720C">
        <w:rPr>
          <w:rFonts w:ascii="Times New Roman" w:hAnsi="Times New Roman" w:cs="Times New Roman"/>
        </w:rPr>
        <w:t xml:space="preserve"> </w:t>
      </w:r>
      <w:r w:rsidR="00B5720C">
        <w:rPr>
          <w:rFonts w:ascii="Times New Roman" w:hAnsi="Times New Roman" w:cs="Times New Roman"/>
        </w:rPr>
        <w:t>“u</w:t>
      </w:r>
      <w:r w:rsidR="00B5720C" w:rsidRPr="003F3876">
        <w:rPr>
          <w:rFonts w:ascii="Times New Roman" w:hAnsi="Times New Roman" w:cs="Times New Roman"/>
        </w:rPr>
        <w:t>ncategorizable, raw, messy and temporal</w:t>
      </w:r>
      <w:r w:rsidR="00B5720C">
        <w:rPr>
          <w:rFonts w:ascii="Times New Roman" w:hAnsi="Times New Roman" w:cs="Times New Roman"/>
        </w:rPr>
        <w:t>” works</w:t>
      </w:r>
      <w:r w:rsidR="00E34616">
        <w:rPr>
          <w:rFonts w:ascii="Times New Roman" w:hAnsi="Times New Roman" w:cs="Times New Roman"/>
        </w:rPr>
        <w:t xml:space="preserve"> that featured</w:t>
      </w:r>
      <w:r w:rsidR="00D639D2">
        <w:rPr>
          <w:rFonts w:ascii="Times New Roman" w:hAnsi="Times New Roman" w:cs="Times New Roman"/>
        </w:rPr>
        <w:t xml:space="preserve"> waste and abjection in</w:t>
      </w:r>
      <w:r>
        <w:rPr>
          <w:rFonts w:ascii="Times New Roman" w:hAnsi="Times New Roman" w:cs="Times New Roman"/>
        </w:rPr>
        <w:t xml:space="preserve"> the CCP as part of the institution’s </w:t>
      </w:r>
      <w:r>
        <w:rPr>
          <w:rFonts w:ascii="Times New Roman" w:hAnsi="Times New Roman" w:cs="Times New Roman"/>
          <w:i/>
        </w:rPr>
        <w:t>Summer Exhibition</w:t>
      </w:r>
      <w:r>
        <w:rPr>
          <w:rFonts w:ascii="Times New Roman" w:hAnsi="Times New Roman" w:cs="Times New Roman"/>
        </w:rPr>
        <w:t xml:space="preserve">s and </w:t>
      </w:r>
      <w:r>
        <w:rPr>
          <w:rFonts w:ascii="Times New Roman" w:hAnsi="Times New Roman" w:cs="Times New Roman"/>
          <w:i/>
        </w:rPr>
        <w:t>Thirteen Artists</w:t>
      </w:r>
      <w:r>
        <w:rPr>
          <w:rFonts w:ascii="Times New Roman" w:hAnsi="Times New Roman" w:cs="Times New Roman"/>
        </w:rPr>
        <w:t xml:space="preserve">. </w:t>
      </w:r>
      <w:r w:rsidR="00EF1D71">
        <w:rPr>
          <w:rFonts w:ascii="Times New Roman" w:hAnsi="Times New Roman" w:cs="Times New Roman"/>
        </w:rPr>
        <w:t>Instead of arguing that members of Shop 6 made explicitly political art, the chapter explores how their manipulation o</w:t>
      </w:r>
      <w:r w:rsidR="00346150">
        <w:rPr>
          <w:rFonts w:ascii="Times New Roman" w:hAnsi="Times New Roman" w:cs="Times New Roman"/>
        </w:rPr>
        <w:t>f mundane things</w:t>
      </w:r>
      <w:r w:rsidR="00EF1D71">
        <w:rPr>
          <w:rFonts w:ascii="Times New Roman" w:hAnsi="Times New Roman" w:cs="Times New Roman"/>
        </w:rPr>
        <w:t xml:space="preserve"> transform</w:t>
      </w:r>
      <w:r w:rsidR="00346150">
        <w:rPr>
          <w:rFonts w:ascii="Times New Roman" w:hAnsi="Times New Roman" w:cs="Times New Roman"/>
        </w:rPr>
        <w:t>ed</w:t>
      </w:r>
      <w:r w:rsidR="00EF1D71">
        <w:rPr>
          <w:rFonts w:ascii="Times New Roman" w:hAnsi="Times New Roman" w:cs="Times New Roman"/>
        </w:rPr>
        <w:t xml:space="preserve"> the CCP from a repository of high culture—a response to Imelda’s call for truth, beauty, and goodness—to a place filled with “pieces of junk.”</w:t>
      </w:r>
      <w:r w:rsidR="00EF1D71">
        <w:rPr>
          <w:rStyle w:val="FootnoteReference"/>
          <w:rFonts w:ascii="Times New Roman" w:hAnsi="Times New Roman" w:cs="Times New Roman"/>
        </w:rPr>
        <w:footnoteReference w:id="11"/>
      </w:r>
      <w:r w:rsidR="00EF1D71">
        <w:rPr>
          <w:rFonts w:ascii="Times New Roman" w:hAnsi="Times New Roman" w:cs="Times New Roman"/>
        </w:rPr>
        <w:t xml:space="preserve"> According to Albano, inclusion of “junk” would “lead one to consider the virtues of things considered ugly and cheap” to make one “aware of an environment suddenly turning visible.”</w:t>
      </w:r>
      <w:r w:rsidR="00EF1D71">
        <w:rPr>
          <w:rStyle w:val="FootnoteReference"/>
          <w:rFonts w:ascii="Times New Roman" w:hAnsi="Times New Roman" w:cs="Times New Roman"/>
        </w:rPr>
        <w:footnoteReference w:id="12"/>
      </w:r>
      <w:r w:rsidR="008B27DC">
        <w:rPr>
          <w:rFonts w:ascii="Times New Roman" w:hAnsi="Times New Roman" w:cs="Times New Roman"/>
        </w:rPr>
        <w:t xml:space="preserve"> </w:t>
      </w:r>
      <w:r w:rsidR="00C05187">
        <w:rPr>
          <w:rFonts w:ascii="Times New Roman" w:hAnsi="Times New Roman" w:cs="Times New Roman"/>
        </w:rPr>
        <w:t xml:space="preserve">Artists involved with Shop 6 </w:t>
      </w:r>
      <w:r w:rsidR="00843D7E">
        <w:rPr>
          <w:rFonts w:ascii="Times New Roman" w:hAnsi="Times New Roman" w:cs="Times New Roman"/>
        </w:rPr>
        <w:t>challenged</w:t>
      </w:r>
      <w:r w:rsidR="00C05187">
        <w:rPr>
          <w:rFonts w:ascii="Times New Roman" w:hAnsi="Times New Roman" w:cs="Times New Roman"/>
        </w:rPr>
        <w:t xml:space="preserve"> </w:t>
      </w:r>
      <w:r w:rsidR="00843D7E">
        <w:rPr>
          <w:rFonts w:ascii="Times New Roman" w:hAnsi="Times New Roman" w:cs="Times New Roman"/>
        </w:rPr>
        <w:t xml:space="preserve">the </w:t>
      </w:r>
      <w:r w:rsidR="00FF3317">
        <w:rPr>
          <w:rFonts w:ascii="Times New Roman" w:hAnsi="Times New Roman" w:cs="Times New Roman"/>
        </w:rPr>
        <w:t>CCP’s</w:t>
      </w:r>
      <w:r w:rsidR="00C25A9A">
        <w:rPr>
          <w:rFonts w:ascii="Times New Roman" w:hAnsi="Times New Roman" w:cs="Times New Roman"/>
        </w:rPr>
        <w:t xml:space="preserve"> pristine</w:t>
      </w:r>
      <w:r w:rsidR="00FF3317">
        <w:rPr>
          <w:rFonts w:ascii="Times New Roman" w:hAnsi="Times New Roman" w:cs="Times New Roman"/>
        </w:rPr>
        <w:t xml:space="preserve"> “white walls” as an impediment that could “intimidate” viewers</w:t>
      </w:r>
      <w:r w:rsidR="00E85203">
        <w:rPr>
          <w:rFonts w:ascii="Times New Roman" w:hAnsi="Times New Roman" w:cs="Times New Roman"/>
        </w:rPr>
        <w:t xml:space="preserve"> </w:t>
      </w:r>
      <w:r w:rsidR="00EF3442">
        <w:rPr>
          <w:rFonts w:ascii="Times New Roman" w:hAnsi="Times New Roman" w:cs="Times New Roman"/>
        </w:rPr>
        <w:t xml:space="preserve">by </w:t>
      </w:r>
      <w:r w:rsidR="00C25A9A">
        <w:rPr>
          <w:rFonts w:ascii="Times New Roman" w:hAnsi="Times New Roman" w:cs="Times New Roman"/>
        </w:rPr>
        <w:t>introducing familiar odors and abject objects</w:t>
      </w:r>
      <w:r w:rsidR="00FF3317">
        <w:rPr>
          <w:rFonts w:ascii="Times New Roman" w:hAnsi="Times New Roman" w:cs="Times New Roman"/>
        </w:rPr>
        <w:t>.</w:t>
      </w:r>
      <w:r w:rsidR="00212908" w:rsidRPr="003F3876">
        <w:rPr>
          <w:rStyle w:val="FootnoteReference"/>
          <w:rFonts w:ascii="Times New Roman" w:hAnsi="Times New Roman" w:cs="Times New Roman"/>
        </w:rPr>
        <w:footnoteReference w:id="13"/>
      </w:r>
      <w:r w:rsidR="00212908" w:rsidRPr="003F3876">
        <w:rPr>
          <w:rFonts w:ascii="Times New Roman" w:hAnsi="Times New Roman" w:cs="Times New Roman"/>
        </w:rPr>
        <w:t xml:space="preserve"> </w:t>
      </w:r>
      <w:r w:rsidR="00FF3317">
        <w:rPr>
          <w:rFonts w:ascii="Times New Roman" w:hAnsi="Times New Roman" w:cs="Times New Roman"/>
        </w:rPr>
        <w:t xml:space="preserve"> </w:t>
      </w:r>
      <w:r w:rsidR="008B27DC">
        <w:rPr>
          <w:rFonts w:ascii="Times New Roman" w:hAnsi="Times New Roman" w:cs="Times New Roman"/>
        </w:rPr>
        <w:t>Not just a</w:t>
      </w:r>
      <w:r w:rsidR="00044C50">
        <w:rPr>
          <w:rFonts w:ascii="Times New Roman" w:hAnsi="Times New Roman" w:cs="Times New Roman"/>
        </w:rPr>
        <w:t xml:space="preserve"> site</w:t>
      </w:r>
      <w:r w:rsidR="00EF1D71">
        <w:rPr>
          <w:rFonts w:ascii="Times New Roman" w:hAnsi="Times New Roman" w:cs="Times New Roman"/>
        </w:rPr>
        <w:t xml:space="preserve"> to house “cultural treasur</w:t>
      </w:r>
      <w:r w:rsidR="003D3464">
        <w:rPr>
          <w:rFonts w:ascii="Times New Roman" w:hAnsi="Times New Roman" w:cs="Times New Roman"/>
        </w:rPr>
        <w:t>es and works of art,” as Imelda</w:t>
      </w:r>
      <w:r w:rsidR="000D3836">
        <w:rPr>
          <w:rFonts w:ascii="Times New Roman" w:hAnsi="Times New Roman" w:cs="Times New Roman"/>
        </w:rPr>
        <w:t xml:space="preserve"> had</w:t>
      </w:r>
      <w:r w:rsidR="00382BF8">
        <w:rPr>
          <w:rFonts w:ascii="Times New Roman" w:hAnsi="Times New Roman" w:cs="Times New Roman"/>
        </w:rPr>
        <w:t xml:space="preserve"> claimed, the CCP</w:t>
      </w:r>
      <w:r w:rsidR="00097434">
        <w:rPr>
          <w:rFonts w:ascii="Times New Roman" w:hAnsi="Times New Roman" w:cs="Times New Roman"/>
        </w:rPr>
        <w:t xml:space="preserve"> held </w:t>
      </w:r>
      <w:r w:rsidR="00F95FE2">
        <w:rPr>
          <w:rFonts w:ascii="Times New Roman" w:hAnsi="Times New Roman" w:cs="Times New Roman"/>
        </w:rPr>
        <w:t xml:space="preserve">exhibitions </w:t>
      </w:r>
      <w:r w:rsidR="00236ACA">
        <w:rPr>
          <w:rFonts w:ascii="Times New Roman" w:hAnsi="Times New Roman" w:cs="Times New Roman"/>
        </w:rPr>
        <w:t>that enticed</w:t>
      </w:r>
      <w:r w:rsidR="00BF59DE">
        <w:rPr>
          <w:rFonts w:ascii="Times New Roman" w:hAnsi="Times New Roman" w:cs="Times New Roman"/>
        </w:rPr>
        <w:t xml:space="preserve"> viewers to</w:t>
      </w:r>
      <w:r w:rsidR="00832E14">
        <w:rPr>
          <w:rFonts w:ascii="Times New Roman" w:hAnsi="Times New Roman" w:cs="Times New Roman"/>
        </w:rPr>
        <w:t xml:space="preserve"> once again</w:t>
      </w:r>
      <w:r w:rsidR="00B559A7">
        <w:rPr>
          <w:rFonts w:ascii="Times New Roman" w:hAnsi="Times New Roman" w:cs="Times New Roman"/>
        </w:rPr>
        <w:t xml:space="preserve"> </w:t>
      </w:r>
      <w:r w:rsidR="00291DDB">
        <w:rPr>
          <w:rFonts w:ascii="Times New Roman" w:hAnsi="Times New Roman" w:cs="Times New Roman"/>
        </w:rPr>
        <w:t>cast</w:t>
      </w:r>
      <w:r w:rsidR="00832E14">
        <w:rPr>
          <w:rFonts w:ascii="Times New Roman" w:hAnsi="Times New Roman" w:cs="Times New Roman"/>
        </w:rPr>
        <w:t xml:space="preserve"> doubt</w:t>
      </w:r>
      <w:r w:rsidR="00A74C12">
        <w:rPr>
          <w:rFonts w:ascii="Times New Roman" w:hAnsi="Times New Roman" w:cs="Times New Roman"/>
        </w:rPr>
        <w:t xml:space="preserve"> on</w:t>
      </w:r>
      <w:r w:rsidR="00471854">
        <w:rPr>
          <w:rFonts w:ascii="Times New Roman" w:hAnsi="Times New Roman" w:cs="Times New Roman"/>
        </w:rPr>
        <w:t xml:space="preserve"> its function</w:t>
      </w:r>
      <w:r w:rsidR="003D3464">
        <w:rPr>
          <w:rFonts w:ascii="Times New Roman" w:hAnsi="Times New Roman" w:cs="Times New Roman"/>
        </w:rPr>
        <w:t>, revealing</w:t>
      </w:r>
      <w:r w:rsidR="00266713">
        <w:rPr>
          <w:rFonts w:ascii="Times New Roman" w:hAnsi="Times New Roman" w:cs="Times New Roman"/>
        </w:rPr>
        <w:t xml:space="preserve"> it to be a site of struggle rather than authoritarian control</w:t>
      </w:r>
      <w:r w:rsidR="00EF1D71">
        <w:rPr>
          <w:rFonts w:ascii="Times New Roman" w:hAnsi="Times New Roman" w:cs="Times New Roman"/>
        </w:rPr>
        <w:t>.</w:t>
      </w:r>
      <w:r w:rsidR="00EF1D71">
        <w:rPr>
          <w:rStyle w:val="FootnoteReference"/>
          <w:rFonts w:ascii="Times New Roman" w:hAnsi="Times New Roman" w:cs="Times New Roman"/>
        </w:rPr>
        <w:footnoteReference w:id="14"/>
      </w:r>
      <w:r w:rsidR="00EF1D71">
        <w:rPr>
          <w:rFonts w:ascii="Times New Roman" w:hAnsi="Times New Roman" w:cs="Times New Roman"/>
        </w:rPr>
        <w:t xml:space="preserve"> </w:t>
      </w:r>
    </w:p>
    <w:p w14:paraId="60016E49" w14:textId="54FBAB84" w:rsidR="004E102C" w:rsidRDefault="006C6438" w:rsidP="004E102C">
      <w:pPr>
        <w:spacing w:line="480" w:lineRule="auto"/>
        <w:ind w:firstLine="720"/>
        <w:rPr>
          <w:rFonts w:ascii="Times New Roman" w:hAnsi="Times New Roman" w:cs="Times New Roman"/>
        </w:rPr>
      </w:pPr>
      <w:r>
        <w:rPr>
          <w:rFonts w:ascii="Times New Roman" w:hAnsi="Times New Roman" w:cs="Times New Roman"/>
        </w:rPr>
        <w:t xml:space="preserve">The group first exhibited together in 1974 at </w:t>
      </w:r>
      <w:r>
        <w:rPr>
          <w:rFonts w:ascii="Times New Roman" w:hAnsi="Times New Roman" w:cs="Times New Roman"/>
          <w:i/>
        </w:rPr>
        <w:t xml:space="preserve">Kalinangan ng Lahi </w:t>
      </w:r>
      <w:r>
        <w:rPr>
          <w:rFonts w:ascii="Times New Roman" w:hAnsi="Times New Roman" w:cs="Times New Roman"/>
        </w:rPr>
        <w:t>(Lahi Gallery),</w:t>
      </w:r>
      <w:r w:rsidRPr="00903B4E">
        <w:rPr>
          <w:rFonts w:ascii="Times New Roman" w:hAnsi="Times New Roman" w:cs="Times New Roman"/>
        </w:rPr>
        <w:t xml:space="preserve"> </w:t>
      </w:r>
      <w:r>
        <w:rPr>
          <w:rFonts w:ascii="Times New Roman" w:hAnsi="Times New Roman" w:cs="Times New Roman"/>
        </w:rPr>
        <w:t xml:space="preserve">an alternative gallery/café that had recently opened in Quezon City, Metro Manila. After this initial </w:t>
      </w:r>
      <w:r>
        <w:rPr>
          <w:rFonts w:ascii="Times New Roman" w:hAnsi="Times New Roman" w:cs="Times New Roman"/>
        </w:rPr>
        <w:lastRenderedPageBreak/>
        <w:t xml:space="preserve">exhibition, Corito Araneta Kalaw, co-owner of </w:t>
      </w:r>
      <w:r>
        <w:rPr>
          <w:rFonts w:ascii="Times New Roman" w:hAnsi="Times New Roman" w:cs="Times New Roman"/>
          <w:i/>
        </w:rPr>
        <w:t>Sining Kamalig</w:t>
      </w:r>
      <w:r>
        <w:rPr>
          <w:rFonts w:ascii="Times New Roman" w:hAnsi="Times New Roman" w:cs="Times New Roman"/>
        </w:rPr>
        <w:t>, invited the artists to use</w:t>
      </w:r>
      <w:r w:rsidRPr="00986B14">
        <w:rPr>
          <w:rFonts w:ascii="Times New Roman" w:hAnsi="Times New Roman" w:cs="Times New Roman"/>
        </w:rPr>
        <w:t xml:space="preserve"> a</w:t>
      </w:r>
      <w:r>
        <w:rPr>
          <w:rFonts w:ascii="Times New Roman" w:hAnsi="Times New Roman" w:cs="Times New Roman"/>
        </w:rPr>
        <w:t xml:space="preserve"> vacant </w:t>
      </w:r>
      <w:r w:rsidRPr="00BE22AC">
        <w:rPr>
          <w:rFonts w:ascii="Times New Roman" w:hAnsi="Times New Roman" w:cs="Times New Roman"/>
        </w:rPr>
        <w:t xml:space="preserve">commercial storefront in </w:t>
      </w:r>
      <w:r>
        <w:rPr>
          <w:rFonts w:ascii="Times New Roman" w:hAnsi="Times New Roman" w:cs="Times New Roman"/>
        </w:rPr>
        <w:t xml:space="preserve">the </w:t>
      </w:r>
      <w:r w:rsidR="00B7469D">
        <w:rPr>
          <w:rFonts w:ascii="Times New Roman" w:hAnsi="Times New Roman" w:cs="Times New Roman"/>
        </w:rPr>
        <w:t>shopping arcade from 1974</w:t>
      </w:r>
      <w:r w:rsidR="005E029E">
        <w:rPr>
          <w:rFonts w:ascii="Times New Roman" w:hAnsi="Times New Roman" w:cs="Times New Roman"/>
        </w:rPr>
        <w:t xml:space="preserve"> to</w:t>
      </w:r>
      <w:r w:rsidR="00B7469D">
        <w:rPr>
          <w:rFonts w:ascii="Times New Roman" w:hAnsi="Times New Roman" w:cs="Times New Roman"/>
        </w:rPr>
        <w:t xml:space="preserve"> </w:t>
      </w:r>
      <w:r>
        <w:rPr>
          <w:rFonts w:ascii="Times New Roman" w:hAnsi="Times New Roman" w:cs="Times New Roman"/>
        </w:rPr>
        <w:t>1975. Despite its location within a space used for commerce, the artists had no intention of creating sellable artworks for their new exhibition space—it would exclusively be used as a site for experimentation.</w:t>
      </w:r>
      <w:r>
        <w:rPr>
          <w:rStyle w:val="FootnoteReference"/>
          <w:rFonts w:ascii="Times New Roman" w:hAnsi="Times New Roman" w:cs="Times New Roman"/>
        </w:rPr>
        <w:footnoteReference w:id="15"/>
      </w:r>
      <w:r>
        <w:rPr>
          <w:rFonts w:ascii="Times New Roman" w:hAnsi="Times New Roman" w:cs="Times New Roman"/>
        </w:rPr>
        <w:t xml:space="preserve"> </w:t>
      </w:r>
      <w:r w:rsidRPr="001801D0">
        <w:rPr>
          <w:rFonts w:ascii="Times New Roman" w:hAnsi="Times New Roman" w:cs="Times New Roman"/>
        </w:rPr>
        <w:t>Shop 6</w:t>
      </w:r>
      <w:r w:rsidRPr="00724344">
        <w:rPr>
          <w:rFonts w:ascii="Times New Roman" w:hAnsi="Times New Roman" w:cs="Times New Roman"/>
          <w:i/>
        </w:rPr>
        <w:t xml:space="preserve"> </w:t>
      </w:r>
      <w:r>
        <w:rPr>
          <w:rFonts w:ascii="Times New Roman" w:hAnsi="Times New Roman" w:cs="Times New Roman"/>
        </w:rPr>
        <w:t>continued</w:t>
      </w:r>
      <w:r w:rsidR="00F30A47">
        <w:rPr>
          <w:rFonts w:ascii="Times New Roman" w:hAnsi="Times New Roman" w:cs="Times New Roman"/>
        </w:rPr>
        <w:t xml:space="preserve"> </w:t>
      </w:r>
      <w:r>
        <w:rPr>
          <w:rFonts w:ascii="Times New Roman" w:hAnsi="Times New Roman" w:cs="Times New Roman"/>
        </w:rPr>
        <w:t>to be the name of the experimental gallery</w:t>
      </w:r>
      <w:r w:rsidRPr="00724344">
        <w:rPr>
          <w:rFonts w:ascii="Times New Roman" w:hAnsi="Times New Roman" w:cs="Times New Roman"/>
        </w:rPr>
        <w:t xml:space="preserve"> space</w:t>
      </w:r>
      <w:r>
        <w:rPr>
          <w:rFonts w:ascii="Times New Roman" w:hAnsi="Times New Roman" w:cs="Times New Roman"/>
        </w:rPr>
        <w:t xml:space="preserve"> until it closed in 1975, </w:t>
      </w:r>
      <w:r w:rsidR="00B741E9">
        <w:rPr>
          <w:rFonts w:ascii="Times New Roman" w:hAnsi="Times New Roman" w:cs="Times New Roman"/>
        </w:rPr>
        <w:t>after which the name also referred to the</w:t>
      </w:r>
      <w:r>
        <w:rPr>
          <w:rFonts w:ascii="Times New Roman" w:hAnsi="Times New Roman" w:cs="Times New Roman"/>
        </w:rPr>
        <w:t xml:space="preserve"> loosely affiliated group of conceptual artists who frequently exhibited there.</w:t>
      </w:r>
      <w:r w:rsidR="00F97EA6">
        <w:rPr>
          <w:rStyle w:val="FootnoteReference"/>
          <w:rFonts w:ascii="Times New Roman" w:hAnsi="Times New Roman" w:cs="Times New Roman"/>
        </w:rPr>
        <w:footnoteReference w:id="16"/>
      </w:r>
      <w:r>
        <w:rPr>
          <w:rFonts w:ascii="Times New Roman" w:hAnsi="Times New Roman" w:cs="Times New Roman"/>
        </w:rPr>
        <w:t xml:space="preserve"> </w:t>
      </w:r>
    </w:p>
    <w:p w14:paraId="201CB91B" w14:textId="55EFCD74" w:rsidR="006C6438" w:rsidRDefault="006C6438" w:rsidP="0017772A">
      <w:pPr>
        <w:spacing w:line="480" w:lineRule="auto"/>
        <w:ind w:firstLine="720"/>
        <w:rPr>
          <w:rFonts w:ascii="Times New Roman" w:hAnsi="Times New Roman" w:cs="Times New Roman"/>
        </w:rPr>
      </w:pPr>
      <w:r>
        <w:rPr>
          <w:rFonts w:ascii="Times New Roman" w:hAnsi="Times New Roman" w:cs="Times New Roman"/>
        </w:rPr>
        <w:t>The first two weeks of exhibition programming at Shop 6 began with two group exhib</w:t>
      </w:r>
      <w:r w:rsidR="007B0F69">
        <w:rPr>
          <w:rFonts w:ascii="Times New Roman" w:hAnsi="Times New Roman" w:cs="Times New Roman"/>
        </w:rPr>
        <w:t>itions and then followed with a</w:t>
      </w:r>
      <w:r>
        <w:rPr>
          <w:rFonts w:ascii="Times New Roman" w:hAnsi="Times New Roman" w:cs="Times New Roman"/>
        </w:rPr>
        <w:t xml:space="preserve"> schedule of weekly solo shows. </w:t>
      </w:r>
      <w:r w:rsidR="005349AD">
        <w:rPr>
          <w:rFonts w:ascii="Times New Roman" w:hAnsi="Times New Roman" w:cs="Times New Roman"/>
        </w:rPr>
        <w:t xml:space="preserve">Each exhibition, </w:t>
      </w:r>
      <w:r w:rsidR="00F97EA6">
        <w:rPr>
          <w:rFonts w:ascii="Times New Roman" w:hAnsi="Times New Roman" w:cs="Times New Roman"/>
        </w:rPr>
        <w:t>which was int</w:t>
      </w:r>
      <w:r w:rsidR="00385D29">
        <w:rPr>
          <w:rFonts w:ascii="Times New Roman" w:hAnsi="Times New Roman" w:cs="Times New Roman"/>
        </w:rPr>
        <w:t xml:space="preserve">ended only for a single weekend, </w:t>
      </w:r>
      <w:r w:rsidR="00F97EA6">
        <w:rPr>
          <w:rFonts w:ascii="Times New Roman" w:hAnsi="Times New Roman" w:cs="Times New Roman"/>
        </w:rPr>
        <w:t>opened with a gathering of local artists.</w:t>
      </w:r>
      <w:r>
        <w:rPr>
          <w:rFonts w:ascii="Times New Roman" w:hAnsi="Times New Roman" w:cs="Times New Roman"/>
        </w:rPr>
        <w:t xml:space="preserve"> The solo exhibitions eventually culminated with a group exhibition called “101 Artists”</w:t>
      </w:r>
      <w:r w:rsidR="00B741E9">
        <w:rPr>
          <w:rFonts w:ascii="Times New Roman" w:hAnsi="Times New Roman" w:cs="Times New Roman"/>
        </w:rPr>
        <w:t>,</w:t>
      </w:r>
      <w:r>
        <w:rPr>
          <w:rFonts w:ascii="Times New Roman" w:hAnsi="Times New Roman" w:cs="Times New Roman"/>
        </w:rPr>
        <w:t xml:space="preserve"> which included invited “guest” artists like Eduardo Castrillo, Rene Castillo, Ray Albano, and Judy Sibayan.</w:t>
      </w:r>
      <w:r>
        <w:rPr>
          <w:rStyle w:val="FootnoteReference"/>
          <w:rFonts w:ascii="Times New Roman" w:hAnsi="Times New Roman" w:cs="Times New Roman"/>
        </w:rPr>
        <w:footnoteReference w:id="17"/>
      </w:r>
      <w:r>
        <w:rPr>
          <w:rFonts w:ascii="Times New Roman" w:hAnsi="Times New Roman" w:cs="Times New Roman"/>
        </w:rPr>
        <w:t xml:space="preserve"> So many artists participated that </w:t>
      </w:r>
      <w:r>
        <w:rPr>
          <w:rFonts w:ascii="Times New Roman" w:hAnsi="Times New Roman" w:cs="Times New Roman"/>
          <w:i/>
        </w:rPr>
        <w:t>101 Artists</w:t>
      </w:r>
      <w:r>
        <w:rPr>
          <w:rFonts w:ascii="Times New Roman" w:hAnsi="Times New Roman" w:cs="Times New Roman"/>
        </w:rPr>
        <w:t xml:space="preserve"> spilled out into the </w:t>
      </w:r>
      <w:r>
        <w:rPr>
          <w:rFonts w:ascii="Times New Roman" w:hAnsi="Times New Roman" w:cs="Times New Roman"/>
          <w:i/>
        </w:rPr>
        <w:t xml:space="preserve">Kamalig </w:t>
      </w:r>
      <w:r>
        <w:rPr>
          <w:rFonts w:ascii="Times New Roman" w:hAnsi="Times New Roman" w:cs="Times New Roman"/>
        </w:rPr>
        <w:t>parking lot, pushing art outside the boundaries of exhibition space into the real world.</w:t>
      </w:r>
      <w:r>
        <w:rPr>
          <w:rStyle w:val="FootnoteReference"/>
          <w:rFonts w:ascii="Times New Roman" w:hAnsi="Times New Roman" w:cs="Times New Roman"/>
        </w:rPr>
        <w:footnoteReference w:id="18"/>
      </w:r>
      <w:r>
        <w:rPr>
          <w:rFonts w:ascii="Times New Roman" w:hAnsi="Times New Roman" w:cs="Times New Roman"/>
        </w:rPr>
        <w:t xml:space="preserve"> After less than a year of exhibitions, </w:t>
      </w:r>
      <w:r w:rsidRPr="00E02FBD">
        <w:rPr>
          <w:rFonts w:ascii="Times New Roman" w:hAnsi="Times New Roman" w:cs="Times New Roman"/>
        </w:rPr>
        <w:t>Shop 6</w:t>
      </w:r>
      <w:r>
        <w:rPr>
          <w:rFonts w:ascii="Times New Roman" w:hAnsi="Times New Roman" w:cs="Times New Roman"/>
          <w:i/>
        </w:rPr>
        <w:t xml:space="preserve"> </w:t>
      </w:r>
      <w:r>
        <w:rPr>
          <w:rFonts w:ascii="Times New Roman" w:hAnsi="Times New Roman" w:cs="Times New Roman"/>
        </w:rPr>
        <w:t xml:space="preserve">at </w:t>
      </w:r>
      <w:r>
        <w:rPr>
          <w:rFonts w:ascii="Times New Roman" w:hAnsi="Times New Roman" w:cs="Times New Roman"/>
          <w:i/>
        </w:rPr>
        <w:t xml:space="preserve">Sining Kamalig </w:t>
      </w:r>
      <w:r>
        <w:rPr>
          <w:rFonts w:ascii="Times New Roman" w:hAnsi="Times New Roman" w:cs="Times New Roman"/>
        </w:rPr>
        <w:t>closed</w:t>
      </w:r>
      <w:r w:rsidRPr="00724344">
        <w:rPr>
          <w:rFonts w:ascii="Times New Roman" w:hAnsi="Times New Roman" w:cs="Times New Roman"/>
        </w:rPr>
        <w:t>.</w:t>
      </w:r>
      <w:r w:rsidR="00F743E2">
        <w:rPr>
          <w:rFonts w:ascii="Times New Roman" w:hAnsi="Times New Roman" w:cs="Times New Roman"/>
        </w:rPr>
        <w:t xml:space="preserve"> In November 1975, </w:t>
      </w:r>
      <w:r>
        <w:rPr>
          <w:rFonts w:ascii="Times New Roman" w:hAnsi="Times New Roman" w:cs="Times New Roman"/>
        </w:rPr>
        <w:t xml:space="preserve">despite the initial claims that </w:t>
      </w:r>
      <w:r w:rsidRPr="00A15C46">
        <w:rPr>
          <w:rFonts w:ascii="Times New Roman" w:hAnsi="Times New Roman" w:cs="Times New Roman"/>
        </w:rPr>
        <w:t>Shop 6</w:t>
      </w:r>
      <w:r w:rsidR="00F743E2">
        <w:rPr>
          <w:rFonts w:ascii="Times New Roman" w:hAnsi="Times New Roman" w:cs="Times New Roman"/>
        </w:rPr>
        <w:t xml:space="preserve"> was an alternative to the CCP, </w:t>
      </w:r>
      <w:r>
        <w:rPr>
          <w:rFonts w:ascii="Times New Roman" w:hAnsi="Times New Roman" w:cs="Times New Roman"/>
        </w:rPr>
        <w:t>the artists held a major group exhibition CCP</w:t>
      </w:r>
      <w:r w:rsidRPr="00BE22AC">
        <w:rPr>
          <w:rFonts w:ascii="Times New Roman" w:hAnsi="Times New Roman" w:cs="Times New Roman"/>
        </w:rPr>
        <w:t xml:space="preserve"> Main Gallery</w:t>
      </w:r>
      <w:r>
        <w:rPr>
          <w:rFonts w:ascii="Times New Roman" w:hAnsi="Times New Roman" w:cs="Times New Roman"/>
        </w:rPr>
        <w:t xml:space="preserve"> called </w:t>
      </w:r>
      <w:r>
        <w:rPr>
          <w:rFonts w:ascii="Times New Roman" w:hAnsi="Times New Roman" w:cs="Times New Roman"/>
          <w:i/>
        </w:rPr>
        <w:t>Shop 6 Exhibition</w:t>
      </w:r>
      <w:r>
        <w:rPr>
          <w:rFonts w:ascii="Times New Roman" w:hAnsi="Times New Roman" w:cs="Times New Roman"/>
        </w:rPr>
        <w:t>, which included Laudico, Chabet, A</w:t>
      </w:r>
      <w:r w:rsidR="004F24E0">
        <w:rPr>
          <w:rFonts w:ascii="Times New Roman" w:hAnsi="Times New Roman" w:cs="Times New Roman"/>
        </w:rPr>
        <w:t>l</w:t>
      </w:r>
      <w:r>
        <w:rPr>
          <w:rFonts w:ascii="Times New Roman" w:hAnsi="Times New Roman" w:cs="Times New Roman"/>
        </w:rPr>
        <w:t>bano, Dayrit, Modesto, Rivera, and Red Mansueto among others</w:t>
      </w:r>
      <w:r w:rsidRPr="00BE22AC">
        <w:rPr>
          <w:rFonts w:ascii="Times New Roman" w:hAnsi="Times New Roman" w:cs="Times New Roman"/>
        </w:rPr>
        <w:t>.</w:t>
      </w:r>
      <w:r w:rsidR="00F128F5">
        <w:rPr>
          <w:rFonts w:ascii="Times New Roman" w:hAnsi="Times New Roman" w:cs="Times New Roman"/>
        </w:rPr>
        <w:t xml:space="preserve"> </w:t>
      </w:r>
    </w:p>
    <w:p w14:paraId="4A87215E" w14:textId="764EDA7F" w:rsidR="001E6857" w:rsidRDefault="001E6857" w:rsidP="001E6857">
      <w:pPr>
        <w:spacing w:line="480" w:lineRule="auto"/>
        <w:ind w:firstLine="720"/>
        <w:rPr>
          <w:rFonts w:ascii="Times New Roman" w:hAnsi="Times New Roman" w:cs="Times New Roman"/>
        </w:rPr>
      </w:pPr>
      <w:r>
        <w:rPr>
          <w:rFonts w:ascii="Times New Roman" w:hAnsi="Times New Roman" w:cs="Times New Roman"/>
        </w:rPr>
        <w:t xml:space="preserve">These artists usually only exhibited each of their installations and “environmental sculptures” once because their artworks were meant to be temporary, though artists would repeat </w:t>
      </w:r>
      <w:r>
        <w:rPr>
          <w:rFonts w:ascii="Times New Roman" w:hAnsi="Times New Roman" w:cs="Times New Roman"/>
        </w:rPr>
        <w:lastRenderedPageBreak/>
        <w:t>certain motifs and materials.</w:t>
      </w:r>
      <w:r>
        <w:rPr>
          <w:rStyle w:val="FootnoteReference"/>
          <w:rFonts w:ascii="Times New Roman" w:hAnsi="Times New Roman" w:cs="Times New Roman"/>
        </w:rPr>
        <w:footnoteReference w:id="19"/>
      </w:r>
      <w:r>
        <w:rPr>
          <w:rFonts w:ascii="Times New Roman" w:hAnsi="Times New Roman" w:cs="Times New Roman"/>
        </w:rPr>
        <w:t xml:space="preserve"> The intended eph</w:t>
      </w:r>
      <w:r w:rsidR="00043FD9">
        <w:rPr>
          <w:rFonts w:ascii="Times New Roman" w:hAnsi="Times New Roman" w:cs="Times New Roman"/>
        </w:rPr>
        <w:t>emerality of their work was further</w:t>
      </w:r>
      <w:r>
        <w:rPr>
          <w:rFonts w:ascii="Times New Roman" w:hAnsi="Times New Roman" w:cs="Times New Roman"/>
        </w:rPr>
        <w:t xml:space="preserve"> enhance</w:t>
      </w:r>
      <w:r w:rsidR="00260B30">
        <w:rPr>
          <w:rFonts w:ascii="Times New Roman" w:hAnsi="Times New Roman" w:cs="Times New Roman"/>
        </w:rPr>
        <w:t>d by their choice of materials. T</w:t>
      </w:r>
      <w:r>
        <w:rPr>
          <w:rFonts w:ascii="Times New Roman" w:hAnsi="Times New Roman" w:cs="Times New Roman"/>
        </w:rPr>
        <w:t xml:space="preserve">heir artworks often comprised things that disintegrated or morphed over time. By consistently interrogating the stability of real, everyday objects and materials in their work, members of </w:t>
      </w:r>
      <w:r w:rsidRPr="001801D0">
        <w:rPr>
          <w:rFonts w:ascii="Times New Roman" w:hAnsi="Times New Roman" w:cs="Times New Roman"/>
        </w:rPr>
        <w:t>Shop 6</w:t>
      </w:r>
      <w:r>
        <w:rPr>
          <w:rFonts w:ascii="Times New Roman" w:hAnsi="Times New Roman" w:cs="Times New Roman"/>
        </w:rPr>
        <w:t xml:space="preserve"> encouraged viewers to experience an alternate, more open world than the one they inhabited</w:t>
      </w:r>
      <w:r w:rsidR="004B580F">
        <w:rPr>
          <w:rFonts w:ascii="Times New Roman" w:hAnsi="Times New Roman" w:cs="Times New Roman"/>
        </w:rPr>
        <w:t xml:space="preserve">—one </w:t>
      </w:r>
      <w:r w:rsidR="004441CC">
        <w:rPr>
          <w:rFonts w:ascii="Times New Roman" w:hAnsi="Times New Roman" w:cs="Times New Roman"/>
        </w:rPr>
        <w:t>in which the CCP</w:t>
      </w:r>
      <w:r w:rsidR="004B580F">
        <w:rPr>
          <w:rFonts w:ascii="Times New Roman" w:hAnsi="Times New Roman" w:cs="Times New Roman"/>
        </w:rPr>
        <w:t xml:space="preserve"> was more than just a “</w:t>
      </w:r>
      <w:r w:rsidR="009B2B5E">
        <w:rPr>
          <w:rFonts w:ascii="Times New Roman" w:hAnsi="Times New Roman" w:cs="Times New Roman"/>
        </w:rPr>
        <w:t xml:space="preserve">pantheon” or </w:t>
      </w:r>
      <w:r w:rsidR="00B04676">
        <w:rPr>
          <w:rFonts w:ascii="Times New Roman" w:hAnsi="Times New Roman" w:cs="Times New Roman"/>
        </w:rPr>
        <w:t>mausoleum of high culture</w:t>
      </w:r>
      <w:r w:rsidR="004441CC">
        <w:rPr>
          <w:rFonts w:ascii="Times New Roman" w:hAnsi="Times New Roman" w:cs="Times New Roman"/>
        </w:rPr>
        <w:t>.</w:t>
      </w:r>
      <w:r w:rsidR="005C0E99">
        <w:rPr>
          <w:rStyle w:val="FootnoteReference"/>
          <w:rFonts w:ascii="Times New Roman" w:hAnsi="Times New Roman" w:cs="Times New Roman"/>
        </w:rPr>
        <w:footnoteReference w:id="20"/>
      </w:r>
      <w:r>
        <w:rPr>
          <w:rFonts w:ascii="Times New Roman" w:hAnsi="Times New Roman" w:cs="Times New Roman"/>
        </w:rPr>
        <w:t xml:space="preserve"> Shop 6’s weekly exhibition openings also offered the possibility for nuanced forms of assembly and action that appeared relatively benign to authoritarian control.</w:t>
      </w:r>
    </w:p>
    <w:p w14:paraId="33CC4A5E" w14:textId="77777777" w:rsidR="006A1B08" w:rsidRDefault="006C6438" w:rsidP="006C6438">
      <w:pPr>
        <w:spacing w:line="480" w:lineRule="auto"/>
        <w:ind w:firstLine="720"/>
        <w:rPr>
          <w:rFonts w:ascii="Times New Roman" w:hAnsi="Times New Roman" w:cs="Times New Roman"/>
        </w:rPr>
      </w:pPr>
      <w:r>
        <w:rPr>
          <w:rFonts w:ascii="Times New Roman" w:hAnsi="Times New Roman" w:cs="Times New Roman"/>
        </w:rPr>
        <w:t xml:space="preserve">While not intended to be an exhaustive survey of the Shop 6’s activities, the chapter attends to Shop 6’s artistic practice through specific group and solo exhibitions as opposed to individual works because most of their work was only exhibited once in temporary settings. Therefore, under these circumstances, discussing the separate components of an exhibition as a whole installation (or “situation”) follows more closely to the physical experience of their </w:t>
      </w:r>
      <w:r w:rsidR="00873B89">
        <w:rPr>
          <w:rFonts w:ascii="Times New Roman" w:hAnsi="Times New Roman" w:cs="Times New Roman"/>
        </w:rPr>
        <w:t>art</w:t>
      </w:r>
      <w:r>
        <w:rPr>
          <w:rFonts w:ascii="Times New Roman" w:hAnsi="Times New Roman" w:cs="Times New Roman"/>
        </w:rPr>
        <w:t xml:space="preserve">work. The temporary storefront at </w:t>
      </w:r>
      <w:r>
        <w:rPr>
          <w:rFonts w:ascii="Times New Roman" w:hAnsi="Times New Roman" w:cs="Times New Roman"/>
          <w:i/>
        </w:rPr>
        <w:t xml:space="preserve">Sining Kamalig </w:t>
      </w:r>
      <w:r>
        <w:rPr>
          <w:rFonts w:ascii="Times New Roman" w:hAnsi="Times New Roman" w:cs="Times New Roman"/>
        </w:rPr>
        <w:t>allowed artists to experiment with non-traditional materials, such as dirty bottles and other discards procured from the side of the road or in other mundane encounters</w:t>
      </w:r>
      <w:r w:rsidRPr="00D057E5">
        <w:rPr>
          <w:rFonts w:ascii="Times New Roman" w:hAnsi="Times New Roman" w:cs="Times New Roman"/>
        </w:rPr>
        <w:t xml:space="preserve">. </w:t>
      </w:r>
    </w:p>
    <w:p w14:paraId="08F60752" w14:textId="5F4182A0" w:rsidR="006C6438" w:rsidRDefault="006C6438" w:rsidP="006C6438">
      <w:pPr>
        <w:spacing w:line="480" w:lineRule="auto"/>
        <w:ind w:firstLine="720"/>
        <w:rPr>
          <w:rFonts w:ascii="Times New Roman" w:hAnsi="Times New Roman" w:cs="Times New Roman"/>
          <w:color w:val="4F81BD" w:themeColor="accent1"/>
        </w:rPr>
      </w:pPr>
      <w:r>
        <w:rPr>
          <w:rFonts w:ascii="Times New Roman" w:hAnsi="Times New Roman" w:cs="Times New Roman"/>
        </w:rPr>
        <w:t xml:space="preserve">As a storefront in a commercial shopping arcade, </w:t>
      </w:r>
      <w:r w:rsidRPr="00D057E5">
        <w:rPr>
          <w:rFonts w:ascii="Times New Roman" w:hAnsi="Times New Roman" w:cs="Times New Roman"/>
        </w:rPr>
        <w:t>Shop 6</w:t>
      </w:r>
      <w:r w:rsidR="007C2063">
        <w:rPr>
          <w:rFonts w:ascii="Times New Roman" w:hAnsi="Times New Roman" w:cs="Times New Roman"/>
        </w:rPr>
        <w:t xml:space="preserve"> function</w:t>
      </w:r>
      <w:r>
        <w:rPr>
          <w:rFonts w:ascii="Times New Roman" w:hAnsi="Times New Roman" w:cs="Times New Roman"/>
        </w:rPr>
        <w:t>ed, to some extent, like a “found space</w:t>
      </w:r>
      <w:r w:rsidRPr="009510FB">
        <w:rPr>
          <w:rFonts w:ascii="Times New Roman" w:hAnsi="Times New Roman" w:cs="Times New Roman"/>
        </w:rPr>
        <w:t>” for artists to</w:t>
      </w:r>
      <w:r>
        <w:rPr>
          <w:rFonts w:ascii="Times New Roman" w:hAnsi="Times New Roman" w:cs="Times New Roman"/>
        </w:rPr>
        <w:t xml:space="preserve"> symbolically operate outside</w:t>
      </w:r>
      <w:r w:rsidRPr="009510FB">
        <w:rPr>
          <w:rFonts w:ascii="Times New Roman" w:hAnsi="Times New Roman" w:cs="Times New Roman"/>
        </w:rPr>
        <w:t xml:space="preserve"> the political concerns of the CCP. This separation, however, was artificial—though </w:t>
      </w:r>
      <w:r w:rsidR="006429BD">
        <w:rPr>
          <w:rFonts w:ascii="Times New Roman" w:hAnsi="Times New Roman" w:cs="Times New Roman"/>
        </w:rPr>
        <w:t xml:space="preserve">the </w:t>
      </w:r>
      <w:r w:rsidRPr="00646559">
        <w:rPr>
          <w:rFonts w:ascii="Times New Roman" w:hAnsi="Times New Roman" w:cs="Times New Roman"/>
        </w:rPr>
        <w:t>Shop 6</w:t>
      </w:r>
      <w:r w:rsidRPr="009510FB">
        <w:rPr>
          <w:rFonts w:ascii="Times New Roman" w:hAnsi="Times New Roman" w:cs="Times New Roman"/>
        </w:rPr>
        <w:t xml:space="preserve"> </w:t>
      </w:r>
      <w:r w:rsidR="006429BD">
        <w:rPr>
          <w:rFonts w:ascii="Times New Roman" w:hAnsi="Times New Roman" w:cs="Times New Roman"/>
        </w:rPr>
        <w:t xml:space="preserve">space </w:t>
      </w:r>
      <w:r w:rsidRPr="009510FB">
        <w:rPr>
          <w:rFonts w:ascii="Times New Roman" w:hAnsi="Times New Roman" w:cs="Times New Roman"/>
        </w:rPr>
        <w:t xml:space="preserve">operated as </w:t>
      </w:r>
      <w:r w:rsidR="006429BD">
        <w:rPr>
          <w:rFonts w:ascii="Times New Roman" w:hAnsi="Times New Roman" w:cs="Times New Roman"/>
        </w:rPr>
        <w:t xml:space="preserve">an </w:t>
      </w:r>
      <w:r w:rsidRPr="009510FB">
        <w:rPr>
          <w:rFonts w:ascii="Times New Roman" w:hAnsi="Times New Roman" w:cs="Times New Roman"/>
        </w:rPr>
        <w:t>alter</w:t>
      </w:r>
      <w:r w:rsidR="00F80D10">
        <w:rPr>
          <w:rFonts w:ascii="Times New Roman" w:hAnsi="Times New Roman" w:cs="Times New Roman"/>
        </w:rPr>
        <w:t xml:space="preserve">native to the CCP, Shop 6 </w:t>
      </w:r>
      <w:r>
        <w:rPr>
          <w:rFonts w:ascii="Times New Roman" w:hAnsi="Times New Roman" w:cs="Times New Roman"/>
        </w:rPr>
        <w:t>also</w:t>
      </w:r>
      <w:r w:rsidRPr="009510FB">
        <w:rPr>
          <w:rFonts w:ascii="Times New Roman" w:hAnsi="Times New Roman" w:cs="Times New Roman"/>
        </w:rPr>
        <w:t xml:space="preserve"> exhibit</w:t>
      </w:r>
      <w:r>
        <w:rPr>
          <w:rFonts w:ascii="Times New Roman" w:hAnsi="Times New Roman" w:cs="Times New Roman"/>
        </w:rPr>
        <w:t xml:space="preserve">ed at the CCP </w:t>
      </w:r>
      <w:r w:rsidR="00F80D10">
        <w:rPr>
          <w:rFonts w:ascii="Times New Roman" w:hAnsi="Times New Roman" w:cs="Times New Roman"/>
        </w:rPr>
        <w:t xml:space="preserve">as a group and </w:t>
      </w:r>
      <w:r>
        <w:rPr>
          <w:rFonts w:ascii="Times New Roman" w:hAnsi="Times New Roman" w:cs="Times New Roman"/>
        </w:rPr>
        <w:t xml:space="preserve">individual artists continued to have solo </w:t>
      </w:r>
      <w:r>
        <w:rPr>
          <w:rFonts w:ascii="Times New Roman" w:hAnsi="Times New Roman" w:cs="Times New Roman"/>
        </w:rPr>
        <w:lastRenderedPageBreak/>
        <w:t>ex</w:t>
      </w:r>
      <w:r w:rsidR="00C7126B">
        <w:rPr>
          <w:rFonts w:ascii="Times New Roman" w:hAnsi="Times New Roman" w:cs="Times New Roman"/>
        </w:rPr>
        <w:t>hibitions at the Center</w:t>
      </w:r>
      <w:r>
        <w:rPr>
          <w:rFonts w:ascii="Times New Roman" w:hAnsi="Times New Roman" w:cs="Times New Roman"/>
        </w:rPr>
        <w:t xml:space="preserve"> throughout the decad</w:t>
      </w:r>
      <w:r w:rsidRPr="00F701F4">
        <w:rPr>
          <w:rFonts w:ascii="Times New Roman" w:hAnsi="Times New Roman" w:cs="Times New Roman"/>
        </w:rPr>
        <w:t>e. In discussing specific works from Shop 6 artists and how these artists moved between state-sanctioned and “alternative” spaces, the chapter explores the conditions that permitted the</w:t>
      </w:r>
      <w:r w:rsidR="00127AF0">
        <w:rPr>
          <w:rFonts w:ascii="Times New Roman" w:hAnsi="Times New Roman" w:cs="Times New Roman"/>
        </w:rPr>
        <w:t xml:space="preserve"> fluidity</w:t>
      </w:r>
      <w:r w:rsidRPr="00F701F4">
        <w:rPr>
          <w:rFonts w:ascii="Times New Roman" w:hAnsi="Times New Roman" w:cs="Times New Roman"/>
        </w:rPr>
        <w:t xml:space="preserve"> of artists who refused to fit into the cultural ideals of the Marcoses’ regime. </w:t>
      </w:r>
    </w:p>
    <w:p w14:paraId="61838557" w14:textId="77777777" w:rsidR="006C6438" w:rsidRPr="00A325F2" w:rsidRDefault="006C6438" w:rsidP="006C6438">
      <w:pPr>
        <w:spacing w:line="480" w:lineRule="auto"/>
        <w:ind w:firstLine="720"/>
        <w:rPr>
          <w:rFonts w:ascii="Times New Roman" w:hAnsi="Times New Roman" w:cs="Times New Roman"/>
          <w:color w:val="4F81BD" w:themeColor="accent1"/>
        </w:rPr>
      </w:pPr>
    </w:p>
    <w:p w14:paraId="0D9F4F6C" w14:textId="1C82D7D4" w:rsidR="006C6438" w:rsidRDefault="006C6438" w:rsidP="008C0684">
      <w:pPr>
        <w:spacing w:line="480" w:lineRule="auto"/>
        <w:jc w:val="center"/>
        <w:rPr>
          <w:rFonts w:ascii="Times New Roman" w:hAnsi="Times New Roman" w:cs="Times New Roman"/>
        </w:rPr>
      </w:pPr>
      <w:r w:rsidRPr="00F34AB8">
        <w:rPr>
          <w:rFonts w:ascii="Times New Roman" w:hAnsi="Times New Roman" w:cs="Times New Roman"/>
          <w:b/>
        </w:rPr>
        <w:t>Inappropriate</w:t>
      </w:r>
      <w:r w:rsidRPr="0057130E">
        <w:rPr>
          <w:rFonts w:ascii="Times New Roman" w:hAnsi="Times New Roman" w:cs="Times New Roman"/>
          <w:b/>
        </w:rPr>
        <w:t xml:space="preserve"> Forms</w:t>
      </w:r>
      <w:r>
        <w:rPr>
          <w:rFonts w:ascii="Times New Roman" w:hAnsi="Times New Roman" w:cs="Times New Roman"/>
          <w:b/>
        </w:rPr>
        <w:t xml:space="preserve"> at the CCP’s </w:t>
      </w:r>
      <w:r w:rsidRPr="0057130E">
        <w:rPr>
          <w:rFonts w:ascii="Times New Roman" w:hAnsi="Times New Roman" w:cs="Times New Roman"/>
          <w:b/>
          <w:i/>
        </w:rPr>
        <w:t>Summer Exhibition</w:t>
      </w:r>
      <w:r>
        <w:rPr>
          <w:rFonts w:ascii="Times New Roman" w:hAnsi="Times New Roman" w:cs="Times New Roman"/>
          <w:b/>
        </w:rPr>
        <w:t>s</w:t>
      </w:r>
    </w:p>
    <w:p w14:paraId="33B69C88" w14:textId="4A68126C" w:rsidR="006C6438" w:rsidRPr="000C2C77" w:rsidRDefault="006C6438" w:rsidP="006C6438">
      <w:pPr>
        <w:spacing w:line="480" w:lineRule="auto"/>
        <w:ind w:firstLine="720"/>
        <w:rPr>
          <w:rFonts w:ascii="Times New Roman" w:hAnsi="Times New Roman" w:cs="Times New Roman"/>
          <w:lang w:eastAsia="zh-TW"/>
        </w:rPr>
      </w:pPr>
      <w:r>
        <w:rPr>
          <w:rFonts w:ascii="Times New Roman" w:hAnsi="Times New Roman" w:cs="Times New Roman"/>
        </w:rPr>
        <w:t xml:space="preserve">Many of the artists who participated in </w:t>
      </w:r>
      <w:r w:rsidRPr="007A4B92">
        <w:rPr>
          <w:rFonts w:ascii="Times New Roman" w:hAnsi="Times New Roman" w:cs="Times New Roman"/>
        </w:rPr>
        <w:t>Shop 6</w:t>
      </w:r>
      <w:r>
        <w:rPr>
          <w:rFonts w:ascii="Times New Roman" w:hAnsi="Times New Roman" w:cs="Times New Roman"/>
        </w:rPr>
        <w:t xml:space="preserve"> took part </w:t>
      </w:r>
      <w:r w:rsidR="00595E11">
        <w:rPr>
          <w:rFonts w:ascii="Times New Roman" w:hAnsi="Times New Roman" w:cs="Times New Roman"/>
        </w:rPr>
        <w:t>in</w:t>
      </w:r>
      <w:r>
        <w:rPr>
          <w:rFonts w:ascii="Times New Roman" w:hAnsi="Times New Roman" w:cs="Times New Roman"/>
        </w:rPr>
        <w:t xml:space="preserve"> the annual summer exhibitions at the CCP curated by Raymundo Albano in the early 1970s. These generically titled </w:t>
      </w:r>
      <w:r>
        <w:rPr>
          <w:rFonts w:ascii="Times New Roman" w:hAnsi="Times New Roman" w:cs="Times New Roman"/>
          <w:i/>
        </w:rPr>
        <w:t>Summer Exhibition</w:t>
      </w:r>
      <w:r>
        <w:rPr>
          <w:rFonts w:ascii="Times New Roman" w:hAnsi="Times New Roman" w:cs="Times New Roman"/>
        </w:rPr>
        <w:t xml:space="preserve">s ran for about a month in the CCP’s Main Gallery every year from its inauguration through 1973. </w:t>
      </w:r>
      <w:r w:rsidRPr="004679CF">
        <w:rPr>
          <w:rFonts w:ascii="Times New Roman" w:hAnsi="Times New Roman" w:cs="Times New Roman"/>
        </w:rPr>
        <w:t>Though</w:t>
      </w:r>
      <w:r>
        <w:rPr>
          <w:rFonts w:ascii="Times New Roman" w:hAnsi="Times New Roman" w:cs="Times New Roman"/>
        </w:rPr>
        <w:t xml:space="preserve"> the summer exhibitions were short-lived, the ideas cultivated within them continued throughout much of the decade. The first one took place in the summer of 1970—the summer immediately following the opening of the CCP in December 1969. </w:t>
      </w:r>
      <w:r w:rsidRPr="00172A3D">
        <w:rPr>
          <w:rFonts w:ascii="Times New Roman" w:hAnsi="Times New Roman" w:cs="Times New Roman"/>
          <w:i/>
        </w:rPr>
        <w:t>Summer Exhibition 1970</w:t>
      </w:r>
      <w:r>
        <w:rPr>
          <w:rFonts w:ascii="Times New Roman" w:hAnsi="Times New Roman" w:cs="Times New Roman"/>
        </w:rPr>
        <w:t xml:space="preserve"> was an encyclopedic display of Philippine modern art that covered nearly “six decades of Philippine art history.”</w:t>
      </w:r>
      <w:r>
        <w:rPr>
          <w:rStyle w:val="FootnoteReference"/>
          <w:rFonts w:ascii="Times New Roman" w:hAnsi="Times New Roman" w:cs="Times New Roman"/>
        </w:rPr>
        <w:footnoteReference w:id="21"/>
      </w:r>
      <w:r>
        <w:rPr>
          <w:rFonts w:ascii="Times New Roman" w:hAnsi="Times New Roman" w:cs="Times New Roman"/>
        </w:rPr>
        <w:t xml:space="preserve"> According to Albano, the exhibition combined old and new art forms</w:t>
      </w:r>
      <w:r w:rsidR="006429BD">
        <w:rPr>
          <w:rFonts w:ascii="Times New Roman" w:hAnsi="Times New Roman" w:cs="Times New Roman"/>
        </w:rPr>
        <w:t>,</w:t>
      </w:r>
      <w:r>
        <w:rPr>
          <w:rFonts w:ascii="Times New Roman" w:hAnsi="Times New Roman" w:cs="Times New Roman"/>
        </w:rPr>
        <w:t xml:space="preserve"> including “over 100 paintings, sculptures, prints, drawings, and ‘but-is-it-art?’ objects.”</w:t>
      </w:r>
      <w:r>
        <w:rPr>
          <w:rStyle w:val="FootnoteReference"/>
          <w:rFonts w:ascii="Times New Roman" w:hAnsi="Times New Roman" w:cs="Times New Roman"/>
        </w:rPr>
        <w:footnoteReference w:id="22"/>
      </w:r>
      <w:r>
        <w:rPr>
          <w:rFonts w:ascii="Times New Roman" w:hAnsi="Times New Roman" w:cs="Times New Roman"/>
        </w:rPr>
        <w:t xml:space="preserve"> While the summer exhibitions may have started as a way to showcase a broad range of 20</w:t>
      </w:r>
      <w:r w:rsidRPr="00CE3B82">
        <w:rPr>
          <w:rFonts w:ascii="Times New Roman" w:hAnsi="Times New Roman" w:cs="Times New Roman"/>
          <w:vertAlign w:val="superscript"/>
        </w:rPr>
        <w:t>th</w:t>
      </w:r>
      <w:r>
        <w:rPr>
          <w:rFonts w:ascii="Times New Roman" w:hAnsi="Times New Roman" w:cs="Times New Roman"/>
        </w:rPr>
        <w:t xml:space="preserve"> century Philippine art, three short years later, the CCP summer exhibition focused almost exclusively on ‘but-is-it-art’ objects by the “most progressive artists” in the country.</w:t>
      </w:r>
      <w:r>
        <w:rPr>
          <w:rStyle w:val="FootnoteReference"/>
          <w:rFonts w:ascii="Times New Roman" w:hAnsi="Times New Roman" w:cs="Times New Roman"/>
        </w:rPr>
        <w:footnoteReference w:id="23"/>
      </w:r>
      <w:r>
        <w:rPr>
          <w:rFonts w:ascii="Times New Roman" w:hAnsi="Times New Roman" w:cs="Times New Roman"/>
        </w:rPr>
        <w:t xml:space="preserve"> The roster for </w:t>
      </w:r>
      <w:r w:rsidRPr="00617E5A">
        <w:rPr>
          <w:rFonts w:ascii="Times New Roman" w:hAnsi="Times New Roman" w:cs="Times New Roman"/>
          <w:i/>
        </w:rPr>
        <w:t>Summer Exhibition</w:t>
      </w:r>
      <w:r>
        <w:rPr>
          <w:rFonts w:ascii="Times New Roman" w:hAnsi="Times New Roman" w:cs="Times New Roman"/>
          <w:i/>
        </w:rPr>
        <w:t xml:space="preserve"> </w:t>
      </w:r>
      <w:r w:rsidRPr="00617E5A">
        <w:rPr>
          <w:rFonts w:ascii="Times New Roman" w:hAnsi="Times New Roman" w:cs="Times New Roman"/>
          <w:i/>
        </w:rPr>
        <w:t>1973</w:t>
      </w:r>
      <w:r>
        <w:rPr>
          <w:rFonts w:ascii="Times New Roman" w:hAnsi="Times New Roman" w:cs="Times New Roman"/>
          <w:lang w:eastAsia="zh-TW"/>
        </w:rPr>
        <w:t>—the last one at the CCP—included artists who exhibited at Shop 6 the following year, such as Bautista, Laudico, Modesto, and Gan.</w:t>
      </w:r>
    </w:p>
    <w:p w14:paraId="7F9FCD04" w14:textId="072404B0" w:rsidR="006C6438" w:rsidRDefault="006C6438" w:rsidP="006C6438">
      <w:pPr>
        <w:spacing w:line="480" w:lineRule="auto"/>
        <w:ind w:firstLine="720"/>
        <w:rPr>
          <w:rFonts w:ascii="Times New Roman" w:hAnsi="Times New Roman" w:cs="Times New Roman"/>
          <w:lang w:eastAsia="zh-TW"/>
        </w:rPr>
      </w:pPr>
      <w:r w:rsidRPr="0096700F">
        <w:rPr>
          <w:rFonts w:ascii="Times New Roman" w:hAnsi="Times New Roman" w:cs="Times New Roman"/>
          <w:lang w:eastAsia="zh-TW"/>
        </w:rPr>
        <w:lastRenderedPageBreak/>
        <w:t>While the first summer exhibition in 1970 began to exhibit some “but-is-it-art” objects</w:t>
      </w:r>
      <w:r>
        <w:rPr>
          <w:rFonts w:ascii="Times New Roman" w:hAnsi="Times New Roman" w:cs="Times New Roman"/>
          <w:lang w:eastAsia="zh-TW"/>
        </w:rPr>
        <w:t xml:space="preserve">, </w:t>
      </w:r>
      <w:r w:rsidRPr="0096700F">
        <w:rPr>
          <w:rFonts w:ascii="Times New Roman" w:hAnsi="Times New Roman" w:cs="Times New Roman"/>
          <w:lang w:eastAsia="zh-TW"/>
        </w:rPr>
        <w:t xml:space="preserve">such as Marciano Galang’s </w:t>
      </w:r>
      <w:r w:rsidRPr="0096700F">
        <w:rPr>
          <w:rFonts w:ascii="Times New Roman" w:hAnsi="Times New Roman" w:cs="Times New Roman"/>
          <w:i/>
          <w:lang w:eastAsia="zh-TW"/>
        </w:rPr>
        <w:t xml:space="preserve">Memory Pieces </w:t>
      </w:r>
      <w:r w:rsidRPr="0096700F">
        <w:rPr>
          <w:rFonts w:ascii="Times New Roman" w:hAnsi="Times New Roman" w:cs="Times New Roman"/>
          <w:lang w:eastAsia="zh-TW"/>
        </w:rPr>
        <w:t xml:space="preserve">or Angel Flores’s </w:t>
      </w:r>
      <w:r w:rsidRPr="0096700F">
        <w:rPr>
          <w:rFonts w:ascii="Times New Roman" w:hAnsi="Times New Roman" w:cs="Times New Roman"/>
          <w:i/>
          <w:lang w:eastAsia="zh-TW"/>
        </w:rPr>
        <w:t>Three Paintings and One Drawing</w:t>
      </w:r>
      <w:r w:rsidRPr="0096700F">
        <w:rPr>
          <w:rFonts w:ascii="Times New Roman" w:hAnsi="Times New Roman" w:cs="Times New Roman"/>
          <w:lang w:eastAsia="zh-TW"/>
        </w:rPr>
        <w:t>,</w:t>
      </w:r>
      <w:r w:rsidRPr="0096700F">
        <w:rPr>
          <w:rStyle w:val="FootnoteReference"/>
          <w:rFonts w:ascii="Times New Roman" w:hAnsi="Times New Roman" w:cs="Times New Roman"/>
          <w:lang w:eastAsia="zh-TW"/>
        </w:rPr>
        <w:footnoteReference w:id="24"/>
      </w:r>
      <w:r>
        <w:rPr>
          <w:rFonts w:ascii="Times New Roman" w:hAnsi="Times New Roman" w:cs="Times New Roman"/>
          <w:lang w:eastAsia="zh-TW"/>
        </w:rPr>
        <w:t xml:space="preserve"> </w:t>
      </w:r>
      <w:r w:rsidRPr="0096700F">
        <w:rPr>
          <w:rFonts w:ascii="Times New Roman" w:hAnsi="Times New Roman" w:cs="Times New Roman"/>
          <w:lang w:eastAsia="zh-TW"/>
        </w:rPr>
        <w:t xml:space="preserve">notes to </w:t>
      </w:r>
      <w:r w:rsidRPr="0096700F">
        <w:rPr>
          <w:rFonts w:ascii="Times New Roman" w:hAnsi="Times New Roman" w:cs="Times New Roman"/>
          <w:i/>
          <w:lang w:eastAsia="zh-TW"/>
        </w:rPr>
        <w:t>Summer Exhibition 1971</w:t>
      </w:r>
      <w:r w:rsidRPr="0096700F">
        <w:rPr>
          <w:rFonts w:ascii="Times New Roman" w:hAnsi="Times New Roman" w:cs="Times New Roman"/>
          <w:lang w:eastAsia="zh-TW"/>
        </w:rPr>
        <w:t xml:space="preserve"> reflect an inclination towards “situational and environmental works.”</w:t>
      </w:r>
      <w:r w:rsidRPr="0096700F">
        <w:rPr>
          <w:rStyle w:val="FootnoteReference"/>
          <w:rFonts w:ascii="Times New Roman" w:hAnsi="Times New Roman" w:cs="Times New Roman"/>
          <w:lang w:eastAsia="zh-TW"/>
        </w:rPr>
        <w:footnoteReference w:id="25"/>
      </w:r>
      <w:r w:rsidR="005F0FEA">
        <w:rPr>
          <w:rFonts w:ascii="Times New Roman" w:hAnsi="Times New Roman" w:cs="Times New Roman"/>
          <w:lang w:eastAsia="zh-TW"/>
        </w:rPr>
        <w:t xml:space="preserve"> Leonidas Benesa later explains</w:t>
      </w:r>
      <w:r w:rsidRPr="0096700F">
        <w:rPr>
          <w:rFonts w:ascii="Times New Roman" w:hAnsi="Times New Roman" w:cs="Times New Roman"/>
          <w:lang w:eastAsia="zh-TW"/>
        </w:rPr>
        <w:t xml:space="preserve"> that terms such as “situational” and “environmental” were used through the 1970s to indicate art’s</w:t>
      </w:r>
      <w:r>
        <w:rPr>
          <w:rFonts w:ascii="Times New Roman" w:hAnsi="Times New Roman" w:cs="Times New Roman"/>
          <w:lang w:eastAsia="zh-TW"/>
        </w:rPr>
        <w:t xml:space="preserve"> inextricable</w:t>
      </w:r>
      <w:r w:rsidRPr="0096700F">
        <w:rPr>
          <w:rFonts w:ascii="Times New Roman" w:hAnsi="Times New Roman" w:cs="Times New Roman"/>
          <w:lang w:eastAsia="zh-TW"/>
        </w:rPr>
        <w:t xml:space="preserve"> e</w:t>
      </w:r>
      <w:r>
        <w:rPr>
          <w:rFonts w:ascii="Times New Roman" w:hAnsi="Times New Roman" w:cs="Times New Roman"/>
          <w:lang w:eastAsia="zh-TW"/>
        </w:rPr>
        <w:t>ntanglement</w:t>
      </w:r>
      <w:r w:rsidRPr="0096700F">
        <w:rPr>
          <w:rFonts w:ascii="Times New Roman" w:hAnsi="Times New Roman" w:cs="Times New Roman"/>
          <w:lang w:eastAsia="zh-TW"/>
        </w:rPr>
        <w:t xml:space="preserve"> with its physical surroundings. He wrote that “the work being exhibited” should not be considered “within a vacuum, but part of an entire ambiance, the surrounding, </w:t>
      </w:r>
      <w:r w:rsidRPr="0096700F">
        <w:rPr>
          <w:rFonts w:ascii="Times New Roman" w:hAnsi="Times New Roman" w:cs="Times New Roman"/>
          <w:i/>
          <w:lang w:eastAsia="zh-TW"/>
        </w:rPr>
        <w:t>in situ</w:t>
      </w:r>
      <w:r w:rsidRPr="0096700F">
        <w:rPr>
          <w:rFonts w:ascii="Times New Roman" w:hAnsi="Times New Roman" w:cs="Times New Roman"/>
          <w:lang w:eastAsia="zh-TW"/>
        </w:rPr>
        <w:t>.”</w:t>
      </w:r>
      <w:r w:rsidRPr="0096700F">
        <w:rPr>
          <w:rStyle w:val="FootnoteReference"/>
          <w:rFonts w:ascii="Times New Roman" w:hAnsi="Times New Roman" w:cs="Times New Roman"/>
          <w:lang w:eastAsia="zh-TW"/>
        </w:rPr>
        <w:footnoteReference w:id="26"/>
      </w:r>
      <w:r w:rsidRPr="0096700F">
        <w:rPr>
          <w:rFonts w:ascii="Times New Roman" w:hAnsi="Times New Roman" w:cs="Times New Roman"/>
          <w:lang w:eastAsia="zh-TW"/>
        </w:rPr>
        <w:t xml:space="preserve"> Benesa also affirmed the importance of the viewer’s engagement with the situation presented by the artist</w:t>
      </w:r>
      <w:r>
        <w:rPr>
          <w:rFonts w:ascii="Times New Roman" w:hAnsi="Times New Roman" w:cs="Times New Roman"/>
          <w:lang w:eastAsia="zh-TW"/>
        </w:rPr>
        <w:t>, arguing</w:t>
      </w:r>
      <w:r w:rsidRPr="0096700F">
        <w:rPr>
          <w:rFonts w:ascii="Times New Roman" w:hAnsi="Times New Roman" w:cs="Times New Roman"/>
          <w:lang w:eastAsia="zh-TW"/>
        </w:rPr>
        <w:t>, “The work is most successful if the spectator himself or herself is able to participate in the ‘concept’ or ‘experience’ of the artist-</w:t>
      </w:r>
      <w:r w:rsidR="00D9104B" w:rsidRPr="0096700F">
        <w:rPr>
          <w:rFonts w:ascii="Times New Roman" w:hAnsi="Times New Roman" w:cs="Times New Roman"/>
          <w:lang w:eastAsia="zh-TW"/>
        </w:rPr>
        <w:t>situationist</w:t>
      </w:r>
      <w:r w:rsidRPr="0096700F">
        <w:rPr>
          <w:rFonts w:ascii="Times New Roman" w:hAnsi="Times New Roman" w:cs="Times New Roman"/>
          <w:lang w:eastAsia="zh-TW"/>
        </w:rPr>
        <w:t>.”</w:t>
      </w:r>
      <w:r w:rsidRPr="0096700F">
        <w:rPr>
          <w:rStyle w:val="FootnoteReference"/>
          <w:rFonts w:ascii="Times New Roman" w:hAnsi="Times New Roman" w:cs="Times New Roman"/>
          <w:lang w:eastAsia="zh-TW"/>
        </w:rPr>
        <w:footnoteReference w:id="27"/>
      </w:r>
      <w:r w:rsidRPr="0096700F">
        <w:rPr>
          <w:rFonts w:ascii="Times New Roman" w:hAnsi="Times New Roman" w:cs="Times New Roman"/>
          <w:lang w:eastAsia="zh-TW"/>
        </w:rPr>
        <w:t xml:space="preserve"> </w:t>
      </w:r>
    </w:p>
    <w:p w14:paraId="30891AD3" w14:textId="73C32A35" w:rsidR="006C6438" w:rsidRPr="00F07D51" w:rsidRDefault="006C6438" w:rsidP="006C6438">
      <w:pPr>
        <w:spacing w:line="480" w:lineRule="auto"/>
        <w:ind w:firstLine="720"/>
        <w:rPr>
          <w:rFonts w:ascii="Times New Roman" w:hAnsi="Times New Roman" w:cs="Times New Roman"/>
          <w:lang w:eastAsia="zh-TW"/>
        </w:rPr>
      </w:pPr>
      <w:r w:rsidRPr="0096700F">
        <w:rPr>
          <w:rFonts w:ascii="Times New Roman" w:hAnsi="Times New Roman" w:cs="Times New Roman"/>
          <w:lang w:eastAsia="zh-TW"/>
        </w:rPr>
        <w:t xml:space="preserve">As discussed in the </w:t>
      </w:r>
      <w:r>
        <w:rPr>
          <w:rFonts w:ascii="Times New Roman" w:hAnsi="Times New Roman" w:cs="Times New Roman"/>
          <w:lang w:eastAsia="zh-TW"/>
        </w:rPr>
        <w:t xml:space="preserve">dissertation </w:t>
      </w:r>
      <w:r w:rsidRPr="0096700F">
        <w:rPr>
          <w:rFonts w:ascii="Times New Roman" w:hAnsi="Times New Roman" w:cs="Times New Roman"/>
          <w:lang w:eastAsia="zh-TW"/>
        </w:rPr>
        <w:t>introduction,</w:t>
      </w:r>
      <w:r>
        <w:rPr>
          <w:rFonts w:ascii="Times New Roman" w:hAnsi="Times New Roman" w:cs="Times New Roman"/>
          <w:lang w:eastAsia="zh-TW"/>
        </w:rPr>
        <w:t xml:space="preserve"> artists and art critics often</w:t>
      </w:r>
      <w:r w:rsidRPr="0096700F">
        <w:rPr>
          <w:rFonts w:ascii="Times New Roman" w:hAnsi="Times New Roman" w:cs="Times New Roman"/>
          <w:lang w:eastAsia="zh-TW"/>
        </w:rPr>
        <w:t xml:space="preserve"> used terms such as “situational,” “environmental,” and </w:t>
      </w:r>
      <w:r>
        <w:rPr>
          <w:rFonts w:ascii="Times New Roman" w:hAnsi="Times New Roman" w:cs="Times New Roman"/>
          <w:lang w:eastAsia="zh-TW"/>
        </w:rPr>
        <w:t>“</w:t>
      </w:r>
      <w:r w:rsidRPr="0096700F">
        <w:rPr>
          <w:rFonts w:ascii="Times New Roman" w:hAnsi="Times New Roman" w:cs="Times New Roman"/>
          <w:lang w:eastAsia="zh-TW"/>
        </w:rPr>
        <w:t>conceptual</w:t>
      </w:r>
      <w:r>
        <w:rPr>
          <w:rFonts w:ascii="Times New Roman" w:hAnsi="Times New Roman" w:cs="Times New Roman"/>
          <w:lang w:eastAsia="zh-TW"/>
        </w:rPr>
        <w:t xml:space="preserve">” </w:t>
      </w:r>
      <w:r w:rsidRPr="0096700F">
        <w:rPr>
          <w:rFonts w:ascii="Times New Roman" w:hAnsi="Times New Roman" w:cs="Times New Roman"/>
          <w:lang w:eastAsia="zh-TW"/>
        </w:rPr>
        <w:t>interchangeably to refer to art that seemed unbounded from the limit</w:t>
      </w:r>
      <w:r>
        <w:rPr>
          <w:rFonts w:ascii="Times New Roman" w:hAnsi="Times New Roman" w:cs="Times New Roman"/>
          <w:lang w:eastAsia="zh-TW"/>
        </w:rPr>
        <w:t xml:space="preserve">ations of painting or sculpture. Terms like “environmental” and “situational” also emphasized the </w:t>
      </w:r>
      <w:r w:rsidR="00EC3AA5">
        <w:rPr>
          <w:rFonts w:ascii="Times New Roman" w:hAnsi="Times New Roman" w:cs="Times New Roman"/>
          <w:lang w:eastAsia="zh-TW"/>
        </w:rPr>
        <w:t>real-world</w:t>
      </w:r>
      <w:r>
        <w:rPr>
          <w:rFonts w:ascii="Times New Roman" w:hAnsi="Times New Roman" w:cs="Times New Roman"/>
          <w:lang w:eastAsia="zh-TW"/>
        </w:rPr>
        <w:t xml:space="preserve"> environment or situation created and/or accentuated by the works, suggesting that the bounds between the work and the world remained unclear. The exhibition notes for </w:t>
      </w:r>
      <w:r>
        <w:rPr>
          <w:rFonts w:ascii="Times New Roman" w:hAnsi="Times New Roman" w:cs="Times New Roman"/>
          <w:i/>
          <w:lang w:eastAsia="zh-TW"/>
        </w:rPr>
        <w:t xml:space="preserve">Summer Exhibition 1971 </w:t>
      </w:r>
      <w:r>
        <w:rPr>
          <w:rFonts w:ascii="Times New Roman" w:hAnsi="Times New Roman" w:cs="Times New Roman"/>
          <w:lang w:eastAsia="zh-TW"/>
        </w:rPr>
        <w:t xml:space="preserve">also contrast situational and environmental art with another dominant category: abstraction. According to the notes, despite the fact that the original theme of </w:t>
      </w:r>
      <w:r>
        <w:rPr>
          <w:rFonts w:ascii="Times New Roman" w:hAnsi="Times New Roman" w:cs="Times New Roman"/>
          <w:i/>
          <w:lang w:eastAsia="zh-TW"/>
        </w:rPr>
        <w:t xml:space="preserve">Summer Exhibition 1971 </w:t>
      </w:r>
      <w:r>
        <w:rPr>
          <w:rFonts w:ascii="Times New Roman" w:hAnsi="Times New Roman" w:cs="Times New Roman"/>
          <w:lang w:eastAsia="zh-TW"/>
        </w:rPr>
        <w:t xml:space="preserve">was abstraction—and Albano originally intended to “include only hard-core abstract works”— the exhibition later evolved to “include situational and </w:t>
      </w:r>
      <w:r>
        <w:rPr>
          <w:rFonts w:ascii="Times New Roman" w:hAnsi="Times New Roman" w:cs="Times New Roman"/>
          <w:lang w:eastAsia="zh-TW"/>
        </w:rPr>
        <w:lastRenderedPageBreak/>
        <w:t>environmental works</w:t>
      </w:r>
      <w:r w:rsidRPr="00DE2BF6">
        <w:rPr>
          <w:rFonts w:ascii="Times New Roman" w:hAnsi="Times New Roman" w:cs="Times New Roman"/>
          <w:lang w:eastAsia="zh-TW"/>
        </w:rPr>
        <w:t>.”</w:t>
      </w:r>
      <w:r w:rsidRPr="00DE2BF6">
        <w:rPr>
          <w:rStyle w:val="FootnoteReference"/>
          <w:rFonts w:ascii="Times New Roman" w:hAnsi="Times New Roman" w:cs="Times New Roman"/>
          <w:lang w:eastAsia="zh-TW"/>
        </w:rPr>
        <w:footnoteReference w:id="28"/>
      </w:r>
      <w:r w:rsidRPr="00DE2BF6">
        <w:rPr>
          <w:rFonts w:ascii="Times New Roman" w:hAnsi="Times New Roman" w:cs="Times New Roman"/>
          <w:lang w:eastAsia="zh-TW"/>
        </w:rPr>
        <w:t xml:space="preserve"> </w:t>
      </w:r>
      <w:r w:rsidRPr="00DE2BF6">
        <w:rPr>
          <w:rFonts w:ascii="Times New Roman" w:hAnsi="Times New Roman" w:cs="Times New Roman"/>
          <w:i/>
          <w:lang w:eastAsia="zh-TW"/>
        </w:rPr>
        <w:t>Summer Exhibition 1971</w:t>
      </w:r>
      <w:r w:rsidRPr="00DE2BF6">
        <w:rPr>
          <w:rFonts w:ascii="Times New Roman" w:hAnsi="Times New Roman" w:cs="Times New Roman"/>
          <w:lang w:eastAsia="zh-TW"/>
        </w:rPr>
        <w:t xml:space="preserve"> exemplified the kind of programming that would dominate the CCP that decade—one that purposely eschewed pure abstraction for art with stronger ties to the physical world around it.</w:t>
      </w:r>
      <w:r w:rsidRPr="00E43856">
        <w:rPr>
          <w:rFonts w:ascii="Times New Roman" w:hAnsi="Times New Roman" w:cs="Times New Roman"/>
          <w:color w:val="4F81BD" w:themeColor="accent1"/>
          <w:lang w:eastAsia="zh-TW"/>
        </w:rPr>
        <w:t xml:space="preserve"> </w:t>
      </w:r>
    </w:p>
    <w:p w14:paraId="16D6DA9C" w14:textId="252DF3A8" w:rsidR="006C6438" w:rsidRDefault="006C6438" w:rsidP="006C6438">
      <w:pPr>
        <w:spacing w:line="480" w:lineRule="auto"/>
        <w:ind w:firstLine="720"/>
        <w:rPr>
          <w:rFonts w:ascii="Times New Roman" w:hAnsi="Times New Roman" w:cs="Times New Roman"/>
          <w:lang w:eastAsia="zh-TW"/>
        </w:rPr>
      </w:pPr>
      <w:r>
        <w:rPr>
          <w:rFonts w:ascii="Times New Roman" w:hAnsi="Times New Roman" w:cs="Times New Roman"/>
          <w:lang w:eastAsia="zh-TW"/>
        </w:rPr>
        <w:t>In fact, exhibition notes for</w:t>
      </w:r>
      <w:r>
        <w:rPr>
          <w:rFonts w:ascii="Times New Roman" w:hAnsi="Times New Roman" w:cs="Times New Roman"/>
          <w:i/>
          <w:lang w:eastAsia="zh-TW"/>
        </w:rPr>
        <w:t xml:space="preserve"> Summer Exhibition 1972</w:t>
      </w:r>
      <w:r>
        <w:rPr>
          <w:rFonts w:ascii="Times New Roman" w:hAnsi="Times New Roman" w:cs="Times New Roman"/>
          <w:lang w:eastAsia="zh-TW"/>
        </w:rPr>
        <w:t>, also curated by Albano,</w:t>
      </w:r>
      <w:r>
        <w:rPr>
          <w:rFonts w:ascii="Times New Roman" w:hAnsi="Times New Roman" w:cs="Times New Roman"/>
          <w:i/>
          <w:lang w:eastAsia="zh-TW"/>
        </w:rPr>
        <w:t xml:space="preserve"> </w:t>
      </w:r>
      <w:r>
        <w:rPr>
          <w:rFonts w:ascii="Times New Roman" w:hAnsi="Times New Roman" w:cs="Times New Roman"/>
          <w:lang w:eastAsia="zh-TW"/>
        </w:rPr>
        <w:t>continued to lament the state of abstraction—particularly abstract painting—in favor of “representational” art in the Philippines.</w:t>
      </w:r>
      <w:r>
        <w:rPr>
          <w:rStyle w:val="FootnoteReference"/>
          <w:rFonts w:ascii="Times New Roman" w:hAnsi="Times New Roman" w:cs="Times New Roman"/>
          <w:lang w:eastAsia="zh-TW"/>
        </w:rPr>
        <w:footnoteReference w:id="29"/>
      </w:r>
      <w:r>
        <w:rPr>
          <w:rFonts w:ascii="Times New Roman" w:hAnsi="Times New Roman" w:cs="Times New Roman"/>
          <w:lang w:eastAsia="zh-TW"/>
        </w:rPr>
        <w:t xml:space="preserve"> The notes for </w:t>
      </w:r>
      <w:r w:rsidRPr="006E5EEF">
        <w:rPr>
          <w:rFonts w:ascii="Times New Roman" w:hAnsi="Times New Roman" w:cs="Times New Roman"/>
          <w:i/>
          <w:lang w:eastAsia="zh-TW"/>
        </w:rPr>
        <w:t>Summer Exhibition 1972</w:t>
      </w:r>
      <w:r>
        <w:rPr>
          <w:rFonts w:ascii="Times New Roman" w:hAnsi="Times New Roman" w:cs="Times New Roman"/>
          <w:lang w:eastAsia="zh-TW"/>
        </w:rPr>
        <w:t xml:space="preserve"> exclaim that based on the “present preoccupation of the younger artists” exhibiting, the show should instead be called </w:t>
      </w:r>
      <w:r>
        <w:rPr>
          <w:rFonts w:ascii="Times New Roman" w:hAnsi="Times New Roman" w:cs="Times New Roman"/>
          <w:i/>
          <w:lang w:eastAsia="zh-TW"/>
        </w:rPr>
        <w:t>Post-Philippine Abstract Representational Art</w:t>
      </w:r>
      <w:r>
        <w:rPr>
          <w:rFonts w:ascii="Times New Roman" w:hAnsi="Times New Roman" w:cs="Times New Roman"/>
          <w:lang w:eastAsia="zh-TW"/>
        </w:rPr>
        <w:t>. Albano accused most abstract paintings from the 1950s onwards as being a mere “distillation of representational forms, organic forms, and splotches, lines, and hazes drawn on the canvas” and argued that despite abstraction’s “popular recognition among the juries and art schools…its developmental absurdity is obvious.”</w:t>
      </w:r>
      <w:r>
        <w:rPr>
          <w:rStyle w:val="FootnoteReference"/>
          <w:rFonts w:ascii="Times New Roman" w:hAnsi="Times New Roman" w:cs="Times New Roman"/>
          <w:lang w:eastAsia="zh-TW"/>
        </w:rPr>
        <w:footnoteReference w:id="30"/>
      </w:r>
      <w:r>
        <w:rPr>
          <w:rFonts w:ascii="Times New Roman" w:hAnsi="Times New Roman" w:cs="Times New Roman"/>
          <w:lang w:eastAsia="zh-TW"/>
        </w:rPr>
        <w:t xml:space="preserve"> In short, the organizers of </w:t>
      </w:r>
      <w:r>
        <w:rPr>
          <w:rFonts w:ascii="Times New Roman" w:hAnsi="Times New Roman" w:cs="Times New Roman"/>
          <w:i/>
          <w:lang w:eastAsia="zh-TW"/>
        </w:rPr>
        <w:t>Summer Exhibition 1972</w:t>
      </w:r>
      <w:r>
        <w:rPr>
          <w:rFonts w:ascii="Times New Roman" w:hAnsi="Times New Roman" w:cs="Times New Roman"/>
          <w:lang w:eastAsia="zh-TW"/>
        </w:rPr>
        <w:t xml:space="preserve"> asserted that abstract painting felt irrelevant and outdated. Many young artists did not see abstract painting (as oil or acrylic on canvas) as an asset fo</w:t>
      </w:r>
      <w:r w:rsidR="005A407C">
        <w:rPr>
          <w:rFonts w:ascii="Times New Roman" w:hAnsi="Times New Roman" w:cs="Times New Roman"/>
          <w:lang w:eastAsia="zh-TW"/>
        </w:rPr>
        <w:t>r Philippine modernism; the approach</w:t>
      </w:r>
      <w:r>
        <w:rPr>
          <w:rFonts w:ascii="Times New Roman" w:hAnsi="Times New Roman" w:cs="Times New Roman"/>
          <w:lang w:eastAsia="zh-TW"/>
        </w:rPr>
        <w:t xml:space="preserve"> seemed to be “suffering from over-exhaustion.”</w:t>
      </w:r>
      <w:r>
        <w:rPr>
          <w:rStyle w:val="FootnoteReference"/>
          <w:rFonts w:ascii="Times New Roman" w:hAnsi="Times New Roman" w:cs="Times New Roman"/>
          <w:lang w:eastAsia="zh-TW"/>
        </w:rPr>
        <w:footnoteReference w:id="31"/>
      </w:r>
    </w:p>
    <w:p w14:paraId="4B8D50DD" w14:textId="213715F0" w:rsidR="006C6438" w:rsidRPr="000277A8" w:rsidRDefault="006C6438" w:rsidP="006C6438">
      <w:pPr>
        <w:spacing w:line="480" w:lineRule="auto"/>
        <w:ind w:firstLine="720"/>
        <w:rPr>
          <w:rFonts w:ascii="Times New Roman" w:hAnsi="Times New Roman" w:cs="Times New Roman"/>
          <w:lang w:eastAsia="zh-TW"/>
        </w:rPr>
      </w:pPr>
      <w:r>
        <w:rPr>
          <w:rFonts w:ascii="Times New Roman" w:hAnsi="Times New Roman" w:cs="Times New Roman"/>
          <w:lang w:eastAsia="zh-TW"/>
        </w:rPr>
        <w:t>And while some “responsible” artists “resorted to representational paintings” other, more “broad-minded” artists approached representation in a different manner.</w:t>
      </w:r>
      <w:r>
        <w:rPr>
          <w:rStyle w:val="FootnoteReference"/>
          <w:rFonts w:ascii="Times New Roman" w:hAnsi="Times New Roman" w:cs="Times New Roman"/>
          <w:lang w:eastAsia="zh-TW"/>
        </w:rPr>
        <w:footnoteReference w:id="32"/>
      </w:r>
      <w:r>
        <w:rPr>
          <w:rStyle w:val="FootnoteReference"/>
          <w:rFonts w:ascii="Times New Roman" w:hAnsi="Times New Roman" w:cs="Times New Roman"/>
          <w:lang w:eastAsia="zh-TW"/>
        </w:rPr>
        <w:t xml:space="preserve"> </w:t>
      </w:r>
      <w:r>
        <w:rPr>
          <w:rFonts w:ascii="Times New Roman" w:hAnsi="Times New Roman" w:cs="Times New Roman"/>
          <w:lang w:eastAsia="zh-TW"/>
        </w:rPr>
        <w:t xml:space="preserve">According to the exhibition notes, these artists </w:t>
      </w:r>
      <w:r w:rsidRPr="004C46F9">
        <w:rPr>
          <w:rFonts w:ascii="Times New Roman" w:hAnsi="Times New Roman" w:cs="Times New Roman"/>
          <w:lang w:eastAsia="zh-TW"/>
        </w:rPr>
        <w:t xml:space="preserve">created </w:t>
      </w:r>
      <w:r w:rsidR="009D266A">
        <w:rPr>
          <w:rFonts w:ascii="Times New Roman" w:hAnsi="Times New Roman" w:cs="Times New Roman"/>
          <w:lang w:eastAsia="zh-TW"/>
        </w:rPr>
        <w:t xml:space="preserve">a </w:t>
      </w:r>
      <w:r w:rsidRPr="004C46F9">
        <w:rPr>
          <w:rFonts w:ascii="Times New Roman" w:hAnsi="Times New Roman" w:cs="Times New Roman"/>
          <w:lang w:eastAsia="zh-TW"/>
        </w:rPr>
        <w:t>“non-sale-able, uncategorizable and iconoclastic</w:t>
      </w:r>
      <w:r>
        <w:rPr>
          <w:rFonts w:ascii="Times New Roman" w:hAnsi="Times New Roman" w:cs="Times New Roman"/>
          <w:lang w:eastAsia="zh-TW"/>
        </w:rPr>
        <w:t xml:space="preserve"> type of art</w:t>
      </w:r>
      <w:proofErr w:type="gramStart"/>
      <w:r>
        <w:rPr>
          <w:rFonts w:ascii="Times New Roman" w:hAnsi="Times New Roman" w:cs="Times New Roman"/>
          <w:lang w:eastAsia="zh-TW"/>
        </w:rPr>
        <w:t>…[</w:t>
      </w:r>
      <w:proofErr w:type="gramEnd"/>
      <w:r>
        <w:rPr>
          <w:rFonts w:ascii="Times New Roman" w:hAnsi="Times New Roman" w:cs="Times New Roman"/>
          <w:lang w:eastAsia="zh-TW"/>
        </w:rPr>
        <w:t xml:space="preserve">which was] labeled as ‘avant-garde’ art.” These artworks were also considered </w:t>
      </w:r>
      <w:r>
        <w:rPr>
          <w:rFonts w:ascii="Times New Roman" w:hAnsi="Times New Roman" w:cs="Times New Roman"/>
          <w:lang w:eastAsia="zh-TW"/>
        </w:rPr>
        <w:lastRenderedPageBreak/>
        <w:t xml:space="preserve">“representational” because “they represent something very definite and apparent: themselves. If paper is used, it is shown as paper: the works are presented in a more </w:t>
      </w:r>
      <w:r w:rsidRPr="001739C8">
        <w:rPr>
          <w:rFonts w:ascii="Times New Roman" w:hAnsi="Times New Roman" w:cs="Times New Roman"/>
          <w:lang w:eastAsia="zh-TW"/>
        </w:rPr>
        <w:t>straightforward and honest manner.”</w:t>
      </w:r>
      <w:r w:rsidRPr="001470ED">
        <w:rPr>
          <w:rStyle w:val="FootnoteReference"/>
          <w:rFonts w:ascii="Times New Roman" w:hAnsi="Times New Roman" w:cs="Times New Roman"/>
          <w:lang w:eastAsia="zh-TW"/>
        </w:rPr>
        <w:t xml:space="preserve"> </w:t>
      </w:r>
      <w:r>
        <w:rPr>
          <w:rStyle w:val="FootnoteReference"/>
          <w:rFonts w:ascii="Times New Roman" w:hAnsi="Times New Roman" w:cs="Times New Roman"/>
          <w:lang w:eastAsia="zh-TW"/>
        </w:rPr>
        <w:footnoteReference w:id="33"/>
      </w:r>
      <w:r>
        <w:rPr>
          <w:rStyle w:val="FootnoteReference"/>
          <w:rFonts w:ascii="Times New Roman" w:hAnsi="Times New Roman" w:cs="Times New Roman"/>
          <w:lang w:eastAsia="zh-TW"/>
        </w:rPr>
        <w:t xml:space="preserve">  </w:t>
      </w:r>
      <w:r>
        <w:rPr>
          <w:rFonts w:ascii="Times New Roman" w:hAnsi="Times New Roman" w:cs="Times New Roman"/>
          <w:lang w:eastAsia="zh-TW"/>
        </w:rPr>
        <w:t>The notes further indicate that the inclusion of representational (non-abstract) objects permitted viewers to freely associate and contemplate their p</w:t>
      </w:r>
      <w:r w:rsidR="00F84BF5">
        <w:rPr>
          <w:rFonts w:ascii="Times New Roman" w:hAnsi="Times New Roman" w:cs="Times New Roman"/>
          <w:lang w:eastAsia="zh-TW"/>
        </w:rPr>
        <w:t>lace in the world as “the viewe</w:t>
      </w:r>
      <w:r w:rsidR="000E38FB">
        <w:rPr>
          <w:rFonts w:ascii="Times New Roman" w:hAnsi="Times New Roman" w:cs="Times New Roman"/>
          <w:lang w:eastAsia="zh-TW"/>
        </w:rPr>
        <w:t>r</w:t>
      </w:r>
      <w:r w:rsidR="00F84BF5">
        <w:rPr>
          <w:rFonts w:ascii="Times New Roman" w:hAnsi="Times New Roman" w:cs="Times New Roman"/>
          <w:lang w:eastAsia="zh-TW"/>
        </w:rPr>
        <w:t>…</w:t>
      </w:r>
      <w:r>
        <w:rPr>
          <w:rFonts w:ascii="Times New Roman" w:hAnsi="Times New Roman" w:cs="Times New Roman"/>
          <w:lang w:eastAsia="zh-TW"/>
        </w:rPr>
        <w:t>can lull himself to dreams, tales and things</w:t>
      </w:r>
      <w:r w:rsidR="00120640">
        <w:rPr>
          <w:rFonts w:ascii="Times New Roman" w:hAnsi="Times New Roman" w:cs="Times New Roman"/>
          <w:lang w:eastAsia="zh-TW"/>
        </w:rPr>
        <w:t>”</w:t>
      </w:r>
      <w:r w:rsidR="00E97AD1">
        <w:rPr>
          <w:rFonts w:ascii="Times New Roman" w:hAnsi="Times New Roman" w:cs="Times New Roman"/>
          <w:lang w:eastAsia="zh-TW"/>
        </w:rPr>
        <w:t xml:space="preserve"> because</w:t>
      </w:r>
      <w:r w:rsidR="003432D0">
        <w:rPr>
          <w:rFonts w:ascii="Times New Roman" w:hAnsi="Times New Roman" w:cs="Times New Roman"/>
          <w:lang w:eastAsia="zh-TW"/>
        </w:rPr>
        <w:t xml:space="preserve"> the artwork was </w:t>
      </w:r>
      <w:r w:rsidR="00120640">
        <w:rPr>
          <w:rFonts w:ascii="Times New Roman" w:hAnsi="Times New Roman" w:cs="Times New Roman"/>
          <w:lang w:eastAsia="zh-TW"/>
        </w:rPr>
        <w:t>“</w:t>
      </w:r>
      <w:r>
        <w:rPr>
          <w:rFonts w:ascii="Times New Roman" w:hAnsi="Times New Roman" w:cs="Times New Roman"/>
          <w:lang w:eastAsia="zh-TW"/>
        </w:rPr>
        <w:t>far from being abstract.”</w:t>
      </w:r>
      <w:r>
        <w:rPr>
          <w:rStyle w:val="FootnoteReference"/>
          <w:rFonts w:ascii="Times New Roman" w:hAnsi="Times New Roman" w:cs="Times New Roman"/>
          <w:lang w:eastAsia="zh-TW"/>
        </w:rPr>
        <w:footnoteReference w:id="34"/>
      </w:r>
      <w:r>
        <w:rPr>
          <w:rFonts w:ascii="Times New Roman" w:hAnsi="Times New Roman" w:cs="Times New Roman"/>
          <w:lang w:eastAsia="zh-TW"/>
        </w:rPr>
        <w:t xml:space="preserve">  </w:t>
      </w:r>
    </w:p>
    <w:p w14:paraId="0409E421" w14:textId="102A4A0B" w:rsidR="00223FE6" w:rsidRDefault="006C6438" w:rsidP="006C6438">
      <w:pPr>
        <w:spacing w:line="480" w:lineRule="auto"/>
        <w:ind w:firstLine="720"/>
        <w:rPr>
          <w:rFonts w:ascii="Times New Roman" w:hAnsi="Times New Roman" w:cs="Times New Roman"/>
          <w:lang w:eastAsia="zh-TW"/>
        </w:rPr>
      </w:pPr>
      <w:r>
        <w:rPr>
          <w:rFonts w:ascii="Times New Roman" w:hAnsi="Times New Roman" w:cs="Times New Roman"/>
          <w:lang w:eastAsia="zh-TW"/>
        </w:rPr>
        <w:t xml:space="preserve">Though not many photographs documenting the exhibition </w:t>
      </w:r>
      <w:r w:rsidR="007A129E">
        <w:rPr>
          <w:rFonts w:ascii="Times New Roman" w:hAnsi="Times New Roman" w:cs="Times New Roman"/>
          <w:lang w:eastAsia="zh-TW"/>
        </w:rPr>
        <w:t xml:space="preserve">are </w:t>
      </w:r>
      <w:r>
        <w:rPr>
          <w:rFonts w:ascii="Times New Roman" w:hAnsi="Times New Roman" w:cs="Times New Roman"/>
          <w:lang w:eastAsia="zh-TW"/>
        </w:rPr>
        <w:t xml:space="preserve">extant, the exhibition notes and reviews include descriptions of the work in </w:t>
      </w:r>
      <w:r>
        <w:rPr>
          <w:rFonts w:ascii="Times New Roman" w:hAnsi="Times New Roman" w:cs="Times New Roman"/>
          <w:i/>
          <w:lang w:eastAsia="zh-TW"/>
        </w:rPr>
        <w:t xml:space="preserve">Summer Exhibition 1972. </w:t>
      </w:r>
      <w:r>
        <w:rPr>
          <w:rFonts w:ascii="Times New Roman" w:hAnsi="Times New Roman" w:cs="Times New Roman"/>
          <w:lang w:eastAsia="zh-TW"/>
        </w:rPr>
        <w:t xml:space="preserve">Elizabeth V. Reyes, for example, described the overall content of the exhibition in a review written for </w:t>
      </w:r>
      <w:r>
        <w:rPr>
          <w:rFonts w:ascii="Times New Roman" w:hAnsi="Times New Roman" w:cs="Times New Roman"/>
          <w:i/>
          <w:lang w:eastAsia="zh-TW"/>
        </w:rPr>
        <w:t xml:space="preserve">PACE </w:t>
      </w:r>
      <w:r>
        <w:rPr>
          <w:rFonts w:ascii="Times New Roman" w:hAnsi="Times New Roman" w:cs="Times New Roman"/>
          <w:lang w:eastAsia="zh-TW"/>
        </w:rPr>
        <w:t>magazine. She expressed, “In general, the modern artists use mundane, simple, everyday materials—toothpaste, rope, paper bags—to make their creative statements. Without transforming or abstracting the original features of those materials, they may suggest an activity, a process, an attitude.”</w:t>
      </w:r>
      <w:r>
        <w:rPr>
          <w:rStyle w:val="FootnoteReference"/>
          <w:rFonts w:ascii="Times New Roman" w:hAnsi="Times New Roman" w:cs="Times New Roman"/>
          <w:lang w:eastAsia="zh-TW"/>
        </w:rPr>
        <w:footnoteReference w:id="35"/>
      </w:r>
      <w:r>
        <w:rPr>
          <w:rFonts w:ascii="Times New Roman" w:hAnsi="Times New Roman" w:cs="Times New Roman"/>
          <w:lang w:eastAsia="zh-TW"/>
        </w:rPr>
        <w:t xml:space="preserve"> Reyes made a similar argument as the exhibition notes: that by presenting materials in a straightforward, un-abstracted, and mundane manner, the works at </w:t>
      </w:r>
      <w:r>
        <w:rPr>
          <w:rFonts w:ascii="Times New Roman" w:hAnsi="Times New Roman" w:cs="Times New Roman"/>
          <w:i/>
          <w:lang w:eastAsia="zh-TW"/>
        </w:rPr>
        <w:t>Summer Exhibition 1972</w:t>
      </w:r>
      <w:r>
        <w:rPr>
          <w:rFonts w:ascii="Times New Roman" w:hAnsi="Times New Roman" w:cs="Times New Roman"/>
          <w:lang w:eastAsia="zh-TW"/>
        </w:rPr>
        <w:t xml:space="preserve"> </w:t>
      </w:r>
      <w:r w:rsidR="00223FE6">
        <w:rPr>
          <w:rFonts w:ascii="Times New Roman" w:hAnsi="Times New Roman" w:cs="Times New Roman"/>
          <w:lang w:eastAsia="zh-TW"/>
        </w:rPr>
        <w:t xml:space="preserve">engaged the viewer </w:t>
      </w:r>
      <w:r w:rsidR="00C6488A">
        <w:rPr>
          <w:rFonts w:ascii="Times New Roman" w:hAnsi="Times New Roman" w:cs="Times New Roman"/>
          <w:lang w:eastAsia="zh-TW"/>
        </w:rPr>
        <w:t xml:space="preserve">with </w:t>
      </w:r>
      <w:r w:rsidR="00223FE6">
        <w:rPr>
          <w:rFonts w:ascii="Times New Roman" w:hAnsi="Times New Roman" w:cs="Times New Roman"/>
          <w:lang w:eastAsia="zh-TW"/>
        </w:rPr>
        <w:t>the world beyond</w:t>
      </w:r>
      <w:r w:rsidR="00AC6422">
        <w:rPr>
          <w:rFonts w:ascii="Times New Roman" w:hAnsi="Times New Roman" w:cs="Times New Roman"/>
          <w:lang w:eastAsia="zh-TW"/>
        </w:rPr>
        <w:t xml:space="preserve"> the museum and the art circuit, recasting the CCP as </w:t>
      </w:r>
      <w:r w:rsidR="00AF4CDD">
        <w:rPr>
          <w:rFonts w:ascii="Times New Roman" w:hAnsi="Times New Roman" w:cs="Times New Roman"/>
          <w:lang w:eastAsia="zh-TW"/>
        </w:rPr>
        <w:t xml:space="preserve">a </w:t>
      </w:r>
      <w:commentRangeStart w:id="10"/>
      <w:r w:rsidR="00AC6422">
        <w:rPr>
          <w:rFonts w:ascii="Times New Roman" w:hAnsi="Times New Roman" w:cs="Times New Roman"/>
          <w:lang w:eastAsia="zh-TW"/>
        </w:rPr>
        <w:t xml:space="preserve">place in </w:t>
      </w:r>
      <w:r w:rsidR="009E2663">
        <w:rPr>
          <w:rFonts w:ascii="Times New Roman" w:hAnsi="Times New Roman" w:cs="Times New Roman"/>
          <w:lang w:eastAsia="zh-TW"/>
        </w:rPr>
        <w:t xml:space="preserve">process </w:t>
      </w:r>
      <w:commentRangeEnd w:id="10"/>
      <w:r w:rsidR="00AF4CDD">
        <w:rPr>
          <w:rStyle w:val="CommentReference"/>
        </w:rPr>
        <w:commentReference w:id="10"/>
      </w:r>
      <w:r w:rsidR="009E2663">
        <w:rPr>
          <w:rFonts w:ascii="Times New Roman" w:hAnsi="Times New Roman" w:cs="Times New Roman"/>
          <w:lang w:eastAsia="zh-TW"/>
        </w:rPr>
        <w:t xml:space="preserve">rather than an establishment of high culture. </w:t>
      </w:r>
    </w:p>
    <w:p w14:paraId="1D944C86" w14:textId="59515434" w:rsidR="00223FE6" w:rsidRDefault="006C6438" w:rsidP="006C6438">
      <w:pPr>
        <w:spacing w:line="480" w:lineRule="auto"/>
        <w:ind w:firstLine="720"/>
        <w:rPr>
          <w:rFonts w:ascii="Times New Roman" w:hAnsi="Times New Roman" w:cs="Times New Roman"/>
          <w:lang w:eastAsia="zh-TW"/>
        </w:rPr>
      </w:pPr>
      <w:r>
        <w:rPr>
          <w:rFonts w:ascii="Times New Roman" w:hAnsi="Times New Roman" w:cs="Times New Roman"/>
          <w:lang w:eastAsia="zh-TW"/>
        </w:rPr>
        <w:t>Some of the aforementioned “simple, everyday materials” described by Reyes included toothpaste and brown paper lunch bags—objects used in the exhibition by Laudico and Bautista</w:t>
      </w:r>
      <w:r w:rsidR="00AF4CDD">
        <w:rPr>
          <w:rFonts w:ascii="Times New Roman" w:hAnsi="Times New Roman" w:cs="Times New Roman"/>
          <w:lang w:eastAsia="zh-TW"/>
        </w:rPr>
        <w:t>,</w:t>
      </w:r>
      <w:r>
        <w:rPr>
          <w:rFonts w:ascii="Times New Roman" w:hAnsi="Times New Roman" w:cs="Times New Roman"/>
          <w:lang w:eastAsia="zh-TW"/>
        </w:rPr>
        <w:t xml:space="preserve"> respectively. The notes for</w:t>
      </w:r>
      <w:r>
        <w:rPr>
          <w:rFonts w:ascii="Times New Roman" w:hAnsi="Times New Roman" w:cs="Times New Roman"/>
          <w:i/>
          <w:lang w:eastAsia="zh-TW"/>
        </w:rPr>
        <w:t xml:space="preserve"> Summer Exhibition 1972 </w:t>
      </w:r>
      <w:r>
        <w:rPr>
          <w:rFonts w:ascii="Times New Roman" w:hAnsi="Times New Roman" w:cs="Times New Roman"/>
          <w:lang w:eastAsia="zh-TW"/>
        </w:rPr>
        <w:t xml:space="preserve">also contained praise for these two young </w:t>
      </w:r>
      <w:r>
        <w:rPr>
          <w:rFonts w:ascii="Times New Roman" w:hAnsi="Times New Roman" w:cs="Times New Roman"/>
          <w:lang w:eastAsia="zh-TW"/>
        </w:rPr>
        <w:lastRenderedPageBreak/>
        <w:t>artists and their “bravura” for experimenting with vernacular materials.</w:t>
      </w:r>
      <w:r>
        <w:rPr>
          <w:rStyle w:val="FootnoteReference"/>
          <w:rFonts w:ascii="Times New Roman" w:hAnsi="Times New Roman" w:cs="Times New Roman"/>
          <w:lang w:eastAsia="zh-TW"/>
        </w:rPr>
        <w:footnoteReference w:id="36"/>
      </w:r>
      <w:r>
        <w:rPr>
          <w:rStyle w:val="FootnoteReference"/>
          <w:rFonts w:ascii="Times New Roman" w:hAnsi="Times New Roman" w:cs="Times New Roman"/>
          <w:lang w:eastAsia="zh-TW"/>
        </w:rPr>
        <w:t xml:space="preserve"> </w:t>
      </w:r>
      <w:r>
        <w:rPr>
          <w:rFonts w:ascii="Times New Roman" w:hAnsi="Times New Roman" w:cs="Times New Roman"/>
          <w:lang w:eastAsia="zh-TW"/>
        </w:rPr>
        <w:t xml:space="preserve"> Laudico’s </w:t>
      </w:r>
      <w:r>
        <w:rPr>
          <w:rFonts w:ascii="Times New Roman" w:hAnsi="Times New Roman" w:cs="Times New Roman"/>
          <w:i/>
          <w:lang w:eastAsia="zh-TW"/>
        </w:rPr>
        <w:t xml:space="preserve">Toothpaste </w:t>
      </w:r>
      <w:r>
        <w:rPr>
          <w:rFonts w:ascii="Times New Roman" w:hAnsi="Times New Roman" w:cs="Times New Roman"/>
          <w:lang w:eastAsia="zh-TW"/>
        </w:rPr>
        <w:t>consisted of a metal column covered with sticky lines of toothpaste that she had squeezed out of commercial tubes. Embedded in the lines of minty paste were plastic caps that Laudico had removed from the empty toothpaste tubes and stuck onto the column. The “squashed” tubes of toothpaste—bereft of their contents—and the empty cardboard boxes that once contained them littered the base of the toothpaste column.</w:t>
      </w:r>
      <w:r>
        <w:rPr>
          <w:rStyle w:val="FootnoteReference"/>
          <w:rFonts w:ascii="Times New Roman" w:hAnsi="Times New Roman" w:cs="Times New Roman"/>
          <w:lang w:eastAsia="zh-TW"/>
        </w:rPr>
        <w:footnoteReference w:id="37"/>
      </w:r>
      <w:r>
        <w:rPr>
          <w:rFonts w:ascii="Times New Roman" w:hAnsi="Times New Roman" w:cs="Times New Roman"/>
          <w:lang w:eastAsia="zh-TW"/>
        </w:rPr>
        <w:t xml:space="preserve"> </w:t>
      </w:r>
      <w:r w:rsidR="00223FE6">
        <w:rPr>
          <w:rFonts w:ascii="Times New Roman" w:hAnsi="Times New Roman" w:cs="Times New Roman"/>
          <w:lang w:eastAsia="zh-TW"/>
        </w:rPr>
        <w:t xml:space="preserve">While on their own, the tacky lines might resemble rounded stripes of paint freshly extracted from their tubes, the strong, minty scent and the detritus around the covered column confirmed the substance as toothpaste. </w:t>
      </w:r>
    </w:p>
    <w:p w14:paraId="1FB01757" w14:textId="64FA3D09" w:rsidR="006C6438" w:rsidRDefault="006C6438" w:rsidP="006C6438">
      <w:pPr>
        <w:spacing w:line="480" w:lineRule="auto"/>
        <w:ind w:firstLine="720"/>
        <w:rPr>
          <w:rFonts w:ascii="Times New Roman" w:hAnsi="Times New Roman" w:cs="Times New Roman"/>
          <w:lang w:eastAsia="zh-TW"/>
        </w:rPr>
      </w:pPr>
      <w:r>
        <w:rPr>
          <w:rFonts w:ascii="Times New Roman" w:hAnsi="Times New Roman" w:cs="Times New Roman"/>
          <w:i/>
          <w:lang w:eastAsia="zh-TW"/>
        </w:rPr>
        <w:t>Toothpaste</w:t>
      </w:r>
      <w:r>
        <w:rPr>
          <w:rFonts w:ascii="Times New Roman" w:hAnsi="Times New Roman" w:cs="Times New Roman"/>
          <w:lang w:eastAsia="zh-TW"/>
        </w:rPr>
        <w:t xml:space="preserve"> was another example of Laudico’s investigations of vulgar or everyday materials to replace the most privileged material of fine art—p</w:t>
      </w:r>
      <w:r w:rsidR="003A717F">
        <w:rPr>
          <w:rFonts w:ascii="Times New Roman" w:hAnsi="Times New Roman" w:cs="Times New Roman"/>
          <w:lang w:eastAsia="zh-TW"/>
        </w:rPr>
        <w:t>aint</w:t>
      </w:r>
      <w:r>
        <w:rPr>
          <w:rFonts w:ascii="Times New Roman" w:hAnsi="Times New Roman" w:cs="Times New Roman"/>
          <w:lang w:eastAsia="zh-TW"/>
        </w:rPr>
        <w:t>.</w:t>
      </w:r>
      <w:r>
        <w:rPr>
          <w:rStyle w:val="FootnoteReference"/>
          <w:rFonts w:ascii="Times New Roman" w:hAnsi="Times New Roman" w:cs="Times New Roman"/>
          <w:lang w:eastAsia="zh-TW"/>
        </w:rPr>
        <w:footnoteReference w:id="38"/>
      </w:r>
      <w:r>
        <w:rPr>
          <w:rFonts w:ascii="Times New Roman" w:hAnsi="Times New Roman" w:cs="Times New Roman"/>
          <w:lang w:eastAsia="zh-TW"/>
        </w:rPr>
        <w:t xml:space="preserve"> Exhibition notes specified that</w:t>
      </w:r>
      <w:r w:rsidRPr="00325D5B">
        <w:rPr>
          <w:rFonts w:ascii="Times New Roman" w:hAnsi="Times New Roman" w:cs="Times New Roman"/>
          <w:lang w:eastAsia="zh-TW"/>
        </w:rPr>
        <w:t xml:space="preserve"> Laudico</w:t>
      </w:r>
      <w:r>
        <w:rPr>
          <w:rFonts w:ascii="Times New Roman" w:hAnsi="Times New Roman" w:cs="Times New Roman"/>
          <w:lang w:eastAsia="zh-TW"/>
        </w:rPr>
        <w:t xml:space="preserve"> used “</w:t>
      </w:r>
      <w:r w:rsidRPr="00325D5B">
        <w:rPr>
          <w:rFonts w:ascii="Times New Roman" w:hAnsi="Times New Roman" w:cs="Times New Roman"/>
          <w:lang w:eastAsia="zh-TW"/>
        </w:rPr>
        <w:t>toothpaste as a substitute for oil paint.”</w:t>
      </w:r>
      <w:r w:rsidRPr="005422C5">
        <w:rPr>
          <w:rStyle w:val="FootnoteReference"/>
          <w:rFonts w:ascii="Times New Roman" w:hAnsi="Times New Roman" w:cs="Times New Roman"/>
          <w:sz w:val="20"/>
          <w:szCs w:val="20"/>
        </w:rPr>
        <w:t xml:space="preserve"> </w:t>
      </w:r>
      <w:r>
        <w:rPr>
          <w:rStyle w:val="FootnoteReference"/>
          <w:rFonts w:ascii="Times New Roman" w:hAnsi="Times New Roman" w:cs="Times New Roman"/>
          <w:lang w:eastAsia="zh-TW"/>
        </w:rPr>
        <w:footnoteReference w:id="39"/>
      </w:r>
      <w:r>
        <w:rPr>
          <w:rStyle w:val="FootnoteReference"/>
          <w:rFonts w:ascii="Times New Roman" w:hAnsi="Times New Roman" w:cs="Times New Roman"/>
          <w:lang w:eastAsia="zh-TW"/>
        </w:rPr>
        <w:t xml:space="preserve"> </w:t>
      </w:r>
      <w:r>
        <w:rPr>
          <w:rFonts w:ascii="Times New Roman" w:hAnsi="Times New Roman" w:cs="Times New Roman"/>
          <w:lang w:eastAsia="zh-TW"/>
        </w:rPr>
        <w:t xml:space="preserve"> Yet, while Laudico had first incorporated</w:t>
      </w:r>
      <w:r w:rsidRPr="00325D5B">
        <w:rPr>
          <w:rFonts w:ascii="Times New Roman" w:hAnsi="Times New Roman" w:cs="Times New Roman"/>
          <w:lang w:eastAsia="zh-TW"/>
        </w:rPr>
        <w:t xml:space="preserve"> crude oil</w:t>
      </w:r>
      <w:r>
        <w:rPr>
          <w:rFonts w:ascii="Times New Roman" w:hAnsi="Times New Roman" w:cs="Times New Roman"/>
          <w:lang w:eastAsia="zh-TW"/>
        </w:rPr>
        <w:t xml:space="preserve"> as a play on words in oil painting</w:t>
      </w:r>
      <w:r w:rsidRPr="00325D5B">
        <w:rPr>
          <w:rFonts w:ascii="Times New Roman" w:hAnsi="Times New Roman" w:cs="Times New Roman"/>
          <w:lang w:eastAsia="zh-TW"/>
        </w:rPr>
        <w:t>,</w:t>
      </w:r>
      <w:r>
        <w:rPr>
          <w:rFonts w:ascii="Times New Roman" w:hAnsi="Times New Roman" w:cs="Times New Roman"/>
          <w:lang w:eastAsia="zh-TW"/>
        </w:rPr>
        <w:t xml:space="preserve"> she intended toothpaste to be a more tactile form of substitution. Toothpaste, she believed, was an appropriate replacement not only because it physically resembled lines of squeezed paint, but also because of the way the receptacles handled in her hand. As she grasped a tube to release toothpaste onto her toothbrush, this familiar action felt reminiscent of squeezing paint out of similar conduits</w:t>
      </w:r>
      <w:r w:rsidRPr="00325D5B">
        <w:rPr>
          <w:rFonts w:ascii="Times New Roman" w:hAnsi="Times New Roman" w:cs="Times New Roman"/>
          <w:lang w:eastAsia="zh-TW"/>
        </w:rPr>
        <w:t>.</w:t>
      </w:r>
      <w:r w:rsidRPr="00325D5B">
        <w:rPr>
          <w:rStyle w:val="FootnoteReference"/>
          <w:rFonts w:ascii="Times New Roman" w:hAnsi="Times New Roman" w:cs="Times New Roman"/>
          <w:lang w:eastAsia="zh-TW"/>
        </w:rPr>
        <w:footnoteReference w:id="40"/>
      </w:r>
      <w:r>
        <w:rPr>
          <w:rFonts w:ascii="Times New Roman" w:hAnsi="Times New Roman" w:cs="Times New Roman"/>
          <w:lang w:eastAsia="zh-TW"/>
        </w:rPr>
        <w:t xml:space="preserve"> The empty </w:t>
      </w:r>
      <w:r>
        <w:rPr>
          <w:rFonts w:ascii="Times New Roman" w:hAnsi="Times New Roman" w:cs="Times New Roman"/>
          <w:lang w:eastAsia="zh-TW"/>
        </w:rPr>
        <w:lastRenderedPageBreak/>
        <w:t xml:space="preserve">cardboard boxes and depleted tubes left around the toothpaste column optically stressed to the viewer that Laudico created </w:t>
      </w:r>
      <w:r>
        <w:rPr>
          <w:rFonts w:ascii="Times New Roman" w:hAnsi="Times New Roman" w:cs="Times New Roman"/>
          <w:i/>
          <w:lang w:eastAsia="zh-TW"/>
        </w:rPr>
        <w:t>Toothpaste</w:t>
      </w:r>
      <w:r>
        <w:rPr>
          <w:rFonts w:ascii="Times New Roman" w:hAnsi="Times New Roman" w:cs="Times New Roman"/>
          <w:lang w:eastAsia="zh-TW"/>
        </w:rPr>
        <w:t xml:space="preserve"> from banal materials. As nearly every person has the experience of squeezing a tube of toothpaste, </w:t>
      </w:r>
      <w:r>
        <w:rPr>
          <w:rFonts w:ascii="Times New Roman" w:hAnsi="Times New Roman" w:cs="Times New Roman"/>
          <w:i/>
          <w:lang w:eastAsia="zh-TW"/>
        </w:rPr>
        <w:t xml:space="preserve">Toothpaste </w:t>
      </w:r>
      <w:r>
        <w:rPr>
          <w:rFonts w:ascii="Times New Roman" w:hAnsi="Times New Roman" w:cs="Times New Roman"/>
          <w:lang w:eastAsia="zh-TW"/>
        </w:rPr>
        <w:t>presented spectators with the visual manifestation of the ordinariness of generative acts.</w:t>
      </w:r>
    </w:p>
    <w:p w14:paraId="417C2B7D" w14:textId="119B5444" w:rsidR="006C6438" w:rsidRDefault="006C6438" w:rsidP="006C6438">
      <w:pPr>
        <w:spacing w:line="480" w:lineRule="auto"/>
        <w:ind w:firstLine="720"/>
        <w:rPr>
          <w:rFonts w:ascii="Times New Roman" w:hAnsi="Times New Roman" w:cs="Times New Roman"/>
          <w:lang w:eastAsia="zh-TW"/>
        </w:rPr>
      </w:pPr>
      <w:r>
        <w:rPr>
          <w:rFonts w:ascii="Times New Roman" w:hAnsi="Times New Roman" w:cs="Times New Roman"/>
          <w:i/>
          <w:lang w:eastAsia="zh-TW"/>
        </w:rPr>
        <w:t xml:space="preserve">Toothpaste </w:t>
      </w:r>
      <w:r>
        <w:rPr>
          <w:rFonts w:ascii="Times New Roman" w:hAnsi="Times New Roman" w:cs="Times New Roman"/>
          <w:lang w:eastAsia="zh-TW"/>
        </w:rPr>
        <w:t xml:space="preserve">was also one of Laudico’s earliest forays in exploring how to bring the olfactory sense—and its mundane associations—into the art gallery. According to Laudico, one morning, as she brushed her teeth in the privacy of her own bathroom, </w:t>
      </w:r>
      <w:r w:rsidRPr="00325D5B">
        <w:rPr>
          <w:rFonts w:ascii="Times New Roman" w:hAnsi="Times New Roman" w:cs="Times New Roman"/>
          <w:lang w:eastAsia="zh-TW"/>
        </w:rPr>
        <w:t>the</w:t>
      </w:r>
      <w:r>
        <w:rPr>
          <w:rFonts w:ascii="Times New Roman" w:hAnsi="Times New Roman" w:cs="Times New Roman"/>
          <w:lang w:eastAsia="zh-TW"/>
        </w:rPr>
        <w:t xml:space="preserve"> overwhelming odor of minty smell toothpaste overtook her. She decided that she wanted to extend the same olfactory sensation of minty toothpaste from the intimate space of her bathroom into the public gallery space</w:t>
      </w:r>
      <w:r w:rsidRPr="00325D5B">
        <w:rPr>
          <w:rFonts w:ascii="Times New Roman" w:hAnsi="Times New Roman" w:cs="Times New Roman"/>
          <w:lang w:eastAsia="zh-TW"/>
        </w:rPr>
        <w:t>.</w:t>
      </w:r>
      <w:r>
        <w:rPr>
          <w:rFonts w:ascii="Times New Roman" w:hAnsi="Times New Roman" w:cs="Times New Roman"/>
          <w:lang w:eastAsia="zh-TW"/>
        </w:rPr>
        <w:t xml:space="preserve"> Viewers experienced toothpaste as the primary material in Laudico’s installation through both sight and scent; the</w:t>
      </w:r>
      <w:r w:rsidRPr="00325D5B">
        <w:rPr>
          <w:rFonts w:ascii="Times New Roman" w:hAnsi="Times New Roman" w:cs="Times New Roman"/>
          <w:lang w:eastAsia="zh-TW"/>
        </w:rPr>
        <w:t xml:space="preserve"> exhibition notes</w:t>
      </w:r>
      <w:r>
        <w:rPr>
          <w:rFonts w:ascii="Times New Roman" w:hAnsi="Times New Roman" w:cs="Times New Roman"/>
          <w:lang w:eastAsia="zh-TW"/>
        </w:rPr>
        <w:t xml:space="preserve"> state that</w:t>
      </w:r>
      <w:r w:rsidRPr="00325D5B">
        <w:rPr>
          <w:rFonts w:ascii="Times New Roman" w:hAnsi="Times New Roman" w:cs="Times New Roman"/>
          <w:lang w:eastAsia="zh-TW"/>
        </w:rPr>
        <w:t xml:space="preserve"> </w:t>
      </w:r>
      <w:r w:rsidRPr="00325D5B">
        <w:rPr>
          <w:rFonts w:ascii="Times New Roman" w:hAnsi="Times New Roman" w:cs="Times New Roman"/>
          <w:i/>
          <w:lang w:eastAsia="zh-TW"/>
        </w:rPr>
        <w:t>Toothpaste</w:t>
      </w:r>
      <w:r w:rsidRPr="00325D5B">
        <w:rPr>
          <w:rFonts w:ascii="Times New Roman" w:hAnsi="Times New Roman" w:cs="Times New Roman"/>
          <w:lang w:eastAsia="zh-TW"/>
        </w:rPr>
        <w:t xml:space="preserve"> “attacked the olfactory senses with an antiseptic smell.”</w:t>
      </w:r>
      <w:r w:rsidRPr="00325D5B">
        <w:rPr>
          <w:rStyle w:val="FootnoteReference"/>
          <w:rFonts w:ascii="Times New Roman" w:hAnsi="Times New Roman" w:cs="Times New Roman"/>
          <w:lang w:eastAsia="zh-TW"/>
        </w:rPr>
        <w:footnoteReference w:id="41"/>
      </w:r>
      <w:r w:rsidRPr="00325D5B">
        <w:rPr>
          <w:rFonts w:ascii="Times New Roman" w:hAnsi="Times New Roman" w:cs="Times New Roman"/>
          <w:lang w:eastAsia="zh-TW"/>
        </w:rPr>
        <w:t xml:space="preserve"> </w:t>
      </w:r>
      <w:r w:rsidRPr="00E47A15">
        <w:rPr>
          <w:rFonts w:ascii="Times New Roman" w:hAnsi="Times New Roman" w:cs="Times New Roman"/>
          <w:i/>
          <w:lang w:eastAsia="zh-TW"/>
        </w:rPr>
        <w:t>Toothpaste</w:t>
      </w:r>
      <w:r w:rsidRPr="00E47A15">
        <w:rPr>
          <w:rFonts w:ascii="Times New Roman" w:hAnsi="Times New Roman" w:cs="Times New Roman"/>
          <w:lang w:eastAsia="zh-TW"/>
        </w:rPr>
        <w:t>’s “antiseptic smell” recreated a sensation associated to the intima</w:t>
      </w:r>
      <w:r w:rsidR="00223FE6">
        <w:rPr>
          <w:rFonts w:ascii="Times New Roman" w:hAnsi="Times New Roman" w:cs="Times New Roman"/>
          <w:lang w:eastAsia="zh-TW"/>
        </w:rPr>
        <w:t>te space of a bathroom that was</w:t>
      </w:r>
      <w:r w:rsidR="00223FE6" w:rsidRPr="00E47A15">
        <w:rPr>
          <w:rFonts w:ascii="Times New Roman" w:hAnsi="Times New Roman" w:cs="Times New Roman"/>
          <w:lang w:eastAsia="zh-TW"/>
        </w:rPr>
        <w:t xml:space="preserve"> antithetical to the public museum space </w:t>
      </w:r>
      <w:r w:rsidRPr="00E47A15">
        <w:rPr>
          <w:rFonts w:ascii="Times New Roman" w:hAnsi="Times New Roman" w:cs="Times New Roman"/>
          <w:lang w:eastAsia="zh-TW"/>
        </w:rPr>
        <w:t>it inhabited. It caused viewers to recall personal grooming habits and drew attention to the discomfort of experiencing the olfactory sensations connected to a private, mundane space</w:t>
      </w:r>
      <w:r w:rsidR="003A717F">
        <w:rPr>
          <w:rFonts w:ascii="Times New Roman" w:hAnsi="Times New Roman" w:cs="Times New Roman"/>
          <w:lang w:eastAsia="zh-TW"/>
        </w:rPr>
        <w:t xml:space="preserve"> </w:t>
      </w:r>
      <w:r w:rsidRPr="00E47A15">
        <w:rPr>
          <w:rFonts w:ascii="Times New Roman" w:hAnsi="Times New Roman" w:cs="Times New Roman"/>
          <w:lang w:eastAsia="zh-TW"/>
        </w:rPr>
        <w:t xml:space="preserve">in a public setting usually </w:t>
      </w:r>
      <w:r>
        <w:rPr>
          <w:rFonts w:ascii="Times New Roman" w:hAnsi="Times New Roman" w:cs="Times New Roman"/>
          <w:lang w:eastAsia="zh-TW"/>
        </w:rPr>
        <w:t>visited</w:t>
      </w:r>
      <w:r w:rsidRPr="00E47A15">
        <w:rPr>
          <w:rFonts w:ascii="Times New Roman" w:hAnsi="Times New Roman" w:cs="Times New Roman"/>
          <w:lang w:eastAsia="zh-TW"/>
        </w:rPr>
        <w:t xml:space="preserve"> for visual pleasure.</w:t>
      </w:r>
      <w:r>
        <w:rPr>
          <w:rFonts w:ascii="Times New Roman" w:hAnsi="Times New Roman" w:cs="Times New Roman"/>
          <w:lang w:eastAsia="zh-TW"/>
        </w:rPr>
        <w:t xml:space="preserve"> </w:t>
      </w:r>
    </w:p>
    <w:p w14:paraId="539D2DCE" w14:textId="5FE6C4E4" w:rsidR="006C6438" w:rsidRPr="00031667" w:rsidRDefault="006C6438" w:rsidP="006C6438">
      <w:pPr>
        <w:spacing w:line="480" w:lineRule="auto"/>
        <w:ind w:firstLine="720"/>
        <w:rPr>
          <w:rFonts w:ascii="Times New Roman" w:hAnsi="Times New Roman" w:cs="Times New Roman"/>
          <w:lang w:eastAsia="zh-TW"/>
        </w:rPr>
      </w:pPr>
      <w:r>
        <w:rPr>
          <w:rFonts w:ascii="Times New Roman" w:hAnsi="Times New Roman" w:cs="Times New Roman"/>
          <w:lang w:eastAsia="zh-TW"/>
        </w:rPr>
        <w:t>While Laudico introduced the olfactory as an important component of her work, Bautista focused on the ocular in his “visual situations.”</w:t>
      </w:r>
      <w:r>
        <w:rPr>
          <w:rStyle w:val="FootnoteReference"/>
          <w:rFonts w:ascii="Times New Roman" w:hAnsi="Times New Roman" w:cs="Times New Roman"/>
          <w:lang w:eastAsia="zh-TW"/>
        </w:rPr>
        <w:footnoteReference w:id="42"/>
      </w:r>
      <w:r>
        <w:rPr>
          <w:rFonts w:ascii="Times New Roman" w:hAnsi="Times New Roman" w:cs="Times New Roman"/>
          <w:lang w:eastAsia="zh-TW"/>
        </w:rPr>
        <w:t xml:space="preserve"> One of Bautista’s “situations” at the </w:t>
      </w:r>
      <w:r>
        <w:rPr>
          <w:rFonts w:ascii="Times New Roman" w:hAnsi="Times New Roman" w:cs="Times New Roman"/>
          <w:i/>
          <w:lang w:eastAsia="zh-TW"/>
        </w:rPr>
        <w:t xml:space="preserve">Summer Exhibition 1972 </w:t>
      </w:r>
      <w:r>
        <w:rPr>
          <w:rFonts w:ascii="Times New Roman" w:hAnsi="Times New Roman" w:cs="Times New Roman"/>
          <w:lang w:eastAsia="zh-TW"/>
        </w:rPr>
        <w:t xml:space="preserve">involved “a flock of </w:t>
      </w:r>
      <w:r w:rsidRPr="005E5A96">
        <w:rPr>
          <w:rFonts w:ascii="Times New Roman" w:hAnsi="Times New Roman" w:cs="Times New Roman"/>
          <w:i/>
          <w:lang w:eastAsia="zh-TW"/>
        </w:rPr>
        <w:t>100 Paper Bags</w:t>
      </w:r>
      <w:r>
        <w:rPr>
          <w:rFonts w:ascii="Times New Roman" w:hAnsi="Times New Roman" w:cs="Times New Roman"/>
          <w:lang w:eastAsia="zh-TW"/>
        </w:rPr>
        <w:t xml:space="preserve"> inside one alcove” of the CCP Main Gallery.</w:t>
      </w:r>
      <w:r>
        <w:rPr>
          <w:rStyle w:val="FootnoteReference"/>
          <w:rFonts w:ascii="Times New Roman" w:hAnsi="Times New Roman" w:cs="Times New Roman"/>
          <w:lang w:eastAsia="zh-TW"/>
        </w:rPr>
        <w:footnoteReference w:id="43"/>
      </w:r>
      <w:r>
        <w:rPr>
          <w:rStyle w:val="FootnoteReference"/>
          <w:rFonts w:ascii="Times New Roman" w:hAnsi="Times New Roman" w:cs="Times New Roman"/>
          <w:lang w:eastAsia="zh-TW"/>
        </w:rPr>
        <w:t xml:space="preserve"> </w:t>
      </w:r>
      <w:r>
        <w:rPr>
          <w:rFonts w:ascii="Times New Roman" w:hAnsi="Times New Roman" w:cs="Times New Roman"/>
          <w:lang w:eastAsia="zh-TW"/>
        </w:rPr>
        <w:t xml:space="preserve">Bautista arranged the large number of empty bags in straight, even rows on the ground. </w:t>
      </w:r>
      <w:r>
        <w:rPr>
          <w:rFonts w:ascii="Times New Roman" w:hAnsi="Times New Roman" w:cs="Times New Roman"/>
          <w:lang w:eastAsia="zh-TW"/>
        </w:rPr>
        <w:lastRenderedPageBreak/>
        <w:t>He left enough space in between the bags in the alcove for viewers to circulate and closely examine them; the exhibition notes explicitly state that visitors were supposed to “go</w:t>
      </w:r>
      <w:r w:rsidRPr="00325D5B">
        <w:rPr>
          <w:rFonts w:ascii="Times New Roman" w:hAnsi="Times New Roman" w:cs="Times New Roman"/>
          <w:lang w:eastAsia="zh-TW"/>
        </w:rPr>
        <w:t xml:space="preserve"> around the bags and scrutinize </w:t>
      </w:r>
      <w:r>
        <w:rPr>
          <w:rFonts w:ascii="Times New Roman" w:hAnsi="Times New Roman" w:cs="Times New Roman"/>
          <w:lang w:eastAsia="zh-TW"/>
        </w:rPr>
        <w:t>with [their]</w:t>
      </w:r>
      <w:r w:rsidRPr="00325D5B">
        <w:rPr>
          <w:rFonts w:ascii="Times New Roman" w:hAnsi="Times New Roman" w:cs="Times New Roman"/>
          <w:lang w:eastAsia="zh-TW"/>
        </w:rPr>
        <w:t xml:space="preserve"> eyes the variations and intrinsic qualities of paper bags.”</w:t>
      </w:r>
      <w:r w:rsidRPr="00325D5B">
        <w:rPr>
          <w:rStyle w:val="FootnoteReference"/>
          <w:rFonts w:ascii="Times New Roman" w:hAnsi="Times New Roman" w:cs="Times New Roman"/>
          <w:lang w:eastAsia="zh-TW"/>
        </w:rPr>
        <w:footnoteReference w:id="44"/>
      </w:r>
      <w:r>
        <w:rPr>
          <w:rFonts w:ascii="Times New Roman" w:hAnsi="Times New Roman" w:cs="Times New Roman"/>
          <w:lang w:eastAsia="zh-TW"/>
        </w:rPr>
        <w:t xml:space="preserve"> Although the bags were empty, the placement of the bags on the ground allowed viewers to peer into them, encouraging them to really examine the “situation” in front of them. Placed in close proximity to each other, small differences among the iterated bags become discernable despite the assumed uniformity of manufactured objects. The viewer’s immediate experience of close </w:t>
      </w:r>
      <w:r w:rsidR="00E85BD1">
        <w:rPr>
          <w:rFonts w:ascii="Times New Roman" w:hAnsi="Times New Roman" w:cs="Times New Roman"/>
          <w:lang w:eastAsia="zh-TW"/>
        </w:rPr>
        <w:t>looking</w:t>
      </w:r>
      <w:r>
        <w:rPr>
          <w:rFonts w:ascii="Times New Roman" w:hAnsi="Times New Roman" w:cs="Times New Roman"/>
          <w:lang w:eastAsia="zh-TW"/>
        </w:rPr>
        <w:t xml:space="preserve"> was the most important aspect of Bautista’s work. </w:t>
      </w:r>
      <w:r>
        <w:rPr>
          <w:rFonts w:ascii="Times New Roman" w:hAnsi="Times New Roman" w:cs="Times New Roman"/>
          <w:i/>
          <w:lang w:eastAsia="zh-TW"/>
        </w:rPr>
        <w:t xml:space="preserve">100 Paper Bags </w:t>
      </w:r>
      <w:r>
        <w:rPr>
          <w:rFonts w:ascii="Times New Roman" w:hAnsi="Times New Roman" w:cs="Times New Roman"/>
          <w:lang w:eastAsia="zh-TW"/>
        </w:rPr>
        <w:t xml:space="preserve">created curiosity out of the mundane as it provoked viewers to look closer at their world.  </w:t>
      </w:r>
    </w:p>
    <w:p w14:paraId="4FF3180B" w14:textId="2FCCAA69" w:rsidR="006C6438" w:rsidRDefault="006C6438" w:rsidP="006C6438">
      <w:pPr>
        <w:spacing w:line="480" w:lineRule="auto"/>
        <w:ind w:firstLine="720"/>
        <w:rPr>
          <w:rFonts w:ascii="Times New Roman" w:hAnsi="Times New Roman" w:cs="Times New Roman"/>
          <w:lang w:eastAsia="zh-TW"/>
        </w:rPr>
      </w:pPr>
      <w:r w:rsidRPr="00325D5B">
        <w:rPr>
          <w:rFonts w:ascii="Times New Roman" w:hAnsi="Times New Roman" w:cs="Times New Roman"/>
          <w:lang w:eastAsia="zh-TW"/>
        </w:rPr>
        <w:t>Laudico and Bautista’s contributions to</w:t>
      </w:r>
      <w:r w:rsidRPr="00325D5B">
        <w:rPr>
          <w:rFonts w:ascii="Times New Roman" w:hAnsi="Times New Roman" w:cs="Times New Roman"/>
          <w:i/>
          <w:lang w:eastAsia="zh-TW"/>
        </w:rPr>
        <w:t xml:space="preserve"> Summer Exhibition</w:t>
      </w:r>
      <w:r>
        <w:rPr>
          <w:rFonts w:ascii="Times New Roman" w:hAnsi="Times New Roman" w:cs="Times New Roman"/>
          <w:i/>
          <w:lang w:eastAsia="zh-TW"/>
        </w:rPr>
        <w:t xml:space="preserve"> </w:t>
      </w:r>
      <w:r w:rsidRPr="00325D5B">
        <w:rPr>
          <w:rFonts w:ascii="Times New Roman" w:hAnsi="Times New Roman" w:cs="Times New Roman"/>
          <w:i/>
          <w:lang w:eastAsia="zh-TW"/>
        </w:rPr>
        <w:t xml:space="preserve">1972 </w:t>
      </w:r>
      <w:r>
        <w:rPr>
          <w:rFonts w:ascii="Times New Roman" w:hAnsi="Times New Roman" w:cs="Times New Roman"/>
          <w:lang w:eastAsia="zh-TW"/>
        </w:rPr>
        <w:t xml:space="preserve">exemplified the kind of </w:t>
      </w:r>
      <w:r w:rsidRPr="00325D5B">
        <w:rPr>
          <w:rFonts w:ascii="Times New Roman" w:hAnsi="Times New Roman" w:cs="Times New Roman"/>
          <w:lang w:eastAsia="zh-TW"/>
        </w:rPr>
        <w:t xml:space="preserve"> work that was</w:t>
      </w:r>
      <w:r>
        <w:rPr>
          <w:rFonts w:ascii="Times New Roman" w:hAnsi="Times New Roman" w:cs="Times New Roman"/>
          <w:lang w:eastAsia="zh-TW"/>
        </w:rPr>
        <w:t xml:space="preserve"> decidedly not abstraction, but</w:t>
      </w:r>
      <w:r w:rsidRPr="00325D5B">
        <w:rPr>
          <w:rFonts w:ascii="Times New Roman" w:hAnsi="Times New Roman" w:cs="Times New Roman"/>
          <w:lang w:eastAsia="zh-TW"/>
        </w:rPr>
        <w:t xml:space="preserve"> “representational in that they represent something very definite and apparent: themselves.”</w:t>
      </w:r>
      <w:r w:rsidRPr="00325D5B">
        <w:rPr>
          <w:rStyle w:val="FootnoteReference"/>
          <w:rFonts w:ascii="Times New Roman" w:hAnsi="Times New Roman" w:cs="Times New Roman"/>
          <w:lang w:eastAsia="zh-TW"/>
        </w:rPr>
        <w:footnoteReference w:id="45"/>
      </w:r>
      <w:r>
        <w:rPr>
          <w:rFonts w:ascii="Times New Roman" w:hAnsi="Times New Roman" w:cs="Times New Roman"/>
          <w:lang w:eastAsia="zh-TW"/>
        </w:rPr>
        <w:t xml:space="preserve"> Bautista displayed a </w:t>
      </w:r>
      <w:r w:rsidRPr="00325D5B">
        <w:rPr>
          <w:rFonts w:ascii="Times New Roman" w:hAnsi="Times New Roman" w:cs="Times New Roman"/>
          <w:lang w:eastAsia="zh-TW"/>
        </w:rPr>
        <w:t>collection of</w:t>
      </w:r>
      <w:r>
        <w:rPr>
          <w:rFonts w:ascii="Times New Roman" w:hAnsi="Times New Roman" w:cs="Times New Roman"/>
          <w:lang w:eastAsia="zh-TW"/>
        </w:rPr>
        <w:t xml:space="preserve"> unadorned</w:t>
      </w:r>
      <w:r w:rsidRPr="00325D5B">
        <w:rPr>
          <w:rFonts w:ascii="Times New Roman" w:hAnsi="Times New Roman" w:cs="Times New Roman"/>
          <w:lang w:eastAsia="zh-TW"/>
        </w:rPr>
        <w:t xml:space="preserve"> paper bags in neat rows</w:t>
      </w:r>
      <w:r>
        <w:rPr>
          <w:rFonts w:ascii="Times New Roman" w:hAnsi="Times New Roman" w:cs="Times New Roman"/>
          <w:lang w:eastAsia="zh-TW"/>
        </w:rPr>
        <w:t xml:space="preserve"> for systemic inspection of their “intrinsic qualities.”</w:t>
      </w:r>
      <w:r>
        <w:rPr>
          <w:rStyle w:val="FootnoteReference"/>
          <w:rFonts w:ascii="Times New Roman" w:hAnsi="Times New Roman" w:cs="Times New Roman"/>
          <w:lang w:eastAsia="zh-TW"/>
        </w:rPr>
        <w:footnoteReference w:id="46"/>
      </w:r>
      <w:r>
        <w:rPr>
          <w:rFonts w:ascii="Times New Roman" w:hAnsi="Times New Roman" w:cs="Times New Roman"/>
          <w:lang w:eastAsia="zh-TW"/>
        </w:rPr>
        <w:t xml:space="preserve"> And though</w:t>
      </w:r>
      <w:r w:rsidRPr="00325D5B">
        <w:rPr>
          <w:rFonts w:ascii="Times New Roman" w:hAnsi="Times New Roman" w:cs="Times New Roman"/>
          <w:lang w:eastAsia="zh-TW"/>
        </w:rPr>
        <w:t xml:space="preserve"> the lines of</w:t>
      </w:r>
      <w:r>
        <w:rPr>
          <w:rFonts w:ascii="Times New Roman" w:hAnsi="Times New Roman" w:cs="Times New Roman"/>
          <w:lang w:eastAsia="zh-TW"/>
        </w:rPr>
        <w:t xml:space="preserve"> smeared</w:t>
      </w:r>
      <w:r w:rsidRPr="00325D5B">
        <w:rPr>
          <w:rFonts w:ascii="Times New Roman" w:hAnsi="Times New Roman" w:cs="Times New Roman"/>
          <w:lang w:eastAsia="zh-TW"/>
        </w:rPr>
        <w:t xml:space="preserve"> toothpaste </w:t>
      </w:r>
      <w:r>
        <w:rPr>
          <w:rFonts w:ascii="Times New Roman" w:hAnsi="Times New Roman" w:cs="Times New Roman"/>
          <w:lang w:eastAsia="zh-TW"/>
        </w:rPr>
        <w:t xml:space="preserve">might—at first glance—be </w:t>
      </w:r>
      <w:r w:rsidRPr="00325D5B">
        <w:rPr>
          <w:rFonts w:ascii="Times New Roman" w:hAnsi="Times New Roman" w:cs="Times New Roman"/>
          <w:lang w:eastAsia="zh-TW"/>
        </w:rPr>
        <w:t>unidentifiable</w:t>
      </w:r>
      <w:r>
        <w:rPr>
          <w:rFonts w:ascii="Times New Roman" w:hAnsi="Times New Roman" w:cs="Times New Roman"/>
          <w:lang w:eastAsia="zh-TW"/>
        </w:rPr>
        <w:t xml:space="preserve"> (or resemble paint in a museum setting)</w:t>
      </w:r>
      <w:r w:rsidRPr="00325D5B">
        <w:rPr>
          <w:rFonts w:ascii="Times New Roman" w:hAnsi="Times New Roman" w:cs="Times New Roman"/>
          <w:lang w:eastAsia="zh-TW"/>
        </w:rPr>
        <w:t>, Laud</w:t>
      </w:r>
      <w:r>
        <w:rPr>
          <w:rFonts w:ascii="Times New Roman" w:hAnsi="Times New Roman" w:cs="Times New Roman"/>
          <w:lang w:eastAsia="zh-TW"/>
        </w:rPr>
        <w:t xml:space="preserve">ico included empty toothpaste tubes and boxes in her installation so no mistake could be of its materiality and the source of minty aroma in the gallery. </w:t>
      </w:r>
      <w:r w:rsidRPr="00F97E36">
        <w:rPr>
          <w:rFonts w:ascii="Times New Roman" w:hAnsi="Times New Roman" w:cs="Times New Roman"/>
          <w:lang w:eastAsia="zh-TW"/>
        </w:rPr>
        <w:t xml:space="preserve">The inclusion of these banal and vulgar materials within the CCP </w:t>
      </w:r>
      <w:r w:rsidRPr="006E0495">
        <w:rPr>
          <w:rFonts w:ascii="Times New Roman" w:hAnsi="Times New Roman" w:cs="Times New Roman"/>
          <w:lang w:eastAsia="zh-TW"/>
        </w:rPr>
        <w:t xml:space="preserve">also </w:t>
      </w:r>
      <w:r w:rsidR="00223FE6" w:rsidRPr="006E0495">
        <w:rPr>
          <w:rFonts w:ascii="Times New Roman" w:hAnsi="Times New Roman" w:cs="Times New Roman"/>
          <w:lang w:eastAsia="zh-TW"/>
        </w:rPr>
        <w:t>intervened with</w:t>
      </w:r>
      <w:r w:rsidRPr="00F97E36">
        <w:rPr>
          <w:rFonts w:ascii="Times New Roman" w:hAnsi="Times New Roman" w:cs="Times New Roman"/>
          <w:lang w:eastAsia="zh-TW"/>
        </w:rPr>
        <w:t xml:space="preserve"> what Imelda imagined as “high art” for the Philippines and her affirmations of CCP as a site for truth, beauty, goodness (though the works were certainly shown in a “truthful” manner).</w:t>
      </w:r>
    </w:p>
    <w:p w14:paraId="105D6C1D" w14:textId="5C9FCAD3" w:rsidR="00223FE6" w:rsidRDefault="006C6438" w:rsidP="006C6438">
      <w:pPr>
        <w:spacing w:line="480" w:lineRule="auto"/>
        <w:ind w:firstLine="720"/>
        <w:rPr>
          <w:rFonts w:ascii="Times New Roman" w:hAnsi="Times New Roman" w:cs="Times New Roman"/>
        </w:rPr>
      </w:pPr>
      <w:r>
        <w:rPr>
          <w:rFonts w:ascii="Times New Roman" w:hAnsi="Times New Roman" w:cs="Times New Roman"/>
          <w:lang w:eastAsia="zh-TW"/>
        </w:rPr>
        <w:t xml:space="preserve">Additionally, the use of everyday materials without concealment or embellishment revealed a general desire for transparency that had been lacking </w:t>
      </w:r>
      <w:r w:rsidR="00E009E1">
        <w:rPr>
          <w:rFonts w:ascii="Times New Roman" w:hAnsi="Times New Roman" w:cs="Times New Roman"/>
          <w:lang w:eastAsia="zh-TW"/>
        </w:rPr>
        <w:t xml:space="preserve">in </w:t>
      </w:r>
      <w:r>
        <w:rPr>
          <w:rFonts w:ascii="Times New Roman" w:hAnsi="Times New Roman" w:cs="Times New Roman"/>
          <w:lang w:eastAsia="zh-TW"/>
        </w:rPr>
        <w:t>the Marcoses’ governance; t</w:t>
      </w:r>
      <w:r w:rsidRPr="00325D5B">
        <w:rPr>
          <w:rFonts w:ascii="Times New Roman" w:hAnsi="Times New Roman" w:cs="Times New Roman"/>
          <w:lang w:eastAsia="zh-TW"/>
        </w:rPr>
        <w:t xml:space="preserve">he </w:t>
      </w:r>
      <w:r w:rsidRPr="00325D5B">
        <w:rPr>
          <w:rFonts w:ascii="Times New Roman" w:hAnsi="Times New Roman" w:cs="Times New Roman"/>
          <w:lang w:eastAsia="zh-TW"/>
        </w:rPr>
        <w:lastRenderedPageBreak/>
        <w:t xml:space="preserve">“straightforward” and “honest manner” in which Laudico and Bautista displayed their objects </w:t>
      </w:r>
      <w:r>
        <w:rPr>
          <w:rFonts w:ascii="Times New Roman" w:hAnsi="Times New Roman" w:cs="Times New Roman"/>
          <w:lang w:eastAsia="zh-TW"/>
        </w:rPr>
        <w:t>contrasted the secretive actions and furtive disappearances affiliated with the Marcoses under</w:t>
      </w:r>
      <w:r w:rsidRPr="00325D5B">
        <w:rPr>
          <w:rFonts w:ascii="Times New Roman" w:hAnsi="Times New Roman" w:cs="Times New Roman"/>
          <w:lang w:eastAsia="zh-TW"/>
        </w:rPr>
        <w:t xml:space="preserve"> martial law.</w:t>
      </w:r>
      <w:r>
        <w:rPr>
          <w:rFonts w:ascii="Times New Roman" w:hAnsi="Times New Roman" w:cs="Times New Roman"/>
          <w:lang w:eastAsia="zh-TW"/>
        </w:rPr>
        <w:t xml:space="preserve"> Made from quotidian objects encountered by people going through their everyday lives, Bautista and Laudico’s work also elicit</w:t>
      </w:r>
      <w:r w:rsidR="00E009E1">
        <w:rPr>
          <w:rFonts w:ascii="Times New Roman" w:hAnsi="Times New Roman" w:cs="Times New Roman"/>
          <w:lang w:eastAsia="zh-TW"/>
        </w:rPr>
        <w:t>s</w:t>
      </w:r>
      <w:r>
        <w:rPr>
          <w:rFonts w:ascii="Times New Roman" w:hAnsi="Times New Roman" w:cs="Times New Roman"/>
          <w:lang w:eastAsia="zh-TW"/>
        </w:rPr>
        <w:t xml:space="preserve"> association </w:t>
      </w:r>
      <w:r w:rsidR="00E009E1">
        <w:rPr>
          <w:rFonts w:ascii="Times New Roman" w:hAnsi="Times New Roman" w:cs="Times New Roman"/>
          <w:lang w:eastAsia="zh-TW"/>
        </w:rPr>
        <w:t xml:space="preserve">with </w:t>
      </w:r>
      <w:r>
        <w:rPr>
          <w:rFonts w:ascii="Times New Roman" w:hAnsi="Times New Roman" w:cs="Times New Roman"/>
          <w:lang w:eastAsia="zh-TW"/>
        </w:rPr>
        <w:t xml:space="preserve">people’s daily routines. </w:t>
      </w:r>
      <w:r w:rsidRPr="00325D5B">
        <w:rPr>
          <w:rFonts w:ascii="Times New Roman" w:hAnsi="Times New Roman" w:cs="Times New Roman"/>
          <w:i/>
          <w:lang w:eastAsia="zh-TW"/>
        </w:rPr>
        <w:t>Toothpaste</w:t>
      </w:r>
      <w:r w:rsidRPr="00325D5B">
        <w:rPr>
          <w:rFonts w:ascii="Times New Roman" w:hAnsi="Times New Roman" w:cs="Times New Roman"/>
          <w:lang w:eastAsia="zh-TW"/>
        </w:rPr>
        <w:t>’s distinct</w:t>
      </w:r>
      <w:r>
        <w:rPr>
          <w:rFonts w:ascii="Times New Roman" w:hAnsi="Times New Roman" w:cs="Times New Roman"/>
          <w:lang w:eastAsia="zh-TW"/>
        </w:rPr>
        <w:t>ive minty odor, for example, might generate personal memories of</w:t>
      </w:r>
      <w:r w:rsidRPr="00325D5B">
        <w:rPr>
          <w:rFonts w:ascii="Times New Roman" w:hAnsi="Times New Roman" w:cs="Times New Roman"/>
          <w:lang w:eastAsia="zh-TW"/>
        </w:rPr>
        <w:t xml:space="preserve"> brushing one’s teeth</w:t>
      </w:r>
      <w:r w:rsidR="009552CC">
        <w:rPr>
          <w:rFonts w:ascii="Times New Roman" w:hAnsi="Times New Roman" w:cs="Times New Roman"/>
          <w:lang w:eastAsia="zh-TW"/>
        </w:rPr>
        <w:t>, recasting the state</w:t>
      </w:r>
      <w:r>
        <w:rPr>
          <w:rFonts w:ascii="Times New Roman" w:hAnsi="Times New Roman" w:cs="Times New Roman"/>
          <w:lang w:eastAsia="zh-TW"/>
        </w:rPr>
        <w:t xml:space="preserve"> state-sanctioned space</w:t>
      </w:r>
      <w:r w:rsidR="006477E8">
        <w:rPr>
          <w:rFonts w:ascii="Times New Roman" w:hAnsi="Times New Roman" w:cs="Times New Roman"/>
          <w:lang w:eastAsia="zh-TW"/>
        </w:rPr>
        <w:t xml:space="preserve"> </w:t>
      </w:r>
      <w:r w:rsidR="00BC26A0">
        <w:rPr>
          <w:rFonts w:ascii="Times New Roman" w:hAnsi="Times New Roman" w:cs="Times New Roman"/>
          <w:lang w:eastAsia="zh-TW"/>
        </w:rPr>
        <w:t xml:space="preserve">as </w:t>
      </w:r>
      <w:r w:rsidR="006477E8">
        <w:rPr>
          <w:rFonts w:ascii="Times New Roman" w:hAnsi="Times New Roman" w:cs="Times New Roman"/>
          <w:lang w:eastAsia="zh-TW"/>
        </w:rPr>
        <w:t>an</w:t>
      </w:r>
      <w:commentRangeStart w:id="11"/>
      <w:r w:rsidR="006477E8">
        <w:rPr>
          <w:rFonts w:ascii="Times New Roman" w:hAnsi="Times New Roman" w:cs="Times New Roman"/>
          <w:lang w:eastAsia="zh-TW"/>
        </w:rPr>
        <w:t xml:space="preserve"> intimate and private</w:t>
      </w:r>
      <w:r w:rsidR="009552CC">
        <w:rPr>
          <w:rFonts w:ascii="Times New Roman" w:hAnsi="Times New Roman" w:cs="Times New Roman"/>
          <w:lang w:eastAsia="zh-TW"/>
        </w:rPr>
        <w:t xml:space="preserve"> one.</w:t>
      </w:r>
      <w:r>
        <w:rPr>
          <w:rFonts w:ascii="Times New Roman" w:hAnsi="Times New Roman" w:cs="Times New Roman"/>
          <w:lang w:eastAsia="zh-TW"/>
        </w:rPr>
        <w:t xml:space="preserve"> </w:t>
      </w:r>
      <w:r w:rsidR="00223FE6">
        <w:rPr>
          <w:rFonts w:ascii="Times New Roman" w:hAnsi="Times New Roman" w:cs="Times New Roman"/>
        </w:rPr>
        <w:t xml:space="preserve"> </w:t>
      </w:r>
      <w:commentRangeEnd w:id="11"/>
      <w:r w:rsidR="00BC26A0">
        <w:rPr>
          <w:rStyle w:val="CommentReference"/>
        </w:rPr>
        <w:commentReference w:id="11"/>
      </w:r>
    </w:p>
    <w:p w14:paraId="3E2E4F6A" w14:textId="05876DAC" w:rsidR="006C6438" w:rsidRDefault="006C6438" w:rsidP="006C6438">
      <w:pPr>
        <w:spacing w:line="480" w:lineRule="auto"/>
        <w:ind w:firstLine="720"/>
        <w:rPr>
          <w:rFonts w:ascii="Times New Roman" w:hAnsi="Times New Roman" w:cs="Times New Roman"/>
          <w:lang w:eastAsia="zh-TW"/>
        </w:rPr>
      </w:pPr>
      <w:r>
        <w:rPr>
          <w:rFonts w:ascii="Times New Roman" w:hAnsi="Times New Roman" w:cs="Times New Roman"/>
        </w:rPr>
        <w:t>Documentation notes for</w:t>
      </w:r>
      <w:r w:rsidRPr="00325D5B">
        <w:rPr>
          <w:rFonts w:ascii="Times New Roman" w:hAnsi="Times New Roman" w:cs="Times New Roman"/>
          <w:i/>
        </w:rPr>
        <w:t xml:space="preserve"> Summer Exhibition 1973</w:t>
      </w:r>
      <w:r>
        <w:rPr>
          <w:rFonts w:ascii="Times New Roman" w:hAnsi="Times New Roman" w:cs="Times New Roman"/>
        </w:rPr>
        <w:t xml:space="preserve"> provide </w:t>
      </w:r>
      <w:r w:rsidRPr="00325D5B">
        <w:rPr>
          <w:rFonts w:ascii="Times New Roman" w:hAnsi="Times New Roman" w:cs="Times New Roman"/>
        </w:rPr>
        <w:t>eviden</w:t>
      </w:r>
      <w:r>
        <w:rPr>
          <w:rFonts w:ascii="Times New Roman" w:hAnsi="Times New Roman" w:cs="Times New Roman"/>
        </w:rPr>
        <w:t xml:space="preserve">ce of growing tension between the young </w:t>
      </w:r>
      <w:r w:rsidRPr="00325D5B">
        <w:rPr>
          <w:rFonts w:ascii="Times New Roman" w:hAnsi="Times New Roman" w:cs="Times New Roman"/>
        </w:rPr>
        <w:t>artists</w:t>
      </w:r>
      <w:r>
        <w:rPr>
          <w:rFonts w:ascii="Times New Roman" w:hAnsi="Times New Roman" w:cs="Times New Roman"/>
        </w:rPr>
        <w:t xml:space="preserve"> exhibiting at the CCP and the CCP as an institution designed to promote a nationalist cultural narrative</w:t>
      </w:r>
      <w:r w:rsidRPr="00325D5B">
        <w:rPr>
          <w:rFonts w:ascii="Times New Roman" w:hAnsi="Times New Roman" w:cs="Times New Roman"/>
          <w:lang w:eastAsia="zh-TW"/>
        </w:rPr>
        <w:t>.</w:t>
      </w:r>
      <w:r>
        <w:rPr>
          <w:rFonts w:ascii="Times New Roman" w:hAnsi="Times New Roman" w:cs="Times New Roman"/>
          <w:i/>
          <w:lang w:eastAsia="zh-TW"/>
        </w:rPr>
        <w:t xml:space="preserve"> Summer Exhibition 1973 </w:t>
      </w:r>
      <w:r>
        <w:rPr>
          <w:rFonts w:ascii="Times New Roman" w:hAnsi="Times New Roman" w:cs="Times New Roman"/>
          <w:lang w:eastAsia="zh-TW"/>
        </w:rPr>
        <w:t>occurred one year before Shop 6 and</w:t>
      </w:r>
      <w:r>
        <w:rPr>
          <w:rFonts w:ascii="Times New Roman" w:hAnsi="Times New Roman" w:cs="Times New Roman"/>
          <w:i/>
          <w:lang w:eastAsia="zh-TW"/>
        </w:rPr>
        <w:t xml:space="preserve"> </w:t>
      </w:r>
      <w:r>
        <w:rPr>
          <w:rFonts w:ascii="Times New Roman" w:hAnsi="Times New Roman" w:cs="Times New Roman"/>
          <w:lang w:eastAsia="zh-TW"/>
        </w:rPr>
        <w:t>would be the last one at the CCP. According to its documentation notes,</w:t>
      </w:r>
      <w:r w:rsidRPr="00325D5B">
        <w:rPr>
          <w:rFonts w:ascii="Times New Roman" w:hAnsi="Times New Roman" w:cs="Times New Roman"/>
          <w:lang w:eastAsia="zh-TW"/>
        </w:rPr>
        <w:t xml:space="preserve"> </w:t>
      </w:r>
      <w:r w:rsidRPr="00325D5B">
        <w:rPr>
          <w:rFonts w:ascii="Times New Roman" w:hAnsi="Times New Roman" w:cs="Times New Roman"/>
          <w:i/>
          <w:lang w:eastAsia="zh-TW"/>
        </w:rPr>
        <w:t>Summer Exhibition 1973</w:t>
      </w:r>
      <w:r w:rsidRPr="00325D5B">
        <w:rPr>
          <w:rFonts w:ascii="Times New Roman" w:hAnsi="Times New Roman" w:cs="Times New Roman"/>
          <w:lang w:eastAsia="zh-TW"/>
        </w:rPr>
        <w:t xml:space="preserve"> was “before one knew it…closed, replaced by something that would be more appropriate for the National Artists Award ceremonies and the Van Cliburn concerts.”</w:t>
      </w:r>
      <w:r w:rsidRPr="00325D5B">
        <w:rPr>
          <w:rStyle w:val="FootnoteReference"/>
          <w:rFonts w:ascii="Times New Roman" w:hAnsi="Times New Roman" w:cs="Times New Roman"/>
          <w:lang w:eastAsia="zh-TW"/>
        </w:rPr>
        <w:footnoteReference w:id="47"/>
      </w:r>
      <w:r>
        <w:rPr>
          <w:rFonts w:ascii="Times New Roman" w:hAnsi="Times New Roman" w:cs="Times New Roman"/>
          <w:lang w:eastAsia="zh-TW"/>
        </w:rPr>
        <w:t xml:space="preserve"> These documentation notes also indicate that </w:t>
      </w:r>
      <w:r>
        <w:rPr>
          <w:rFonts w:ascii="Times New Roman" w:hAnsi="Times New Roman" w:cs="Times New Roman"/>
          <w:i/>
          <w:lang w:eastAsia="zh-TW"/>
        </w:rPr>
        <w:t>Summer Exhibition</w:t>
      </w:r>
      <w:r>
        <w:rPr>
          <w:rFonts w:ascii="Times New Roman" w:hAnsi="Times New Roman" w:cs="Times New Roman"/>
          <w:lang w:eastAsia="zh-TW"/>
        </w:rPr>
        <w:t xml:space="preserve"> took place between May 31 and June 6, 1973.</w:t>
      </w:r>
      <w:r>
        <w:rPr>
          <w:rStyle w:val="FootnoteReference"/>
          <w:rFonts w:ascii="Times New Roman" w:hAnsi="Times New Roman" w:cs="Times New Roman"/>
          <w:lang w:eastAsia="zh-TW"/>
        </w:rPr>
        <w:footnoteReference w:id="48"/>
      </w:r>
      <w:r>
        <w:rPr>
          <w:rFonts w:ascii="Times New Roman" w:hAnsi="Times New Roman" w:cs="Times New Roman"/>
          <w:lang w:eastAsia="zh-TW"/>
        </w:rPr>
        <w:t xml:space="preserve"> While</w:t>
      </w:r>
      <w:r w:rsidRPr="00325D5B">
        <w:rPr>
          <w:rFonts w:ascii="Times New Roman" w:hAnsi="Times New Roman" w:cs="Times New Roman"/>
          <w:lang w:eastAsia="zh-TW"/>
        </w:rPr>
        <w:t xml:space="preserve"> </w:t>
      </w:r>
      <w:r w:rsidRPr="00325D5B">
        <w:rPr>
          <w:rFonts w:ascii="Times New Roman" w:hAnsi="Times New Roman" w:cs="Times New Roman"/>
          <w:i/>
          <w:lang w:eastAsia="zh-TW"/>
        </w:rPr>
        <w:t>Summer Exhibition 1973</w:t>
      </w:r>
      <w:r>
        <w:rPr>
          <w:rFonts w:ascii="Times New Roman" w:hAnsi="Times New Roman" w:cs="Times New Roman"/>
          <w:lang w:eastAsia="zh-TW"/>
        </w:rPr>
        <w:t xml:space="preserve"> was mounted at the CCP for a similar duration to other summer exhibitions (</w:t>
      </w:r>
      <w:r w:rsidRPr="00325D5B">
        <w:rPr>
          <w:rFonts w:ascii="Times New Roman" w:hAnsi="Times New Roman" w:cs="Times New Roman"/>
          <w:i/>
          <w:lang w:eastAsia="zh-TW"/>
        </w:rPr>
        <w:t xml:space="preserve">Summer Exhibition 1972 </w:t>
      </w:r>
      <w:r>
        <w:rPr>
          <w:rFonts w:ascii="Times New Roman" w:hAnsi="Times New Roman" w:cs="Times New Roman"/>
          <w:lang w:eastAsia="zh-TW"/>
        </w:rPr>
        <w:t xml:space="preserve">actually </w:t>
      </w:r>
      <w:r w:rsidRPr="00325D5B">
        <w:rPr>
          <w:rFonts w:ascii="Times New Roman" w:hAnsi="Times New Roman" w:cs="Times New Roman"/>
          <w:lang w:eastAsia="zh-TW"/>
        </w:rPr>
        <w:t>l</w:t>
      </w:r>
      <w:r>
        <w:rPr>
          <w:rFonts w:ascii="Times New Roman" w:hAnsi="Times New Roman" w:cs="Times New Roman"/>
          <w:lang w:eastAsia="zh-TW"/>
        </w:rPr>
        <w:t>asted less than a month)</w:t>
      </w:r>
      <w:r w:rsidR="00810287">
        <w:rPr>
          <w:rFonts w:ascii="Times New Roman" w:hAnsi="Times New Roman" w:cs="Times New Roman"/>
          <w:lang w:eastAsia="zh-TW"/>
        </w:rPr>
        <w:t>,</w:t>
      </w:r>
      <w:r>
        <w:rPr>
          <w:rFonts w:ascii="Times New Roman" w:hAnsi="Times New Roman" w:cs="Times New Roman"/>
          <w:lang w:eastAsia="zh-TW"/>
        </w:rPr>
        <w:t xml:space="preserve"> the exhibition was supposed to be up through July 1 and had closed prematurely for the National Artists Award and the Van Cliburn concerts.</w:t>
      </w:r>
      <w:r>
        <w:rPr>
          <w:rStyle w:val="FootnoteReference"/>
          <w:rFonts w:ascii="Times New Roman" w:hAnsi="Times New Roman" w:cs="Times New Roman"/>
          <w:lang w:eastAsia="zh-TW"/>
        </w:rPr>
        <w:footnoteReference w:id="49"/>
      </w:r>
      <w:r>
        <w:rPr>
          <w:rFonts w:ascii="Times New Roman" w:hAnsi="Times New Roman" w:cs="Times New Roman"/>
          <w:lang w:eastAsia="zh-TW"/>
        </w:rPr>
        <w:t xml:space="preserve"> </w:t>
      </w:r>
      <w:r w:rsidRPr="00325D5B">
        <w:rPr>
          <w:rFonts w:ascii="Times New Roman" w:hAnsi="Times New Roman" w:cs="Times New Roman"/>
          <w:lang w:eastAsia="zh-TW"/>
        </w:rPr>
        <w:t xml:space="preserve"> </w:t>
      </w:r>
    </w:p>
    <w:p w14:paraId="11A95D38" w14:textId="794B3D36" w:rsidR="006C6438" w:rsidRPr="00F80DB6" w:rsidRDefault="006C6438" w:rsidP="006C6438">
      <w:pPr>
        <w:spacing w:line="480" w:lineRule="auto"/>
        <w:ind w:firstLine="720"/>
        <w:rPr>
          <w:rFonts w:ascii="Times New Roman" w:hAnsi="Times New Roman" w:cs="Times New Roman"/>
          <w:lang w:eastAsia="zh-TW"/>
        </w:rPr>
      </w:pPr>
      <w:r>
        <w:rPr>
          <w:rFonts w:ascii="Times New Roman" w:hAnsi="Times New Roman" w:cs="Times New Roman"/>
          <w:lang w:eastAsia="zh-TW"/>
        </w:rPr>
        <w:t>The</w:t>
      </w:r>
      <w:r w:rsidRPr="00325D5B">
        <w:rPr>
          <w:rFonts w:ascii="Times New Roman" w:hAnsi="Times New Roman" w:cs="Times New Roman"/>
          <w:lang w:eastAsia="zh-TW"/>
        </w:rPr>
        <w:t xml:space="preserve"> suggestion that the exhibition was “replaced by something…more </w:t>
      </w:r>
      <w:r w:rsidR="00223FE6" w:rsidRPr="00325D5B">
        <w:rPr>
          <w:rFonts w:ascii="Times New Roman" w:hAnsi="Times New Roman" w:cs="Times New Roman"/>
          <w:lang w:eastAsia="zh-TW"/>
        </w:rPr>
        <w:t>appropriate</w:t>
      </w:r>
      <w:r w:rsidR="00223FE6">
        <w:rPr>
          <w:rFonts w:ascii="Times New Roman" w:hAnsi="Times New Roman" w:cs="Times New Roman"/>
          <w:lang w:eastAsia="zh-TW"/>
        </w:rPr>
        <w:t>”</w:t>
      </w:r>
      <w:r>
        <w:rPr>
          <w:rFonts w:ascii="Times New Roman" w:hAnsi="Times New Roman" w:cs="Times New Roman"/>
          <w:lang w:eastAsia="zh-TW"/>
        </w:rPr>
        <w:t xml:space="preserve"> for official national and international events indicated</w:t>
      </w:r>
      <w:r w:rsidRPr="00325D5B">
        <w:rPr>
          <w:rFonts w:ascii="Times New Roman" w:hAnsi="Times New Roman" w:cs="Times New Roman"/>
          <w:lang w:eastAsia="zh-TW"/>
        </w:rPr>
        <w:t xml:space="preserve"> an ambivalent rel</w:t>
      </w:r>
      <w:r>
        <w:rPr>
          <w:rFonts w:ascii="Times New Roman" w:hAnsi="Times New Roman" w:cs="Times New Roman"/>
          <w:lang w:eastAsia="zh-TW"/>
        </w:rPr>
        <w:t>ationship between the exhibiting</w:t>
      </w:r>
      <w:r w:rsidRPr="00325D5B">
        <w:rPr>
          <w:rFonts w:ascii="Times New Roman" w:hAnsi="Times New Roman" w:cs="Times New Roman"/>
          <w:lang w:eastAsia="zh-TW"/>
        </w:rPr>
        <w:t xml:space="preserve"> artists and the official</w:t>
      </w:r>
      <w:r>
        <w:rPr>
          <w:rFonts w:ascii="Times New Roman" w:hAnsi="Times New Roman" w:cs="Times New Roman"/>
          <w:lang w:eastAsia="zh-TW"/>
        </w:rPr>
        <w:t xml:space="preserve"> interests of the CCP. While</w:t>
      </w:r>
      <w:r w:rsidRPr="00325D5B">
        <w:rPr>
          <w:rFonts w:ascii="Times New Roman" w:hAnsi="Times New Roman" w:cs="Times New Roman"/>
          <w:lang w:eastAsia="zh-TW"/>
        </w:rPr>
        <w:t xml:space="preserve"> artists could experiment with less </w:t>
      </w:r>
      <w:r w:rsidRPr="00325D5B">
        <w:rPr>
          <w:rFonts w:ascii="Times New Roman" w:hAnsi="Times New Roman" w:cs="Times New Roman"/>
          <w:lang w:eastAsia="zh-TW"/>
        </w:rPr>
        <w:lastRenderedPageBreak/>
        <w:t>conventional forms in the CCP exhibition spaces</w:t>
      </w:r>
      <w:r>
        <w:rPr>
          <w:rFonts w:ascii="Times New Roman" w:hAnsi="Times New Roman" w:cs="Times New Roman"/>
          <w:lang w:eastAsia="zh-TW"/>
        </w:rPr>
        <w:t xml:space="preserve"> in junctures between formal events</w:t>
      </w:r>
      <w:r w:rsidRPr="00325D5B">
        <w:rPr>
          <w:rFonts w:ascii="Times New Roman" w:hAnsi="Times New Roman" w:cs="Times New Roman"/>
          <w:lang w:eastAsia="zh-TW"/>
        </w:rPr>
        <w:t>, they failed to present a cohesive kind of Philippine art</w:t>
      </w:r>
      <w:r>
        <w:rPr>
          <w:rFonts w:ascii="Times New Roman" w:hAnsi="Times New Roman" w:cs="Times New Roman"/>
          <w:lang w:eastAsia="zh-TW"/>
        </w:rPr>
        <w:t xml:space="preserve"> appropriate more high-profile purposes. In fact, in Dayrit’s notes on Shop 6, she expressed that </w:t>
      </w:r>
      <w:r>
        <w:rPr>
          <w:rFonts w:ascii="Times New Roman" w:hAnsi="Times New Roman" w:cs="Times New Roman"/>
          <w:i/>
          <w:lang w:eastAsia="zh-TW"/>
        </w:rPr>
        <w:t xml:space="preserve">Summer Exhibition 1973 </w:t>
      </w:r>
      <w:r>
        <w:rPr>
          <w:rFonts w:ascii="Times New Roman" w:hAnsi="Times New Roman" w:cs="Times New Roman"/>
          <w:lang w:eastAsia="zh-TW"/>
        </w:rPr>
        <w:t>“was ordered to be closed by Mrs. Marcos…to make room for a reception scheduled to be held in the Main Gallery.”</w:t>
      </w:r>
      <w:r>
        <w:rPr>
          <w:rStyle w:val="FootnoteReference"/>
          <w:rFonts w:ascii="Times New Roman" w:hAnsi="Times New Roman" w:cs="Times New Roman"/>
          <w:lang w:eastAsia="zh-TW"/>
        </w:rPr>
        <w:footnoteReference w:id="50"/>
      </w:r>
      <w:r>
        <w:rPr>
          <w:rFonts w:ascii="Times New Roman" w:hAnsi="Times New Roman" w:cs="Times New Roman"/>
          <w:lang w:eastAsia="zh-TW"/>
        </w:rPr>
        <w:t xml:space="preserve"> </w:t>
      </w:r>
    </w:p>
    <w:p w14:paraId="2969DA4D" w14:textId="7934FB02" w:rsidR="006C6438" w:rsidRPr="00725A19" w:rsidRDefault="006C6438" w:rsidP="006C6438">
      <w:pPr>
        <w:spacing w:line="480" w:lineRule="auto"/>
        <w:ind w:firstLine="720"/>
        <w:rPr>
          <w:rFonts w:ascii="Times New Roman" w:hAnsi="Times New Roman" w:cs="Times New Roman"/>
          <w:lang w:eastAsia="zh-TW"/>
        </w:rPr>
      </w:pPr>
      <w:r>
        <w:rPr>
          <w:rFonts w:ascii="Times New Roman" w:hAnsi="Times New Roman" w:cs="Times New Roman"/>
          <w:lang w:eastAsia="zh-TW"/>
        </w:rPr>
        <w:t xml:space="preserve">Artists participating in </w:t>
      </w:r>
      <w:r w:rsidRPr="00325D5B">
        <w:rPr>
          <w:rFonts w:ascii="Times New Roman" w:hAnsi="Times New Roman" w:cs="Times New Roman"/>
          <w:i/>
          <w:lang w:eastAsia="zh-TW"/>
        </w:rPr>
        <w:t xml:space="preserve">Summer Exhibition 1973 </w:t>
      </w:r>
      <w:r>
        <w:rPr>
          <w:rFonts w:ascii="Times New Roman" w:hAnsi="Times New Roman" w:cs="Times New Roman"/>
          <w:lang w:eastAsia="zh-TW"/>
        </w:rPr>
        <w:t>continued to display everyday objects</w:t>
      </w:r>
      <w:r w:rsidRPr="00325D5B">
        <w:rPr>
          <w:rFonts w:ascii="Times New Roman" w:hAnsi="Times New Roman" w:cs="Times New Roman"/>
          <w:lang w:eastAsia="zh-TW"/>
        </w:rPr>
        <w:t xml:space="preserve"> in an “honest manner.”</w:t>
      </w:r>
      <w:r w:rsidRPr="001E0F65">
        <w:rPr>
          <w:rStyle w:val="FootnoteReference"/>
          <w:rFonts w:ascii="Times New Roman" w:hAnsi="Times New Roman" w:cs="Times New Roman"/>
          <w:lang w:eastAsia="zh-TW"/>
        </w:rPr>
        <w:t xml:space="preserve"> </w:t>
      </w:r>
      <w:r>
        <w:rPr>
          <w:rStyle w:val="FootnoteReference"/>
          <w:rFonts w:ascii="Times New Roman" w:hAnsi="Times New Roman" w:cs="Times New Roman"/>
          <w:lang w:eastAsia="zh-TW"/>
        </w:rPr>
        <w:footnoteReference w:id="51"/>
      </w:r>
      <w:r>
        <w:rPr>
          <w:rStyle w:val="FootnoteReference"/>
          <w:rFonts w:ascii="Times New Roman" w:hAnsi="Times New Roman" w:cs="Times New Roman"/>
          <w:lang w:eastAsia="zh-TW"/>
        </w:rPr>
        <w:t xml:space="preserve"> </w:t>
      </w:r>
      <w:r>
        <w:rPr>
          <w:rFonts w:ascii="Times New Roman" w:hAnsi="Times New Roman" w:cs="Times New Roman"/>
          <w:lang w:eastAsia="zh-TW"/>
        </w:rPr>
        <w:t>The notes describe that year’s exhibition</w:t>
      </w:r>
      <w:r>
        <w:rPr>
          <w:rFonts w:ascii="Times New Roman" w:hAnsi="Times New Roman" w:cs="Times New Roman"/>
          <w:i/>
          <w:lang w:eastAsia="zh-TW"/>
        </w:rPr>
        <w:t xml:space="preserve"> </w:t>
      </w:r>
      <w:r w:rsidRPr="00325D5B">
        <w:rPr>
          <w:rFonts w:ascii="Times New Roman" w:hAnsi="Times New Roman" w:cs="Times New Roman"/>
          <w:lang w:eastAsia="zh-TW"/>
        </w:rPr>
        <w:t>as “an impromptu type organization” in which “the stories behind the installation could be more interesting than the exhibits themselves.”</w:t>
      </w:r>
      <w:r w:rsidRPr="00325D5B">
        <w:rPr>
          <w:rStyle w:val="FootnoteReference"/>
          <w:rFonts w:ascii="Times New Roman" w:hAnsi="Times New Roman" w:cs="Times New Roman"/>
          <w:lang w:eastAsia="zh-TW"/>
        </w:rPr>
        <w:footnoteReference w:id="52"/>
      </w:r>
      <w:r w:rsidRPr="00325D5B">
        <w:rPr>
          <w:rFonts w:ascii="Times New Roman" w:hAnsi="Times New Roman" w:cs="Times New Roman"/>
          <w:lang w:eastAsia="zh-TW"/>
        </w:rPr>
        <w:t xml:space="preserve"> The exhibition included </w:t>
      </w:r>
      <w:r>
        <w:rPr>
          <w:rFonts w:ascii="Times New Roman" w:hAnsi="Times New Roman" w:cs="Times New Roman"/>
          <w:lang w:eastAsia="zh-TW"/>
        </w:rPr>
        <w:t>work by Bautista and Laudico, such as Bautista’s untitled “Coke &amp; Pepsi Bottles” and l</w:t>
      </w:r>
      <w:r w:rsidRPr="00325D5B">
        <w:rPr>
          <w:rFonts w:ascii="Times New Roman" w:hAnsi="Times New Roman" w:cs="Times New Roman"/>
          <w:lang w:eastAsia="zh-TW"/>
        </w:rPr>
        <w:t>arge looms of</w:t>
      </w:r>
      <w:r>
        <w:rPr>
          <w:rFonts w:ascii="Times New Roman" w:hAnsi="Times New Roman" w:cs="Times New Roman"/>
          <w:lang w:eastAsia="zh-TW"/>
        </w:rPr>
        <w:t xml:space="preserve"> wax paper by Laudico</w:t>
      </w:r>
      <w:r w:rsidRPr="00325D5B">
        <w:rPr>
          <w:rFonts w:ascii="Times New Roman" w:hAnsi="Times New Roman" w:cs="Times New Roman"/>
          <w:lang w:eastAsia="zh-TW"/>
        </w:rPr>
        <w:t xml:space="preserve"> called </w:t>
      </w:r>
      <w:r w:rsidRPr="00325D5B">
        <w:rPr>
          <w:rFonts w:ascii="Times New Roman" w:hAnsi="Times New Roman" w:cs="Times New Roman"/>
          <w:i/>
          <w:lang w:eastAsia="zh-TW"/>
        </w:rPr>
        <w:t>This is How Paper is Made</w:t>
      </w:r>
      <w:r>
        <w:rPr>
          <w:rFonts w:ascii="Times New Roman" w:hAnsi="Times New Roman" w:cs="Times New Roman"/>
          <w:lang w:eastAsia="zh-TW"/>
        </w:rPr>
        <w:t xml:space="preserve"> (1973). Laudico also continued her olfactory experiments from the prior </w:t>
      </w:r>
      <w:r>
        <w:rPr>
          <w:rFonts w:ascii="Times New Roman" w:hAnsi="Times New Roman" w:cs="Times New Roman"/>
          <w:i/>
          <w:lang w:eastAsia="zh-TW"/>
        </w:rPr>
        <w:t>Summer Exhibition</w:t>
      </w:r>
      <w:r>
        <w:rPr>
          <w:rFonts w:ascii="Times New Roman" w:hAnsi="Times New Roman" w:cs="Times New Roman"/>
          <w:lang w:eastAsia="zh-TW"/>
        </w:rPr>
        <w:t xml:space="preserve"> with a hanging wooden grid filled with apples meant to decay over the duration of the exhibition. She called the latter installation </w:t>
      </w:r>
      <w:r w:rsidRPr="00325D5B">
        <w:rPr>
          <w:rFonts w:ascii="Times New Roman" w:hAnsi="Times New Roman" w:cs="Times New Roman"/>
          <w:i/>
          <w:lang w:eastAsia="zh-TW"/>
        </w:rPr>
        <w:t xml:space="preserve">This is How Air is Strained </w:t>
      </w:r>
      <w:r>
        <w:rPr>
          <w:rFonts w:ascii="Times New Roman" w:hAnsi="Times New Roman" w:cs="Times New Roman"/>
          <w:lang w:eastAsia="zh-TW"/>
        </w:rPr>
        <w:t xml:space="preserve">(1973), emphasizing the air moving through the grid of decaying apples as an important component of the work. Rodolfo Gan also participated in the exhibition with his installations of everyday materials, such as </w:t>
      </w:r>
      <w:r>
        <w:rPr>
          <w:rFonts w:ascii="Times New Roman" w:hAnsi="Times New Roman" w:cs="Times New Roman"/>
          <w:i/>
          <w:lang w:eastAsia="zh-TW"/>
        </w:rPr>
        <w:t xml:space="preserve">Fall </w:t>
      </w:r>
      <w:r>
        <w:rPr>
          <w:rFonts w:ascii="Times New Roman" w:hAnsi="Times New Roman" w:cs="Times New Roman"/>
          <w:lang w:eastAsia="zh-TW"/>
        </w:rPr>
        <w:t xml:space="preserve">(1973) and </w:t>
      </w:r>
      <w:r>
        <w:rPr>
          <w:rFonts w:ascii="Times New Roman" w:hAnsi="Times New Roman" w:cs="Times New Roman"/>
          <w:i/>
          <w:lang w:eastAsia="zh-TW"/>
        </w:rPr>
        <w:t xml:space="preserve">Open </w:t>
      </w:r>
      <w:r>
        <w:rPr>
          <w:rFonts w:ascii="Times New Roman" w:hAnsi="Times New Roman" w:cs="Times New Roman"/>
          <w:lang w:eastAsia="zh-TW"/>
        </w:rPr>
        <w:t xml:space="preserve">(1973). Gan constructed the former out of wood and rope and the latter out of cement and rope. His works, like Laudico’s, morphed over time and collapsed before the exhibition concluded; according to the exhibition notes, </w:t>
      </w:r>
      <w:r w:rsidRPr="008A1235">
        <w:rPr>
          <w:rFonts w:ascii="Times New Roman" w:hAnsi="Times New Roman" w:cs="Times New Roman"/>
          <w:lang w:eastAsia="zh-TW"/>
        </w:rPr>
        <w:t>“</w:t>
      </w:r>
      <w:r>
        <w:rPr>
          <w:rFonts w:ascii="Times New Roman" w:hAnsi="Times New Roman" w:cs="Times New Roman"/>
          <w:i/>
          <w:lang w:eastAsia="zh-TW"/>
        </w:rPr>
        <w:t xml:space="preserve">Open </w:t>
      </w:r>
      <w:r>
        <w:rPr>
          <w:rFonts w:ascii="Times New Roman" w:hAnsi="Times New Roman" w:cs="Times New Roman"/>
          <w:lang w:eastAsia="zh-TW"/>
        </w:rPr>
        <w:t xml:space="preserve">crumbled on the second day of the exhibit, and </w:t>
      </w:r>
      <w:r>
        <w:rPr>
          <w:rFonts w:ascii="Times New Roman" w:hAnsi="Times New Roman" w:cs="Times New Roman"/>
          <w:i/>
          <w:lang w:eastAsia="zh-TW"/>
        </w:rPr>
        <w:t xml:space="preserve">Fall </w:t>
      </w:r>
      <w:r>
        <w:rPr>
          <w:rFonts w:ascii="Times New Roman" w:hAnsi="Times New Roman" w:cs="Times New Roman"/>
          <w:lang w:eastAsia="zh-TW"/>
        </w:rPr>
        <w:t>fell afterwards.”</w:t>
      </w:r>
      <w:r w:rsidRPr="00325D5B">
        <w:rPr>
          <w:rStyle w:val="FootnoteReference"/>
          <w:rFonts w:ascii="Times New Roman" w:hAnsi="Times New Roman" w:cs="Times New Roman"/>
          <w:lang w:eastAsia="zh-TW"/>
        </w:rPr>
        <w:footnoteReference w:id="53"/>
      </w:r>
      <w:r>
        <w:rPr>
          <w:rFonts w:ascii="Times New Roman" w:hAnsi="Times New Roman" w:cs="Times New Roman"/>
          <w:lang w:eastAsia="zh-TW"/>
        </w:rPr>
        <w:t xml:space="preserve"> </w:t>
      </w:r>
    </w:p>
    <w:p w14:paraId="5CE89536" w14:textId="1597001C" w:rsidR="006C6438" w:rsidRDefault="006C6438" w:rsidP="006C6438">
      <w:pPr>
        <w:spacing w:line="480" w:lineRule="auto"/>
        <w:ind w:firstLine="720"/>
        <w:rPr>
          <w:rFonts w:ascii="Times New Roman" w:hAnsi="Times New Roman" w:cs="Times New Roman"/>
          <w:lang w:eastAsia="zh-TW"/>
        </w:rPr>
      </w:pPr>
      <w:r>
        <w:rPr>
          <w:rFonts w:ascii="Times New Roman" w:hAnsi="Times New Roman" w:cs="Times New Roman"/>
          <w:lang w:eastAsia="zh-TW"/>
        </w:rPr>
        <w:lastRenderedPageBreak/>
        <w:t xml:space="preserve">Bautista included bottles and other discarded containers in a refrigerator as part of the inaugural group </w:t>
      </w:r>
      <w:r w:rsidRPr="009404C0">
        <w:rPr>
          <w:rFonts w:ascii="Times New Roman" w:hAnsi="Times New Roman" w:cs="Times New Roman"/>
          <w:lang w:eastAsia="zh-TW"/>
        </w:rPr>
        <w:t>exhibition at Shop 6 the</w:t>
      </w:r>
      <w:r>
        <w:rPr>
          <w:rFonts w:ascii="Times New Roman" w:hAnsi="Times New Roman" w:cs="Times New Roman"/>
          <w:lang w:eastAsia="zh-TW"/>
        </w:rPr>
        <w:t xml:space="preserve"> following year. At </w:t>
      </w:r>
      <w:r>
        <w:rPr>
          <w:rFonts w:ascii="Times New Roman" w:hAnsi="Times New Roman" w:cs="Times New Roman"/>
          <w:i/>
          <w:lang w:eastAsia="zh-TW"/>
        </w:rPr>
        <w:t>Summer Exhibition 1973</w:t>
      </w:r>
      <w:r>
        <w:rPr>
          <w:rFonts w:ascii="Times New Roman" w:hAnsi="Times New Roman" w:cs="Times New Roman"/>
          <w:lang w:eastAsia="zh-TW"/>
        </w:rPr>
        <w:t xml:space="preserve">, Bautista accompanied his </w:t>
      </w:r>
      <w:r w:rsidR="00D068B5">
        <w:rPr>
          <w:rFonts w:ascii="Times New Roman" w:hAnsi="Times New Roman" w:cs="Times New Roman"/>
          <w:lang w:eastAsia="zh-TW"/>
        </w:rPr>
        <w:t xml:space="preserve">untitled </w:t>
      </w:r>
      <w:r>
        <w:rPr>
          <w:rFonts w:ascii="Times New Roman" w:hAnsi="Times New Roman" w:cs="Times New Roman"/>
          <w:lang w:eastAsia="zh-TW"/>
        </w:rPr>
        <w:t>soda bottle installation with playfully worded annotations.</w:t>
      </w:r>
      <w:r w:rsidR="003E34E8">
        <w:rPr>
          <w:rStyle w:val="FootnoteReference"/>
          <w:rFonts w:ascii="Times New Roman" w:hAnsi="Times New Roman" w:cs="Times New Roman"/>
          <w:lang w:eastAsia="zh-TW"/>
        </w:rPr>
        <w:footnoteReference w:id="54"/>
      </w:r>
      <w:r>
        <w:rPr>
          <w:rFonts w:ascii="Times New Roman" w:hAnsi="Times New Roman" w:cs="Times New Roman"/>
          <w:lang w:eastAsia="zh-TW"/>
        </w:rPr>
        <w:t xml:space="preserve"> While he captioned the Pepsi bottle as </w:t>
      </w:r>
      <w:r w:rsidRPr="00325D5B">
        <w:rPr>
          <w:rFonts w:ascii="Times New Roman" w:hAnsi="Times New Roman" w:cs="Times New Roman"/>
          <w:lang w:eastAsia="zh-TW"/>
        </w:rPr>
        <w:t>“This is the real t</w:t>
      </w:r>
      <w:r>
        <w:rPr>
          <w:rFonts w:ascii="Times New Roman" w:hAnsi="Times New Roman" w:cs="Times New Roman"/>
          <w:lang w:eastAsia="zh-TW"/>
        </w:rPr>
        <w:t>hing. This is not our taste,” he annotated the Coke bottle as</w:t>
      </w:r>
      <w:r w:rsidRPr="00325D5B">
        <w:rPr>
          <w:rFonts w:ascii="Times New Roman" w:hAnsi="Times New Roman" w:cs="Times New Roman"/>
          <w:lang w:eastAsia="zh-TW"/>
        </w:rPr>
        <w:t xml:space="preserve"> “This is our taste. </w:t>
      </w:r>
      <w:r>
        <w:rPr>
          <w:rFonts w:ascii="Times New Roman" w:hAnsi="Times New Roman" w:cs="Times New Roman"/>
          <w:lang w:eastAsia="zh-TW"/>
        </w:rPr>
        <w:t>This is not the real thing.”</w:t>
      </w:r>
      <w:r w:rsidRPr="00325D5B">
        <w:rPr>
          <w:rStyle w:val="FootnoteReference"/>
          <w:rFonts w:ascii="Times New Roman" w:hAnsi="Times New Roman" w:cs="Times New Roman"/>
          <w:lang w:eastAsia="zh-TW"/>
        </w:rPr>
        <w:footnoteReference w:id="55"/>
      </w:r>
      <w:r>
        <w:rPr>
          <w:rFonts w:ascii="Times New Roman" w:hAnsi="Times New Roman" w:cs="Times New Roman"/>
          <w:lang w:eastAsia="zh-TW"/>
        </w:rPr>
        <w:t xml:space="preserve"> Since both bottles were actually Pepsi and Coke bottles, Bautista’s statements were not about whether or not the objects were </w:t>
      </w:r>
      <w:r>
        <w:rPr>
          <w:rFonts w:ascii="Times New Roman" w:hAnsi="Times New Roman" w:cs="Times New Roman"/>
          <w:i/>
          <w:lang w:eastAsia="zh-TW"/>
        </w:rPr>
        <w:t xml:space="preserve">real </w:t>
      </w:r>
      <w:r>
        <w:rPr>
          <w:rFonts w:ascii="Times New Roman" w:hAnsi="Times New Roman" w:cs="Times New Roman"/>
          <w:lang w:eastAsia="zh-TW"/>
        </w:rPr>
        <w:t xml:space="preserve">(as opposed to painted or sculpted) but rather whether the bottle and its contents were the </w:t>
      </w:r>
      <w:r>
        <w:rPr>
          <w:rFonts w:ascii="Times New Roman" w:hAnsi="Times New Roman" w:cs="Times New Roman"/>
          <w:i/>
          <w:lang w:eastAsia="zh-TW"/>
        </w:rPr>
        <w:t>real thing—</w:t>
      </w:r>
      <w:r>
        <w:rPr>
          <w:rFonts w:ascii="Times New Roman" w:hAnsi="Times New Roman" w:cs="Times New Roman"/>
          <w:lang w:eastAsia="zh-TW"/>
        </w:rPr>
        <w:t xml:space="preserve">in other words whether the thing was </w:t>
      </w:r>
      <w:r w:rsidRPr="007A14B4">
        <w:rPr>
          <w:rFonts w:ascii="Times New Roman" w:hAnsi="Times New Roman" w:cs="Times New Roman"/>
          <w:lang w:eastAsia="zh-TW"/>
        </w:rPr>
        <w:t>legitimately what it should be</w:t>
      </w:r>
      <w:r>
        <w:rPr>
          <w:rFonts w:ascii="Times New Roman" w:hAnsi="Times New Roman" w:cs="Times New Roman"/>
          <w:i/>
          <w:lang w:eastAsia="zh-TW"/>
        </w:rPr>
        <w:t>.</w:t>
      </w:r>
      <w:r>
        <w:rPr>
          <w:rFonts w:ascii="Times New Roman" w:hAnsi="Times New Roman" w:cs="Times New Roman"/>
          <w:lang w:eastAsia="zh-TW"/>
        </w:rPr>
        <w:t xml:space="preserve"> While he described the “real thing” as “not our taste,” he declared the “not real thing” as “our taste,” questioning our judgment as we prefer the imposter. The viewer is potentially implicated by Bautista’s choice of pronoun—</w:t>
      </w:r>
      <w:r w:rsidR="0029001B">
        <w:rPr>
          <w:rFonts w:ascii="Times New Roman" w:hAnsi="Times New Roman" w:cs="Times New Roman"/>
          <w:lang w:eastAsia="zh-TW"/>
        </w:rPr>
        <w:t xml:space="preserve"> </w:t>
      </w:r>
      <w:r>
        <w:rPr>
          <w:rFonts w:ascii="Times New Roman" w:hAnsi="Times New Roman" w:cs="Times New Roman"/>
          <w:lang w:eastAsia="zh-TW"/>
        </w:rPr>
        <w:t xml:space="preserve">“our” can include the artist and the bystander alike. Despite the “straightforward” presentation of objects, Bautista implied through the accompanying text that “our taste”—both in terms of the sense of taste and the ability to discern quality—seemed easily be subject to deception. </w:t>
      </w:r>
    </w:p>
    <w:p w14:paraId="61B11F44" w14:textId="1421E811" w:rsidR="006C6438" w:rsidRPr="0074712E" w:rsidRDefault="00FC50CE" w:rsidP="006C6438">
      <w:pPr>
        <w:spacing w:line="480" w:lineRule="auto"/>
        <w:ind w:firstLine="720"/>
        <w:rPr>
          <w:rFonts w:ascii="Times New Roman" w:hAnsi="Times New Roman" w:cs="Times New Roman"/>
          <w:lang w:eastAsia="zh-TW"/>
        </w:rPr>
      </w:pPr>
      <w:r>
        <w:rPr>
          <w:rFonts w:ascii="Times New Roman" w:hAnsi="Times New Roman" w:cs="Times New Roman"/>
          <w:lang w:eastAsia="zh-TW"/>
        </w:rPr>
        <w:t>On</w:t>
      </w:r>
      <w:r w:rsidR="006C6438" w:rsidRPr="00466624">
        <w:rPr>
          <w:rFonts w:ascii="Times New Roman" w:hAnsi="Times New Roman" w:cs="Times New Roman"/>
          <w:lang w:eastAsia="zh-TW"/>
        </w:rPr>
        <w:t xml:space="preserve"> their own, the two bottles appear strange,</w:t>
      </w:r>
      <w:r w:rsidR="006C6438">
        <w:rPr>
          <w:rFonts w:ascii="Times New Roman" w:hAnsi="Times New Roman" w:cs="Times New Roman"/>
          <w:lang w:eastAsia="zh-TW"/>
        </w:rPr>
        <w:t xml:space="preserve"> but relatively innocuous </w:t>
      </w:r>
      <w:r w:rsidR="006C6438" w:rsidRPr="00466624">
        <w:rPr>
          <w:rFonts w:ascii="Times New Roman" w:hAnsi="Times New Roman" w:cs="Times New Roman"/>
          <w:lang w:eastAsia="zh-TW"/>
        </w:rPr>
        <w:t xml:space="preserve">in a gallery setting. An unsuspecting viewer might note the familiar shape of the soft drink containers, wonder if another guest had crassly forgotten to discard his trash, and walk by without much further contemplation. </w:t>
      </w:r>
      <w:r>
        <w:rPr>
          <w:rFonts w:ascii="Times New Roman" w:hAnsi="Times New Roman" w:cs="Times New Roman"/>
          <w:lang w:eastAsia="zh-TW"/>
        </w:rPr>
        <w:t>B</w:t>
      </w:r>
      <w:r w:rsidR="006C6438" w:rsidRPr="00466624">
        <w:rPr>
          <w:rFonts w:ascii="Times New Roman" w:hAnsi="Times New Roman" w:cs="Times New Roman"/>
          <w:lang w:eastAsia="zh-TW"/>
        </w:rPr>
        <w:t xml:space="preserve">y adding captions to the bottles, Bautista engaged the potential viewer in a fictional discussion as they considered the literal taste and experience of the two widely known soft drinks. The viewer might wonder why Bautista choose to label Pepsi as the </w:t>
      </w:r>
      <w:r w:rsidR="006C6438">
        <w:rPr>
          <w:rFonts w:ascii="Times New Roman" w:hAnsi="Times New Roman" w:cs="Times New Roman"/>
          <w:lang w:eastAsia="zh-TW"/>
        </w:rPr>
        <w:t>“</w:t>
      </w:r>
      <w:r w:rsidR="006C6438" w:rsidRPr="00466624">
        <w:rPr>
          <w:rFonts w:ascii="Times New Roman" w:hAnsi="Times New Roman" w:cs="Times New Roman"/>
          <w:lang w:eastAsia="zh-TW"/>
        </w:rPr>
        <w:t>real thing</w:t>
      </w:r>
      <w:r w:rsidR="006C6438">
        <w:rPr>
          <w:rFonts w:ascii="Times New Roman" w:hAnsi="Times New Roman" w:cs="Times New Roman"/>
          <w:lang w:eastAsia="zh-TW"/>
        </w:rPr>
        <w:t>”</w:t>
      </w:r>
      <w:r w:rsidR="006C6438" w:rsidRPr="00466624">
        <w:rPr>
          <w:rFonts w:ascii="Times New Roman" w:hAnsi="Times New Roman" w:cs="Times New Roman"/>
          <w:lang w:eastAsia="zh-TW"/>
        </w:rPr>
        <w:t xml:space="preserve"> despite the fact that Coke technically came before Pepsi (or even wonder if Coke did indeed </w:t>
      </w:r>
      <w:r w:rsidR="006C6438" w:rsidRPr="00466624">
        <w:rPr>
          <w:rFonts w:ascii="Times New Roman" w:hAnsi="Times New Roman" w:cs="Times New Roman"/>
          <w:lang w:eastAsia="zh-TW"/>
        </w:rPr>
        <w:lastRenderedPageBreak/>
        <w:t>come before the other)</w:t>
      </w:r>
      <w:r w:rsidR="006C6438">
        <w:rPr>
          <w:rFonts w:ascii="Times New Roman" w:hAnsi="Times New Roman" w:cs="Times New Roman"/>
          <w:lang w:eastAsia="zh-TW"/>
        </w:rPr>
        <w:t>.</w:t>
      </w:r>
      <w:r w:rsidR="006C6438" w:rsidRPr="00466624">
        <w:rPr>
          <w:rFonts w:ascii="Times New Roman" w:hAnsi="Times New Roman" w:cs="Times New Roman"/>
          <w:lang w:eastAsia="zh-TW"/>
        </w:rPr>
        <w:t xml:space="preserve"> </w:t>
      </w:r>
      <w:r w:rsidR="006C6438">
        <w:rPr>
          <w:rFonts w:ascii="Times New Roman" w:hAnsi="Times New Roman" w:cs="Times New Roman"/>
          <w:lang w:eastAsia="zh-TW"/>
        </w:rPr>
        <w:t>They might</w:t>
      </w:r>
      <w:r w:rsidR="006C6438" w:rsidRPr="00466624">
        <w:rPr>
          <w:rFonts w:ascii="Times New Roman" w:hAnsi="Times New Roman" w:cs="Times New Roman"/>
          <w:lang w:eastAsia="zh-TW"/>
        </w:rPr>
        <w:t xml:space="preserve"> ask “What does real mean?” in reference to the text, eliciting questions of how and why we consider something more real over another. One might consider how “realness” depends on the subjective anticipation of Coke or Pepsi. </w:t>
      </w:r>
      <w:r w:rsidR="006C6438">
        <w:rPr>
          <w:rFonts w:ascii="Times New Roman" w:hAnsi="Times New Roman" w:cs="Times New Roman"/>
          <w:lang w:eastAsia="zh-TW"/>
        </w:rPr>
        <w:t>A spectator could also</w:t>
      </w:r>
      <w:r w:rsidR="006C6438" w:rsidRPr="00466624">
        <w:rPr>
          <w:rFonts w:ascii="Times New Roman" w:hAnsi="Times New Roman" w:cs="Times New Roman"/>
          <w:lang w:eastAsia="zh-TW"/>
        </w:rPr>
        <w:t xml:space="preserve"> dispute Bautista’s </w:t>
      </w:r>
      <w:r w:rsidR="006C6438">
        <w:rPr>
          <w:rFonts w:ascii="Times New Roman" w:hAnsi="Times New Roman" w:cs="Times New Roman"/>
          <w:lang w:eastAsia="zh-TW"/>
        </w:rPr>
        <w:t>claim that “our” collective “taste” is for</w:t>
      </w:r>
      <w:r w:rsidR="006C6438" w:rsidRPr="00466624">
        <w:rPr>
          <w:rFonts w:ascii="Times New Roman" w:hAnsi="Times New Roman" w:cs="Times New Roman"/>
          <w:lang w:eastAsia="zh-TW"/>
        </w:rPr>
        <w:t xml:space="preserve"> Coke by thinking “No it’s not! Coke is in fact not my taste! I definitively prefer Pepsi.” </w:t>
      </w:r>
      <w:r w:rsidR="006C6438" w:rsidRPr="0074712E">
        <w:rPr>
          <w:rFonts w:ascii="Times New Roman" w:hAnsi="Times New Roman" w:cs="Times New Roman"/>
          <w:lang w:eastAsia="zh-TW"/>
        </w:rPr>
        <w:t xml:space="preserve">Like </w:t>
      </w:r>
      <w:r w:rsidR="006C6438" w:rsidRPr="0074712E">
        <w:rPr>
          <w:rFonts w:ascii="Times New Roman" w:hAnsi="Times New Roman" w:cs="Times New Roman"/>
          <w:i/>
          <w:lang w:eastAsia="zh-TW"/>
        </w:rPr>
        <w:t>100 Paper Bags</w:t>
      </w:r>
      <w:r w:rsidR="006C6438" w:rsidRPr="0074712E">
        <w:rPr>
          <w:rFonts w:ascii="Times New Roman" w:hAnsi="Times New Roman" w:cs="Times New Roman"/>
          <w:lang w:eastAsia="zh-TW"/>
        </w:rPr>
        <w:t>, Bautista’s untitled “Coke &amp; Pepsi” ask</w:t>
      </w:r>
      <w:r w:rsidR="006C6438">
        <w:rPr>
          <w:rFonts w:ascii="Times New Roman" w:hAnsi="Times New Roman" w:cs="Times New Roman"/>
          <w:lang w:eastAsia="zh-TW"/>
        </w:rPr>
        <w:t>ed</w:t>
      </w:r>
      <w:r w:rsidR="006C6438" w:rsidRPr="0074712E">
        <w:rPr>
          <w:rFonts w:ascii="Times New Roman" w:hAnsi="Times New Roman" w:cs="Times New Roman"/>
          <w:lang w:eastAsia="zh-TW"/>
        </w:rPr>
        <w:t xml:space="preserve"> the viewer to interrogate assumptions made in the larger world through mundane materials. Incorporating relatively common objects</w:t>
      </w:r>
      <w:r w:rsidR="006C6438">
        <w:rPr>
          <w:rFonts w:ascii="Times New Roman" w:hAnsi="Times New Roman" w:cs="Times New Roman"/>
          <w:lang w:eastAsia="zh-TW"/>
        </w:rPr>
        <w:t xml:space="preserve"> permitted the average person</w:t>
      </w:r>
      <w:r w:rsidR="006C6438" w:rsidRPr="0074712E">
        <w:rPr>
          <w:rFonts w:ascii="Times New Roman" w:hAnsi="Times New Roman" w:cs="Times New Roman"/>
          <w:lang w:eastAsia="zh-TW"/>
        </w:rPr>
        <w:t>’s</w:t>
      </w:r>
      <w:r w:rsidR="006C6438">
        <w:rPr>
          <w:rFonts w:ascii="Times New Roman" w:hAnsi="Times New Roman" w:cs="Times New Roman"/>
          <w:lang w:eastAsia="zh-TW"/>
        </w:rPr>
        <w:t xml:space="preserve"> engagement in the conversation as they could easily imagine the varying tastes of the sugary pop of the drink bottles placed before them.</w:t>
      </w:r>
      <w:r w:rsidR="006C6438" w:rsidRPr="0074712E">
        <w:rPr>
          <w:rFonts w:ascii="Times New Roman" w:hAnsi="Times New Roman" w:cs="Times New Roman"/>
          <w:lang w:eastAsia="zh-TW"/>
        </w:rPr>
        <w:t xml:space="preserve"> And while whether something is the “real thing” in the cas</w:t>
      </w:r>
      <w:r w:rsidR="006C6438">
        <w:rPr>
          <w:rFonts w:ascii="Times New Roman" w:hAnsi="Times New Roman" w:cs="Times New Roman"/>
          <w:lang w:eastAsia="zh-TW"/>
        </w:rPr>
        <w:t>e of Coke vs. Pepsi was benign,</w:t>
      </w:r>
      <w:r w:rsidR="006C6438" w:rsidRPr="0074712E">
        <w:rPr>
          <w:rFonts w:ascii="Times New Roman" w:hAnsi="Times New Roman" w:cs="Times New Roman"/>
          <w:lang w:eastAsia="zh-TW"/>
        </w:rPr>
        <w:t xml:space="preserve"> “Coke &amp; Pepsi” encouraged the viewer to be present </w:t>
      </w:r>
      <w:r w:rsidR="006C6438">
        <w:rPr>
          <w:rFonts w:ascii="Times New Roman" w:hAnsi="Times New Roman" w:cs="Times New Roman"/>
          <w:lang w:eastAsia="zh-TW"/>
        </w:rPr>
        <w:t>in their situation</w:t>
      </w:r>
      <w:r w:rsidR="006C6438" w:rsidRPr="0074712E">
        <w:rPr>
          <w:rFonts w:ascii="Times New Roman" w:hAnsi="Times New Roman" w:cs="Times New Roman"/>
          <w:lang w:eastAsia="zh-TW"/>
        </w:rPr>
        <w:t xml:space="preserve"> and</w:t>
      </w:r>
      <w:r w:rsidR="006C6438">
        <w:rPr>
          <w:rFonts w:ascii="Times New Roman" w:hAnsi="Times New Roman" w:cs="Times New Roman"/>
          <w:lang w:eastAsia="zh-TW"/>
        </w:rPr>
        <w:t xml:space="preserve"> mentally</w:t>
      </w:r>
      <w:r w:rsidR="006C6438" w:rsidRPr="0074712E">
        <w:rPr>
          <w:rFonts w:ascii="Times New Roman" w:hAnsi="Times New Roman" w:cs="Times New Roman"/>
          <w:lang w:eastAsia="zh-TW"/>
        </w:rPr>
        <w:t xml:space="preserve"> defend his or her preferences.</w:t>
      </w:r>
    </w:p>
    <w:p w14:paraId="63096E0F" w14:textId="73D08B3F" w:rsidR="006C6438" w:rsidRPr="00F450B5" w:rsidRDefault="00B82A39" w:rsidP="006C6438">
      <w:pPr>
        <w:spacing w:line="480" w:lineRule="auto"/>
        <w:ind w:firstLine="720"/>
        <w:rPr>
          <w:rFonts w:ascii="Times New Roman" w:hAnsi="Times New Roman" w:cs="Times New Roman"/>
          <w:lang w:eastAsia="zh-TW"/>
        </w:rPr>
      </w:pPr>
      <w:r>
        <w:rPr>
          <w:rFonts w:ascii="Times New Roman" w:hAnsi="Times New Roman" w:cs="Times New Roman"/>
          <w:b/>
          <w:lang w:eastAsia="zh-TW"/>
        </w:rPr>
        <w:t>[</w:t>
      </w:r>
      <w:r w:rsidR="005205E7">
        <w:rPr>
          <w:rFonts w:ascii="Times New Roman" w:hAnsi="Times New Roman" w:cs="Times New Roman"/>
          <w:b/>
          <w:lang w:eastAsia="zh-TW"/>
        </w:rPr>
        <w:t>f</w:t>
      </w:r>
      <w:r w:rsidR="002B43D8">
        <w:rPr>
          <w:rFonts w:ascii="Times New Roman" w:hAnsi="Times New Roman" w:cs="Times New Roman"/>
          <w:b/>
          <w:lang w:eastAsia="zh-TW"/>
        </w:rPr>
        <w:t>ig.</w:t>
      </w:r>
      <w:r>
        <w:rPr>
          <w:rFonts w:ascii="Times New Roman" w:hAnsi="Times New Roman" w:cs="Times New Roman"/>
          <w:b/>
          <w:lang w:eastAsia="zh-TW"/>
        </w:rPr>
        <w:t xml:space="preserve"> </w:t>
      </w:r>
      <w:r w:rsidR="00CC7C12">
        <w:rPr>
          <w:rFonts w:ascii="Times New Roman" w:hAnsi="Times New Roman" w:cs="Times New Roman"/>
          <w:b/>
          <w:lang w:eastAsia="zh-TW"/>
        </w:rPr>
        <w:t>3</w:t>
      </w:r>
      <w:r>
        <w:rPr>
          <w:rFonts w:ascii="Times New Roman" w:hAnsi="Times New Roman" w:cs="Times New Roman"/>
          <w:b/>
          <w:lang w:eastAsia="zh-TW"/>
        </w:rPr>
        <w:t>.1</w:t>
      </w:r>
      <w:r w:rsidRPr="008213B4">
        <w:rPr>
          <w:rFonts w:ascii="Times New Roman" w:hAnsi="Times New Roman" w:cs="Times New Roman"/>
          <w:b/>
          <w:lang w:eastAsia="zh-TW"/>
        </w:rPr>
        <w:t>]</w:t>
      </w:r>
      <w:r>
        <w:rPr>
          <w:rFonts w:ascii="Times New Roman" w:hAnsi="Times New Roman" w:cs="Times New Roman"/>
          <w:b/>
          <w:lang w:eastAsia="zh-TW"/>
        </w:rPr>
        <w:t xml:space="preserve"> </w:t>
      </w:r>
      <w:r w:rsidR="006C6438">
        <w:rPr>
          <w:rFonts w:ascii="Times New Roman" w:hAnsi="Times New Roman" w:cs="Times New Roman"/>
          <w:lang w:eastAsia="zh-TW"/>
        </w:rPr>
        <w:t xml:space="preserve">Like </w:t>
      </w:r>
      <w:r w:rsidR="006C6438">
        <w:rPr>
          <w:rFonts w:ascii="Times New Roman" w:hAnsi="Times New Roman" w:cs="Times New Roman"/>
          <w:i/>
          <w:lang w:eastAsia="zh-TW"/>
        </w:rPr>
        <w:t xml:space="preserve">Toothpaste </w:t>
      </w:r>
      <w:r w:rsidR="006C6438">
        <w:rPr>
          <w:rFonts w:ascii="Times New Roman" w:hAnsi="Times New Roman" w:cs="Times New Roman"/>
          <w:lang w:eastAsia="zh-TW"/>
        </w:rPr>
        <w:t xml:space="preserve">at the </w:t>
      </w:r>
      <w:r w:rsidR="006C6438">
        <w:rPr>
          <w:rFonts w:ascii="Times New Roman" w:hAnsi="Times New Roman" w:cs="Times New Roman"/>
          <w:i/>
          <w:lang w:eastAsia="zh-TW"/>
        </w:rPr>
        <w:t>Summer Exhibition 1972</w:t>
      </w:r>
      <w:r w:rsidR="006C6438">
        <w:rPr>
          <w:rFonts w:ascii="Times New Roman" w:hAnsi="Times New Roman" w:cs="Times New Roman"/>
          <w:lang w:eastAsia="zh-TW"/>
        </w:rPr>
        <w:t xml:space="preserve">, Laudico chose the materials for </w:t>
      </w:r>
      <w:r w:rsidR="006C6438">
        <w:rPr>
          <w:rFonts w:ascii="Times New Roman" w:hAnsi="Times New Roman" w:cs="Times New Roman"/>
          <w:i/>
          <w:lang w:eastAsia="zh-TW"/>
        </w:rPr>
        <w:t xml:space="preserve">This is How Air is Strained </w:t>
      </w:r>
      <w:r w:rsidR="006C6438">
        <w:rPr>
          <w:rFonts w:ascii="Times New Roman" w:hAnsi="Times New Roman" w:cs="Times New Roman"/>
          <w:lang w:eastAsia="zh-TW"/>
        </w:rPr>
        <w:t>based on her desire to bring other sensory experiences into the gallery setting through readily available materials—this time she used fruit. Laudico remarked that she wanted to infiltrate the CCP gallery with the overwhelming scent of apples to conjure the fresh experience of an apple orchard</w:t>
      </w:r>
      <w:r w:rsidR="006C6438" w:rsidRPr="00325D5B">
        <w:rPr>
          <w:rFonts w:ascii="Times New Roman" w:hAnsi="Times New Roman" w:cs="Times New Roman"/>
          <w:lang w:eastAsia="zh-TW"/>
        </w:rPr>
        <w:t>.</w:t>
      </w:r>
      <w:r w:rsidR="006C6438" w:rsidRPr="00325D5B">
        <w:rPr>
          <w:rStyle w:val="FootnoteReference"/>
          <w:rFonts w:ascii="Times New Roman" w:hAnsi="Times New Roman" w:cs="Times New Roman"/>
          <w:lang w:eastAsia="zh-TW"/>
        </w:rPr>
        <w:footnoteReference w:id="56"/>
      </w:r>
      <w:r w:rsidR="006C6438">
        <w:rPr>
          <w:rFonts w:ascii="Times New Roman" w:hAnsi="Times New Roman" w:cs="Times New Roman"/>
          <w:lang w:eastAsia="zh-TW"/>
        </w:rPr>
        <w:t xml:space="preserve"> She was particularly drawn to the olfactory as a way to produce emotive association and recollection among viewers of her work. Since apples were not typically grown in the Philippines, not only do they bring the odor of the outdoors into the gallery, but their aroma also created a sensation of an environment completely outside of local experience in the Philippines. Through the crisp smell of apples, spectators were invited to imagine another world beyond their immediate reality. While the toothpaste might have drawn attention to the intimate space of the bathroom, the apples seem to allude to a world outside—an exotic, imagined world beyond the Philippines.</w:t>
      </w:r>
    </w:p>
    <w:p w14:paraId="7BD0270A" w14:textId="77777777" w:rsidR="006C6438" w:rsidRDefault="006C6438" w:rsidP="006C6438">
      <w:pPr>
        <w:spacing w:line="480" w:lineRule="auto"/>
        <w:ind w:firstLine="720"/>
        <w:rPr>
          <w:rFonts w:ascii="Times New Roman" w:hAnsi="Times New Roman" w:cs="Times New Roman"/>
          <w:lang w:eastAsia="zh-TW"/>
        </w:rPr>
      </w:pPr>
      <w:r>
        <w:rPr>
          <w:rFonts w:ascii="Times New Roman" w:hAnsi="Times New Roman" w:cs="Times New Roman"/>
          <w:lang w:eastAsia="zh-TW"/>
        </w:rPr>
        <w:lastRenderedPageBreak/>
        <w:t xml:space="preserve">Laudico, however, did not intend the apples and their accompanying odor to retain their freshness for the entire duration of that year’s summer exhibition. </w:t>
      </w:r>
      <w:r w:rsidRPr="00325D5B">
        <w:rPr>
          <w:rFonts w:ascii="Times New Roman" w:hAnsi="Times New Roman" w:cs="Times New Roman"/>
          <w:i/>
          <w:lang w:eastAsia="zh-TW"/>
        </w:rPr>
        <w:t>This is How Air is Strained</w:t>
      </w:r>
      <w:r>
        <w:rPr>
          <w:rFonts w:ascii="Times New Roman" w:hAnsi="Times New Roman" w:cs="Times New Roman"/>
          <w:lang w:eastAsia="zh-TW"/>
        </w:rPr>
        <w:t xml:space="preserve"> not only continued</w:t>
      </w:r>
      <w:r w:rsidRPr="00325D5B">
        <w:rPr>
          <w:rFonts w:ascii="Times New Roman" w:hAnsi="Times New Roman" w:cs="Times New Roman"/>
          <w:lang w:eastAsia="zh-TW"/>
        </w:rPr>
        <w:t xml:space="preserve"> </w:t>
      </w:r>
      <w:r>
        <w:rPr>
          <w:rFonts w:ascii="Times New Roman" w:hAnsi="Times New Roman" w:cs="Times New Roman"/>
          <w:lang w:eastAsia="zh-TW"/>
        </w:rPr>
        <w:t xml:space="preserve">her olfactory experimentation from </w:t>
      </w:r>
      <w:r>
        <w:rPr>
          <w:rFonts w:ascii="Times New Roman" w:hAnsi="Times New Roman" w:cs="Times New Roman"/>
          <w:i/>
          <w:lang w:eastAsia="zh-TW"/>
        </w:rPr>
        <w:t>Summer Exhibition 1972</w:t>
      </w:r>
      <w:r>
        <w:rPr>
          <w:rFonts w:ascii="Times New Roman" w:hAnsi="Times New Roman" w:cs="Times New Roman"/>
          <w:lang w:eastAsia="zh-TW"/>
        </w:rPr>
        <w:t xml:space="preserve">, but also addressed her interest in work that combined the artist’s hand (and intention) with chance by incorporating elements that morphed or decayed over time. She made </w:t>
      </w:r>
      <w:r>
        <w:rPr>
          <w:rFonts w:ascii="Times New Roman" w:hAnsi="Times New Roman" w:cs="Times New Roman"/>
          <w:i/>
          <w:lang w:eastAsia="zh-TW"/>
        </w:rPr>
        <w:t xml:space="preserve">This is How Air is Strained </w:t>
      </w:r>
      <w:r>
        <w:rPr>
          <w:rFonts w:ascii="Times New Roman" w:hAnsi="Times New Roman" w:cs="Times New Roman"/>
          <w:lang w:eastAsia="zh-TW"/>
        </w:rPr>
        <w:t xml:space="preserve">by interlocking slender wooden planks together to form a small grid structure. She then hung the structure from the ceiling, slightly away from the wall. </w:t>
      </w:r>
      <w:r w:rsidRPr="00325D5B">
        <w:rPr>
          <w:rFonts w:ascii="Times New Roman" w:hAnsi="Times New Roman" w:cs="Times New Roman"/>
          <w:lang w:eastAsia="zh-TW"/>
        </w:rPr>
        <w:t>In each of the</w:t>
      </w:r>
      <w:r>
        <w:rPr>
          <w:rFonts w:ascii="Times New Roman" w:hAnsi="Times New Roman" w:cs="Times New Roman"/>
          <w:lang w:eastAsia="zh-TW"/>
        </w:rPr>
        <w:t xml:space="preserve"> grid’s square-shaped</w:t>
      </w:r>
      <w:r w:rsidRPr="00325D5B">
        <w:rPr>
          <w:rFonts w:ascii="Times New Roman" w:hAnsi="Times New Roman" w:cs="Times New Roman"/>
          <w:lang w:eastAsia="zh-TW"/>
        </w:rPr>
        <w:t xml:space="preserve"> compartments, Laudico placed</w:t>
      </w:r>
      <w:r>
        <w:rPr>
          <w:rFonts w:ascii="Times New Roman" w:hAnsi="Times New Roman" w:cs="Times New Roman"/>
          <w:lang w:eastAsia="zh-TW"/>
        </w:rPr>
        <w:t xml:space="preserve"> pieces of fresh apples meant to ripen and rot through the course of the </w:t>
      </w:r>
      <w:r w:rsidRPr="00325D5B">
        <w:rPr>
          <w:rFonts w:ascii="Times New Roman" w:hAnsi="Times New Roman" w:cs="Times New Roman"/>
          <w:lang w:eastAsia="zh-TW"/>
        </w:rPr>
        <w:t>exhibition.</w:t>
      </w:r>
      <w:r>
        <w:rPr>
          <w:rFonts w:ascii="Times New Roman" w:hAnsi="Times New Roman" w:cs="Times New Roman"/>
          <w:lang w:eastAsia="zh-TW"/>
        </w:rPr>
        <w:t xml:space="preserve"> The fresh, sweet scent of apples that permeated through the CCP Main Gallery turned into the pungent odor of rotting fruit over time.</w:t>
      </w:r>
      <w:r w:rsidRPr="00325D5B">
        <w:rPr>
          <w:rFonts w:ascii="Times New Roman" w:hAnsi="Times New Roman" w:cs="Times New Roman"/>
          <w:lang w:eastAsia="zh-TW"/>
        </w:rPr>
        <w:t xml:space="preserve"> </w:t>
      </w:r>
    </w:p>
    <w:p w14:paraId="7B76928E" w14:textId="77777777" w:rsidR="006C6438" w:rsidRDefault="006C6438" w:rsidP="006C6438">
      <w:pPr>
        <w:spacing w:line="480" w:lineRule="auto"/>
        <w:ind w:firstLine="720"/>
        <w:rPr>
          <w:rFonts w:ascii="Times New Roman" w:hAnsi="Times New Roman" w:cs="Times New Roman"/>
          <w:lang w:eastAsia="zh-TW"/>
        </w:rPr>
      </w:pPr>
      <w:r>
        <w:rPr>
          <w:rFonts w:ascii="Times New Roman" w:hAnsi="Times New Roman" w:cs="Times New Roman"/>
          <w:lang w:eastAsia="zh-TW"/>
        </w:rPr>
        <w:t>Similar to her later work at Shop 6, Laudico wanted</w:t>
      </w:r>
      <w:r w:rsidRPr="00325D5B">
        <w:rPr>
          <w:rFonts w:ascii="Times New Roman" w:hAnsi="Times New Roman" w:cs="Times New Roman"/>
          <w:lang w:eastAsia="zh-TW"/>
        </w:rPr>
        <w:t xml:space="preserve"> </w:t>
      </w:r>
      <w:r w:rsidRPr="00325D5B">
        <w:rPr>
          <w:rFonts w:ascii="Times New Roman" w:hAnsi="Times New Roman" w:cs="Times New Roman"/>
          <w:i/>
          <w:lang w:eastAsia="zh-TW"/>
        </w:rPr>
        <w:t>This is How Air is Strained</w:t>
      </w:r>
      <w:r>
        <w:rPr>
          <w:rFonts w:ascii="Times New Roman" w:hAnsi="Times New Roman" w:cs="Times New Roman"/>
          <w:i/>
          <w:lang w:eastAsia="zh-TW"/>
        </w:rPr>
        <w:t xml:space="preserve"> </w:t>
      </w:r>
      <w:r>
        <w:rPr>
          <w:rFonts w:ascii="Times New Roman" w:hAnsi="Times New Roman" w:cs="Times New Roman"/>
          <w:lang w:eastAsia="zh-TW"/>
        </w:rPr>
        <w:t>to be a work continually in process instead of a finished product. According to the artist, as the apples balanced on the narrow planks of the dangling grid, some of them fell off the structure and continued their decomposition on the ground. The tension between the order of the man-made grid contrasted with the precariousness of the balancing, splatting, decaying apples. The apples falling off the man-made structure seemed to mimic the natural motion of apples falling off a tree, recreating a situation from nature within the confines of the gallery. Since the apples consistently changed, they drew attention to Laudico’s installation as an encounter, causing the viewer to think about how they experienced the world at a specific moment that never remained the same.</w:t>
      </w:r>
    </w:p>
    <w:p w14:paraId="0EE14F65" w14:textId="77777777" w:rsidR="006C6438" w:rsidRPr="000C43A5" w:rsidRDefault="006C6438" w:rsidP="006C6438">
      <w:pPr>
        <w:spacing w:line="480" w:lineRule="auto"/>
        <w:ind w:firstLine="720"/>
        <w:rPr>
          <w:rFonts w:ascii="Times New Roman" w:hAnsi="Times New Roman" w:cs="Times New Roman"/>
          <w:lang w:eastAsia="zh-TW"/>
        </w:rPr>
      </w:pPr>
      <w:r>
        <w:rPr>
          <w:rFonts w:ascii="Times New Roman" w:hAnsi="Times New Roman" w:cs="Times New Roman"/>
          <w:lang w:eastAsia="zh-TW"/>
        </w:rPr>
        <w:t xml:space="preserve">Following the progression of prior summer exhibitions at the CCP, </w:t>
      </w:r>
      <w:r w:rsidRPr="000C43A5">
        <w:rPr>
          <w:rFonts w:ascii="Times New Roman" w:hAnsi="Times New Roman" w:cs="Times New Roman"/>
          <w:i/>
          <w:lang w:eastAsia="zh-TW"/>
        </w:rPr>
        <w:t xml:space="preserve">Summer Exhibition 1973 </w:t>
      </w:r>
      <w:r w:rsidRPr="000C43A5">
        <w:rPr>
          <w:rFonts w:ascii="Times New Roman" w:hAnsi="Times New Roman" w:cs="Times New Roman"/>
          <w:lang w:eastAsia="zh-TW"/>
        </w:rPr>
        <w:t>prominently displayed everyday objects and materials—some of which shifted over time—as a way to engage the viewer into contemplation of their situation and environment. Artists drew on frank display of common objects to encourage viewers to participate</w:t>
      </w:r>
      <w:r>
        <w:rPr>
          <w:rFonts w:ascii="Times New Roman" w:hAnsi="Times New Roman" w:cs="Times New Roman"/>
          <w:lang w:eastAsia="zh-TW"/>
        </w:rPr>
        <w:t xml:space="preserve"> in </w:t>
      </w:r>
      <w:r w:rsidRPr="000C43A5">
        <w:rPr>
          <w:rFonts w:ascii="Times New Roman" w:hAnsi="Times New Roman" w:cs="Times New Roman"/>
          <w:lang w:eastAsia="zh-TW"/>
        </w:rPr>
        <w:t xml:space="preserve">their immediate </w:t>
      </w:r>
      <w:r w:rsidRPr="000C43A5">
        <w:rPr>
          <w:rFonts w:ascii="Times New Roman" w:hAnsi="Times New Roman" w:cs="Times New Roman"/>
          <w:lang w:eastAsia="zh-TW"/>
        </w:rPr>
        <w:lastRenderedPageBreak/>
        <w:t>reality and suggested that these experienc</w:t>
      </w:r>
      <w:r>
        <w:rPr>
          <w:rFonts w:ascii="Times New Roman" w:hAnsi="Times New Roman" w:cs="Times New Roman"/>
          <w:lang w:eastAsia="zh-TW"/>
        </w:rPr>
        <w:t>es extended to more than just visual acknowledgment. Despite the original fresh and</w:t>
      </w:r>
      <w:r w:rsidRPr="000C43A5">
        <w:rPr>
          <w:rFonts w:ascii="Times New Roman" w:hAnsi="Times New Roman" w:cs="Times New Roman"/>
          <w:lang w:eastAsia="zh-TW"/>
        </w:rPr>
        <w:t xml:space="preserve"> foreign quality of</w:t>
      </w:r>
      <w:r>
        <w:rPr>
          <w:rFonts w:ascii="Times New Roman" w:hAnsi="Times New Roman" w:cs="Times New Roman"/>
          <w:lang w:eastAsia="zh-TW"/>
        </w:rPr>
        <w:t xml:space="preserve"> Laudico’s apples, the eventual</w:t>
      </w:r>
      <w:r w:rsidRPr="000C43A5">
        <w:rPr>
          <w:rFonts w:ascii="Times New Roman" w:hAnsi="Times New Roman" w:cs="Times New Roman"/>
          <w:lang w:eastAsia="zh-TW"/>
        </w:rPr>
        <w:t xml:space="preserve"> rotting</w:t>
      </w:r>
      <w:r>
        <w:rPr>
          <w:rFonts w:ascii="Times New Roman" w:hAnsi="Times New Roman" w:cs="Times New Roman"/>
          <w:lang w:eastAsia="zh-TW"/>
        </w:rPr>
        <w:t xml:space="preserve"> of their flesh bore</w:t>
      </w:r>
      <w:r w:rsidRPr="000C43A5">
        <w:rPr>
          <w:rFonts w:ascii="Times New Roman" w:hAnsi="Times New Roman" w:cs="Times New Roman"/>
          <w:lang w:eastAsia="zh-TW"/>
        </w:rPr>
        <w:t xml:space="preserve"> similarity to other kinds of decay</w:t>
      </w:r>
      <w:r>
        <w:rPr>
          <w:rFonts w:ascii="Times New Roman" w:hAnsi="Times New Roman" w:cs="Times New Roman"/>
          <w:lang w:eastAsia="zh-TW"/>
        </w:rPr>
        <w:t xml:space="preserve"> and garbage, </w:t>
      </w:r>
      <w:r w:rsidRPr="000C43A5">
        <w:rPr>
          <w:rFonts w:ascii="Times New Roman" w:hAnsi="Times New Roman" w:cs="Times New Roman"/>
          <w:lang w:eastAsia="zh-TW"/>
        </w:rPr>
        <w:t xml:space="preserve">replacing the sanitized air of the CCP with one that alluded to a more contaminated beyond its unspoiled walls. Artists exhibiting at </w:t>
      </w:r>
      <w:r w:rsidRPr="000C43A5">
        <w:rPr>
          <w:rFonts w:ascii="Times New Roman" w:hAnsi="Times New Roman" w:cs="Times New Roman"/>
          <w:i/>
          <w:lang w:eastAsia="zh-TW"/>
        </w:rPr>
        <w:t xml:space="preserve">Summer Exhibition 1973 </w:t>
      </w:r>
      <w:r w:rsidRPr="000C43A5">
        <w:rPr>
          <w:rFonts w:ascii="Times New Roman" w:hAnsi="Times New Roman" w:cs="Times New Roman"/>
          <w:lang w:eastAsia="zh-TW"/>
        </w:rPr>
        <w:t xml:space="preserve">seemed particularly interested in the viewer’s encounter and capacity to dialogue with the work over passive consumption and acceptance of it.    </w:t>
      </w:r>
    </w:p>
    <w:p w14:paraId="74AF8844" w14:textId="14ADFDE2" w:rsidR="006C6438" w:rsidRDefault="006C6438" w:rsidP="006C6438">
      <w:pPr>
        <w:spacing w:line="480" w:lineRule="auto"/>
        <w:ind w:firstLine="720"/>
        <w:rPr>
          <w:rFonts w:ascii="Times New Roman" w:hAnsi="Times New Roman" w:cs="Times New Roman"/>
        </w:rPr>
      </w:pPr>
      <w:r w:rsidRPr="00325D5B">
        <w:rPr>
          <w:rFonts w:ascii="Times New Roman" w:hAnsi="Times New Roman" w:cs="Times New Roman"/>
          <w:i/>
          <w:lang w:eastAsia="zh-TW"/>
        </w:rPr>
        <w:t xml:space="preserve">Summer Exhibition 1973 </w:t>
      </w:r>
      <w:r>
        <w:rPr>
          <w:rFonts w:ascii="Times New Roman" w:hAnsi="Times New Roman" w:cs="Times New Roman"/>
          <w:lang w:eastAsia="zh-TW"/>
        </w:rPr>
        <w:t>would be the last summer exhibition at the CCP in the 1970s.</w:t>
      </w:r>
      <w:r>
        <w:rPr>
          <w:rStyle w:val="FootnoteReference"/>
          <w:rFonts w:ascii="Times New Roman" w:hAnsi="Times New Roman" w:cs="Times New Roman"/>
          <w:lang w:eastAsia="zh-TW"/>
        </w:rPr>
        <w:footnoteReference w:id="57"/>
      </w:r>
      <w:r>
        <w:rPr>
          <w:rFonts w:ascii="Times New Roman" w:hAnsi="Times New Roman" w:cs="Times New Roman"/>
          <w:lang w:eastAsia="zh-TW"/>
        </w:rPr>
        <w:t xml:space="preserve"> That year, the summer exhibition was</w:t>
      </w:r>
      <w:r w:rsidRPr="00325D5B">
        <w:rPr>
          <w:rFonts w:ascii="Times New Roman" w:hAnsi="Times New Roman" w:cs="Times New Roman"/>
          <w:lang w:eastAsia="zh-TW"/>
        </w:rPr>
        <w:t xml:space="preserve"> replaced by the </w:t>
      </w:r>
      <w:r w:rsidRPr="00325D5B">
        <w:rPr>
          <w:rFonts w:ascii="Times New Roman" w:hAnsi="Times New Roman" w:cs="Times New Roman"/>
          <w:i/>
          <w:lang w:eastAsia="zh-TW"/>
        </w:rPr>
        <w:t>CCP Mixed Exhibition</w:t>
      </w:r>
      <w:r>
        <w:rPr>
          <w:rFonts w:ascii="Times New Roman" w:hAnsi="Times New Roman" w:cs="Times New Roman"/>
          <w:lang w:eastAsia="zh-TW"/>
        </w:rPr>
        <w:t>—</w:t>
      </w:r>
      <w:r w:rsidRPr="00325D5B">
        <w:rPr>
          <w:rFonts w:ascii="Times New Roman" w:hAnsi="Times New Roman" w:cs="Times New Roman"/>
          <w:lang w:eastAsia="zh-TW"/>
        </w:rPr>
        <w:t>an exhibition</w:t>
      </w:r>
      <w:r>
        <w:rPr>
          <w:rFonts w:ascii="Times New Roman" w:hAnsi="Times New Roman" w:cs="Times New Roman"/>
          <w:lang w:eastAsia="zh-TW"/>
        </w:rPr>
        <w:t xml:space="preserve"> that resembled </w:t>
      </w:r>
      <w:r>
        <w:rPr>
          <w:rFonts w:ascii="Times New Roman" w:hAnsi="Times New Roman" w:cs="Times New Roman"/>
          <w:i/>
          <w:lang w:eastAsia="zh-TW"/>
        </w:rPr>
        <w:t xml:space="preserve">Summer Exhibition 1970 </w:t>
      </w:r>
      <w:r>
        <w:rPr>
          <w:rFonts w:ascii="Times New Roman" w:hAnsi="Times New Roman" w:cs="Times New Roman"/>
          <w:lang w:eastAsia="zh-TW"/>
        </w:rPr>
        <w:t xml:space="preserve">and its more comprehensive contents </w:t>
      </w:r>
      <w:r w:rsidR="0057335B">
        <w:rPr>
          <w:rFonts w:ascii="Times New Roman" w:hAnsi="Times New Roman" w:cs="Times New Roman"/>
          <w:lang w:eastAsia="zh-TW"/>
        </w:rPr>
        <w:t xml:space="preserve">rather </w:t>
      </w:r>
      <w:r>
        <w:rPr>
          <w:rFonts w:ascii="Times New Roman" w:hAnsi="Times New Roman" w:cs="Times New Roman"/>
          <w:lang w:eastAsia="zh-TW"/>
        </w:rPr>
        <w:t>than the messy (and smelly) experiments of</w:t>
      </w:r>
      <w:r>
        <w:rPr>
          <w:rFonts w:ascii="Times New Roman" w:hAnsi="Times New Roman" w:cs="Times New Roman"/>
          <w:i/>
          <w:lang w:eastAsia="zh-TW"/>
        </w:rPr>
        <w:t xml:space="preserve"> </w:t>
      </w:r>
      <w:r>
        <w:rPr>
          <w:rFonts w:ascii="Times New Roman" w:hAnsi="Times New Roman" w:cs="Times New Roman"/>
          <w:lang w:eastAsia="zh-TW"/>
        </w:rPr>
        <w:t xml:space="preserve">1973. Slight bitterness of </w:t>
      </w:r>
      <w:r>
        <w:rPr>
          <w:rFonts w:ascii="Times New Roman" w:hAnsi="Times New Roman" w:cs="Times New Roman"/>
          <w:i/>
          <w:lang w:eastAsia="zh-TW"/>
        </w:rPr>
        <w:t>Summer Exhibition 1973</w:t>
      </w:r>
      <w:r>
        <w:rPr>
          <w:rFonts w:ascii="Times New Roman" w:hAnsi="Times New Roman" w:cs="Times New Roman"/>
          <w:lang w:eastAsia="zh-TW"/>
        </w:rPr>
        <w:t xml:space="preserve">’s early closure can be ascertained from both the documentation notes for </w:t>
      </w:r>
      <w:r>
        <w:rPr>
          <w:rFonts w:ascii="Times New Roman" w:hAnsi="Times New Roman" w:cs="Times New Roman"/>
          <w:i/>
          <w:lang w:eastAsia="zh-TW"/>
        </w:rPr>
        <w:t xml:space="preserve">Summer Exhibition 1973 </w:t>
      </w:r>
      <w:r>
        <w:rPr>
          <w:rFonts w:ascii="Times New Roman" w:hAnsi="Times New Roman" w:cs="Times New Roman"/>
          <w:lang w:eastAsia="zh-TW"/>
        </w:rPr>
        <w:t xml:space="preserve">and </w:t>
      </w:r>
      <w:r>
        <w:rPr>
          <w:rFonts w:ascii="Times New Roman" w:hAnsi="Times New Roman" w:cs="Times New Roman"/>
          <w:i/>
          <w:lang w:eastAsia="zh-TW"/>
        </w:rPr>
        <w:t xml:space="preserve">CCP Mixed </w:t>
      </w:r>
      <w:r w:rsidRPr="009508F3">
        <w:rPr>
          <w:rFonts w:ascii="Times New Roman" w:hAnsi="Times New Roman" w:cs="Times New Roman"/>
          <w:lang w:eastAsia="zh-TW"/>
        </w:rPr>
        <w:t>Exhibition</w:t>
      </w:r>
      <w:r>
        <w:rPr>
          <w:rFonts w:ascii="Times New Roman" w:hAnsi="Times New Roman" w:cs="Times New Roman"/>
          <w:lang w:eastAsia="zh-TW"/>
        </w:rPr>
        <w:t xml:space="preserve">, both of which make brief remarks about the other. While notes for </w:t>
      </w:r>
      <w:r>
        <w:rPr>
          <w:rFonts w:ascii="Times New Roman" w:hAnsi="Times New Roman" w:cs="Times New Roman"/>
          <w:i/>
          <w:lang w:eastAsia="zh-TW"/>
        </w:rPr>
        <w:t>Summer Exhibition</w:t>
      </w:r>
      <w:r w:rsidRPr="004F0049">
        <w:rPr>
          <w:rFonts w:ascii="Times New Roman" w:hAnsi="Times New Roman" w:cs="Times New Roman"/>
          <w:i/>
          <w:lang w:eastAsia="zh-TW"/>
        </w:rPr>
        <w:t xml:space="preserve"> 1973</w:t>
      </w:r>
      <w:r>
        <w:rPr>
          <w:rFonts w:ascii="Times New Roman" w:hAnsi="Times New Roman" w:cs="Times New Roman"/>
          <w:i/>
          <w:lang w:eastAsia="zh-TW"/>
        </w:rPr>
        <w:t xml:space="preserve"> </w:t>
      </w:r>
      <w:r>
        <w:rPr>
          <w:rFonts w:ascii="Times New Roman" w:hAnsi="Times New Roman" w:cs="Times New Roman"/>
          <w:lang w:eastAsia="zh-TW"/>
        </w:rPr>
        <w:t>already include a</w:t>
      </w:r>
      <w:r>
        <w:rPr>
          <w:rFonts w:ascii="Times New Roman" w:hAnsi="Times New Roman" w:cs="Times New Roman"/>
          <w:i/>
          <w:lang w:eastAsia="zh-TW"/>
        </w:rPr>
        <w:t xml:space="preserve"> </w:t>
      </w:r>
      <w:r>
        <w:rPr>
          <w:rFonts w:ascii="Times New Roman" w:hAnsi="Times New Roman" w:cs="Times New Roman"/>
          <w:lang w:eastAsia="zh-TW"/>
        </w:rPr>
        <w:t>claim that it was “replaced by something…more appropriate for the National Artists Awards ceremonies and Van Cliburn concerts,” n</w:t>
      </w:r>
      <w:r w:rsidRPr="00300976">
        <w:rPr>
          <w:rFonts w:ascii="Times New Roman" w:hAnsi="Times New Roman" w:cs="Times New Roman"/>
          <w:lang w:eastAsia="zh-TW"/>
        </w:rPr>
        <w:t>otes</w:t>
      </w:r>
      <w:r>
        <w:rPr>
          <w:rFonts w:ascii="Times New Roman" w:hAnsi="Times New Roman" w:cs="Times New Roman"/>
          <w:lang w:eastAsia="zh-TW"/>
        </w:rPr>
        <w:t xml:space="preserve"> </w:t>
      </w:r>
      <w:r w:rsidRPr="00325D5B">
        <w:rPr>
          <w:rFonts w:ascii="Times New Roman" w:hAnsi="Times New Roman" w:cs="Times New Roman"/>
          <w:lang w:eastAsia="zh-TW"/>
        </w:rPr>
        <w:t xml:space="preserve">for </w:t>
      </w:r>
      <w:r w:rsidRPr="00325D5B">
        <w:rPr>
          <w:rFonts w:ascii="Times New Roman" w:hAnsi="Times New Roman" w:cs="Times New Roman"/>
          <w:i/>
          <w:lang w:eastAsia="zh-TW"/>
        </w:rPr>
        <w:t>CCP Mixed Exhibition</w:t>
      </w:r>
      <w:r>
        <w:rPr>
          <w:rFonts w:ascii="Times New Roman" w:hAnsi="Times New Roman" w:cs="Times New Roman"/>
          <w:lang w:eastAsia="zh-TW"/>
        </w:rPr>
        <w:t xml:space="preserve"> also explicitly state</w:t>
      </w:r>
      <w:r w:rsidRPr="00325D5B">
        <w:rPr>
          <w:rFonts w:ascii="Times New Roman" w:hAnsi="Times New Roman" w:cs="Times New Roman"/>
          <w:lang w:eastAsia="zh-TW"/>
        </w:rPr>
        <w:t>, “</w:t>
      </w:r>
      <w:r w:rsidRPr="00325D5B">
        <w:rPr>
          <w:rFonts w:ascii="Times New Roman" w:hAnsi="Times New Roman" w:cs="Times New Roman"/>
        </w:rPr>
        <w:t>For two occasions (National Artists Awards and the visit of Van Cliburn) an exhibition which combined old and new works was installed. There was no definite theme, except the fact that it provided a glimpse of both works of the past and the present. This was installed right after Summer Exhibition 1973 ended.”</w:t>
      </w:r>
      <w:r w:rsidRPr="00325D5B">
        <w:rPr>
          <w:rStyle w:val="FootnoteReference"/>
          <w:rFonts w:ascii="Times New Roman" w:hAnsi="Times New Roman" w:cs="Times New Roman"/>
        </w:rPr>
        <w:footnoteReference w:id="58"/>
      </w:r>
      <w:r w:rsidRPr="00325D5B">
        <w:rPr>
          <w:rFonts w:ascii="Times New Roman" w:hAnsi="Times New Roman" w:cs="Times New Roman"/>
        </w:rPr>
        <w:t xml:space="preserve"> </w:t>
      </w:r>
    </w:p>
    <w:p w14:paraId="0D0B89D9" w14:textId="3610FE71" w:rsidR="006C6438" w:rsidRPr="00860B01" w:rsidRDefault="006C6438" w:rsidP="006C6438">
      <w:pPr>
        <w:spacing w:line="480" w:lineRule="auto"/>
        <w:ind w:firstLine="720"/>
        <w:rPr>
          <w:rFonts w:ascii="Times New Roman" w:hAnsi="Times New Roman" w:cs="Times New Roman"/>
          <w:i/>
          <w:lang w:eastAsia="zh-TW"/>
        </w:rPr>
      </w:pPr>
      <w:r>
        <w:rPr>
          <w:rFonts w:ascii="Times New Roman" w:hAnsi="Times New Roman" w:cs="Times New Roman"/>
        </w:rPr>
        <w:t xml:space="preserve">The repetition in the exhibition notes reflect Albano’s discomfort that the more </w:t>
      </w:r>
      <w:r w:rsidRPr="00325D5B">
        <w:rPr>
          <w:rFonts w:ascii="Times New Roman" w:hAnsi="Times New Roman" w:cs="Times New Roman"/>
        </w:rPr>
        <w:t xml:space="preserve">avant-garde </w:t>
      </w:r>
      <w:r w:rsidRPr="00325D5B">
        <w:rPr>
          <w:rFonts w:ascii="Times New Roman" w:hAnsi="Times New Roman" w:cs="Times New Roman"/>
          <w:i/>
        </w:rPr>
        <w:t xml:space="preserve">Summer Exhibition 1973 </w:t>
      </w:r>
      <w:r>
        <w:rPr>
          <w:rFonts w:ascii="Times New Roman" w:hAnsi="Times New Roman" w:cs="Times New Roman"/>
        </w:rPr>
        <w:t>was changed to</w:t>
      </w:r>
      <w:r w:rsidRPr="00325D5B">
        <w:rPr>
          <w:rFonts w:ascii="Times New Roman" w:hAnsi="Times New Roman" w:cs="Times New Roman"/>
        </w:rPr>
        <w:t xml:space="preserve"> </w:t>
      </w:r>
      <w:r w:rsidRPr="00325D5B">
        <w:rPr>
          <w:rFonts w:ascii="Times New Roman" w:hAnsi="Times New Roman" w:cs="Times New Roman"/>
          <w:i/>
        </w:rPr>
        <w:t>CCP Mixed Exhibition</w:t>
      </w:r>
      <w:r>
        <w:rPr>
          <w:rFonts w:ascii="Times New Roman" w:hAnsi="Times New Roman" w:cs="Times New Roman"/>
        </w:rPr>
        <w:t xml:space="preserve"> for the specific, </w:t>
      </w:r>
      <w:r>
        <w:rPr>
          <w:rFonts w:ascii="Times New Roman" w:hAnsi="Times New Roman" w:cs="Times New Roman"/>
        </w:rPr>
        <w:lastRenderedPageBreak/>
        <w:t xml:space="preserve">nationalist occasions. </w:t>
      </w:r>
      <w:r>
        <w:rPr>
          <w:rFonts w:ascii="Times New Roman" w:hAnsi="Times New Roman" w:cs="Times New Roman"/>
          <w:i/>
        </w:rPr>
        <w:t>CCP Mixed Exhibition</w:t>
      </w:r>
      <w:r>
        <w:rPr>
          <w:rFonts w:ascii="Times New Roman" w:hAnsi="Times New Roman" w:cs="Times New Roman"/>
        </w:rPr>
        <w:t>, as its name implies</w:t>
      </w:r>
      <w:r w:rsidRPr="00325D5B">
        <w:rPr>
          <w:rFonts w:ascii="Times New Roman" w:hAnsi="Times New Roman" w:cs="Times New Roman"/>
        </w:rPr>
        <w:t>, included a mix of “conventional” and “advanced” art.</w:t>
      </w:r>
      <w:r>
        <w:rPr>
          <w:rFonts w:ascii="Times New Roman" w:hAnsi="Times New Roman" w:cs="Times New Roman"/>
        </w:rPr>
        <w:t xml:space="preserve"> In other words, the </w:t>
      </w:r>
      <w:r>
        <w:rPr>
          <w:rFonts w:ascii="Times New Roman" w:hAnsi="Times New Roman" w:cs="Times New Roman"/>
          <w:i/>
        </w:rPr>
        <w:t xml:space="preserve">CCP Mixed Exhibition </w:t>
      </w:r>
      <w:r>
        <w:rPr>
          <w:rFonts w:ascii="Times New Roman" w:hAnsi="Times New Roman" w:cs="Times New Roman"/>
        </w:rPr>
        <w:t xml:space="preserve">was less about the viewer’s participation and multi-sensorial involvement with the work, but passive visual consumption appropriate for official purposes. </w:t>
      </w:r>
      <w:r w:rsidR="00223FE6">
        <w:rPr>
          <w:rFonts w:ascii="Times New Roman" w:hAnsi="Times New Roman" w:cs="Times New Roman"/>
        </w:rPr>
        <w:t>The exhibition had been thrown together</w:t>
      </w:r>
      <w:r w:rsidR="00223FE6" w:rsidRPr="00325D5B">
        <w:rPr>
          <w:rFonts w:ascii="Times New Roman" w:hAnsi="Times New Roman" w:cs="Times New Roman"/>
        </w:rPr>
        <w:t xml:space="preserve"> to </w:t>
      </w:r>
      <w:r w:rsidR="00223FE6">
        <w:rPr>
          <w:rFonts w:ascii="Times New Roman" w:hAnsi="Times New Roman" w:cs="Times New Roman"/>
        </w:rPr>
        <w:t>“give the public a chance t</w:t>
      </w:r>
      <w:r w:rsidR="00223FE6" w:rsidRPr="00325D5B">
        <w:rPr>
          <w:rFonts w:ascii="Times New Roman" w:hAnsi="Times New Roman" w:cs="Times New Roman"/>
        </w:rPr>
        <w:t>o see ‘milestones’ in Philippine art.”</w:t>
      </w:r>
      <w:r w:rsidR="00223FE6" w:rsidRPr="00325D5B">
        <w:rPr>
          <w:rStyle w:val="FootnoteReference"/>
          <w:rFonts w:ascii="Times New Roman" w:hAnsi="Times New Roman" w:cs="Times New Roman"/>
        </w:rPr>
        <w:footnoteReference w:id="59"/>
      </w:r>
      <w:r w:rsidR="00223FE6" w:rsidRPr="00325D5B">
        <w:rPr>
          <w:rFonts w:ascii="Times New Roman" w:hAnsi="Times New Roman" w:cs="Times New Roman"/>
        </w:rPr>
        <w:t xml:space="preserve"> </w:t>
      </w:r>
      <w:r>
        <w:rPr>
          <w:rFonts w:ascii="Times New Roman" w:hAnsi="Times New Roman" w:cs="Times New Roman"/>
        </w:rPr>
        <w:t xml:space="preserve">The exhibition, however, did not necessarily exclude the young artists who took part of </w:t>
      </w:r>
      <w:r>
        <w:rPr>
          <w:rFonts w:ascii="Times New Roman" w:hAnsi="Times New Roman" w:cs="Times New Roman"/>
          <w:i/>
        </w:rPr>
        <w:t>Summer Exhibition</w:t>
      </w:r>
      <w:r>
        <w:rPr>
          <w:rFonts w:ascii="Times New Roman" w:hAnsi="Times New Roman" w:cs="Times New Roman"/>
        </w:rPr>
        <w:t xml:space="preserve"> </w:t>
      </w:r>
      <w:r>
        <w:rPr>
          <w:rFonts w:ascii="Times New Roman" w:hAnsi="Times New Roman" w:cs="Times New Roman"/>
          <w:i/>
        </w:rPr>
        <w:t>1973</w:t>
      </w:r>
      <w:r>
        <w:rPr>
          <w:rFonts w:ascii="Times New Roman" w:hAnsi="Times New Roman" w:cs="Times New Roman"/>
        </w:rPr>
        <w:t xml:space="preserve">. </w:t>
      </w:r>
      <w:r w:rsidRPr="00325D5B">
        <w:rPr>
          <w:rFonts w:ascii="Times New Roman" w:hAnsi="Times New Roman" w:cs="Times New Roman"/>
          <w:i/>
        </w:rPr>
        <w:t xml:space="preserve">CCP Mixed Exhibition </w:t>
      </w:r>
      <w:r w:rsidRPr="00325D5B">
        <w:rPr>
          <w:rFonts w:ascii="Times New Roman" w:hAnsi="Times New Roman" w:cs="Times New Roman"/>
        </w:rPr>
        <w:t>included</w:t>
      </w:r>
      <w:r>
        <w:rPr>
          <w:rFonts w:ascii="Times New Roman" w:hAnsi="Times New Roman" w:cs="Times New Roman"/>
        </w:rPr>
        <w:t xml:space="preserve"> Bautista’s</w:t>
      </w:r>
      <w:r w:rsidRPr="00325D5B">
        <w:rPr>
          <w:rFonts w:ascii="Times New Roman" w:hAnsi="Times New Roman" w:cs="Times New Roman"/>
        </w:rPr>
        <w:t xml:space="preserve"> </w:t>
      </w:r>
      <w:r w:rsidRPr="00325D5B">
        <w:rPr>
          <w:rFonts w:ascii="Times New Roman" w:hAnsi="Times New Roman" w:cs="Times New Roman"/>
          <w:i/>
        </w:rPr>
        <w:t>Installation</w:t>
      </w:r>
      <w:r>
        <w:rPr>
          <w:rFonts w:ascii="Times New Roman" w:hAnsi="Times New Roman" w:cs="Times New Roman"/>
        </w:rPr>
        <w:t>—</w:t>
      </w:r>
      <w:r w:rsidRPr="00325D5B">
        <w:rPr>
          <w:rFonts w:ascii="Times New Roman" w:hAnsi="Times New Roman" w:cs="Times New Roman"/>
        </w:rPr>
        <w:t>a work</w:t>
      </w:r>
      <w:r>
        <w:rPr>
          <w:rFonts w:ascii="Times New Roman" w:hAnsi="Times New Roman" w:cs="Times New Roman"/>
        </w:rPr>
        <w:t xml:space="preserve"> made of piles of black sand hand-poured in a grid formation on the ground—</w:t>
      </w:r>
      <w:r w:rsidRPr="00325D5B">
        <w:rPr>
          <w:rFonts w:ascii="Times New Roman" w:hAnsi="Times New Roman" w:cs="Times New Roman"/>
        </w:rPr>
        <w:t>as</w:t>
      </w:r>
      <w:r>
        <w:rPr>
          <w:rFonts w:ascii="Times New Roman" w:hAnsi="Times New Roman" w:cs="Times New Roman"/>
        </w:rPr>
        <w:t xml:space="preserve"> an example of </w:t>
      </w:r>
      <w:commentRangeStart w:id="14"/>
      <w:r>
        <w:rPr>
          <w:rFonts w:ascii="Times New Roman" w:hAnsi="Times New Roman" w:cs="Times New Roman"/>
        </w:rPr>
        <w:t>“advanced” art.</w:t>
      </w:r>
      <w:r>
        <w:rPr>
          <w:rStyle w:val="FootnoteReference"/>
          <w:rFonts w:ascii="Times New Roman" w:hAnsi="Times New Roman" w:cs="Times New Roman"/>
        </w:rPr>
        <w:footnoteReference w:id="60"/>
      </w:r>
      <w:r>
        <w:rPr>
          <w:rFonts w:ascii="Times New Roman" w:hAnsi="Times New Roman" w:cs="Times New Roman"/>
        </w:rPr>
        <w:t xml:space="preserve"> </w:t>
      </w:r>
      <w:commentRangeEnd w:id="14"/>
      <w:r w:rsidR="0057335B">
        <w:rPr>
          <w:rStyle w:val="CommentReference"/>
        </w:rPr>
        <w:commentReference w:id="14"/>
      </w:r>
      <w:r>
        <w:rPr>
          <w:rFonts w:ascii="Times New Roman" w:hAnsi="Times New Roman" w:cs="Times New Roman"/>
        </w:rPr>
        <w:t>Although</w:t>
      </w:r>
      <w:r w:rsidRPr="00325D5B">
        <w:rPr>
          <w:rFonts w:ascii="Times New Roman" w:hAnsi="Times New Roman" w:cs="Times New Roman"/>
        </w:rPr>
        <w:t xml:space="preserve"> </w:t>
      </w:r>
      <w:r w:rsidRPr="00325D5B">
        <w:rPr>
          <w:rFonts w:ascii="Times New Roman" w:hAnsi="Times New Roman" w:cs="Times New Roman"/>
          <w:i/>
        </w:rPr>
        <w:t xml:space="preserve">CCP Mixed Exhibition </w:t>
      </w:r>
      <w:r w:rsidRPr="00325D5B">
        <w:rPr>
          <w:rFonts w:ascii="Times New Roman" w:hAnsi="Times New Roman" w:cs="Times New Roman"/>
        </w:rPr>
        <w:t xml:space="preserve">did not completely denounce avant-garde </w:t>
      </w:r>
      <w:r>
        <w:rPr>
          <w:rFonts w:ascii="Times New Roman" w:hAnsi="Times New Roman" w:cs="Times New Roman"/>
        </w:rPr>
        <w:t>art</w:t>
      </w:r>
      <w:r w:rsidRPr="00325D5B">
        <w:rPr>
          <w:rFonts w:ascii="Times New Roman" w:hAnsi="Times New Roman" w:cs="Times New Roman"/>
        </w:rPr>
        <w:t xml:space="preserve">, </w:t>
      </w:r>
      <w:r>
        <w:rPr>
          <w:rFonts w:ascii="Times New Roman" w:hAnsi="Times New Roman" w:cs="Times New Roman"/>
        </w:rPr>
        <w:t xml:space="preserve">the exhibition—as a replacement to the more experimental </w:t>
      </w:r>
      <w:r>
        <w:rPr>
          <w:rFonts w:ascii="Times New Roman" w:hAnsi="Times New Roman" w:cs="Times New Roman"/>
          <w:i/>
        </w:rPr>
        <w:t>Summer Exhibition 1973</w:t>
      </w:r>
      <w:r>
        <w:rPr>
          <w:rFonts w:ascii="Times New Roman" w:hAnsi="Times New Roman" w:cs="Times New Roman"/>
        </w:rPr>
        <w:t xml:space="preserve">—confirmed </w:t>
      </w:r>
      <w:commentRangeStart w:id="15"/>
      <w:r w:rsidR="00223FE6">
        <w:rPr>
          <w:rFonts w:ascii="Times New Roman" w:hAnsi="Times New Roman" w:cs="Times New Roman"/>
        </w:rPr>
        <w:t>desire for the passive and encyclopedic</w:t>
      </w:r>
      <w:r w:rsidR="00223FE6" w:rsidRPr="00325D5B">
        <w:rPr>
          <w:rFonts w:ascii="Times New Roman" w:hAnsi="Times New Roman" w:cs="Times New Roman"/>
        </w:rPr>
        <w:t xml:space="preserve"> p</w:t>
      </w:r>
      <w:r w:rsidR="00223FE6">
        <w:rPr>
          <w:rFonts w:ascii="Times New Roman" w:hAnsi="Times New Roman" w:cs="Times New Roman"/>
        </w:rPr>
        <w:t>resentation</w:t>
      </w:r>
      <w:commentRangeEnd w:id="15"/>
      <w:r w:rsidR="00223FE6">
        <w:rPr>
          <w:rStyle w:val="CommentReference"/>
        </w:rPr>
        <w:commentReference w:id="15"/>
      </w:r>
      <w:r w:rsidRPr="00325D5B">
        <w:rPr>
          <w:rFonts w:ascii="Times New Roman" w:hAnsi="Times New Roman" w:cs="Times New Roman"/>
        </w:rPr>
        <w:t xml:space="preserve"> </w:t>
      </w:r>
      <w:r>
        <w:rPr>
          <w:rFonts w:ascii="Times New Roman" w:hAnsi="Times New Roman" w:cs="Times New Roman"/>
        </w:rPr>
        <w:t>of Philippine</w:t>
      </w:r>
      <w:r w:rsidRPr="00325D5B">
        <w:rPr>
          <w:rFonts w:ascii="Times New Roman" w:hAnsi="Times New Roman" w:cs="Times New Roman"/>
        </w:rPr>
        <w:t xml:space="preserve"> ar</w:t>
      </w:r>
      <w:r>
        <w:rPr>
          <w:rFonts w:ascii="Times New Roman" w:hAnsi="Times New Roman" w:cs="Times New Roman"/>
        </w:rPr>
        <w:t>t as the appropriate backdrop for official occasions.</w:t>
      </w:r>
      <w:r w:rsidR="00004B18">
        <w:rPr>
          <w:rFonts w:ascii="Times New Roman" w:hAnsi="Times New Roman" w:cs="Times New Roman"/>
        </w:rPr>
        <w:t xml:space="preserve"> </w:t>
      </w:r>
    </w:p>
    <w:p w14:paraId="0EB4081A" w14:textId="5E8234E5" w:rsidR="006C6438" w:rsidRPr="00325D5B" w:rsidRDefault="006C6438" w:rsidP="006C6438">
      <w:pPr>
        <w:spacing w:line="480" w:lineRule="auto"/>
        <w:ind w:firstLine="720"/>
        <w:rPr>
          <w:rFonts w:ascii="Times New Roman" w:hAnsi="Times New Roman" w:cs="Times New Roman"/>
          <w:lang w:eastAsia="zh-TW"/>
        </w:rPr>
      </w:pPr>
      <w:r w:rsidRPr="00325D5B">
        <w:rPr>
          <w:rFonts w:ascii="Times New Roman" w:hAnsi="Times New Roman" w:cs="Times New Roman"/>
          <w:lang w:eastAsia="zh-TW"/>
        </w:rPr>
        <w:t xml:space="preserve">The </w:t>
      </w:r>
      <w:r>
        <w:rPr>
          <w:rFonts w:ascii="Times New Roman" w:hAnsi="Times New Roman" w:cs="Times New Roman"/>
          <w:lang w:eastAsia="zh-TW"/>
        </w:rPr>
        <w:t xml:space="preserve">CCP </w:t>
      </w:r>
      <w:r w:rsidRPr="00325D5B">
        <w:rPr>
          <w:rFonts w:ascii="Times New Roman" w:hAnsi="Times New Roman" w:cs="Times New Roman"/>
          <w:lang w:eastAsia="zh-TW"/>
        </w:rPr>
        <w:t xml:space="preserve">summer </w:t>
      </w:r>
      <w:r>
        <w:rPr>
          <w:rFonts w:ascii="Times New Roman" w:hAnsi="Times New Roman" w:cs="Times New Roman"/>
          <w:lang w:eastAsia="zh-TW"/>
        </w:rPr>
        <w:t xml:space="preserve">exhibitions </w:t>
      </w:r>
      <w:r w:rsidRPr="00325D5B">
        <w:rPr>
          <w:rFonts w:ascii="Times New Roman" w:hAnsi="Times New Roman" w:cs="Times New Roman"/>
          <w:lang w:eastAsia="zh-TW"/>
        </w:rPr>
        <w:t>during the early 1970s moved increasingly towards art that consisted of found objects and discard</w:t>
      </w:r>
      <w:r>
        <w:rPr>
          <w:rFonts w:ascii="Times New Roman" w:hAnsi="Times New Roman" w:cs="Times New Roman"/>
          <w:lang w:eastAsia="zh-TW"/>
        </w:rPr>
        <w:t>s over more conventional art forms</w:t>
      </w:r>
      <w:r w:rsidRPr="00325D5B">
        <w:rPr>
          <w:rFonts w:ascii="Times New Roman" w:hAnsi="Times New Roman" w:cs="Times New Roman"/>
          <w:lang w:eastAsia="zh-TW"/>
        </w:rPr>
        <w:t xml:space="preserve">. </w:t>
      </w:r>
      <w:r>
        <w:rPr>
          <w:rFonts w:ascii="Times New Roman" w:hAnsi="Times New Roman" w:cs="Times New Roman"/>
          <w:lang w:eastAsia="zh-TW"/>
        </w:rPr>
        <w:t>Documentation notes of t</w:t>
      </w:r>
      <w:r w:rsidR="00D91B7A">
        <w:rPr>
          <w:rFonts w:ascii="Times New Roman" w:hAnsi="Times New Roman" w:cs="Times New Roman"/>
          <w:lang w:eastAsia="zh-TW"/>
        </w:rPr>
        <w:t xml:space="preserve">he summer exhibitions from 1970 </w:t>
      </w:r>
      <w:r w:rsidR="0057335B">
        <w:rPr>
          <w:rFonts w:ascii="Times New Roman" w:hAnsi="Times New Roman" w:cs="Times New Roman"/>
          <w:lang w:eastAsia="zh-TW"/>
        </w:rPr>
        <w:t>to 19</w:t>
      </w:r>
      <w:r>
        <w:rPr>
          <w:rFonts w:ascii="Times New Roman" w:hAnsi="Times New Roman" w:cs="Times New Roman"/>
          <w:lang w:eastAsia="zh-TW"/>
        </w:rPr>
        <w:t>73 show</w:t>
      </w:r>
      <w:r w:rsidRPr="00325D5B">
        <w:rPr>
          <w:rFonts w:ascii="Times New Roman" w:hAnsi="Times New Roman" w:cs="Times New Roman"/>
          <w:lang w:eastAsia="zh-TW"/>
        </w:rPr>
        <w:t>ed a</w:t>
      </w:r>
      <w:r>
        <w:rPr>
          <w:rFonts w:ascii="Times New Roman" w:hAnsi="Times New Roman" w:cs="Times New Roman"/>
          <w:lang w:eastAsia="zh-TW"/>
        </w:rPr>
        <w:t xml:space="preserve"> growing</w:t>
      </w:r>
      <w:r w:rsidRPr="00325D5B">
        <w:rPr>
          <w:rFonts w:ascii="Times New Roman" w:hAnsi="Times New Roman" w:cs="Times New Roman"/>
          <w:lang w:eastAsia="zh-TW"/>
        </w:rPr>
        <w:t xml:space="preserve"> disdain towards the majority of Ph</w:t>
      </w:r>
      <w:r>
        <w:rPr>
          <w:rFonts w:ascii="Times New Roman" w:hAnsi="Times New Roman" w:cs="Times New Roman"/>
          <w:lang w:eastAsia="zh-TW"/>
        </w:rPr>
        <w:t>ilippine abstraction, which</w:t>
      </w:r>
      <w:r w:rsidRPr="00325D5B">
        <w:rPr>
          <w:rFonts w:ascii="Times New Roman" w:hAnsi="Times New Roman" w:cs="Times New Roman"/>
          <w:lang w:eastAsia="zh-TW"/>
        </w:rPr>
        <w:t xml:space="preserve"> obscured or fragmented reality.</w:t>
      </w:r>
      <w:r>
        <w:rPr>
          <w:rFonts w:ascii="Times New Roman" w:hAnsi="Times New Roman" w:cs="Times New Roman"/>
          <w:lang w:eastAsia="zh-TW"/>
        </w:rPr>
        <w:t xml:space="preserve"> Documentation further suggests</w:t>
      </w:r>
      <w:r w:rsidRPr="00325D5B">
        <w:rPr>
          <w:rFonts w:ascii="Times New Roman" w:hAnsi="Times New Roman" w:cs="Times New Roman"/>
          <w:lang w:eastAsia="zh-TW"/>
        </w:rPr>
        <w:t xml:space="preserve"> that younger artists displayed the mundane materials of the world as it was—smelly, monotonous and sometimes rotten —a gesture that appeared to contrast with the gran</w:t>
      </w:r>
      <w:r>
        <w:rPr>
          <w:rFonts w:ascii="Times New Roman" w:hAnsi="Times New Roman" w:cs="Times New Roman"/>
          <w:lang w:eastAsia="zh-TW"/>
        </w:rPr>
        <w:t>diose claims of Imelda for the CCP</w:t>
      </w:r>
      <w:r w:rsidRPr="00325D5B">
        <w:rPr>
          <w:rFonts w:ascii="Times New Roman" w:hAnsi="Times New Roman" w:cs="Times New Roman"/>
          <w:lang w:eastAsia="zh-TW"/>
        </w:rPr>
        <w:t>. While artists such as Laud</w:t>
      </w:r>
      <w:r>
        <w:rPr>
          <w:rFonts w:ascii="Times New Roman" w:hAnsi="Times New Roman" w:cs="Times New Roman"/>
          <w:lang w:eastAsia="zh-TW"/>
        </w:rPr>
        <w:t>ico or Bautista did not intentionally picture themselves as</w:t>
      </w:r>
      <w:r w:rsidRPr="00325D5B">
        <w:rPr>
          <w:rFonts w:ascii="Times New Roman" w:hAnsi="Times New Roman" w:cs="Times New Roman"/>
          <w:lang w:eastAsia="zh-TW"/>
        </w:rPr>
        <w:t xml:space="preserve"> political dissidents, their works alluded to the reality of a material world alternative to the pristine and fictional one created by Imelda—a straightforward, honest, unstable world countering the secretive control of Marcos regime. </w:t>
      </w:r>
    </w:p>
    <w:p w14:paraId="2BA77EC0" w14:textId="6D4F5A86" w:rsidR="006C6438" w:rsidRDefault="006C6438" w:rsidP="006C6438">
      <w:pPr>
        <w:spacing w:line="480" w:lineRule="auto"/>
        <w:ind w:firstLine="720"/>
        <w:rPr>
          <w:rFonts w:ascii="Times New Roman" w:hAnsi="Times New Roman" w:cs="Times New Roman"/>
          <w:lang w:eastAsia="zh-TW"/>
        </w:rPr>
      </w:pPr>
      <w:r w:rsidRPr="00325D5B">
        <w:rPr>
          <w:rFonts w:ascii="Times New Roman" w:hAnsi="Times New Roman" w:cs="Times New Roman"/>
          <w:lang w:eastAsia="zh-TW"/>
        </w:rPr>
        <w:lastRenderedPageBreak/>
        <w:t xml:space="preserve">Though </w:t>
      </w:r>
      <w:r>
        <w:rPr>
          <w:rFonts w:ascii="Times New Roman" w:hAnsi="Times New Roman" w:cs="Times New Roman"/>
          <w:lang w:eastAsia="zh-TW"/>
        </w:rPr>
        <w:t xml:space="preserve">discussion of </w:t>
      </w:r>
      <w:r w:rsidRPr="00325D5B">
        <w:rPr>
          <w:rFonts w:ascii="Times New Roman" w:hAnsi="Times New Roman" w:cs="Times New Roman"/>
          <w:lang w:eastAsia="zh-TW"/>
        </w:rPr>
        <w:t xml:space="preserve">social realism has dominated Philippine art history as the primary </w:t>
      </w:r>
      <w:r>
        <w:rPr>
          <w:rFonts w:ascii="Times New Roman" w:hAnsi="Times New Roman" w:cs="Times New Roman"/>
          <w:lang w:eastAsia="zh-TW"/>
        </w:rPr>
        <w:t xml:space="preserve">and most potent </w:t>
      </w:r>
      <w:r w:rsidRPr="00325D5B">
        <w:rPr>
          <w:rFonts w:ascii="Times New Roman" w:hAnsi="Times New Roman" w:cs="Times New Roman"/>
          <w:lang w:eastAsia="zh-TW"/>
        </w:rPr>
        <w:t xml:space="preserve">form of protest art against the Marcos regime, </w:t>
      </w:r>
      <w:r>
        <w:rPr>
          <w:rFonts w:ascii="Times New Roman" w:hAnsi="Times New Roman" w:cs="Times New Roman"/>
          <w:lang w:eastAsia="zh-TW"/>
        </w:rPr>
        <w:t xml:space="preserve">a </w:t>
      </w:r>
      <w:r w:rsidRPr="00325D5B">
        <w:rPr>
          <w:rFonts w:ascii="Times New Roman" w:hAnsi="Times New Roman" w:cs="Times New Roman"/>
          <w:lang w:eastAsia="zh-TW"/>
        </w:rPr>
        <w:t xml:space="preserve">more nuanced form of realism </w:t>
      </w:r>
      <w:r>
        <w:rPr>
          <w:rFonts w:ascii="Times New Roman" w:hAnsi="Times New Roman" w:cs="Times New Roman"/>
          <w:lang w:eastAsia="zh-TW"/>
        </w:rPr>
        <w:t xml:space="preserve">had been </w:t>
      </w:r>
      <w:r w:rsidRPr="00325D5B">
        <w:rPr>
          <w:rFonts w:ascii="Times New Roman" w:hAnsi="Times New Roman" w:cs="Times New Roman"/>
          <w:lang w:eastAsia="zh-TW"/>
        </w:rPr>
        <w:t>taking place</w:t>
      </w:r>
      <w:r>
        <w:rPr>
          <w:rFonts w:ascii="Times New Roman" w:hAnsi="Times New Roman" w:cs="Times New Roman"/>
          <w:lang w:eastAsia="zh-TW"/>
        </w:rPr>
        <w:t xml:space="preserve"> in the CCP</w:t>
      </w:r>
      <w:r w:rsidRPr="00325D5B">
        <w:rPr>
          <w:rFonts w:ascii="Times New Roman" w:hAnsi="Times New Roman" w:cs="Times New Roman"/>
          <w:lang w:eastAsia="zh-TW"/>
        </w:rPr>
        <w:t xml:space="preserve"> with</w:t>
      </w:r>
      <w:r>
        <w:rPr>
          <w:rFonts w:ascii="Times New Roman" w:hAnsi="Times New Roman" w:cs="Times New Roman"/>
          <w:lang w:eastAsia="zh-TW"/>
        </w:rPr>
        <w:t xml:space="preserve"> these</w:t>
      </w:r>
      <w:r w:rsidRPr="00325D5B">
        <w:rPr>
          <w:rFonts w:ascii="Times New Roman" w:hAnsi="Times New Roman" w:cs="Times New Roman"/>
          <w:lang w:eastAsia="zh-TW"/>
        </w:rPr>
        <w:t xml:space="preserve"> “av</w:t>
      </w:r>
      <w:r>
        <w:rPr>
          <w:rFonts w:ascii="Times New Roman" w:hAnsi="Times New Roman" w:cs="Times New Roman"/>
          <w:lang w:eastAsia="zh-TW"/>
        </w:rPr>
        <w:t>ant-garde” artists. These artists</w:t>
      </w:r>
      <w:r w:rsidRPr="00325D5B">
        <w:rPr>
          <w:rFonts w:ascii="Times New Roman" w:hAnsi="Times New Roman" w:cs="Times New Roman"/>
          <w:lang w:eastAsia="zh-TW"/>
        </w:rPr>
        <w:t xml:space="preserve"> h</w:t>
      </w:r>
      <w:r>
        <w:rPr>
          <w:rFonts w:ascii="Times New Roman" w:hAnsi="Times New Roman" w:cs="Times New Roman"/>
          <w:lang w:eastAsia="zh-TW"/>
        </w:rPr>
        <w:t xml:space="preserve">ighlighted the potential of </w:t>
      </w:r>
      <w:r w:rsidRPr="00325D5B">
        <w:rPr>
          <w:rFonts w:ascii="Times New Roman" w:hAnsi="Times New Roman" w:cs="Times New Roman"/>
          <w:lang w:eastAsia="zh-TW"/>
        </w:rPr>
        <w:t>ev</w:t>
      </w:r>
      <w:r>
        <w:rPr>
          <w:rFonts w:ascii="Times New Roman" w:hAnsi="Times New Roman" w:cs="Times New Roman"/>
          <w:lang w:eastAsia="zh-TW"/>
        </w:rPr>
        <w:t>eryday to encourage viewers active engagement in art, freeing art from the tyranny of the Marcoses’ control. By using easily accessible materials, these artists, unlike the social realist counterparts,</w:t>
      </w:r>
      <w:r w:rsidRPr="00325D5B">
        <w:rPr>
          <w:rFonts w:ascii="Times New Roman" w:hAnsi="Times New Roman" w:cs="Times New Roman"/>
          <w:lang w:eastAsia="zh-TW"/>
        </w:rPr>
        <w:t xml:space="preserve"> denied paint—an expensive medium associated with colonialism</w:t>
      </w:r>
      <w:r>
        <w:rPr>
          <w:rFonts w:ascii="Times New Roman" w:hAnsi="Times New Roman" w:cs="Times New Roman"/>
          <w:lang w:eastAsia="zh-TW"/>
        </w:rPr>
        <w:t>—the primacy it had in the prior</w:t>
      </w:r>
      <w:r w:rsidRPr="00325D5B">
        <w:rPr>
          <w:rFonts w:ascii="Times New Roman" w:hAnsi="Times New Roman" w:cs="Times New Roman"/>
          <w:lang w:eastAsia="zh-TW"/>
        </w:rPr>
        <w:t xml:space="preserve"> decade. </w:t>
      </w:r>
      <w:r w:rsidRPr="00325D5B">
        <w:rPr>
          <w:rFonts w:ascii="Times New Roman" w:hAnsi="Times New Roman" w:cs="Times New Roman"/>
          <w:i/>
          <w:lang w:eastAsia="zh-TW"/>
        </w:rPr>
        <w:t xml:space="preserve">Summer Exhibition 1973 </w:t>
      </w:r>
      <w:r w:rsidRPr="00325D5B">
        <w:rPr>
          <w:rFonts w:ascii="Times New Roman" w:hAnsi="Times New Roman" w:cs="Times New Roman"/>
          <w:lang w:eastAsia="zh-TW"/>
        </w:rPr>
        <w:t>would be the last one</w:t>
      </w:r>
      <w:r w:rsidRPr="00325D5B">
        <w:rPr>
          <w:rFonts w:ascii="Times New Roman" w:hAnsi="Times New Roman" w:cs="Times New Roman"/>
          <w:i/>
          <w:lang w:eastAsia="zh-TW"/>
        </w:rPr>
        <w:t xml:space="preserve"> </w:t>
      </w:r>
      <w:r w:rsidRPr="00325D5B">
        <w:rPr>
          <w:rFonts w:ascii="Times New Roman" w:hAnsi="Times New Roman" w:cs="Times New Roman"/>
          <w:lang w:eastAsia="zh-TW"/>
        </w:rPr>
        <w:t>during</w:t>
      </w:r>
      <w:r>
        <w:rPr>
          <w:rFonts w:ascii="Times New Roman" w:hAnsi="Times New Roman" w:cs="Times New Roman"/>
          <w:lang w:eastAsia="zh-TW"/>
        </w:rPr>
        <w:t xml:space="preserve"> the early years of the CCP. M</w:t>
      </w:r>
      <w:r w:rsidRPr="00325D5B">
        <w:rPr>
          <w:rFonts w:ascii="Times New Roman" w:hAnsi="Times New Roman" w:cs="Times New Roman"/>
          <w:lang w:eastAsia="zh-TW"/>
        </w:rPr>
        <w:t>any of th</w:t>
      </w:r>
      <w:r>
        <w:rPr>
          <w:rFonts w:ascii="Times New Roman" w:hAnsi="Times New Roman" w:cs="Times New Roman"/>
          <w:lang w:eastAsia="zh-TW"/>
        </w:rPr>
        <w:t>e artists who participated in the CCP summer exhibitions</w:t>
      </w:r>
      <w:r w:rsidRPr="00325D5B">
        <w:rPr>
          <w:rFonts w:ascii="Times New Roman" w:hAnsi="Times New Roman" w:cs="Times New Roman"/>
          <w:lang w:eastAsia="zh-TW"/>
        </w:rPr>
        <w:t xml:space="preserve"> would take part </w:t>
      </w:r>
      <w:r w:rsidR="00E85BD1">
        <w:rPr>
          <w:rFonts w:ascii="Times New Roman" w:hAnsi="Times New Roman" w:cs="Times New Roman"/>
          <w:lang w:eastAsia="zh-TW"/>
        </w:rPr>
        <w:t>in</w:t>
      </w:r>
      <w:r w:rsidRPr="00325D5B">
        <w:rPr>
          <w:rFonts w:ascii="Times New Roman" w:hAnsi="Times New Roman" w:cs="Times New Roman"/>
          <w:lang w:eastAsia="zh-TW"/>
        </w:rPr>
        <w:t xml:space="preserve"> Shop 6</w:t>
      </w:r>
      <w:r>
        <w:rPr>
          <w:rFonts w:ascii="Times New Roman" w:hAnsi="Times New Roman" w:cs="Times New Roman"/>
          <w:lang w:eastAsia="zh-TW"/>
        </w:rPr>
        <w:t>—a temporary exhibition space that occupied a small shop space—</w:t>
      </w:r>
      <w:r w:rsidRPr="00325D5B">
        <w:rPr>
          <w:rFonts w:ascii="Times New Roman" w:hAnsi="Times New Roman" w:cs="Times New Roman"/>
          <w:lang w:eastAsia="zh-TW"/>
        </w:rPr>
        <w:t>the following year.</w:t>
      </w:r>
      <w:r w:rsidRPr="00325D5B">
        <w:rPr>
          <w:rStyle w:val="FootnoteReference"/>
          <w:rFonts w:ascii="Times New Roman" w:hAnsi="Times New Roman" w:cs="Times New Roman"/>
          <w:lang w:eastAsia="zh-TW"/>
        </w:rPr>
        <w:footnoteReference w:id="61"/>
      </w:r>
      <w:r w:rsidRPr="00325D5B">
        <w:rPr>
          <w:rFonts w:ascii="Times New Roman" w:hAnsi="Times New Roman" w:cs="Times New Roman"/>
          <w:lang w:eastAsia="zh-TW"/>
        </w:rPr>
        <w:t xml:space="preserve"> As artists who were interested in mundane objects</w:t>
      </w:r>
      <w:r>
        <w:rPr>
          <w:rFonts w:ascii="Times New Roman" w:hAnsi="Times New Roman" w:cs="Times New Roman"/>
          <w:lang w:eastAsia="zh-TW"/>
        </w:rPr>
        <w:t>, it does seem fitting that they moved their exhibitions</w:t>
      </w:r>
      <w:r w:rsidRPr="00325D5B">
        <w:rPr>
          <w:rFonts w:ascii="Times New Roman" w:hAnsi="Times New Roman" w:cs="Times New Roman"/>
          <w:lang w:eastAsia="zh-TW"/>
        </w:rPr>
        <w:t xml:space="preserve"> into mundane spaces. </w:t>
      </w:r>
    </w:p>
    <w:p w14:paraId="53B65328" w14:textId="77777777" w:rsidR="006C6438" w:rsidRDefault="006C6438" w:rsidP="006C6438">
      <w:pPr>
        <w:spacing w:line="480" w:lineRule="auto"/>
        <w:ind w:firstLine="720"/>
        <w:rPr>
          <w:rFonts w:ascii="Times New Roman" w:hAnsi="Times New Roman" w:cs="Times New Roman"/>
          <w:lang w:eastAsia="zh-TW"/>
        </w:rPr>
      </w:pPr>
    </w:p>
    <w:p w14:paraId="14A10358" w14:textId="6C1E4976" w:rsidR="006C6438" w:rsidRPr="00654C5B" w:rsidRDefault="006C6438" w:rsidP="008C0684">
      <w:pPr>
        <w:spacing w:line="480" w:lineRule="auto"/>
        <w:jc w:val="center"/>
        <w:rPr>
          <w:rFonts w:ascii="Times New Roman" w:hAnsi="Times New Roman" w:cs="Times New Roman"/>
          <w:lang w:eastAsia="zh-TW"/>
        </w:rPr>
      </w:pPr>
      <w:r>
        <w:rPr>
          <w:rFonts w:ascii="Times New Roman" w:hAnsi="Times New Roman" w:cs="Times New Roman"/>
          <w:b/>
          <w:lang w:eastAsia="zh-TW"/>
        </w:rPr>
        <w:t xml:space="preserve">Finding </w:t>
      </w:r>
      <w:r>
        <w:rPr>
          <w:rFonts w:ascii="Times New Roman" w:hAnsi="Times New Roman" w:cs="Times New Roman"/>
          <w:b/>
          <w:i/>
          <w:lang w:eastAsia="zh-TW"/>
        </w:rPr>
        <w:t>Shop 6</w:t>
      </w:r>
      <w:r>
        <w:rPr>
          <w:rFonts w:ascii="Times New Roman" w:hAnsi="Times New Roman" w:cs="Times New Roman"/>
          <w:b/>
          <w:lang w:eastAsia="zh-TW"/>
        </w:rPr>
        <w:t>: The Rise</w:t>
      </w:r>
      <w:r w:rsidR="00717793">
        <w:rPr>
          <w:rFonts w:ascii="Times New Roman" w:hAnsi="Times New Roman" w:cs="Times New Roman"/>
          <w:b/>
          <w:lang w:eastAsia="zh-TW"/>
        </w:rPr>
        <w:t xml:space="preserve"> of</w:t>
      </w:r>
      <w:r>
        <w:rPr>
          <w:rFonts w:ascii="Times New Roman" w:hAnsi="Times New Roman" w:cs="Times New Roman"/>
          <w:b/>
          <w:lang w:eastAsia="zh-TW"/>
        </w:rPr>
        <w:t xml:space="preserve"> Alternative Art Galleries</w:t>
      </w:r>
    </w:p>
    <w:p w14:paraId="000A0A55" w14:textId="47A2A7FA" w:rsidR="006C6438" w:rsidRDefault="006C6438" w:rsidP="006C6438">
      <w:pPr>
        <w:spacing w:line="480" w:lineRule="auto"/>
        <w:ind w:firstLine="720"/>
        <w:rPr>
          <w:rFonts w:ascii="Times New Roman" w:hAnsi="Times New Roman" w:cs="Times New Roman"/>
        </w:rPr>
      </w:pPr>
      <w:r>
        <w:rPr>
          <w:rFonts w:ascii="Times New Roman" w:hAnsi="Times New Roman" w:cs="Times New Roman"/>
        </w:rPr>
        <w:t>In a 1990s interview with members of Shop 6, Chabet described an exhibition at Lahi Gallery as the catalyst that led to the space</w:t>
      </w:r>
      <w:r w:rsidRPr="00F7779D">
        <w:rPr>
          <w:rFonts w:ascii="Times New Roman" w:hAnsi="Times New Roman" w:cs="Times New Roman"/>
        </w:rPr>
        <w:t>.</w:t>
      </w:r>
      <w:r>
        <w:rPr>
          <w:rStyle w:val="FootnoteReference"/>
          <w:rFonts w:ascii="Times New Roman" w:hAnsi="Times New Roman" w:cs="Times New Roman"/>
        </w:rPr>
        <w:footnoteReference w:id="62"/>
      </w:r>
      <w:r>
        <w:rPr>
          <w:rFonts w:ascii="Times New Roman" w:hAnsi="Times New Roman" w:cs="Times New Roman"/>
        </w:rPr>
        <w:t xml:space="preserve"> Titled </w:t>
      </w:r>
      <w:r>
        <w:rPr>
          <w:rFonts w:ascii="Times New Roman" w:hAnsi="Times New Roman" w:cs="Times New Roman"/>
          <w:i/>
        </w:rPr>
        <w:t xml:space="preserve">Basta Hindi Ganon </w:t>
      </w:r>
      <w:r>
        <w:rPr>
          <w:rFonts w:ascii="Times New Roman" w:hAnsi="Times New Roman" w:cs="Times New Roman"/>
        </w:rPr>
        <w:t>(That’s Not How It Is), the exhibition took place in the recently opened gallery in the w</w:t>
      </w:r>
      <w:r w:rsidR="004B0984">
        <w:rPr>
          <w:rFonts w:ascii="Times New Roman" w:hAnsi="Times New Roman" w:cs="Times New Roman"/>
        </w:rPr>
        <w:t>orking-</w:t>
      </w:r>
      <w:r>
        <w:rPr>
          <w:rFonts w:ascii="Times New Roman" w:hAnsi="Times New Roman" w:cs="Times New Roman"/>
        </w:rPr>
        <w:t xml:space="preserve">class neighborhood of Cubao, situated in Quezon City, Metro Manila. </w:t>
      </w:r>
      <w:r>
        <w:rPr>
          <w:rFonts w:ascii="Times New Roman" w:hAnsi="Times New Roman" w:cs="Times New Roman"/>
          <w:i/>
        </w:rPr>
        <w:t xml:space="preserve">Basta Hindi Ganon </w:t>
      </w:r>
      <w:r>
        <w:rPr>
          <w:rFonts w:ascii="Times New Roman" w:hAnsi="Times New Roman" w:cs="Times New Roman"/>
        </w:rPr>
        <w:t>occurred one year after the last CCP summer exhibition and included work by Bautista, Chabet, Gan, Laudico, Modesto and Boy Perez.</w:t>
      </w:r>
      <w:r w:rsidRPr="005C6291">
        <w:rPr>
          <w:rStyle w:val="FootnoteReference"/>
          <w:rFonts w:ascii="Times New Roman" w:hAnsi="Times New Roman" w:cs="Times New Roman"/>
        </w:rPr>
        <w:t xml:space="preserve"> </w:t>
      </w:r>
      <w:r w:rsidR="00B82A39" w:rsidRPr="00562BA5">
        <w:rPr>
          <w:rFonts w:ascii="Times New Roman" w:hAnsi="Times New Roman" w:cs="Times New Roman"/>
          <w:b/>
        </w:rPr>
        <w:t>[</w:t>
      </w:r>
      <w:r w:rsidR="005205E7">
        <w:rPr>
          <w:rFonts w:ascii="Times New Roman" w:hAnsi="Times New Roman" w:cs="Times New Roman"/>
          <w:b/>
        </w:rPr>
        <w:t>f</w:t>
      </w:r>
      <w:r w:rsidR="002B43D8">
        <w:rPr>
          <w:rFonts w:ascii="Times New Roman" w:hAnsi="Times New Roman" w:cs="Times New Roman"/>
          <w:b/>
        </w:rPr>
        <w:t>ig.</w:t>
      </w:r>
      <w:r w:rsidR="00B82A39" w:rsidRPr="00562BA5">
        <w:rPr>
          <w:rFonts w:ascii="Times New Roman" w:hAnsi="Times New Roman" w:cs="Times New Roman"/>
          <w:b/>
        </w:rPr>
        <w:t xml:space="preserve"> </w:t>
      </w:r>
      <w:r w:rsidR="00CC7C12">
        <w:rPr>
          <w:rFonts w:ascii="Times New Roman" w:hAnsi="Times New Roman" w:cs="Times New Roman"/>
          <w:b/>
        </w:rPr>
        <w:t>3</w:t>
      </w:r>
      <w:r w:rsidR="00B82A39" w:rsidRPr="00562BA5">
        <w:rPr>
          <w:rFonts w:ascii="Times New Roman" w:hAnsi="Times New Roman" w:cs="Times New Roman"/>
          <w:b/>
        </w:rPr>
        <w:t>.2]</w:t>
      </w:r>
      <w:r w:rsidR="00B82A39">
        <w:rPr>
          <w:rFonts w:ascii="Times New Roman" w:hAnsi="Times New Roman" w:cs="Times New Roman"/>
          <w:b/>
        </w:rPr>
        <w:t xml:space="preserve"> </w:t>
      </w:r>
      <w:r>
        <w:rPr>
          <w:rFonts w:ascii="Times New Roman" w:hAnsi="Times New Roman" w:cs="Times New Roman"/>
        </w:rPr>
        <w:t xml:space="preserve">Its unusual invitation—twelve lines of childish scrawl written in red crayon </w:t>
      </w:r>
      <w:r>
        <w:rPr>
          <w:rFonts w:ascii="Times New Roman" w:hAnsi="Times New Roman" w:cs="Times New Roman"/>
        </w:rPr>
        <w:lastRenderedPageBreak/>
        <w:t>on a scrap of lined paper—foretold of the unconventional contents of the exhibition.</w:t>
      </w:r>
      <w:r>
        <w:rPr>
          <w:rStyle w:val="FootnoteReference"/>
          <w:rFonts w:ascii="Times New Roman" w:hAnsi="Times New Roman" w:cs="Times New Roman"/>
        </w:rPr>
        <w:footnoteReference w:id="63"/>
      </w:r>
      <w:r>
        <w:rPr>
          <w:rFonts w:ascii="Times New Roman" w:hAnsi="Times New Roman" w:cs="Times New Roman"/>
        </w:rPr>
        <w:t xml:space="preserve"> The short-lived exhibition opened on April 19, 1974 and closed the day after—supposedly due to some of its questionable contents. According to Chabet, Corito Araneta Kalaw, co-owner of </w:t>
      </w:r>
      <w:r>
        <w:rPr>
          <w:rFonts w:ascii="Times New Roman" w:hAnsi="Times New Roman" w:cs="Times New Roman"/>
          <w:i/>
        </w:rPr>
        <w:t xml:space="preserve">Sining Kamalig </w:t>
      </w:r>
      <w:r>
        <w:rPr>
          <w:rFonts w:ascii="Times New Roman" w:hAnsi="Times New Roman" w:cs="Times New Roman"/>
        </w:rPr>
        <w:t xml:space="preserve">(Storehouse of Art), “heard about” </w:t>
      </w:r>
      <w:r>
        <w:rPr>
          <w:rFonts w:ascii="Times New Roman" w:hAnsi="Times New Roman" w:cs="Times New Roman"/>
          <w:i/>
        </w:rPr>
        <w:t xml:space="preserve">Basta Hindi Ganon </w:t>
      </w:r>
      <w:r>
        <w:rPr>
          <w:rFonts w:ascii="Times New Roman" w:hAnsi="Times New Roman" w:cs="Times New Roman"/>
        </w:rPr>
        <w:t xml:space="preserve">and its premature closing. She was “amused” and offered the artists an empty stall space near the gallery that newspapers billed as </w:t>
      </w:r>
      <w:r>
        <w:rPr>
          <w:rFonts w:ascii="Times New Roman" w:hAnsi="Times New Roman" w:cs="Times New Roman"/>
          <w:i/>
        </w:rPr>
        <w:t>Sining Kamalig Extension—Shop 6</w:t>
      </w:r>
      <w:r>
        <w:rPr>
          <w:rFonts w:ascii="Times New Roman" w:hAnsi="Times New Roman" w:cs="Times New Roman"/>
        </w:rPr>
        <w:t>.</w:t>
      </w:r>
      <w:r>
        <w:rPr>
          <w:rStyle w:val="FootnoteReference"/>
          <w:rFonts w:ascii="Times New Roman" w:hAnsi="Times New Roman" w:cs="Times New Roman"/>
        </w:rPr>
        <w:footnoteReference w:id="64"/>
      </w:r>
      <w:r>
        <w:rPr>
          <w:rFonts w:ascii="Times New Roman" w:hAnsi="Times New Roman" w:cs="Times New Roman"/>
        </w:rPr>
        <w:t xml:space="preserve">  </w:t>
      </w:r>
    </w:p>
    <w:p w14:paraId="1C3B1DAC" w14:textId="05F4BE44" w:rsidR="006C6438" w:rsidRDefault="006C6438" w:rsidP="006C6438">
      <w:pPr>
        <w:spacing w:line="480" w:lineRule="auto"/>
        <w:ind w:firstLine="720"/>
        <w:rPr>
          <w:rFonts w:ascii="Times New Roman" w:hAnsi="Times New Roman" w:cs="Times New Roman"/>
        </w:rPr>
      </w:pPr>
      <w:r>
        <w:rPr>
          <w:rFonts w:ascii="Times New Roman" w:hAnsi="Times New Roman" w:cs="Times New Roman"/>
          <w:i/>
        </w:rPr>
        <w:t xml:space="preserve">Basta Hindi Ganon </w:t>
      </w:r>
      <w:r w:rsidR="00D067CB">
        <w:rPr>
          <w:rFonts w:ascii="Times New Roman" w:hAnsi="Times New Roman" w:cs="Times New Roman"/>
        </w:rPr>
        <w:t>took</w:t>
      </w:r>
      <w:r>
        <w:rPr>
          <w:rFonts w:ascii="Times New Roman" w:hAnsi="Times New Roman" w:cs="Times New Roman"/>
        </w:rPr>
        <w:t xml:space="preserve"> place at Lahi Gallery—one of many art spaces to open in Metro Manila in the 1970s. Since the founding of Philippine Art Gallery (PAG) in the 1950s, Manila had established a modest roster of gallery and artist-run spaces, including the Luz Gallery, Solidaridad, Print Gallery, Sanctuary, and </w:t>
      </w:r>
      <w:r w:rsidRPr="00496948">
        <w:rPr>
          <w:rFonts w:ascii="Times New Roman" w:hAnsi="Times New Roman" w:cs="Times New Roman"/>
          <w:i/>
        </w:rPr>
        <w:t>Sining Kamalig</w:t>
      </w:r>
      <w:r>
        <w:rPr>
          <w:rFonts w:ascii="Times New Roman" w:hAnsi="Times New Roman" w:cs="Times New Roman"/>
        </w:rPr>
        <w:t>. While many conceptual artists exhibited in the CCP through the 1970s, these galleries and alternative spaces also became critical points for conceptual art to develop. Many of these commercial galleries naturally formed for financial interests and gain. Luz, proprietor of the eponymous Luz Gallery, matter-of-factly stated, “An art gallery is a business primarily. It has other functions, of course, but if a gallery is professional, it should make money.”</w:t>
      </w:r>
      <w:r>
        <w:rPr>
          <w:rStyle w:val="FootnoteReference"/>
          <w:rFonts w:ascii="Times New Roman" w:hAnsi="Times New Roman" w:cs="Times New Roman"/>
        </w:rPr>
        <w:footnoteReference w:id="65"/>
      </w:r>
      <w:r>
        <w:rPr>
          <w:rFonts w:ascii="Times New Roman" w:hAnsi="Times New Roman" w:cs="Times New Roman"/>
        </w:rPr>
        <w:t xml:space="preserve"> Yet, though major commercial galleries such as Luz Gallery and Solidaridad maintained solid exhibition schedules with established artists, less conventional spaces such </w:t>
      </w:r>
      <w:r w:rsidRPr="00EA4E70">
        <w:rPr>
          <w:rFonts w:ascii="Times New Roman" w:hAnsi="Times New Roman" w:cs="Times New Roman"/>
        </w:rPr>
        <w:t xml:space="preserve">as </w:t>
      </w:r>
      <w:r w:rsidRPr="00191E55">
        <w:rPr>
          <w:rFonts w:ascii="Times New Roman" w:hAnsi="Times New Roman" w:cs="Times New Roman"/>
        </w:rPr>
        <w:t>Sining Kamalig accommodated younger artists and more experimental programing</w:t>
      </w:r>
      <w:r>
        <w:rPr>
          <w:rFonts w:ascii="Times New Roman" w:hAnsi="Times New Roman" w:cs="Times New Roman"/>
        </w:rPr>
        <w:t xml:space="preserve">, often to the detriment of profit. In fact, art columnist Angel G. De Jesus suggested that </w:t>
      </w:r>
      <w:r w:rsidRPr="00F31D9B">
        <w:rPr>
          <w:rFonts w:ascii="Times New Roman" w:hAnsi="Times New Roman" w:cs="Times New Roman"/>
        </w:rPr>
        <w:t>Sining</w:t>
      </w:r>
      <w:r>
        <w:rPr>
          <w:rFonts w:ascii="Times New Roman" w:hAnsi="Times New Roman" w:cs="Times New Roman"/>
          <w:i/>
        </w:rPr>
        <w:t xml:space="preserve"> </w:t>
      </w:r>
      <w:r w:rsidRPr="007F0ED7">
        <w:rPr>
          <w:rFonts w:ascii="Times New Roman" w:hAnsi="Times New Roman" w:cs="Times New Roman"/>
        </w:rPr>
        <w:t>Kamalig</w:t>
      </w:r>
      <w:r>
        <w:rPr>
          <w:rFonts w:ascii="Times New Roman" w:hAnsi="Times New Roman" w:cs="Times New Roman"/>
        </w:rPr>
        <w:t xml:space="preserve"> </w:t>
      </w:r>
      <w:r w:rsidRPr="007F0ED7">
        <w:rPr>
          <w:rFonts w:ascii="Times New Roman" w:hAnsi="Times New Roman" w:cs="Times New Roman"/>
        </w:rPr>
        <w:t>had</w:t>
      </w:r>
      <w:r>
        <w:rPr>
          <w:rFonts w:ascii="Times New Roman" w:hAnsi="Times New Roman" w:cs="Times New Roman"/>
        </w:rPr>
        <w:t xml:space="preserve"> a “splendid record of launching the careers of younger </w:t>
      </w:r>
      <w:r>
        <w:rPr>
          <w:rFonts w:ascii="Times New Roman" w:hAnsi="Times New Roman" w:cs="Times New Roman"/>
        </w:rPr>
        <w:lastRenderedPageBreak/>
        <w:t>‘name’ artists. In its operation, the profit motive appears to be completely subordinated to the promotion and progressive development of Philippine art.”</w:t>
      </w:r>
      <w:r>
        <w:rPr>
          <w:rStyle w:val="FootnoteReference"/>
          <w:rFonts w:ascii="Times New Roman" w:hAnsi="Times New Roman" w:cs="Times New Roman"/>
        </w:rPr>
        <w:footnoteReference w:id="66"/>
      </w:r>
      <w:r>
        <w:rPr>
          <w:rFonts w:ascii="Times New Roman" w:hAnsi="Times New Roman" w:cs="Times New Roman"/>
          <w:i/>
        </w:rPr>
        <w:t xml:space="preserve"> </w:t>
      </w:r>
    </w:p>
    <w:p w14:paraId="22EE0B35" w14:textId="25C3D70E" w:rsidR="006C6438" w:rsidRDefault="006C6438" w:rsidP="006C6438">
      <w:pPr>
        <w:spacing w:line="480" w:lineRule="auto"/>
        <w:ind w:firstLine="720"/>
        <w:rPr>
          <w:rFonts w:ascii="Times New Roman" w:hAnsi="Times New Roman" w:cs="Times New Roman"/>
          <w:lang w:eastAsia="zh-TW"/>
        </w:rPr>
      </w:pPr>
      <w:r>
        <w:rPr>
          <w:rFonts w:ascii="Times New Roman" w:hAnsi="Times New Roman" w:cs="Times New Roman"/>
        </w:rPr>
        <w:t>One of the earliest experimental galleries (and one that failed to profit) in Metro Manila was Joy Dayrit’s Print Gallery. As discussed in the prior</w:t>
      </w:r>
      <w:r w:rsidR="007465A2">
        <w:rPr>
          <w:rFonts w:ascii="Times New Roman" w:hAnsi="Times New Roman" w:cs="Times New Roman"/>
        </w:rPr>
        <w:t xml:space="preserve"> chapter, Chabet exhibited his first</w:t>
      </w:r>
      <w:r>
        <w:rPr>
          <w:rFonts w:ascii="Times New Roman" w:hAnsi="Times New Roman" w:cs="Times New Roman"/>
        </w:rPr>
        <w:t xml:space="preserve"> experimentations with found objects at Print Gallery as part of the Liwayway Recapping Co. s</w:t>
      </w:r>
      <w:r w:rsidR="00516F4F">
        <w:rPr>
          <w:rFonts w:ascii="Times New Roman" w:hAnsi="Times New Roman" w:cs="Times New Roman"/>
        </w:rPr>
        <w:t xml:space="preserve">hortly after his return from </w:t>
      </w:r>
      <w:r w:rsidR="008B69A9">
        <w:rPr>
          <w:rFonts w:ascii="Times New Roman" w:hAnsi="Times New Roman" w:cs="Times New Roman"/>
        </w:rPr>
        <w:t>the</w:t>
      </w:r>
      <w:r>
        <w:rPr>
          <w:rFonts w:ascii="Times New Roman" w:hAnsi="Times New Roman" w:cs="Times New Roman"/>
        </w:rPr>
        <w:t xml:space="preserve"> Rockefeller grant. Chabet and Dayrit met while he was still the museum director of the CCP when she had contacted him for help on a Juan Arellano exhibition at Print Gallery.</w:t>
      </w:r>
      <w:r>
        <w:rPr>
          <w:rStyle w:val="FootnoteReference"/>
          <w:rFonts w:ascii="Times New Roman" w:hAnsi="Times New Roman" w:cs="Times New Roman"/>
        </w:rPr>
        <w:footnoteReference w:id="67"/>
      </w:r>
      <w:r>
        <w:rPr>
          <w:rFonts w:ascii="Times New Roman" w:hAnsi="Times New Roman" w:cs="Times New Roman"/>
        </w:rPr>
        <w:t xml:space="preserve"> Though Print Gallery was rather short-lived—the gallery only lasted from 1968 to 1970—Dayrit continued to be involved with the experimental art scene through her friendship with Chabet and her involvement with </w:t>
      </w:r>
      <w:r w:rsidRPr="003225A8">
        <w:rPr>
          <w:rFonts w:ascii="Times New Roman" w:hAnsi="Times New Roman" w:cs="Times New Roman"/>
        </w:rPr>
        <w:t>Shop 6</w:t>
      </w:r>
      <w:r w:rsidRPr="003225A8">
        <w:rPr>
          <w:rFonts w:ascii="Times New Roman" w:hAnsi="Times New Roman" w:cs="Times New Roman"/>
          <w:lang w:eastAsia="zh-TW"/>
        </w:rPr>
        <w:t>.</w:t>
      </w:r>
      <w:r>
        <w:rPr>
          <w:rFonts w:ascii="Times New Roman" w:hAnsi="Times New Roman" w:cs="Times New Roman"/>
          <w:lang w:eastAsia="zh-TW"/>
        </w:rPr>
        <w:t xml:space="preserve"> Chabet’s Liwayway Recapping Co. exhibition at Print Gallery resembled that of </w:t>
      </w:r>
      <w:r w:rsidRPr="003225A8">
        <w:rPr>
          <w:rFonts w:ascii="Times New Roman" w:hAnsi="Times New Roman" w:cs="Times New Roman"/>
          <w:lang w:eastAsia="zh-TW"/>
        </w:rPr>
        <w:t>Shop 6</w:t>
      </w:r>
      <w:r>
        <w:rPr>
          <w:rFonts w:ascii="Times New Roman" w:hAnsi="Times New Roman" w:cs="Times New Roman"/>
          <w:i/>
          <w:lang w:eastAsia="zh-TW"/>
        </w:rPr>
        <w:t xml:space="preserve"> </w:t>
      </w:r>
      <w:r>
        <w:rPr>
          <w:rFonts w:ascii="Times New Roman" w:hAnsi="Times New Roman" w:cs="Times New Roman"/>
          <w:lang w:eastAsia="zh-TW"/>
        </w:rPr>
        <w:t>a few years later—intentionally short-lived, playful</w:t>
      </w:r>
      <w:r w:rsidR="00CC7C12">
        <w:rPr>
          <w:rFonts w:ascii="Times New Roman" w:hAnsi="Times New Roman" w:cs="Times New Roman"/>
          <w:lang w:eastAsia="zh-TW"/>
        </w:rPr>
        <w:t>,</w:t>
      </w:r>
      <w:r>
        <w:rPr>
          <w:rFonts w:ascii="Times New Roman" w:hAnsi="Times New Roman" w:cs="Times New Roman"/>
          <w:lang w:eastAsia="zh-TW"/>
        </w:rPr>
        <w:t xml:space="preserve"> and filled with everyday objects. Like </w:t>
      </w:r>
      <w:r>
        <w:rPr>
          <w:rFonts w:ascii="Times New Roman" w:hAnsi="Times New Roman" w:cs="Times New Roman"/>
          <w:i/>
        </w:rPr>
        <w:t xml:space="preserve">Basta Hindi Ganon </w:t>
      </w:r>
      <w:r>
        <w:rPr>
          <w:rFonts w:ascii="Times New Roman" w:hAnsi="Times New Roman" w:cs="Times New Roman"/>
          <w:lang w:eastAsia="zh-TW"/>
        </w:rPr>
        <w:t>at Lahi Gallery, the Liwayway Recapping Co. exhibition was only up for a single evening, making it closer to an event, a party, or a performance than an exhibition.</w:t>
      </w:r>
    </w:p>
    <w:p w14:paraId="2130A874" w14:textId="76B36900" w:rsidR="006C6438" w:rsidRPr="000358B3" w:rsidRDefault="006C6438" w:rsidP="006C6438">
      <w:pPr>
        <w:spacing w:line="480" w:lineRule="auto"/>
        <w:ind w:firstLine="720"/>
        <w:rPr>
          <w:rFonts w:ascii="Times New Roman" w:hAnsi="Times New Roman" w:cs="Times New Roman"/>
          <w:i/>
          <w:lang w:eastAsia="zh-TW"/>
        </w:rPr>
      </w:pPr>
      <w:r>
        <w:rPr>
          <w:rFonts w:ascii="Times New Roman" w:hAnsi="Times New Roman" w:cs="Times New Roman"/>
          <w:lang w:eastAsia="zh-TW"/>
        </w:rPr>
        <w:t>Although Dayrit had hoped to have a second iteration of P</w:t>
      </w:r>
      <w:r w:rsidR="00330F04">
        <w:rPr>
          <w:rFonts w:ascii="Times New Roman" w:hAnsi="Times New Roman" w:cs="Times New Roman"/>
          <w:lang w:eastAsia="zh-TW"/>
        </w:rPr>
        <w:t>rint Gallery</w:t>
      </w:r>
      <w:r>
        <w:rPr>
          <w:rFonts w:ascii="Times New Roman" w:hAnsi="Times New Roman" w:cs="Times New Roman"/>
          <w:lang w:eastAsia="zh-TW"/>
        </w:rPr>
        <w:t xml:space="preserve">, it never came into fruition. As she mourned the eternal loss of her gallery, she expressed her support for Liwayway Recapping Co. in her journal, writing: </w:t>
      </w:r>
    </w:p>
    <w:p w14:paraId="62BB2675" w14:textId="77777777" w:rsidR="006C6438" w:rsidRDefault="006C6438" w:rsidP="006C6438">
      <w:pPr>
        <w:spacing w:line="360" w:lineRule="auto"/>
        <w:rPr>
          <w:rFonts w:ascii="Times New Roman" w:hAnsi="Times New Roman" w:cs="Times New Roman"/>
          <w:lang w:eastAsia="zh-TW"/>
        </w:rPr>
      </w:pPr>
    </w:p>
    <w:p w14:paraId="40BF38CF" w14:textId="77777777" w:rsidR="006C6438" w:rsidRDefault="006C6438" w:rsidP="006C6438">
      <w:pPr>
        <w:spacing w:line="360" w:lineRule="auto"/>
        <w:ind w:left="720"/>
        <w:rPr>
          <w:rFonts w:ascii="Times New Roman" w:hAnsi="Times New Roman" w:cs="Times New Roman"/>
          <w:lang w:eastAsia="zh-TW"/>
        </w:rPr>
      </w:pPr>
      <w:r w:rsidRPr="00E05CEC">
        <w:rPr>
          <w:rFonts w:ascii="Times New Roman" w:hAnsi="Times New Roman" w:cs="Times New Roman" w:hint="eastAsia"/>
          <w:lang w:eastAsia="zh-TW"/>
        </w:rPr>
        <w:t>T</w:t>
      </w:r>
      <w:r w:rsidRPr="00E05CEC">
        <w:rPr>
          <w:rFonts w:ascii="Times New Roman" w:hAnsi="Times New Roman" w:cs="Times New Roman"/>
          <w:lang w:eastAsia="zh-TW"/>
        </w:rPr>
        <w:t>he Liwayway Recapping Co., the non-serious group of ‘non-a</w:t>
      </w:r>
      <w:r>
        <w:rPr>
          <w:rFonts w:ascii="Times New Roman" w:hAnsi="Times New Roman" w:cs="Times New Roman"/>
          <w:lang w:eastAsia="zh-TW"/>
        </w:rPr>
        <w:t>rtists’, I am rooting for them…They’re</w:t>
      </w:r>
      <w:r w:rsidRPr="00E05CEC">
        <w:rPr>
          <w:rFonts w:ascii="Times New Roman" w:hAnsi="Times New Roman" w:cs="Times New Roman"/>
          <w:lang w:eastAsia="zh-TW"/>
        </w:rPr>
        <w:t xml:space="preserve"> non-serious, and therefore uninhibited attitude towards art. This attitude causes them to work more freely, without inhibition, without fear of hurting themselves </w:t>
      </w:r>
      <w:r w:rsidRPr="00E05CEC">
        <w:rPr>
          <w:rFonts w:ascii="Times New Roman" w:hAnsi="Times New Roman" w:cs="Times New Roman"/>
          <w:lang w:eastAsia="zh-TW"/>
        </w:rPr>
        <w:lastRenderedPageBreak/>
        <w:t>and their vocation (art), with indifference towards criticism</w:t>
      </w:r>
      <w:r>
        <w:rPr>
          <w:rFonts w:ascii="Times New Roman" w:hAnsi="Times New Roman" w:cs="Times New Roman"/>
          <w:lang w:eastAsia="zh-TW"/>
        </w:rPr>
        <w:t xml:space="preserve"> and what people will s</w:t>
      </w:r>
      <w:r w:rsidRPr="00E05CEC">
        <w:rPr>
          <w:rFonts w:ascii="Times New Roman" w:hAnsi="Times New Roman" w:cs="Times New Roman"/>
          <w:lang w:eastAsia="zh-TW"/>
        </w:rPr>
        <w:t>ay, and with a whole lot of fun.</w:t>
      </w:r>
      <w:r>
        <w:rPr>
          <w:rStyle w:val="FootnoteReference"/>
          <w:rFonts w:ascii="Times New Roman" w:hAnsi="Times New Roman" w:cs="Times New Roman"/>
          <w:lang w:eastAsia="zh-TW"/>
        </w:rPr>
        <w:footnoteReference w:id="68"/>
      </w:r>
      <w:r>
        <w:rPr>
          <w:rFonts w:ascii="Times New Roman" w:hAnsi="Times New Roman" w:cs="Times New Roman"/>
          <w:lang w:eastAsia="zh-TW"/>
        </w:rPr>
        <w:t xml:space="preserve">  </w:t>
      </w:r>
    </w:p>
    <w:p w14:paraId="02F34308" w14:textId="77777777" w:rsidR="006C6438" w:rsidRDefault="006C6438" w:rsidP="006C6438">
      <w:pPr>
        <w:spacing w:line="360" w:lineRule="auto"/>
        <w:rPr>
          <w:rFonts w:ascii="Times New Roman" w:hAnsi="Times New Roman" w:cs="Times New Roman"/>
          <w:lang w:eastAsia="zh-TW"/>
        </w:rPr>
      </w:pPr>
    </w:p>
    <w:p w14:paraId="495F379D" w14:textId="71144722" w:rsidR="006C6438" w:rsidRPr="00DA17F8" w:rsidRDefault="006C6438" w:rsidP="006C6438">
      <w:pPr>
        <w:spacing w:line="480" w:lineRule="auto"/>
        <w:rPr>
          <w:rFonts w:ascii="Times New Roman" w:hAnsi="Times New Roman" w:cs="Times New Roman"/>
          <w:lang w:eastAsia="zh-TW"/>
        </w:rPr>
      </w:pPr>
      <w:r>
        <w:rPr>
          <w:rFonts w:ascii="Times New Roman" w:hAnsi="Times New Roman" w:cs="Times New Roman"/>
          <w:lang w:eastAsia="zh-TW"/>
        </w:rPr>
        <w:t>In her journal, Dayrit highlighted an important strateg</w:t>
      </w:r>
      <w:r w:rsidR="007C035B">
        <w:rPr>
          <w:rFonts w:ascii="Times New Roman" w:hAnsi="Times New Roman" w:cs="Times New Roman"/>
          <w:lang w:eastAsia="zh-TW"/>
        </w:rPr>
        <w:t xml:space="preserve">y adopted by conceptual artists: </w:t>
      </w:r>
      <w:r>
        <w:rPr>
          <w:rFonts w:ascii="Times New Roman" w:hAnsi="Times New Roman" w:cs="Times New Roman"/>
          <w:lang w:eastAsia="zh-TW"/>
        </w:rPr>
        <w:t xml:space="preserve">non-seriousness. Since non-seriousness permitted artists to “work without inhibition” or “fear of hurting themselves,” artists could examine and critique local, lived realities without the anxiety of artistic failure or political repercussion as they could simply remark that they were joking. Dayrit keenly observed that </w:t>
      </w:r>
      <w:r w:rsidRPr="0012488E">
        <w:rPr>
          <w:rFonts w:ascii="Times New Roman" w:hAnsi="Times New Roman" w:cs="Times New Roman"/>
          <w:lang w:eastAsia="zh-TW"/>
        </w:rPr>
        <w:t>Liwayway</w:t>
      </w:r>
      <w:r w:rsidRPr="004E43AF">
        <w:rPr>
          <w:rFonts w:ascii="Times New Roman" w:hAnsi="Times New Roman" w:cs="Times New Roman"/>
          <w:lang w:eastAsia="zh-TW"/>
        </w:rPr>
        <w:t>’s</w:t>
      </w:r>
      <w:r>
        <w:rPr>
          <w:rFonts w:ascii="Times New Roman" w:hAnsi="Times New Roman" w:cs="Times New Roman"/>
          <w:lang w:eastAsia="zh-TW"/>
        </w:rPr>
        <w:t xml:space="preserve"> blasé attitude and choice of non-art objects gave their work the potential to carefully glide under the radar. Though often dismissed as </w:t>
      </w:r>
      <w:r>
        <w:rPr>
          <w:rFonts w:ascii="Times New Roman" w:hAnsi="Times New Roman" w:cs="Times New Roman"/>
          <w:i/>
          <w:lang w:eastAsia="zh-TW"/>
        </w:rPr>
        <w:t>pakulo</w:t>
      </w:r>
      <w:r>
        <w:rPr>
          <w:rFonts w:ascii="Times New Roman" w:hAnsi="Times New Roman" w:cs="Times New Roman"/>
          <w:lang w:eastAsia="zh-TW"/>
        </w:rPr>
        <w:t xml:space="preserve"> or gimmickry, artists such as Chabet and Albano—who also took part in Liwayway Recapping Co.—gained attention and support in local galleries and the CCP as both artists and administrators. By bringing the literal detritus of the outside world into the gallery space, they seem to poke fun of serious</w:t>
      </w:r>
      <w:r w:rsidR="00562F2F">
        <w:rPr>
          <w:rFonts w:ascii="Times New Roman" w:hAnsi="Times New Roman" w:cs="Times New Roman"/>
          <w:lang w:eastAsia="zh-TW"/>
        </w:rPr>
        <w:t>ness of</w:t>
      </w:r>
      <w:r>
        <w:rPr>
          <w:rFonts w:ascii="Times New Roman" w:hAnsi="Times New Roman" w:cs="Times New Roman"/>
          <w:lang w:eastAsia="zh-TW"/>
        </w:rPr>
        <w:t xml:space="preserve"> austere art spaces—such as the CCP</w:t>
      </w:r>
      <w:r w:rsidR="000400E5">
        <w:rPr>
          <w:rFonts w:ascii="Times New Roman" w:hAnsi="Times New Roman" w:cs="Times New Roman"/>
          <w:lang w:eastAsia="zh-TW"/>
        </w:rPr>
        <w:t>.</w:t>
      </w:r>
    </w:p>
    <w:p w14:paraId="64E5543B" w14:textId="77777777" w:rsidR="006C6438" w:rsidRDefault="006C6438" w:rsidP="006C6438">
      <w:pPr>
        <w:spacing w:line="480" w:lineRule="auto"/>
        <w:ind w:firstLine="720"/>
        <w:rPr>
          <w:rFonts w:ascii="Times New Roman" w:hAnsi="Times New Roman" w:cs="Times New Roman"/>
        </w:rPr>
      </w:pPr>
      <w:r>
        <w:rPr>
          <w:rFonts w:ascii="Times New Roman" w:hAnsi="Times New Roman" w:cs="Times New Roman"/>
        </w:rPr>
        <w:t>After Print Gallery closed, other galleries continued to proliferate throughout Metro Manila in the mid-1970s. These galleries served not only as exhibition spaces, but also hang out spots for artists to gather and exchange ideas. In 1974, for example, Gallery and After Six opened as the first gallery/café in the posh Makati neighborhood while Lahi Gallery was established in up-and-coming, but working class Cubao.</w:t>
      </w:r>
      <w:r>
        <w:rPr>
          <w:rStyle w:val="FootnoteReference"/>
          <w:rFonts w:ascii="Times New Roman" w:hAnsi="Times New Roman" w:cs="Times New Roman"/>
        </w:rPr>
        <w:footnoteReference w:id="69"/>
      </w:r>
      <w:r>
        <w:rPr>
          <w:rFonts w:ascii="Times New Roman" w:hAnsi="Times New Roman" w:cs="Times New Roman"/>
        </w:rPr>
        <w:t xml:space="preserve"> Lahi Gallery was the brainchild of Judy Araneta Roxas and Loretta Lichauco. The former was from a wealthy family that possessed property in that part of Metro Manila, and the latter, a gallerist who already owned commercial gallery in Manila.</w:t>
      </w:r>
      <w:r>
        <w:rPr>
          <w:rStyle w:val="FootnoteReference"/>
          <w:rFonts w:ascii="Times New Roman" w:hAnsi="Times New Roman" w:cs="Times New Roman"/>
        </w:rPr>
        <w:footnoteReference w:id="70"/>
      </w:r>
      <w:r>
        <w:rPr>
          <w:rFonts w:ascii="Times New Roman" w:hAnsi="Times New Roman" w:cs="Times New Roman"/>
        </w:rPr>
        <w:t xml:space="preserve"> According to an article in  </w:t>
      </w:r>
      <w:r w:rsidRPr="00DB7D2D">
        <w:rPr>
          <w:rFonts w:ascii="Times New Roman" w:hAnsi="Times New Roman" w:cs="Times New Roman"/>
          <w:i/>
        </w:rPr>
        <w:t>Philippine Panorama</w:t>
      </w:r>
      <w:r>
        <w:rPr>
          <w:rFonts w:ascii="Times New Roman" w:hAnsi="Times New Roman" w:cs="Times New Roman"/>
        </w:rPr>
        <w:t xml:space="preserve">, the two founders wanted to </w:t>
      </w:r>
      <w:r>
        <w:rPr>
          <w:rFonts w:ascii="Times New Roman" w:hAnsi="Times New Roman" w:cs="Times New Roman"/>
        </w:rPr>
        <w:lastRenderedPageBreak/>
        <w:t>conceive an art gallery that rejected the “elitist trappings of art altogether” because they felt</w:t>
      </w:r>
      <w:r w:rsidRPr="00F863E6">
        <w:rPr>
          <w:rStyle w:val="FootnoteReference"/>
          <w:rFonts w:ascii="Times New Roman" w:hAnsi="Times New Roman" w:cs="Times New Roman"/>
        </w:rPr>
        <w:t xml:space="preserve"> </w:t>
      </w:r>
      <w:r>
        <w:rPr>
          <w:rStyle w:val="FootnoteReference"/>
          <w:rFonts w:ascii="Times New Roman" w:hAnsi="Times New Roman" w:cs="Times New Roman"/>
        </w:rPr>
        <w:t xml:space="preserve"> </w:t>
      </w:r>
      <w:r>
        <w:rPr>
          <w:rFonts w:ascii="Times New Roman" w:hAnsi="Times New Roman" w:cs="Times New Roman"/>
        </w:rPr>
        <w:t>“convinced that art is a social and human need and activity…not a commercial or social privilege.”</w:t>
      </w:r>
      <w:r>
        <w:rPr>
          <w:rStyle w:val="FootnoteReference"/>
          <w:rFonts w:ascii="Times New Roman" w:hAnsi="Times New Roman" w:cs="Times New Roman"/>
        </w:rPr>
        <w:footnoteReference w:id="71"/>
      </w:r>
      <w:r>
        <w:rPr>
          <w:rFonts w:ascii="Times New Roman" w:hAnsi="Times New Roman" w:cs="Times New Roman"/>
        </w:rPr>
        <w:t xml:space="preserve"> By bringing an art gallery into the blue collar area, Roxas and Lichauco hoped to “create an atmosphere in which the public will accept art as part of their everyday life.”</w:t>
      </w:r>
      <w:r>
        <w:rPr>
          <w:rStyle w:val="FootnoteReference"/>
          <w:rFonts w:ascii="Times New Roman" w:hAnsi="Times New Roman" w:cs="Times New Roman"/>
        </w:rPr>
        <w:footnoteReference w:id="72"/>
      </w:r>
      <w:r>
        <w:rPr>
          <w:rFonts w:ascii="Times New Roman" w:hAnsi="Times New Roman" w:cs="Times New Roman"/>
        </w:rPr>
        <w:t xml:space="preserve"> </w:t>
      </w:r>
    </w:p>
    <w:p w14:paraId="4CDD563E" w14:textId="4B91F861" w:rsidR="006C6438" w:rsidRDefault="006C6438" w:rsidP="006C6438">
      <w:pPr>
        <w:spacing w:line="480" w:lineRule="auto"/>
        <w:ind w:firstLine="720"/>
        <w:rPr>
          <w:rFonts w:ascii="Times New Roman" w:hAnsi="Times New Roman" w:cs="Times New Roman"/>
        </w:rPr>
      </w:pPr>
      <w:r>
        <w:rPr>
          <w:rFonts w:ascii="Times New Roman" w:hAnsi="Times New Roman" w:cs="Times New Roman"/>
        </w:rPr>
        <w:t xml:space="preserve">The same </w:t>
      </w:r>
      <w:r>
        <w:rPr>
          <w:rFonts w:ascii="Times New Roman" w:hAnsi="Times New Roman" w:cs="Times New Roman"/>
          <w:i/>
        </w:rPr>
        <w:t xml:space="preserve">Panorama </w:t>
      </w:r>
      <w:r>
        <w:rPr>
          <w:rFonts w:ascii="Times New Roman" w:hAnsi="Times New Roman" w:cs="Times New Roman"/>
        </w:rPr>
        <w:t xml:space="preserve">article also briefly alluded to </w:t>
      </w:r>
      <w:r>
        <w:rPr>
          <w:rFonts w:ascii="Times New Roman" w:hAnsi="Times New Roman" w:cs="Times New Roman"/>
          <w:i/>
        </w:rPr>
        <w:t xml:space="preserve">Basta Hindi Ganon </w:t>
      </w:r>
      <w:r>
        <w:rPr>
          <w:rFonts w:ascii="Times New Roman" w:hAnsi="Times New Roman" w:cs="Times New Roman"/>
        </w:rPr>
        <w:t>as an exhibition of “environmental sculptures” by “Chabet and friends.”</w:t>
      </w:r>
      <w:r w:rsidRPr="00B4367E">
        <w:rPr>
          <w:rStyle w:val="FootnoteReference"/>
          <w:rFonts w:ascii="Times New Roman" w:hAnsi="Times New Roman" w:cs="Times New Roman"/>
        </w:rPr>
        <w:t xml:space="preserve"> </w:t>
      </w:r>
      <w:r>
        <w:rPr>
          <w:rStyle w:val="FootnoteReference"/>
          <w:rFonts w:ascii="Times New Roman" w:hAnsi="Times New Roman" w:cs="Times New Roman"/>
        </w:rPr>
        <w:footnoteReference w:id="73"/>
      </w:r>
      <w:r>
        <w:rPr>
          <w:rFonts w:ascii="Times New Roman" w:hAnsi="Times New Roman" w:cs="Times New Roman"/>
        </w:rPr>
        <w:t xml:space="preserve"> As part of its mission to encourage the people to “accept art as a part of…everyday life,” Lahi Gallery welcomed artists who proposed everyday detritus as art to evoke art’s association with life. Installation photographs from </w:t>
      </w:r>
      <w:r>
        <w:rPr>
          <w:rFonts w:ascii="Times New Roman" w:hAnsi="Times New Roman" w:cs="Times New Roman"/>
          <w:i/>
        </w:rPr>
        <w:t>Basta Hindi Ganon</w:t>
      </w:r>
      <w:r>
        <w:rPr>
          <w:rFonts w:ascii="Times New Roman" w:hAnsi="Times New Roman" w:cs="Times New Roman"/>
        </w:rPr>
        <w:t xml:space="preserve"> document some of the works exhibited by Laudico, Chabet, and Modesto. Laudico’s “oil painting”—made from crude oil dipped manuscript paper—dominated an entire expanse of wall on one side of the gallery. Her other work, an assortment of black twigs tangled in a clear fishing net, hovered</w:t>
      </w:r>
      <w:r w:rsidR="002B0CC6">
        <w:rPr>
          <w:rFonts w:ascii="Times New Roman" w:hAnsi="Times New Roman" w:cs="Times New Roman"/>
        </w:rPr>
        <w:t xml:space="preserve"> precariously</w:t>
      </w:r>
      <w:r>
        <w:rPr>
          <w:rFonts w:ascii="Times New Roman" w:hAnsi="Times New Roman" w:cs="Times New Roman"/>
        </w:rPr>
        <w:t xml:space="preserve"> above the “oil painting.” Below her installation of twigs was Chabet’s contribution to </w:t>
      </w:r>
      <w:r>
        <w:rPr>
          <w:rFonts w:ascii="Times New Roman" w:hAnsi="Times New Roman" w:cs="Times New Roman"/>
          <w:i/>
        </w:rPr>
        <w:t>Basta Hindi Ganon</w:t>
      </w:r>
      <w:r>
        <w:rPr>
          <w:rFonts w:ascii="Times New Roman" w:hAnsi="Times New Roman" w:cs="Times New Roman"/>
        </w:rPr>
        <w:t xml:space="preserve">: a long bamboo rod suspended with thick white rope knotted around its center. Chabet called the work </w:t>
      </w:r>
      <w:r w:rsidRPr="00D00CA3">
        <w:rPr>
          <w:rFonts w:ascii="Times New Roman" w:hAnsi="Times New Roman" w:cs="Times New Roman"/>
          <w:i/>
        </w:rPr>
        <w:t>God</w:t>
      </w:r>
      <w:r>
        <w:rPr>
          <w:rFonts w:ascii="Times New Roman" w:hAnsi="Times New Roman" w:cs="Times New Roman"/>
        </w:rPr>
        <w:t xml:space="preserve">. On the floor of the gallery, </w:t>
      </w:r>
      <w:r w:rsidRPr="00D00CA3">
        <w:rPr>
          <w:rFonts w:ascii="Times New Roman" w:hAnsi="Times New Roman" w:cs="Times New Roman"/>
        </w:rPr>
        <w:t>Modesto</w:t>
      </w:r>
      <w:r>
        <w:rPr>
          <w:rFonts w:ascii="Times New Roman" w:hAnsi="Times New Roman" w:cs="Times New Roman"/>
        </w:rPr>
        <w:t xml:space="preserve"> exhibited a large desk fan he had found in a nearby rubbish bin. He connected the fan to a transparent tube and ribbons of cassette tape placed on an unfurled of reel of white paper. Once filled with air from the fan, the chute would inflate and a cut out image of Richard Nixon would blow around inside of it.</w:t>
      </w:r>
      <w:r w:rsidR="00EF79F6">
        <w:rPr>
          <w:rStyle w:val="FootnoteReference"/>
          <w:rFonts w:ascii="Times New Roman" w:hAnsi="Times New Roman" w:cs="Times New Roman"/>
        </w:rPr>
        <w:footnoteReference w:id="74"/>
      </w:r>
      <w:r>
        <w:rPr>
          <w:rFonts w:ascii="Times New Roman" w:hAnsi="Times New Roman" w:cs="Times New Roman"/>
        </w:rPr>
        <w:t xml:space="preserve">  </w:t>
      </w:r>
    </w:p>
    <w:p w14:paraId="62425732" w14:textId="44EC3E5F" w:rsidR="006C6438" w:rsidRDefault="006C6438" w:rsidP="006C6438">
      <w:pPr>
        <w:spacing w:line="480" w:lineRule="auto"/>
        <w:ind w:firstLine="720"/>
        <w:rPr>
          <w:rFonts w:ascii="Times New Roman" w:hAnsi="Times New Roman" w:cs="Times New Roman"/>
        </w:rPr>
      </w:pPr>
      <w:r>
        <w:rPr>
          <w:rFonts w:ascii="Times New Roman" w:hAnsi="Times New Roman" w:cs="Times New Roman"/>
        </w:rPr>
        <w:lastRenderedPageBreak/>
        <w:t xml:space="preserve">As discussed earlier in the chapter, Laudico began to incorporate crude oil in her art practices as a student at U.P.-Diliman. Crude oil was not the only quotidian material she included in these oil paintings. Instead of purchasing new batches of white paper, she used paper that already had text on them such as mimeographed pages from books. To create the oil painting in Lahi Gallery, the artist carefully tore pages out of a book (not unlike Chabet’s performance of </w:t>
      </w:r>
      <w:r>
        <w:rPr>
          <w:rFonts w:ascii="Times New Roman" w:hAnsi="Times New Roman" w:cs="Times New Roman"/>
          <w:i/>
        </w:rPr>
        <w:t>Tearing to Pieces</w:t>
      </w:r>
      <w:r>
        <w:rPr>
          <w:rFonts w:ascii="Times New Roman" w:hAnsi="Times New Roman" w:cs="Times New Roman"/>
        </w:rPr>
        <w:t>) and dipped the paper leaves into oil accrued from gasoline stations. She then placed the stain pages directly on the gallery wall to form a large, rectangular surface.</w:t>
      </w:r>
      <w:r>
        <w:rPr>
          <w:rStyle w:val="FootnoteReference"/>
          <w:rFonts w:ascii="Times New Roman" w:hAnsi="Times New Roman" w:cs="Times New Roman"/>
        </w:rPr>
        <w:footnoteReference w:id="75"/>
      </w:r>
      <w:r>
        <w:rPr>
          <w:rFonts w:ascii="Times New Roman" w:hAnsi="Times New Roman" w:cs="Times New Roman"/>
        </w:rPr>
        <w:t xml:space="preserve"> Though Laudico ripped out the pages close to the book’s spine, the rough edges of the torn pages reveal pieces of wall as the imperfect—and disparately sized—rectangles failed to fit snugly together. The pages also absorbed the black oil in varying degrees; the differentiations in color remained noticeable across the distinct pieces of paper. </w:t>
      </w:r>
      <w:r w:rsidR="00545DCA" w:rsidRPr="00D1212E">
        <w:rPr>
          <w:rFonts w:ascii="Times New Roman" w:hAnsi="Times New Roman" w:cs="Times New Roman"/>
          <w:b/>
        </w:rPr>
        <w:t>[</w:t>
      </w:r>
      <w:r w:rsidR="005205E7">
        <w:rPr>
          <w:rFonts w:ascii="Times New Roman" w:hAnsi="Times New Roman" w:cs="Times New Roman"/>
          <w:b/>
        </w:rPr>
        <w:t>f</w:t>
      </w:r>
      <w:r w:rsidR="002B43D8">
        <w:rPr>
          <w:rFonts w:ascii="Times New Roman" w:hAnsi="Times New Roman" w:cs="Times New Roman"/>
          <w:b/>
        </w:rPr>
        <w:t>ig.</w:t>
      </w:r>
      <w:r w:rsidR="00545DCA" w:rsidRPr="00D1212E">
        <w:rPr>
          <w:rFonts w:ascii="Times New Roman" w:hAnsi="Times New Roman" w:cs="Times New Roman"/>
          <w:b/>
        </w:rPr>
        <w:t xml:space="preserve"> </w:t>
      </w:r>
      <w:r w:rsidR="007E5A6F">
        <w:rPr>
          <w:rFonts w:ascii="Times New Roman" w:hAnsi="Times New Roman" w:cs="Times New Roman"/>
          <w:b/>
        </w:rPr>
        <w:t>3</w:t>
      </w:r>
      <w:r w:rsidR="00545DCA" w:rsidRPr="00D1212E">
        <w:rPr>
          <w:rFonts w:ascii="Times New Roman" w:hAnsi="Times New Roman" w:cs="Times New Roman"/>
          <w:b/>
        </w:rPr>
        <w:t>.3</w:t>
      </w:r>
      <w:r w:rsidR="00545DCA">
        <w:rPr>
          <w:rFonts w:ascii="Times New Roman" w:hAnsi="Times New Roman" w:cs="Times New Roman"/>
          <w:b/>
        </w:rPr>
        <w:t xml:space="preserve">] </w:t>
      </w:r>
      <w:r>
        <w:rPr>
          <w:rFonts w:ascii="Times New Roman" w:hAnsi="Times New Roman" w:cs="Times New Roman"/>
        </w:rPr>
        <w:t>The diverse size and color of the rectangular components in Laudico’s “oil painting” produced an off-kilter grid that retained a visibly fragmented surface</w:t>
      </w:r>
      <w:r w:rsidR="00EA4F84">
        <w:rPr>
          <w:rFonts w:ascii="Times New Roman" w:hAnsi="Times New Roman" w:cs="Times New Roman"/>
        </w:rPr>
        <w:t xml:space="preserve">. </w:t>
      </w:r>
    </w:p>
    <w:p w14:paraId="26180EBA" w14:textId="020010AB" w:rsidR="006C6438" w:rsidRPr="00434379" w:rsidRDefault="006C6438" w:rsidP="006C6438">
      <w:pPr>
        <w:spacing w:line="480" w:lineRule="auto"/>
        <w:ind w:firstLine="720"/>
        <w:rPr>
          <w:rFonts w:ascii="Times New Roman" w:hAnsi="Times New Roman" w:cs="Times New Roman"/>
        </w:rPr>
      </w:pPr>
      <w:r w:rsidRPr="006734DC">
        <w:rPr>
          <w:rFonts w:ascii="Times New Roman" w:hAnsi="Times New Roman" w:cs="Times New Roman"/>
        </w:rPr>
        <w:t xml:space="preserve">Like she had been with </w:t>
      </w:r>
      <w:r w:rsidRPr="006734DC">
        <w:rPr>
          <w:rFonts w:ascii="Times New Roman" w:hAnsi="Times New Roman" w:cs="Times New Roman"/>
          <w:i/>
        </w:rPr>
        <w:t>This is How Air is Strained</w:t>
      </w:r>
      <w:r w:rsidRPr="006734DC">
        <w:rPr>
          <w:rFonts w:ascii="Times New Roman" w:hAnsi="Times New Roman" w:cs="Times New Roman"/>
        </w:rPr>
        <w:t>, Laudico seemed interested in how her materials morphed over time, though this time over a longer period than just the duration of the exhibition. “In the long run,” she remarked, “the paper turned to black.”</w:t>
      </w:r>
      <w:r w:rsidRPr="006734DC">
        <w:rPr>
          <w:rStyle w:val="FootnoteReference"/>
          <w:rFonts w:ascii="Times New Roman" w:hAnsi="Times New Roman" w:cs="Times New Roman"/>
        </w:rPr>
        <w:footnoteReference w:id="76"/>
      </w:r>
      <w:r w:rsidR="00A27CED">
        <w:rPr>
          <w:rFonts w:ascii="Times New Roman" w:hAnsi="Times New Roman" w:cs="Times New Roman"/>
        </w:rPr>
        <w:t xml:space="preserve"> </w:t>
      </w:r>
      <w:r w:rsidR="00CD7317" w:rsidRPr="00E121C3">
        <w:rPr>
          <w:rFonts w:ascii="Times New Roman" w:hAnsi="Times New Roman" w:cs="Times New Roman"/>
          <w:b/>
        </w:rPr>
        <w:t>[</w:t>
      </w:r>
      <w:r w:rsidR="005205E7">
        <w:rPr>
          <w:rFonts w:ascii="Times New Roman" w:hAnsi="Times New Roman" w:cs="Times New Roman"/>
          <w:b/>
        </w:rPr>
        <w:t>f</w:t>
      </w:r>
      <w:r w:rsidR="002B43D8">
        <w:rPr>
          <w:rFonts w:ascii="Times New Roman" w:hAnsi="Times New Roman" w:cs="Times New Roman"/>
          <w:b/>
        </w:rPr>
        <w:t>ig.</w:t>
      </w:r>
      <w:r w:rsidR="00CD7317" w:rsidRPr="00E121C3">
        <w:rPr>
          <w:rFonts w:ascii="Times New Roman" w:hAnsi="Times New Roman" w:cs="Times New Roman"/>
          <w:b/>
        </w:rPr>
        <w:t xml:space="preserve"> </w:t>
      </w:r>
      <w:r w:rsidR="007E5A6F">
        <w:rPr>
          <w:rFonts w:ascii="Times New Roman" w:hAnsi="Times New Roman" w:cs="Times New Roman"/>
          <w:b/>
        </w:rPr>
        <w:t>3</w:t>
      </w:r>
      <w:r w:rsidR="00CD7317" w:rsidRPr="00E121C3">
        <w:rPr>
          <w:rFonts w:ascii="Times New Roman" w:hAnsi="Times New Roman" w:cs="Times New Roman"/>
          <w:b/>
        </w:rPr>
        <w:t>.4]</w:t>
      </w:r>
      <w:r w:rsidR="00CD7317">
        <w:rPr>
          <w:rFonts w:ascii="Times New Roman" w:hAnsi="Times New Roman" w:cs="Times New Roman"/>
        </w:rPr>
        <w:t xml:space="preserve"> </w:t>
      </w:r>
      <w:r w:rsidR="00BC5500">
        <w:rPr>
          <w:rFonts w:ascii="Times New Roman" w:hAnsi="Times New Roman" w:cs="Times New Roman"/>
        </w:rPr>
        <w:t>A part of the</w:t>
      </w:r>
      <w:r w:rsidR="00CD7317" w:rsidRPr="00CD7317">
        <w:rPr>
          <w:rFonts w:ascii="Times New Roman" w:hAnsi="Times New Roman" w:cs="Times New Roman"/>
        </w:rPr>
        <w:t xml:space="preserve"> work is still displayed in her home.</w:t>
      </w:r>
      <w:r w:rsidR="00BC5500">
        <w:rPr>
          <w:rFonts w:ascii="Times New Roman" w:hAnsi="Times New Roman" w:cs="Times New Roman"/>
          <w:sz w:val="20"/>
          <w:szCs w:val="20"/>
        </w:rPr>
        <w:t xml:space="preserve"> </w:t>
      </w:r>
      <w:r w:rsidRPr="006734DC">
        <w:rPr>
          <w:rFonts w:ascii="Times New Roman" w:hAnsi="Times New Roman" w:cs="Times New Roman"/>
        </w:rPr>
        <w:t>Yet, during the exhibition, most of the repurposed paper contained text that remained visible. The words darkened by the oil on paper emerge</w:t>
      </w:r>
      <w:r>
        <w:rPr>
          <w:rFonts w:ascii="Times New Roman" w:hAnsi="Times New Roman" w:cs="Times New Roman"/>
        </w:rPr>
        <w:t>d</w:t>
      </w:r>
      <w:r w:rsidRPr="006734DC">
        <w:rPr>
          <w:rFonts w:ascii="Times New Roman" w:hAnsi="Times New Roman" w:cs="Times New Roman"/>
        </w:rPr>
        <w:t xml:space="preserve"> like</w:t>
      </w:r>
      <w:r>
        <w:rPr>
          <w:rFonts w:ascii="Times New Roman" w:hAnsi="Times New Roman" w:cs="Times New Roman"/>
        </w:rPr>
        <w:t xml:space="preserve"> rows of iterated</w:t>
      </w:r>
      <w:r w:rsidRPr="006734DC">
        <w:rPr>
          <w:rFonts w:ascii="Times New Roman" w:hAnsi="Times New Roman" w:cs="Times New Roman"/>
        </w:rPr>
        <w:t xml:space="preserve"> lines, their meaning obfuscated and inconsequential.</w:t>
      </w:r>
      <w:r>
        <w:rPr>
          <w:rFonts w:ascii="Times New Roman" w:hAnsi="Times New Roman" w:cs="Times New Roman"/>
        </w:rPr>
        <w:t xml:space="preserve"> Text becomes just another material to produce images.</w:t>
      </w:r>
      <w:r w:rsidRPr="006734DC">
        <w:rPr>
          <w:rFonts w:ascii="Times New Roman" w:hAnsi="Times New Roman" w:cs="Times New Roman"/>
        </w:rPr>
        <w:t xml:space="preserve"> They converge into lines that vaguely mimic those created by the </w:t>
      </w:r>
      <w:r w:rsidRPr="006734DC">
        <w:rPr>
          <w:rFonts w:ascii="Times New Roman" w:hAnsi="Times New Roman" w:cs="Times New Roman"/>
        </w:rPr>
        <w:lastRenderedPageBreak/>
        <w:t xml:space="preserve">sticks above them, though the ones on paper retain a horizontal order, unlike the randomness of the twigs above them. Since some of the sheets of paper are darker than others, some of the text pasted on the wall remain legible, drawing the viewer to come closer to the painting and attempt to catch </w:t>
      </w:r>
      <w:r>
        <w:rPr>
          <w:rFonts w:ascii="Times New Roman" w:hAnsi="Times New Roman" w:cs="Times New Roman"/>
        </w:rPr>
        <w:t xml:space="preserve">a </w:t>
      </w:r>
      <w:r w:rsidRPr="006734DC">
        <w:rPr>
          <w:rFonts w:ascii="Times New Roman" w:hAnsi="Times New Roman" w:cs="Times New Roman"/>
        </w:rPr>
        <w:t xml:space="preserve">phrase off the wall. Similar to other works exhibited in </w:t>
      </w:r>
      <w:r w:rsidRPr="006734DC">
        <w:rPr>
          <w:rFonts w:ascii="Times New Roman" w:hAnsi="Times New Roman" w:cs="Times New Roman"/>
          <w:i/>
        </w:rPr>
        <w:t>Basta Hindi Ganon</w:t>
      </w:r>
      <w:r w:rsidRPr="006734DC">
        <w:rPr>
          <w:rFonts w:ascii="Times New Roman" w:hAnsi="Times New Roman" w:cs="Times New Roman"/>
        </w:rPr>
        <w:t xml:space="preserve">, Laudico’s </w:t>
      </w:r>
      <w:r>
        <w:rPr>
          <w:rFonts w:ascii="Times New Roman" w:hAnsi="Times New Roman" w:cs="Times New Roman"/>
        </w:rPr>
        <w:t>“</w:t>
      </w:r>
      <w:r w:rsidRPr="006734DC">
        <w:rPr>
          <w:rFonts w:ascii="Times New Roman" w:hAnsi="Times New Roman" w:cs="Times New Roman"/>
        </w:rPr>
        <w:t>oil painting</w:t>
      </w:r>
      <w:r>
        <w:rPr>
          <w:rFonts w:ascii="Times New Roman" w:hAnsi="Times New Roman" w:cs="Times New Roman"/>
        </w:rPr>
        <w:t>”</w:t>
      </w:r>
      <w:r w:rsidRPr="006734DC">
        <w:rPr>
          <w:rFonts w:ascii="Times New Roman" w:hAnsi="Times New Roman" w:cs="Times New Roman"/>
        </w:rPr>
        <w:t xml:space="preserve"> asked the viewer to continually come closer and to look more carefully</w:t>
      </w:r>
      <w:r>
        <w:rPr>
          <w:rFonts w:ascii="Times New Roman" w:hAnsi="Times New Roman" w:cs="Times New Roman"/>
        </w:rPr>
        <w:t xml:space="preserve">. </w:t>
      </w:r>
    </w:p>
    <w:p w14:paraId="7DF65091" w14:textId="578C1AFB" w:rsidR="00243978" w:rsidRDefault="006C6438" w:rsidP="006C6438">
      <w:pPr>
        <w:spacing w:line="480" w:lineRule="auto"/>
        <w:ind w:firstLine="720"/>
        <w:rPr>
          <w:rFonts w:ascii="Times New Roman" w:hAnsi="Times New Roman" w:cs="Times New Roman"/>
        </w:rPr>
      </w:pPr>
      <w:r>
        <w:rPr>
          <w:rFonts w:ascii="Times New Roman" w:hAnsi="Times New Roman" w:cs="Times New Roman"/>
        </w:rPr>
        <w:t>Laudico asserted that the “oil painting” at Lahi Gallery occupied a whole wall. “</w:t>
      </w:r>
      <w:proofErr w:type="gramStart"/>
      <w:r>
        <w:rPr>
          <w:rFonts w:ascii="Times New Roman" w:hAnsi="Times New Roman" w:cs="Times New Roman"/>
        </w:rPr>
        <w:t>So</w:t>
      </w:r>
      <w:proofErr w:type="gramEnd"/>
      <w:r>
        <w:rPr>
          <w:rFonts w:ascii="Times New Roman" w:hAnsi="Times New Roman" w:cs="Times New Roman"/>
        </w:rPr>
        <w:t xml:space="preserve"> one whole wall. Imagine the whole wall, I stuck paper stained with black coal to the wall,” she exclaimed.</w:t>
      </w:r>
      <w:r>
        <w:rPr>
          <w:rStyle w:val="FootnoteReference"/>
          <w:rFonts w:ascii="Times New Roman" w:hAnsi="Times New Roman" w:cs="Times New Roman"/>
        </w:rPr>
        <w:footnoteReference w:id="77"/>
      </w:r>
      <w:r>
        <w:rPr>
          <w:rFonts w:ascii="Times New Roman" w:hAnsi="Times New Roman" w:cs="Times New Roman"/>
        </w:rPr>
        <w:t xml:space="preserve"> The “oil painting” functioned more like wallpaper than a painting. Its size dominated a large expanse of wall, and while a small perimeter was retained around the painting, it lacked a distinct frame. More importantly, Laudico had stuck the sheets of oily paper “directly on the wall” with tar.</w:t>
      </w:r>
      <w:r>
        <w:rPr>
          <w:rStyle w:val="FootnoteReference"/>
          <w:rFonts w:ascii="Times New Roman" w:hAnsi="Times New Roman" w:cs="Times New Roman"/>
        </w:rPr>
        <w:footnoteReference w:id="78"/>
      </w:r>
      <w:r>
        <w:rPr>
          <w:rFonts w:ascii="Times New Roman" w:hAnsi="Times New Roman" w:cs="Times New Roman"/>
        </w:rPr>
        <w:t xml:space="preserve"> According to the artist, the paper left tar stains on the wall that upset the proprietors; the gallery owners felt concerned about the fire hazard</w:t>
      </w:r>
      <w:r w:rsidR="00243978">
        <w:rPr>
          <w:rFonts w:ascii="Times New Roman" w:hAnsi="Times New Roman" w:cs="Times New Roman"/>
        </w:rPr>
        <w:t xml:space="preserve"> created by the residual marks.</w:t>
      </w:r>
    </w:p>
    <w:p w14:paraId="03F9CF30" w14:textId="6D7DB79E" w:rsidR="006C6438" w:rsidRPr="009D1F51" w:rsidRDefault="006C6438" w:rsidP="006C6438">
      <w:pPr>
        <w:spacing w:line="480" w:lineRule="auto"/>
        <w:ind w:firstLine="720"/>
        <w:rPr>
          <w:rFonts w:ascii="Times New Roman" w:hAnsi="Times New Roman" w:cs="Times New Roman"/>
        </w:rPr>
      </w:pPr>
      <w:r>
        <w:rPr>
          <w:rFonts w:ascii="Times New Roman" w:hAnsi="Times New Roman" w:cs="Times New Roman"/>
        </w:rPr>
        <w:t>While Roxas and Lichauco might have expressed desire to create an atmosphere in which art appeared to be a part of everyday experience, in actuality, they seemed threatened by artwork that physically stained real space, remaining long past its welcome from an organized exhibition. Despite leaving unacceptable blemishes on the gallery wall, Laudico’s “oil painting” also visualized how artistic experimentation operated in Manila; the work retained clear, crisp perimeters in spite of the torn edges and misalignment present in its internal grid. In other words, while artists were encouraged to develop “avant-garde” or experimental works that extended into the everyday, their artwo</w:t>
      </w:r>
      <w:r w:rsidR="001A1012">
        <w:rPr>
          <w:rFonts w:ascii="Times New Roman" w:hAnsi="Times New Roman" w:cs="Times New Roman"/>
        </w:rPr>
        <w:t xml:space="preserve">rks continued to be bounded by institutional </w:t>
      </w:r>
      <w:r>
        <w:rPr>
          <w:rFonts w:ascii="Times New Roman" w:hAnsi="Times New Roman" w:cs="Times New Roman"/>
        </w:rPr>
        <w:t>expectation</w:t>
      </w:r>
      <w:r w:rsidR="001A1012">
        <w:rPr>
          <w:rFonts w:ascii="Times New Roman" w:hAnsi="Times New Roman" w:cs="Times New Roman"/>
        </w:rPr>
        <w:t xml:space="preserve"> regarding medium</w:t>
      </w:r>
      <w:r>
        <w:rPr>
          <w:rFonts w:ascii="Times New Roman" w:hAnsi="Times New Roman" w:cs="Times New Roman"/>
        </w:rPr>
        <w:t xml:space="preserve">. </w:t>
      </w:r>
    </w:p>
    <w:p w14:paraId="218E2135" w14:textId="34F3E521" w:rsidR="006C6438" w:rsidRDefault="00545DCA" w:rsidP="006C6438">
      <w:pPr>
        <w:tabs>
          <w:tab w:val="left" w:pos="6840"/>
        </w:tabs>
        <w:spacing w:line="480" w:lineRule="auto"/>
        <w:ind w:firstLine="720"/>
        <w:rPr>
          <w:rFonts w:ascii="Times New Roman" w:hAnsi="Times New Roman" w:cs="Times New Roman"/>
        </w:rPr>
      </w:pPr>
      <w:r w:rsidRPr="00A04C6F">
        <w:rPr>
          <w:rFonts w:ascii="Times New Roman" w:hAnsi="Times New Roman" w:cs="Times New Roman"/>
          <w:b/>
        </w:rPr>
        <w:lastRenderedPageBreak/>
        <w:t>[</w:t>
      </w:r>
      <w:r w:rsidR="005205E7">
        <w:rPr>
          <w:rFonts w:ascii="Times New Roman" w:hAnsi="Times New Roman" w:cs="Times New Roman"/>
          <w:b/>
        </w:rPr>
        <w:t>f</w:t>
      </w:r>
      <w:r w:rsidR="002B43D8">
        <w:rPr>
          <w:rFonts w:ascii="Times New Roman" w:hAnsi="Times New Roman" w:cs="Times New Roman"/>
          <w:b/>
        </w:rPr>
        <w:t>ig.</w:t>
      </w:r>
      <w:r w:rsidRPr="00A04C6F">
        <w:rPr>
          <w:rFonts w:ascii="Times New Roman" w:hAnsi="Times New Roman" w:cs="Times New Roman"/>
          <w:b/>
        </w:rPr>
        <w:t xml:space="preserve"> </w:t>
      </w:r>
      <w:r w:rsidR="007E5A6F">
        <w:rPr>
          <w:rFonts w:ascii="Times New Roman" w:hAnsi="Times New Roman" w:cs="Times New Roman"/>
          <w:b/>
        </w:rPr>
        <w:t>3</w:t>
      </w:r>
      <w:r w:rsidRPr="00A04C6F">
        <w:rPr>
          <w:rFonts w:ascii="Times New Roman" w:hAnsi="Times New Roman" w:cs="Times New Roman"/>
          <w:b/>
        </w:rPr>
        <w:t>.5]</w:t>
      </w:r>
      <w:r>
        <w:rPr>
          <w:rFonts w:ascii="Times New Roman" w:hAnsi="Times New Roman" w:cs="Times New Roman"/>
        </w:rPr>
        <w:t xml:space="preserve"> </w:t>
      </w:r>
      <w:r w:rsidR="006C6438">
        <w:rPr>
          <w:rFonts w:ascii="Times New Roman" w:hAnsi="Times New Roman" w:cs="Times New Roman"/>
        </w:rPr>
        <w:t xml:space="preserve">Laudico’s other work in </w:t>
      </w:r>
      <w:r w:rsidR="006C6438">
        <w:rPr>
          <w:rFonts w:ascii="Times New Roman" w:hAnsi="Times New Roman" w:cs="Times New Roman"/>
          <w:i/>
        </w:rPr>
        <w:t>Basta Hindi Ganon</w:t>
      </w:r>
      <w:r w:rsidR="006C6438">
        <w:rPr>
          <w:rFonts w:ascii="Times New Roman" w:hAnsi="Times New Roman" w:cs="Times New Roman"/>
        </w:rPr>
        <w:t>— a collection of twigs soaked in the same crude oil tangled in a suspended fishing net—also distressed the ga</w:t>
      </w:r>
      <w:r w:rsidR="00243978">
        <w:rPr>
          <w:rFonts w:ascii="Times New Roman" w:hAnsi="Times New Roman" w:cs="Times New Roman"/>
        </w:rPr>
        <w:t>llery owners</w:t>
      </w:r>
      <w:r>
        <w:rPr>
          <w:rFonts w:ascii="Times New Roman" w:hAnsi="Times New Roman" w:cs="Times New Roman"/>
        </w:rPr>
        <w:t xml:space="preserve">. </w:t>
      </w:r>
      <w:r w:rsidR="006C6438">
        <w:rPr>
          <w:rFonts w:ascii="Times New Roman" w:hAnsi="Times New Roman" w:cs="Times New Roman"/>
        </w:rPr>
        <w:t>The artist used a transparent fishing net for the installation so that from afar, the twigs appeared as if they were floating in air.</w:t>
      </w:r>
      <w:r w:rsidR="006C6438">
        <w:rPr>
          <w:rStyle w:val="FootnoteReference"/>
          <w:rFonts w:ascii="Times New Roman" w:hAnsi="Times New Roman" w:cs="Times New Roman"/>
        </w:rPr>
        <w:footnoteReference w:id="79"/>
      </w:r>
      <w:r w:rsidR="006C6438">
        <w:rPr>
          <w:rFonts w:ascii="Times New Roman" w:hAnsi="Times New Roman" w:cs="Times New Roman"/>
        </w:rPr>
        <w:t xml:space="preserve"> She noted that she chose twigs because she was fascinated by how their forms appeared “random” because they came from nature.</w:t>
      </w:r>
      <w:r w:rsidR="006C6438">
        <w:rPr>
          <w:rStyle w:val="FootnoteReference"/>
          <w:rFonts w:ascii="Times New Roman" w:hAnsi="Times New Roman" w:cs="Times New Roman"/>
        </w:rPr>
        <w:footnoteReference w:id="80"/>
      </w:r>
      <w:r w:rsidR="006C6438">
        <w:rPr>
          <w:rFonts w:ascii="Times New Roman" w:hAnsi="Times New Roman" w:cs="Times New Roman"/>
        </w:rPr>
        <w:t xml:space="preserve"> The form of the twigs was not the only random element in the installation. Before the opening of the exhibition, much to the chagrin of the gallery owners, the artist hung up the fishing net and proceeded to “play”—that was, to throw oily twigs at it. The ones that caught on the net “formed themselves into a pattern” and remained on the net as part of the installation.</w:t>
      </w:r>
      <w:r w:rsidR="006C6438">
        <w:rPr>
          <w:rStyle w:val="FootnoteReference"/>
          <w:rFonts w:ascii="Times New Roman" w:hAnsi="Times New Roman" w:cs="Times New Roman"/>
        </w:rPr>
        <w:footnoteReference w:id="81"/>
      </w:r>
      <w:r w:rsidR="006C6438">
        <w:rPr>
          <w:rFonts w:ascii="Times New Roman" w:hAnsi="Times New Roman" w:cs="Times New Roman"/>
        </w:rPr>
        <w:t xml:space="preserve"> </w:t>
      </w:r>
    </w:p>
    <w:p w14:paraId="649CADA4" w14:textId="5611131A" w:rsidR="006C6438" w:rsidRDefault="006C6438" w:rsidP="006C6438">
      <w:pPr>
        <w:tabs>
          <w:tab w:val="left" w:pos="6840"/>
        </w:tabs>
        <w:spacing w:line="480" w:lineRule="auto"/>
        <w:ind w:firstLine="720"/>
        <w:rPr>
          <w:rFonts w:ascii="Times New Roman" w:hAnsi="Times New Roman" w:cs="Times New Roman"/>
          <w:color w:val="4BACC6" w:themeColor="accent5"/>
        </w:rPr>
      </w:pPr>
      <w:r>
        <w:rPr>
          <w:rFonts w:ascii="Times New Roman" w:hAnsi="Times New Roman" w:cs="Times New Roman"/>
        </w:rPr>
        <w:t>While Laudico dictated the parameters for how the work would be made, the “finished” work depended on criterion outside of the artist’s control. Laudico’s action also caused further discomfort, as the gallery owners continued to grow nervous about the oil splatters staining their new venue; Laudico’s oil works presented the threat of art that continued to persist in real space.</w:t>
      </w:r>
      <w:r>
        <w:rPr>
          <w:rStyle w:val="FootnoteReference"/>
          <w:rFonts w:ascii="Times New Roman" w:hAnsi="Times New Roman" w:cs="Times New Roman"/>
        </w:rPr>
        <w:footnoteReference w:id="82"/>
      </w:r>
      <w:r>
        <w:rPr>
          <w:rFonts w:ascii="Times New Roman" w:hAnsi="Times New Roman" w:cs="Times New Roman"/>
          <w:color w:val="4BACC6" w:themeColor="accent5"/>
        </w:rPr>
        <w:t xml:space="preserve"> </w:t>
      </w:r>
      <w:r w:rsidRPr="004821E5">
        <w:rPr>
          <w:rFonts w:ascii="Times New Roman" w:hAnsi="Times New Roman" w:cs="Times New Roman"/>
        </w:rPr>
        <w:t xml:space="preserve">The transparency of the fishing net </w:t>
      </w:r>
      <w:r>
        <w:rPr>
          <w:rFonts w:ascii="Times New Roman" w:hAnsi="Times New Roman" w:cs="Times New Roman"/>
        </w:rPr>
        <w:t>created</w:t>
      </w:r>
      <w:r w:rsidRPr="004821E5">
        <w:rPr>
          <w:rFonts w:ascii="Times New Roman" w:hAnsi="Times New Roman" w:cs="Times New Roman"/>
        </w:rPr>
        <w:t xml:space="preserve"> another threat; it offered the twigs the appearance of tumbling bramble placed just above Laudico’</w:t>
      </w:r>
      <w:r>
        <w:rPr>
          <w:rFonts w:ascii="Times New Roman" w:hAnsi="Times New Roman" w:cs="Times New Roman"/>
        </w:rPr>
        <w:t>s oil painting. T</w:t>
      </w:r>
      <w:r w:rsidRPr="004821E5">
        <w:rPr>
          <w:rFonts w:ascii="Times New Roman" w:hAnsi="Times New Roman" w:cs="Times New Roman"/>
        </w:rPr>
        <w:t>he physical tension between the</w:t>
      </w:r>
      <w:r w:rsidR="009A728F">
        <w:rPr>
          <w:rFonts w:ascii="Times New Roman" w:hAnsi="Times New Roman" w:cs="Times New Roman"/>
        </w:rPr>
        <w:t xml:space="preserve"> translucent</w:t>
      </w:r>
      <w:r w:rsidRPr="004821E5">
        <w:rPr>
          <w:rFonts w:ascii="Times New Roman" w:hAnsi="Times New Roman" w:cs="Times New Roman"/>
        </w:rPr>
        <w:t xml:space="preserve"> </w:t>
      </w:r>
      <w:r>
        <w:rPr>
          <w:rFonts w:ascii="Times New Roman" w:hAnsi="Times New Roman" w:cs="Times New Roman"/>
        </w:rPr>
        <w:t xml:space="preserve">net and the </w:t>
      </w:r>
      <w:r w:rsidRPr="004821E5">
        <w:rPr>
          <w:rFonts w:ascii="Times New Roman" w:hAnsi="Times New Roman" w:cs="Times New Roman"/>
        </w:rPr>
        <w:t>weight of the twigs</w:t>
      </w:r>
      <w:r w:rsidR="009A728F">
        <w:rPr>
          <w:rFonts w:ascii="Times New Roman" w:hAnsi="Times New Roman" w:cs="Times New Roman"/>
        </w:rPr>
        <w:t xml:space="preserve"> remained</w:t>
      </w:r>
      <w:r w:rsidR="00341FBD">
        <w:rPr>
          <w:rFonts w:ascii="Times New Roman" w:hAnsi="Times New Roman" w:cs="Times New Roman"/>
        </w:rPr>
        <w:t xml:space="preserve"> in</w:t>
      </w:r>
      <w:r w:rsidRPr="004821E5">
        <w:rPr>
          <w:rFonts w:ascii="Times New Roman" w:hAnsi="Times New Roman" w:cs="Times New Roman"/>
        </w:rPr>
        <w:t>visible</w:t>
      </w:r>
      <w:r>
        <w:rPr>
          <w:rFonts w:ascii="Times New Roman" w:hAnsi="Times New Roman" w:cs="Times New Roman"/>
        </w:rPr>
        <w:t xml:space="preserve"> above the oil stained expanse of paper</w:t>
      </w:r>
      <w:r w:rsidR="002D0BC4">
        <w:rPr>
          <w:rFonts w:ascii="Times New Roman" w:hAnsi="Times New Roman" w:cs="Times New Roman"/>
        </w:rPr>
        <w:t>. The tension that was tangible</w:t>
      </w:r>
      <w:r w:rsidRPr="004821E5">
        <w:rPr>
          <w:rFonts w:ascii="Times New Roman" w:hAnsi="Times New Roman" w:cs="Times New Roman"/>
        </w:rPr>
        <w:t>, however</w:t>
      </w:r>
      <w:r w:rsidR="002D0BC4">
        <w:rPr>
          <w:rFonts w:ascii="Times New Roman" w:hAnsi="Times New Roman" w:cs="Times New Roman"/>
        </w:rPr>
        <w:t>,</w:t>
      </w:r>
      <w:r w:rsidRPr="004821E5">
        <w:rPr>
          <w:rFonts w:ascii="Times New Roman" w:hAnsi="Times New Roman" w:cs="Times New Roman"/>
        </w:rPr>
        <w:t xml:space="preserve"> was</w:t>
      </w:r>
      <w:r w:rsidR="002D226F">
        <w:rPr>
          <w:rFonts w:ascii="Times New Roman" w:hAnsi="Times New Roman" w:cs="Times New Roman"/>
        </w:rPr>
        <w:t xml:space="preserve"> the immediacy </w:t>
      </w:r>
      <w:r w:rsidR="001C0367">
        <w:rPr>
          <w:rFonts w:ascii="Times New Roman" w:hAnsi="Times New Roman" w:cs="Times New Roman"/>
        </w:rPr>
        <w:t>of the twig’s</w:t>
      </w:r>
      <w:r w:rsidR="002D226F">
        <w:rPr>
          <w:rFonts w:ascii="Times New Roman" w:hAnsi="Times New Roman" w:cs="Times New Roman"/>
        </w:rPr>
        <w:t xml:space="preserve"> capacity to tumble towards a</w:t>
      </w:r>
      <w:r w:rsidRPr="004821E5">
        <w:rPr>
          <w:rFonts w:ascii="Times New Roman" w:hAnsi="Times New Roman" w:cs="Times New Roman"/>
        </w:rPr>
        <w:t xml:space="preserve"> </w:t>
      </w:r>
      <w:r w:rsidR="002D226F">
        <w:rPr>
          <w:rFonts w:ascii="Times New Roman" w:hAnsi="Times New Roman" w:cs="Times New Roman"/>
        </w:rPr>
        <w:t>viewer whose</w:t>
      </w:r>
      <w:r w:rsidRPr="004821E5">
        <w:rPr>
          <w:rFonts w:ascii="Times New Roman" w:hAnsi="Times New Roman" w:cs="Times New Roman"/>
        </w:rPr>
        <w:t xml:space="preserve"> curiosity surpa</w:t>
      </w:r>
      <w:r>
        <w:rPr>
          <w:rFonts w:ascii="Times New Roman" w:hAnsi="Times New Roman" w:cs="Times New Roman"/>
        </w:rPr>
        <w:t>ssed</w:t>
      </w:r>
      <w:r w:rsidR="001C0367">
        <w:rPr>
          <w:rFonts w:ascii="Times New Roman" w:hAnsi="Times New Roman" w:cs="Times New Roman"/>
        </w:rPr>
        <w:t xml:space="preserve"> his or her fear of being smacked</w:t>
      </w:r>
      <w:r w:rsidRPr="004821E5">
        <w:rPr>
          <w:rFonts w:ascii="Times New Roman" w:hAnsi="Times New Roman" w:cs="Times New Roman"/>
        </w:rPr>
        <w:t xml:space="preserve"> by </w:t>
      </w:r>
      <w:r w:rsidR="001C0367">
        <w:rPr>
          <w:rFonts w:ascii="Times New Roman" w:hAnsi="Times New Roman" w:cs="Times New Roman"/>
        </w:rPr>
        <w:t>a</w:t>
      </w:r>
      <w:r w:rsidR="00173ECD">
        <w:rPr>
          <w:rFonts w:ascii="Times New Roman" w:hAnsi="Times New Roman" w:cs="Times New Roman"/>
        </w:rPr>
        <w:t xml:space="preserve">n </w:t>
      </w:r>
      <w:r w:rsidR="001C0367">
        <w:rPr>
          <w:rFonts w:ascii="Times New Roman" w:hAnsi="Times New Roman" w:cs="Times New Roman"/>
        </w:rPr>
        <w:t>errant</w:t>
      </w:r>
      <w:r w:rsidRPr="004821E5">
        <w:rPr>
          <w:rFonts w:ascii="Times New Roman" w:hAnsi="Times New Roman" w:cs="Times New Roman"/>
        </w:rPr>
        <w:t xml:space="preserve"> </w:t>
      </w:r>
      <w:r w:rsidR="001C7246">
        <w:rPr>
          <w:rFonts w:ascii="Times New Roman" w:hAnsi="Times New Roman" w:cs="Times New Roman"/>
        </w:rPr>
        <w:t>twig</w:t>
      </w:r>
      <w:r>
        <w:rPr>
          <w:rFonts w:ascii="Times New Roman" w:hAnsi="Times New Roman" w:cs="Times New Roman"/>
        </w:rPr>
        <w:t xml:space="preserve">. </w:t>
      </w:r>
    </w:p>
    <w:p w14:paraId="69BE600A" w14:textId="0C5E4BA5" w:rsidR="006C6438" w:rsidRDefault="006C6438" w:rsidP="006C6438">
      <w:pPr>
        <w:tabs>
          <w:tab w:val="left" w:pos="6840"/>
        </w:tabs>
        <w:spacing w:line="480" w:lineRule="auto"/>
        <w:ind w:firstLine="720"/>
        <w:rPr>
          <w:rFonts w:ascii="Times New Roman" w:eastAsia="Helvetica" w:hAnsi="Times New Roman" w:cs="Times New Roman"/>
        </w:rPr>
      </w:pPr>
      <w:r>
        <w:rPr>
          <w:rFonts w:ascii="Times New Roman" w:hAnsi="Times New Roman" w:cs="Times New Roman"/>
        </w:rPr>
        <w:lastRenderedPageBreak/>
        <w:t>Like Laudico, Modesto also use</w:t>
      </w:r>
      <w:r w:rsidR="00071252">
        <w:rPr>
          <w:rFonts w:ascii="Times New Roman" w:hAnsi="Times New Roman" w:cs="Times New Roman"/>
        </w:rPr>
        <w:t>d</w:t>
      </w:r>
      <w:r>
        <w:rPr>
          <w:rFonts w:ascii="Times New Roman" w:hAnsi="Times New Roman" w:cs="Times New Roman"/>
        </w:rPr>
        <w:t xml:space="preserve"> found objects in his installations due to the steep price of paint. He stressed that as an artist, if you used </w:t>
      </w:r>
      <w:r w:rsidRPr="000A28D0">
        <w:rPr>
          <w:rFonts w:ascii="Times New Roman" w:hAnsi="Times New Roman" w:cs="Times New Roman"/>
        </w:rPr>
        <w:t>“</w:t>
      </w:r>
      <w:r w:rsidRPr="000A28D0">
        <w:rPr>
          <w:rFonts w:ascii="Times New Roman" w:eastAsia="Helvetica" w:hAnsi="Times New Roman" w:cs="Times New Roman"/>
        </w:rPr>
        <w:t xml:space="preserve">oil and canvas, you have paint, that's expensive, you need to buy it, then you’d do it seriously, right? </w:t>
      </w:r>
      <w:proofErr w:type="gramStart"/>
      <w:r w:rsidRPr="000A28D0">
        <w:rPr>
          <w:rFonts w:ascii="Times New Roman" w:eastAsia="Helvetica" w:hAnsi="Times New Roman" w:cs="Times New Roman"/>
        </w:rPr>
        <w:t>So</w:t>
      </w:r>
      <w:proofErr w:type="gramEnd"/>
      <w:r w:rsidRPr="000A28D0">
        <w:rPr>
          <w:rFonts w:ascii="Times New Roman" w:eastAsia="Helvetica" w:hAnsi="Times New Roman" w:cs="Times New Roman"/>
        </w:rPr>
        <w:t xml:space="preserve"> there are ideas and if the found object can solve the problem, why not?”</w:t>
      </w:r>
      <w:r>
        <w:rPr>
          <w:rFonts w:ascii="Times New Roman" w:eastAsia="Helvetica" w:hAnsi="Times New Roman" w:cs="Times New Roman"/>
        </w:rPr>
        <w:t xml:space="preserve"> Modesto expressed that using inexpensive materials—such as found objects—allowed artists to experiment without concern of financial recuperation necessary for expensive paintings. Using materials found cheaply or freely not only meant that artists could explore ideas that lacked commercial appeal, but also permitted artists to create artworks quickly with minimal labor. This allowed artists to keep up with the rate of production required </w:t>
      </w:r>
      <w:r w:rsidR="00945FD3">
        <w:rPr>
          <w:rFonts w:ascii="Times New Roman" w:eastAsia="Helvetica" w:hAnsi="Times New Roman" w:cs="Times New Roman"/>
        </w:rPr>
        <w:t xml:space="preserve">by </w:t>
      </w:r>
      <w:r>
        <w:rPr>
          <w:rFonts w:ascii="Times New Roman" w:eastAsia="Helvetica" w:hAnsi="Times New Roman" w:cs="Times New Roman"/>
        </w:rPr>
        <w:t>Shop 6’s goals of producing weekly exhibitions. Modesto noted that part of what “pushed” him to keep working under Shop 6 was the</w:t>
      </w:r>
      <w:r w:rsidR="0046147B">
        <w:rPr>
          <w:rFonts w:ascii="Times New Roman" w:eastAsia="Helvetica" w:hAnsi="Times New Roman" w:cs="Times New Roman"/>
        </w:rPr>
        <w:t xml:space="preserve"> </w:t>
      </w:r>
      <w:r>
        <w:rPr>
          <w:rFonts w:ascii="Times New Roman" w:eastAsia="Helvetica" w:hAnsi="Times New Roman" w:cs="Times New Roman"/>
        </w:rPr>
        <w:t>“pressure to exhibit every week, so you’re pressured to think of an idea.”</w:t>
      </w:r>
      <w:r>
        <w:rPr>
          <w:rStyle w:val="FootnoteReference"/>
          <w:rFonts w:ascii="Times New Roman" w:eastAsia="Helvetica" w:hAnsi="Times New Roman" w:cs="Times New Roman"/>
        </w:rPr>
        <w:footnoteReference w:id="83"/>
      </w:r>
      <w:r>
        <w:rPr>
          <w:rFonts w:ascii="Times New Roman" w:eastAsia="Helvetica" w:hAnsi="Times New Roman" w:cs="Times New Roman"/>
        </w:rPr>
        <w:t xml:space="preserve"> </w:t>
      </w:r>
    </w:p>
    <w:p w14:paraId="47775C50" w14:textId="7B85BC19" w:rsidR="006C6438" w:rsidRDefault="00545DCA" w:rsidP="006C6438">
      <w:pPr>
        <w:tabs>
          <w:tab w:val="left" w:pos="6840"/>
        </w:tabs>
        <w:spacing w:line="480" w:lineRule="auto"/>
        <w:ind w:firstLine="720"/>
        <w:rPr>
          <w:rFonts w:ascii="Times New Roman" w:hAnsi="Times New Roman" w:cs="Times New Roman"/>
        </w:rPr>
      </w:pPr>
      <w:r w:rsidRPr="00593FED">
        <w:rPr>
          <w:rFonts w:ascii="Times New Roman" w:hAnsi="Times New Roman" w:cs="Times New Roman"/>
          <w:b/>
        </w:rPr>
        <w:t>[</w:t>
      </w:r>
      <w:r w:rsidR="005205E7">
        <w:rPr>
          <w:rFonts w:ascii="Times New Roman" w:hAnsi="Times New Roman" w:cs="Times New Roman"/>
          <w:b/>
        </w:rPr>
        <w:t>f</w:t>
      </w:r>
      <w:r w:rsidR="002B43D8">
        <w:rPr>
          <w:rFonts w:ascii="Times New Roman" w:hAnsi="Times New Roman" w:cs="Times New Roman"/>
          <w:b/>
        </w:rPr>
        <w:t>ig.</w:t>
      </w:r>
      <w:r w:rsidRPr="00593FED">
        <w:rPr>
          <w:rFonts w:ascii="Times New Roman" w:hAnsi="Times New Roman" w:cs="Times New Roman"/>
          <w:b/>
        </w:rPr>
        <w:t xml:space="preserve"> </w:t>
      </w:r>
      <w:r w:rsidR="00945FD3">
        <w:rPr>
          <w:rFonts w:ascii="Times New Roman" w:hAnsi="Times New Roman" w:cs="Times New Roman"/>
          <w:b/>
        </w:rPr>
        <w:t>3</w:t>
      </w:r>
      <w:r w:rsidRPr="00593FED">
        <w:rPr>
          <w:rFonts w:ascii="Times New Roman" w:hAnsi="Times New Roman" w:cs="Times New Roman"/>
          <w:b/>
        </w:rPr>
        <w:t>.6]</w:t>
      </w:r>
      <w:r>
        <w:rPr>
          <w:rFonts w:ascii="Times New Roman" w:hAnsi="Times New Roman" w:cs="Times New Roman"/>
          <w:b/>
        </w:rPr>
        <w:t xml:space="preserve"> </w:t>
      </w:r>
      <w:r w:rsidR="006C6438">
        <w:rPr>
          <w:rFonts w:ascii="Times New Roman" w:eastAsia="Helvetica" w:hAnsi="Times New Roman" w:cs="Times New Roman"/>
        </w:rPr>
        <w:t xml:space="preserve">For his installation at </w:t>
      </w:r>
      <w:r w:rsidR="006C6438">
        <w:rPr>
          <w:rFonts w:ascii="Times New Roman" w:eastAsia="Helvetica" w:hAnsi="Times New Roman" w:cs="Times New Roman"/>
          <w:i/>
        </w:rPr>
        <w:t>Basta Hindi Ganon</w:t>
      </w:r>
      <w:r w:rsidR="006C6438">
        <w:rPr>
          <w:rFonts w:ascii="Times New Roman" w:eastAsia="Helvetica" w:hAnsi="Times New Roman" w:cs="Times New Roman"/>
        </w:rPr>
        <w:t>,</w:t>
      </w:r>
      <w:r w:rsidR="006C6438">
        <w:rPr>
          <w:rFonts w:ascii="Helvetica" w:eastAsia="Helvetica" w:hAnsi="Helvetica" w:cs="Helvetica"/>
          <w:color w:val="1F497D" w:themeColor="text2"/>
        </w:rPr>
        <w:t xml:space="preserve"> </w:t>
      </w:r>
      <w:r w:rsidR="006C6438">
        <w:rPr>
          <w:rFonts w:ascii="Times New Roman" w:hAnsi="Times New Roman" w:cs="Times New Roman"/>
        </w:rPr>
        <w:t>Modesto noted that he acquired his materials by rummaging through garbage bins near the Gallery a few days before the exhibition opened.</w:t>
      </w:r>
      <w:r w:rsidR="006C6438">
        <w:rPr>
          <w:rStyle w:val="FootnoteReference"/>
          <w:rFonts w:ascii="Times New Roman" w:hAnsi="Times New Roman" w:cs="Times New Roman"/>
        </w:rPr>
        <w:footnoteReference w:id="84"/>
      </w:r>
      <w:r w:rsidR="006C6438">
        <w:rPr>
          <w:rFonts w:ascii="Times New Roman" w:hAnsi="Times New Roman" w:cs="Times New Roman"/>
        </w:rPr>
        <w:t xml:space="preserve"> In the detritus, he found a cream</w:t>
      </w:r>
      <w:r w:rsidR="001D5BA2">
        <w:rPr>
          <w:rFonts w:ascii="Times New Roman" w:hAnsi="Times New Roman" w:cs="Times New Roman"/>
        </w:rPr>
        <w:t>-</w:t>
      </w:r>
      <w:r w:rsidR="006C6438">
        <w:rPr>
          <w:rFonts w:ascii="Times New Roman" w:hAnsi="Times New Roman" w:cs="Times New Roman"/>
        </w:rPr>
        <w:t xml:space="preserve">colored table fan and some cassette tapes that he ended up unraveling for his installation. Modesto then tied ribbons of cassette tape onto the fan and placed it on top of a rectangle of white paper, which demarcated the space around his fan. </w:t>
      </w:r>
      <w:r w:rsidR="005B4B97">
        <w:rPr>
          <w:rFonts w:ascii="Times New Roman" w:hAnsi="Times New Roman" w:cs="Times New Roman"/>
        </w:rPr>
        <w:t>He</w:t>
      </w:r>
      <w:r w:rsidR="006C6438">
        <w:rPr>
          <w:rFonts w:ascii="Times New Roman" w:hAnsi="Times New Roman" w:cs="Times New Roman"/>
        </w:rPr>
        <w:t xml:space="preserve"> then enclosed the cassette ribbons in a plastic tube that would inflate when the fan was blowing air through it. Modesto described it as “an electric fan with a picture of Nixon inside the </w:t>
      </w:r>
      <w:r w:rsidR="006C6438">
        <w:rPr>
          <w:rFonts w:ascii="Times New Roman" w:hAnsi="Times New Roman" w:cs="Times New Roman"/>
        </w:rPr>
        <w:lastRenderedPageBreak/>
        <w:t>plastic…There was regular plastic that I formed into a cylinder.”</w:t>
      </w:r>
      <w:r w:rsidR="006C6438">
        <w:rPr>
          <w:rStyle w:val="FootnoteReference"/>
          <w:rFonts w:ascii="Times New Roman" w:hAnsi="Times New Roman" w:cs="Times New Roman"/>
        </w:rPr>
        <w:footnoteReference w:id="85"/>
      </w:r>
      <w:r w:rsidR="006C6438">
        <w:rPr>
          <w:rFonts w:ascii="Times New Roman" w:hAnsi="Times New Roman" w:cs="Times New Roman"/>
        </w:rPr>
        <w:t xml:space="preserve"> The picture of Nixon was also accompanied by “popcorn” that flurried around the plastic tube.</w:t>
      </w:r>
      <w:r w:rsidR="006C6438">
        <w:rPr>
          <w:rStyle w:val="FootnoteReference"/>
          <w:rFonts w:ascii="Times New Roman" w:hAnsi="Times New Roman" w:cs="Times New Roman"/>
        </w:rPr>
        <w:footnoteReference w:id="86"/>
      </w:r>
    </w:p>
    <w:p w14:paraId="491D4C7E" w14:textId="52F06866" w:rsidR="006C6438" w:rsidRPr="00C73E11" w:rsidRDefault="006C6438" w:rsidP="006C6438">
      <w:pPr>
        <w:tabs>
          <w:tab w:val="left" w:pos="6840"/>
        </w:tabs>
        <w:spacing w:line="480" w:lineRule="auto"/>
        <w:ind w:firstLine="720"/>
        <w:rPr>
          <w:rFonts w:ascii="Times New Roman" w:hAnsi="Times New Roman" w:cs="Times New Roman"/>
        </w:rPr>
      </w:pPr>
      <w:r>
        <w:rPr>
          <w:rFonts w:ascii="Times New Roman" w:hAnsi="Times New Roman" w:cs="Times New Roman"/>
        </w:rPr>
        <w:t xml:space="preserve">Though the transparent plastic left the cylinder’s internal contents visible, the blowing fan obscured the items in the cylinder because it caused the objects to constantly move and appear blurry. </w:t>
      </w:r>
      <w:r w:rsidRPr="000657C1">
        <w:rPr>
          <w:rFonts w:ascii="Times New Roman" w:hAnsi="Times New Roman" w:cs="Times New Roman"/>
        </w:rPr>
        <w:t>The</w:t>
      </w:r>
      <w:r>
        <w:rPr>
          <w:rFonts w:ascii="Times New Roman" w:hAnsi="Times New Roman" w:cs="Times New Roman"/>
        </w:rPr>
        <w:t xml:space="preserve"> placement of the fan on the ground also shrouded the work’s political reference because forced the viewer to</w:t>
      </w:r>
      <w:r w:rsidRPr="000657C1">
        <w:rPr>
          <w:rFonts w:ascii="Times New Roman" w:hAnsi="Times New Roman" w:cs="Times New Roman"/>
        </w:rPr>
        <w:t xml:space="preserve"> </w:t>
      </w:r>
      <w:r>
        <w:rPr>
          <w:rFonts w:ascii="Times New Roman" w:hAnsi="Times New Roman" w:cs="Times New Roman"/>
        </w:rPr>
        <w:t>bend</w:t>
      </w:r>
      <w:r w:rsidRPr="000657C1">
        <w:rPr>
          <w:rFonts w:ascii="Times New Roman" w:hAnsi="Times New Roman" w:cs="Times New Roman"/>
        </w:rPr>
        <w:t xml:space="preserve"> over and inspect the transparent tube to recognize the visual reference to Nixon. While works at the CCP’s summer exhibition displayed work in a “straightforward” and “honest” manner,</w:t>
      </w:r>
      <w:r>
        <w:rPr>
          <w:rFonts w:ascii="Times New Roman" w:hAnsi="Times New Roman" w:cs="Times New Roman"/>
        </w:rPr>
        <w:t xml:space="preserve"> objects in</w:t>
      </w:r>
      <w:r w:rsidRPr="000657C1">
        <w:rPr>
          <w:rFonts w:ascii="Times New Roman" w:hAnsi="Times New Roman" w:cs="Times New Roman"/>
        </w:rPr>
        <w:t xml:space="preserve"> </w:t>
      </w:r>
      <w:r w:rsidRPr="000657C1">
        <w:rPr>
          <w:rFonts w:ascii="Times New Roman" w:hAnsi="Times New Roman" w:cs="Times New Roman"/>
          <w:i/>
        </w:rPr>
        <w:t>Basta Hindi Ganon</w:t>
      </w:r>
      <w:r>
        <w:rPr>
          <w:rFonts w:ascii="Times New Roman" w:hAnsi="Times New Roman" w:cs="Times New Roman"/>
        </w:rPr>
        <w:t>—</w:t>
      </w:r>
      <w:r>
        <w:rPr>
          <w:rFonts w:ascii="Times New Roman" w:hAnsi="Times New Roman" w:cs="Times New Roman"/>
          <w:i/>
        </w:rPr>
        <w:t xml:space="preserve">That’s Not </w:t>
      </w:r>
      <w:r w:rsidRPr="00D572BA">
        <w:rPr>
          <w:rFonts w:ascii="Times New Roman" w:hAnsi="Times New Roman" w:cs="Times New Roman"/>
          <w:i/>
        </w:rPr>
        <w:t xml:space="preserve">How </w:t>
      </w:r>
      <w:r w:rsidR="00945FD3">
        <w:rPr>
          <w:rFonts w:ascii="Times New Roman" w:hAnsi="Times New Roman" w:cs="Times New Roman"/>
          <w:i/>
        </w:rPr>
        <w:t>I</w:t>
      </w:r>
      <w:r w:rsidR="00945FD3" w:rsidRPr="00D572BA">
        <w:rPr>
          <w:rFonts w:ascii="Times New Roman" w:hAnsi="Times New Roman" w:cs="Times New Roman"/>
          <w:i/>
        </w:rPr>
        <w:t xml:space="preserve">t </w:t>
      </w:r>
      <w:r w:rsidRPr="00D572BA">
        <w:rPr>
          <w:rFonts w:ascii="Times New Roman" w:hAnsi="Times New Roman" w:cs="Times New Roman"/>
          <w:i/>
        </w:rPr>
        <w:t>Is</w:t>
      </w:r>
      <w:r>
        <w:rPr>
          <w:rFonts w:ascii="Times New Roman" w:hAnsi="Times New Roman" w:cs="Times New Roman"/>
        </w:rPr>
        <w:t>—</w:t>
      </w:r>
      <w:r w:rsidRPr="00D572BA">
        <w:rPr>
          <w:rFonts w:ascii="Times New Roman" w:hAnsi="Times New Roman" w:cs="Times New Roman"/>
        </w:rPr>
        <w:t>asked</w:t>
      </w:r>
      <w:r w:rsidRPr="000657C1">
        <w:rPr>
          <w:rFonts w:ascii="Times New Roman" w:hAnsi="Times New Roman" w:cs="Times New Roman"/>
        </w:rPr>
        <w:t xml:space="preserve"> spectators to</w:t>
      </w:r>
      <w:r>
        <w:rPr>
          <w:rFonts w:ascii="Times New Roman" w:hAnsi="Times New Roman" w:cs="Times New Roman"/>
        </w:rPr>
        <w:t xml:space="preserve"> approach and look carefully</w:t>
      </w:r>
      <w:r w:rsidRPr="000657C1">
        <w:rPr>
          <w:rFonts w:ascii="Times New Roman" w:hAnsi="Times New Roman" w:cs="Times New Roman"/>
        </w:rPr>
        <w:t xml:space="preserve"> at mundane objects</w:t>
      </w:r>
      <w:r>
        <w:rPr>
          <w:rFonts w:ascii="Times New Roman" w:hAnsi="Times New Roman" w:cs="Times New Roman"/>
        </w:rPr>
        <w:t xml:space="preserve"> to see what might be concealed. </w:t>
      </w:r>
      <w:r w:rsidRPr="00293E7C">
        <w:rPr>
          <w:rFonts w:ascii="Times New Roman" w:hAnsi="Times New Roman" w:cs="Times New Roman"/>
        </w:rPr>
        <w:t>Modesto’s decision to include Nixon in his work</w:t>
      </w:r>
      <w:r>
        <w:rPr>
          <w:rFonts w:ascii="Times New Roman" w:hAnsi="Times New Roman" w:cs="Times New Roman"/>
        </w:rPr>
        <w:t xml:space="preserve"> also</w:t>
      </w:r>
      <w:r w:rsidRPr="00293E7C">
        <w:rPr>
          <w:rFonts w:ascii="Times New Roman" w:hAnsi="Times New Roman" w:cs="Times New Roman"/>
        </w:rPr>
        <w:t xml:space="preserve"> brushed close to political commentary.</w:t>
      </w:r>
      <w:r>
        <w:rPr>
          <w:rFonts w:ascii="Times New Roman" w:hAnsi="Times New Roman" w:cs="Times New Roman"/>
        </w:rPr>
        <w:t xml:space="preserve"> Modesto remarked, “I did this work during the height of the news on Watergate. Of course I got a reaction, but then that was my intention.”</w:t>
      </w:r>
      <w:r>
        <w:rPr>
          <w:rStyle w:val="FootnoteReference"/>
          <w:rFonts w:ascii="Times New Roman" w:hAnsi="Times New Roman" w:cs="Times New Roman"/>
        </w:rPr>
        <w:footnoteReference w:id="87"/>
      </w:r>
      <w:r>
        <w:rPr>
          <w:rFonts w:ascii="Times New Roman" w:hAnsi="Times New Roman" w:cs="Times New Roman"/>
        </w:rPr>
        <w:t xml:space="preserve"> Modesto further stated, however, that despite the works being “political” they were definitively not “Social Realism,” drawing a distinction between the kind of representation done by members of Shop 6 and their social realist counterparts.</w:t>
      </w:r>
      <w:r>
        <w:rPr>
          <w:rStyle w:val="FootnoteReference"/>
          <w:rFonts w:ascii="Times New Roman" w:hAnsi="Times New Roman" w:cs="Times New Roman"/>
        </w:rPr>
        <w:footnoteReference w:id="88"/>
      </w:r>
      <w:r>
        <w:rPr>
          <w:rFonts w:ascii="Times New Roman" w:hAnsi="Times New Roman" w:cs="Times New Roman"/>
        </w:rPr>
        <w:t xml:space="preserve">  </w:t>
      </w:r>
    </w:p>
    <w:p w14:paraId="040C590A" w14:textId="77777777" w:rsidR="006C6438" w:rsidRDefault="006C6438" w:rsidP="006C6438">
      <w:pPr>
        <w:tabs>
          <w:tab w:val="left" w:pos="6840"/>
        </w:tabs>
        <w:spacing w:line="480" w:lineRule="auto"/>
        <w:ind w:firstLine="720"/>
        <w:rPr>
          <w:rFonts w:ascii="Times New Roman" w:hAnsi="Times New Roman" w:cs="Times New Roman"/>
        </w:rPr>
      </w:pPr>
      <w:r>
        <w:rPr>
          <w:rFonts w:ascii="Times New Roman" w:hAnsi="Times New Roman" w:cs="Times New Roman"/>
        </w:rPr>
        <w:t>Modesto was not the only artist who used images of controversial heads of state at</w:t>
      </w:r>
      <w:r w:rsidRPr="002110B0">
        <w:rPr>
          <w:rFonts w:ascii="Times New Roman" w:hAnsi="Times New Roman" w:cs="Times New Roman"/>
          <w:i/>
        </w:rPr>
        <w:t xml:space="preserve"> </w:t>
      </w:r>
      <w:r>
        <w:rPr>
          <w:rFonts w:ascii="Times New Roman" w:hAnsi="Times New Roman" w:cs="Times New Roman"/>
          <w:i/>
        </w:rPr>
        <w:t>Basta Hindi Ganon</w:t>
      </w:r>
      <w:r>
        <w:rPr>
          <w:rFonts w:ascii="Times New Roman" w:hAnsi="Times New Roman" w:cs="Times New Roman"/>
        </w:rPr>
        <w:t>. At the front of the gallery—not pictured in the installation shots depicted in the photographs—Bautista placed a refrigerator that contained small, cut-out images of the Marcoses inside. C</w:t>
      </w:r>
      <w:r w:rsidRPr="009E6BF1">
        <w:rPr>
          <w:rFonts w:ascii="Times New Roman" w:hAnsi="Times New Roman" w:cs="Times New Roman"/>
        </w:rPr>
        <w:t xml:space="preserve">alled </w:t>
      </w:r>
      <w:r w:rsidRPr="00A505FE">
        <w:rPr>
          <w:rFonts w:ascii="Times New Roman" w:hAnsi="Times New Roman" w:cs="Times New Roman"/>
          <w:i/>
        </w:rPr>
        <w:t>Refrigerator</w:t>
      </w:r>
      <w:r>
        <w:rPr>
          <w:rFonts w:ascii="Times New Roman" w:hAnsi="Times New Roman" w:cs="Times New Roman"/>
        </w:rPr>
        <w:t xml:space="preserve">, Dayrit described this work in her personal notes on </w:t>
      </w:r>
      <w:r w:rsidRPr="009A38A8">
        <w:rPr>
          <w:rFonts w:ascii="Times New Roman" w:hAnsi="Times New Roman" w:cs="Times New Roman"/>
        </w:rPr>
        <w:t>Shop 6</w:t>
      </w:r>
      <w:r>
        <w:rPr>
          <w:rFonts w:ascii="Times New Roman" w:hAnsi="Times New Roman" w:cs="Times New Roman"/>
        </w:rPr>
        <w:t xml:space="preserve"> as </w:t>
      </w:r>
      <w:r>
        <w:rPr>
          <w:rFonts w:ascii="Times New Roman" w:hAnsi="Times New Roman" w:cs="Times New Roman"/>
        </w:rPr>
        <w:lastRenderedPageBreak/>
        <w:t>“bottled collages refrigerated and frozen.”</w:t>
      </w:r>
      <w:r>
        <w:rPr>
          <w:rStyle w:val="FootnoteReference"/>
          <w:rFonts w:ascii="Times New Roman" w:hAnsi="Times New Roman" w:cs="Times New Roman"/>
        </w:rPr>
        <w:footnoteReference w:id="89"/>
      </w:r>
      <w:r w:rsidRPr="00707317">
        <w:rPr>
          <w:rFonts w:ascii="Times New Roman" w:hAnsi="Times New Roman" w:cs="Times New Roman"/>
        </w:rPr>
        <w:t xml:space="preserve"> </w:t>
      </w:r>
      <w:r>
        <w:rPr>
          <w:rFonts w:ascii="Times New Roman" w:hAnsi="Times New Roman" w:cs="Times New Roman"/>
        </w:rPr>
        <w:t>Within the refrigerator, which the artist had co-opted from its functional purpose at the gallery/cafe, Bautista arranged a collection of used Gerber and Nescafe bottles. Inside these repurposed bottles, Bautista placed “collages” consisting of clippings from magazines, scraps from calendars and various remnants of his childhood paraphernalia alongside the aforementioned cut-out images of then President Ferdinand Marcos and First Lady Imelda Marcos.</w:t>
      </w:r>
      <w:r>
        <w:rPr>
          <w:rStyle w:val="FootnoteReference"/>
          <w:rFonts w:ascii="Times New Roman" w:hAnsi="Times New Roman" w:cs="Times New Roman"/>
        </w:rPr>
        <w:footnoteReference w:id="90"/>
      </w:r>
      <w:r>
        <w:rPr>
          <w:rFonts w:ascii="Times New Roman" w:hAnsi="Times New Roman" w:cs="Times New Roman"/>
        </w:rPr>
        <w:t xml:space="preserve"> </w:t>
      </w:r>
    </w:p>
    <w:p w14:paraId="68C0913F" w14:textId="5CF453F2" w:rsidR="006C6438" w:rsidRDefault="006C6438" w:rsidP="006C6438">
      <w:pPr>
        <w:tabs>
          <w:tab w:val="left" w:pos="6840"/>
        </w:tabs>
        <w:spacing w:line="480" w:lineRule="auto"/>
        <w:ind w:firstLine="720"/>
        <w:rPr>
          <w:rFonts w:ascii="Times New Roman" w:hAnsi="Times New Roman" w:cs="Times New Roman"/>
        </w:rPr>
      </w:pPr>
      <w:r>
        <w:rPr>
          <w:rFonts w:ascii="Times New Roman" w:hAnsi="Times New Roman" w:cs="Times New Roman"/>
        </w:rPr>
        <w:t>Bautista situated the refrigerator so close to the door that it nearly blocked entry to the gallery. In fact, Chabet noted that Bautista’s refrigerator was placed “right smack in the doorway” and that “in order to get inside the gallery…you had to inch yourself [in].”</w:t>
      </w:r>
      <w:r>
        <w:rPr>
          <w:rStyle w:val="FootnoteReference"/>
          <w:rFonts w:ascii="Times New Roman" w:hAnsi="Times New Roman" w:cs="Times New Roman"/>
        </w:rPr>
        <w:footnoteReference w:id="91"/>
      </w:r>
      <w:r>
        <w:rPr>
          <w:rFonts w:ascii="Times New Roman" w:hAnsi="Times New Roman" w:cs="Times New Roman"/>
        </w:rPr>
        <w:t xml:space="preserve"> Similar to Modesto’s fan, Bautista’s refrigerator required bodily contortion to navigate around his installation—in this situation, viewers had to physica</w:t>
      </w:r>
      <w:r w:rsidR="00BE05E2">
        <w:rPr>
          <w:rFonts w:ascii="Times New Roman" w:hAnsi="Times New Roman" w:cs="Times New Roman"/>
        </w:rPr>
        <w:t xml:space="preserve">lly engage with the artwork </w:t>
      </w:r>
      <w:r>
        <w:rPr>
          <w:rFonts w:ascii="Times New Roman" w:hAnsi="Times New Roman" w:cs="Times New Roman"/>
        </w:rPr>
        <w:t>to gain access to the exhibition. Its unusual placement drew attention to the physical presence of the household appliance, forcing an encounter between an inanimate object and the viewer’s body as they inched into space. The odd position of the refrigerator also encouraged viewers to consider it as art installation rather than a functioning appliance. This enticed viewers to open the refrigerator and freely examine its contents in a manner that might have been inappropriate</w:t>
      </w:r>
      <w:r w:rsidR="00BE05E2">
        <w:rPr>
          <w:rFonts w:ascii="Times New Roman" w:hAnsi="Times New Roman" w:cs="Times New Roman"/>
        </w:rPr>
        <w:t>, or</w:t>
      </w:r>
      <w:r w:rsidR="00F85A63">
        <w:rPr>
          <w:rFonts w:ascii="Times New Roman" w:hAnsi="Times New Roman" w:cs="Times New Roman"/>
        </w:rPr>
        <w:t xml:space="preserve"> even</w:t>
      </w:r>
      <w:r w:rsidR="00BE05E2">
        <w:rPr>
          <w:rFonts w:ascii="Times New Roman" w:hAnsi="Times New Roman" w:cs="Times New Roman"/>
        </w:rPr>
        <w:t xml:space="preserve"> voyeuristic,</w:t>
      </w:r>
      <w:r>
        <w:rPr>
          <w:rFonts w:ascii="Times New Roman" w:hAnsi="Times New Roman" w:cs="Times New Roman"/>
        </w:rPr>
        <w:t xml:space="preserve"> if Bautista had chosen a more conventional place for the appliance. Referring to </w:t>
      </w:r>
      <w:r>
        <w:rPr>
          <w:rFonts w:ascii="Times New Roman" w:hAnsi="Times New Roman" w:cs="Times New Roman"/>
          <w:i/>
        </w:rPr>
        <w:lastRenderedPageBreak/>
        <w:t>Refrigerator</w:t>
      </w:r>
      <w:r w:rsidR="00222225">
        <w:rPr>
          <w:rFonts w:ascii="Times New Roman" w:hAnsi="Times New Roman" w:cs="Times New Roman"/>
        </w:rPr>
        <w:t>, Chabet even observes</w:t>
      </w:r>
      <w:r>
        <w:rPr>
          <w:rFonts w:ascii="Times New Roman" w:hAnsi="Times New Roman" w:cs="Times New Roman"/>
        </w:rPr>
        <w:t xml:space="preserve"> that “the tendency was to open the icebox” after one had “squeeze[ed]… between the icebox and the door.”</w:t>
      </w:r>
      <w:r>
        <w:rPr>
          <w:rStyle w:val="FootnoteReference"/>
          <w:rFonts w:ascii="Times New Roman" w:hAnsi="Times New Roman" w:cs="Times New Roman"/>
        </w:rPr>
        <w:footnoteReference w:id="92"/>
      </w:r>
      <w:r>
        <w:rPr>
          <w:rFonts w:ascii="Times New Roman" w:hAnsi="Times New Roman" w:cs="Times New Roman"/>
        </w:rPr>
        <w:t xml:space="preserve"> </w:t>
      </w:r>
    </w:p>
    <w:p w14:paraId="1E4BB498" w14:textId="77777777" w:rsidR="00E665E4" w:rsidRDefault="006C6438" w:rsidP="003E6E27">
      <w:pPr>
        <w:tabs>
          <w:tab w:val="left" w:pos="6840"/>
        </w:tabs>
        <w:spacing w:line="480" w:lineRule="auto"/>
        <w:ind w:firstLine="720"/>
        <w:rPr>
          <w:rFonts w:ascii="Times New Roman" w:hAnsi="Times New Roman" w:cs="Times New Roman"/>
        </w:rPr>
      </w:pPr>
      <w:r>
        <w:rPr>
          <w:rFonts w:ascii="Times New Roman" w:hAnsi="Times New Roman" w:cs="Times New Roman"/>
        </w:rPr>
        <w:t xml:space="preserve">Once people opened the refrigerator, however, they did not immediately experience visual reference </w:t>
      </w:r>
      <w:r w:rsidR="006C128B">
        <w:rPr>
          <w:rFonts w:ascii="Times New Roman" w:hAnsi="Times New Roman" w:cs="Times New Roman"/>
        </w:rPr>
        <w:t>to the Marcoses. Chabet states</w:t>
      </w:r>
      <w:r>
        <w:rPr>
          <w:rFonts w:ascii="Times New Roman" w:hAnsi="Times New Roman" w:cs="Times New Roman"/>
        </w:rPr>
        <w:t>, “Some of [the bottles] were very moldy and some were placed inside the freezer. If you looked close enough, you would see that inside the bottles were pictures of Marcos. You must remember that this was right after Martial Law…If you don’t look hard enough you won’t see the picture.”</w:t>
      </w:r>
      <w:r>
        <w:rPr>
          <w:rStyle w:val="FootnoteReference"/>
          <w:rFonts w:ascii="Times New Roman" w:hAnsi="Times New Roman" w:cs="Times New Roman"/>
        </w:rPr>
        <w:footnoteReference w:id="93"/>
      </w:r>
      <w:r w:rsidR="007E18A0">
        <w:rPr>
          <w:rFonts w:ascii="Times New Roman" w:hAnsi="Times New Roman" w:cs="Times New Roman"/>
        </w:rPr>
        <w:t xml:space="preserve"> </w:t>
      </w:r>
      <w:r>
        <w:rPr>
          <w:rFonts w:ascii="Times New Roman" w:hAnsi="Times New Roman" w:cs="Times New Roman"/>
        </w:rPr>
        <w:t>Bautista also noted that he wrapped some of these moldy bottles in plastic wrap to further obfuscate visual references.</w:t>
      </w:r>
      <w:r>
        <w:rPr>
          <w:rStyle w:val="FootnoteReference"/>
          <w:rFonts w:ascii="Times New Roman" w:hAnsi="Times New Roman" w:cs="Times New Roman"/>
        </w:rPr>
        <w:footnoteReference w:id="94"/>
      </w:r>
      <w:r w:rsidR="00402E18">
        <w:rPr>
          <w:rFonts w:ascii="Times New Roman" w:hAnsi="Times New Roman" w:cs="Times New Roman"/>
          <w:color w:val="4F81BD" w:themeColor="accent1"/>
        </w:rPr>
        <w:t xml:space="preserve"> </w:t>
      </w:r>
      <w:r>
        <w:rPr>
          <w:rFonts w:ascii="Times New Roman" w:hAnsi="Times New Roman" w:cs="Times New Roman"/>
        </w:rPr>
        <w:t>Like Modesto’s fan,</w:t>
      </w:r>
      <w:r>
        <w:rPr>
          <w:rFonts w:ascii="Times New Roman" w:hAnsi="Times New Roman" w:cs="Times New Roman"/>
          <w:i/>
        </w:rPr>
        <w:t xml:space="preserve"> Refrigerator</w:t>
      </w:r>
      <w:r w:rsidR="00FD4652">
        <w:rPr>
          <w:rFonts w:ascii="Times New Roman" w:hAnsi="Times New Roman" w:cs="Times New Roman"/>
        </w:rPr>
        <w:t xml:space="preserve"> require</w:t>
      </w:r>
      <w:r>
        <w:rPr>
          <w:rFonts w:ascii="Times New Roman" w:hAnsi="Times New Roman" w:cs="Times New Roman"/>
        </w:rPr>
        <w:t xml:space="preserve">d the viewer to closely examine the bottle to identify their contents and obscure reference to the </w:t>
      </w:r>
      <w:r w:rsidRPr="002A030F">
        <w:rPr>
          <w:rFonts w:ascii="Times New Roman" w:hAnsi="Times New Roman" w:cs="Times New Roman"/>
        </w:rPr>
        <w:t>Marcoses</w:t>
      </w:r>
      <w:r w:rsidR="00CF3A32" w:rsidRPr="002A030F">
        <w:rPr>
          <w:rFonts w:ascii="Times New Roman" w:hAnsi="Times New Roman" w:cs="Times New Roman"/>
        </w:rPr>
        <w:t>.</w:t>
      </w:r>
      <w:r w:rsidR="007E18A0" w:rsidRPr="002A030F">
        <w:rPr>
          <w:rFonts w:ascii="Times New Roman" w:hAnsi="Times New Roman" w:cs="Times New Roman"/>
        </w:rPr>
        <w:t xml:space="preserve"> </w:t>
      </w:r>
      <w:r w:rsidR="00DC0417" w:rsidRPr="002A030F">
        <w:rPr>
          <w:rFonts w:ascii="Times New Roman" w:hAnsi="Times New Roman" w:cs="Times New Roman"/>
        </w:rPr>
        <w:t>One</w:t>
      </w:r>
      <w:r w:rsidR="004C7F6F" w:rsidRPr="002A030F">
        <w:rPr>
          <w:rFonts w:ascii="Times New Roman" w:hAnsi="Times New Roman" w:cs="Times New Roman"/>
        </w:rPr>
        <w:t xml:space="preserve"> would</w:t>
      </w:r>
      <w:r w:rsidR="00DC0417" w:rsidRPr="002A030F">
        <w:rPr>
          <w:rFonts w:ascii="Times New Roman" w:hAnsi="Times New Roman" w:cs="Times New Roman"/>
        </w:rPr>
        <w:t xml:space="preserve"> </w:t>
      </w:r>
      <w:r w:rsidR="00185BE0" w:rsidRPr="002A030F">
        <w:rPr>
          <w:rFonts w:ascii="Times New Roman" w:hAnsi="Times New Roman" w:cs="Times New Roman"/>
        </w:rPr>
        <w:t>not only have</w:t>
      </w:r>
      <w:r w:rsidR="00DC0417" w:rsidRPr="002A030F">
        <w:rPr>
          <w:rFonts w:ascii="Times New Roman" w:hAnsi="Times New Roman" w:cs="Times New Roman"/>
        </w:rPr>
        <w:t xml:space="preserve"> to look closely through the plast</w:t>
      </w:r>
      <w:r w:rsidR="00951E93" w:rsidRPr="002A030F">
        <w:rPr>
          <w:rFonts w:ascii="Times New Roman" w:hAnsi="Times New Roman" w:cs="Times New Roman"/>
        </w:rPr>
        <w:t>ic wrapped, mold-ridden surface</w:t>
      </w:r>
      <w:r w:rsidR="00201C8B" w:rsidRPr="002A030F">
        <w:rPr>
          <w:rFonts w:ascii="Times New Roman" w:hAnsi="Times New Roman" w:cs="Times New Roman"/>
        </w:rPr>
        <w:t xml:space="preserve"> of</w:t>
      </w:r>
      <w:r w:rsidR="00DC0417" w:rsidRPr="002A030F">
        <w:rPr>
          <w:rFonts w:ascii="Times New Roman" w:hAnsi="Times New Roman" w:cs="Times New Roman"/>
        </w:rPr>
        <w:t xml:space="preserve"> the bottles, but</w:t>
      </w:r>
      <w:r w:rsidR="007F0B6F">
        <w:rPr>
          <w:rFonts w:ascii="Times New Roman" w:hAnsi="Times New Roman" w:cs="Times New Roman"/>
        </w:rPr>
        <w:t xml:space="preserve"> would</w:t>
      </w:r>
      <w:r w:rsidR="00B36AC5" w:rsidRPr="002A030F">
        <w:rPr>
          <w:rFonts w:ascii="Times New Roman" w:hAnsi="Times New Roman" w:cs="Times New Roman"/>
        </w:rPr>
        <w:t xml:space="preserve"> also</w:t>
      </w:r>
      <w:r w:rsidR="007F0B6F">
        <w:rPr>
          <w:rFonts w:ascii="Times New Roman" w:hAnsi="Times New Roman" w:cs="Times New Roman"/>
        </w:rPr>
        <w:t xml:space="preserve"> have to</w:t>
      </w:r>
      <w:r w:rsidR="00DC0417" w:rsidRPr="002A030F">
        <w:rPr>
          <w:rFonts w:ascii="Times New Roman" w:hAnsi="Times New Roman" w:cs="Times New Roman"/>
        </w:rPr>
        <w:t xml:space="preserve"> overcome the musty smell </w:t>
      </w:r>
      <w:r w:rsidR="00525671">
        <w:rPr>
          <w:rFonts w:ascii="Times New Roman" w:hAnsi="Times New Roman" w:cs="Times New Roman"/>
        </w:rPr>
        <w:t>of residual milk and baby food</w:t>
      </w:r>
      <w:r w:rsidR="00D00125">
        <w:rPr>
          <w:rFonts w:ascii="Times New Roman" w:hAnsi="Times New Roman" w:cs="Times New Roman"/>
        </w:rPr>
        <w:t xml:space="preserve"> in the bottles</w:t>
      </w:r>
      <w:r w:rsidR="008479B5">
        <w:rPr>
          <w:rFonts w:ascii="Times New Roman" w:hAnsi="Times New Roman" w:cs="Times New Roman"/>
        </w:rPr>
        <w:t xml:space="preserve"> </w:t>
      </w:r>
      <w:r w:rsidR="00E85C99" w:rsidRPr="002A030F">
        <w:rPr>
          <w:rFonts w:ascii="Times New Roman" w:hAnsi="Times New Roman" w:cs="Times New Roman"/>
        </w:rPr>
        <w:t>to</w:t>
      </w:r>
      <w:r w:rsidR="00D43FF3" w:rsidRPr="002A030F">
        <w:rPr>
          <w:rFonts w:ascii="Times New Roman" w:hAnsi="Times New Roman" w:cs="Times New Roman"/>
        </w:rPr>
        <w:t xml:space="preserve"> peer close enough to see the </w:t>
      </w:r>
      <w:r w:rsidR="00414558">
        <w:rPr>
          <w:rFonts w:ascii="Times New Roman" w:hAnsi="Times New Roman" w:cs="Times New Roman"/>
        </w:rPr>
        <w:t>image of</w:t>
      </w:r>
      <w:r w:rsidR="004F1BA4">
        <w:rPr>
          <w:rFonts w:ascii="Times New Roman" w:hAnsi="Times New Roman" w:cs="Times New Roman"/>
        </w:rPr>
        <w:t xml:space="preserve"> the Marcoses</w:t>
      </w:r>
      <w:r w:rsidR="006F1AC2" w:rsidRPr="002A030F">
        <w:rPr>
          <w:rFonts w:ascii="Times New Roman" w:hAnsi="Times New Roman" w:cs="Times New Roman"/>
        </w:rPr>
        <w:t>.</w:t>
      </w:r>
      <w:r w:rsidR="004F1BA4">
        <w:rPr>
          <w:rFonts w:ascii="Times New Roman" w:hAnsi="Times New Roman" w:cs="Times New Roman"/>
        </w:rPr>
        <w:t xml:space="preserve"> </w:t>
      </w:r>
    </w:p>
    <w:p w14:paraId="7AE8E8C2" w14:textId="2253ADFD" w:rsidR="004E3DAF" w:rsidRPr="003E6E27" w:rsidRDefault="004F1BA4" w:rsidP="003E6E27">
      <w:pPr>
        <w:tabs>
          <w:tab w:val="left" w:pos="6840"/>
        </w:tabs>
        <w:spacing w:line="480" w:lineRule="auto"/>
        <w:ind w:firstLine="720"/>
        <w:rPr>
          <w:rFonts w:ascii="Times New Roman" w:hAnsi="Times New Roman" w:cs="Times New Roman"/>
          <w:color w:val="4F81BD" w:themeColor="accent1"/>
        </w:rPr>
      </w:pPr>
      <w:r>
        <w:rPr>
          <w:rFonts w:ascii="Times New Roman" w:hAnsi="Times New Roman" w:cs="Times New Roman"/>
        </w:rPr>
        <w:t xml:space="preserve">Far from </w:t>
      </w:r>
      <w:r w:rsidR="00F05A07">
        <w:rPr>
          <w:rFonts w:ascii="Times New Roman" w:hAnsi="Times New Roman" w:cs="Times New Roman"/>
        </w:rPr>
        <w:t>a pres</w:t>
      </w:r>
      <w:r w:rsidR="00B15972">
        <w:rPr>
          <w:rFonts w:ascii="Times New Roman" w:hAnsi="Times New Roman" w:cs="Times New Roman"/>
        </w:rPr>
        <w:t xml:space="preserve">tigious portrait of the couple, </w:t>
      </w:r>
      <w:r w:rsidR="00B15972">
        <w:rPr>
          <w:rFonts w:ascii="Times New Roman" w:hAnsi="Times New Roman" w:cs="Times New Roman"/>
          <w:i/>
        </w:rPr>
        <w:t xml:space="preserve">Refrigerator </w:t>
      </w:r>
      <w:r w:rsidR="00B15972">
        <w:rPr>
          <w:rFonts w:ascii="Times New Roman" w:hAnsi="Times New Roman" w:cs="Times New Roman"/>
        </w:rPr>
        <w:t xml:space="preserve">enshrouded </w:t>
      </w:r>
      <w:r w:rsidR="00690648">
        <w:rPr>
          <w:rFonts w:ascii="Times New Roman" w:hAnsi="Times New Roman" w:cs="Times New Roman"/>
        </w:rPr>
        <w:t xml:space="preserve">them </w:t>
      </w:r>
      <w:r w:rsidR="00B10C06">
        <w:rPr>
          <w:rFonts w:ascii="Times New Roman" w:hAnsi="Times New Roman" w:cs="Times New Roman"/>
        </w:rPr>
        <w:t>amidst</w:t>
      </w:r>
      <w:r w:rsidR="00B064B1">
        <w:rPr>
          <w:rFonts w:ascii="Times New Roman" w:hAnsi="Times New Roman" w:cs="Times New Roman"/>
        </w:rPr>
        <w:t xml:space="preserve"> a collection</w:t>
      </w:r>
      <w:r w:rsidR="00690648">
        <w:rPr>
          <w:rFonts w:ascii="Times New Roman" w:hAnsi="Times New Roman" w:cs="Times New Roman"/>
        </w:rPr>
        <w:t xml:space="preserve"> </w:t>
      </w:r>
      <w:r w:rsidR="00945FD3">
        <w:rPr>
          <w:rFonts w:ascii="Times New Roman" w:hAnsi="Times New Roman" w:cs="Times New Roman"/>
        </w:rPr>
        <w:t xml:space="preserve">of </w:t>
      </w:r>
      <w:r w:rsidR="00690648">
        <w:rPr>
          <w:rFonts w:ascii="Times New Roman" w:hAnsi="Times New Roman" w:cs="Times New Roman"/>
        </w:rPr>
        <w:t>abject</w:t>
      </w:r>
      <w:r w:rsidR="00B064B1">
        <w:rPr>
          <w:rFonts w:ascii="Times New Roman" w:hAnsi="Times New Roman" w:cs="Times New Roman"/>
        </w:rPr>
        <w:t xml:space="preserve"> and smelly</w:t>
      </w:r>
      <w:r w:rsidR="00690648">
        <w:rPr>
          <w:rFonts w:ascii="Times New Roman" w:hAnsi="Times New Roman" w:cs="Times New Roman"/>
        </w:rPr>
        <w:t xml:space="preserve"> things.</w:t>
      </w:r>
      <w:r w:rsidR="00C22B53">
        <w:rPr>
          <w:rFonts w:ascii="Times New Roman" w:hAnsi="Times New Roman" w:cs="Times New Roman"/>
          <w:color w:val="4F81BD" w:themeColor="accent1"/>
        </w:rPr>
        <w:t xml:space="preserve"> </w:t>
      </w:r>
      <w:r w:rsidR="004E3DAF">
        <w:rPr>
          <w:rFonts w:ascii="Times New Roman" w:hAnsi="Times New Roman" w:cs="Times New Roman"/>
        </w:rPr>
        <w:t>T</w:t>
      </w:r>
      <w:r w:rsidR="004E3DAF" w:rsidRPr="005939BB">
        <w:rPr>
          <w:rFonts w:ascii="Times New Roman" w:hAnsi="Times New Roman" w:cs="Times New Roman"/>
        </w:rPr>
        <w:t xml:space="preserve">hat the bottles mixed collages of not only references to the Marcoses, but remnants </w:t>
      </w:r>
      <w:r w:rsidR="00945FD3">
        <w:rPr>
          <w:rFonts w:ascii="Times New Roman" w:hAnsi="Times New Roman" w:cs="Times New Roman"/>
        </w:rPr>
        <w:t>Modesto’s</w:t>
      </w:r>
      <w:r w:rsidR="004E3DAF" w:rsidRPr="005939BB">
        <w:rPr>
          <w:rFonts w:ascii="Times New Roman" w:hAnsi="Times New Roman" w:cs="Times New Roman"/>
        </w:rPr>
        <w:t xml:space="preserve"> visual culture and memory—including those from his childhood—suggested that Marcos</w:t>
      </w:r>
      <w:r w:rsidR="004E3DAF">
        <w:rPr>
          <w:rFonts w:ascii="Times New Roman" w:hAnsi="Times New Roman" w:cs="Times New Roman"/>
        </w:rPr>
        <w:t>’</w:t>
      </w:r>
      <w:r w:rsidR="004E3DAF" w:rsidRPr="005939BB">
        <w:rPr>
          <w:rFonts w:ascii="Times New Roman" w:hAnsi="Times New Roman" w:cs="Times New Roman"/>
        </w:rPr>
        <w:t xml:space="preserve"> authoritarianism was experienced through mundane everyday incidences rather than over-arching, consistent oppression.</w:t>
      </w:r>
      <w:r w:rsidR="00DE09DC">
        <w:rPr>
          <w:rFonts w:ascii="Times New Roman" w:hAnsi="Times New Roman" w:cs="Times New Roman"/>
        </w:rPr>
        <w:t xml:space="preserve"> In response, Bautista </w:t>
      </w:r>
      <w:r w:rsidR="00123E74">
        <w:rPr>
          <w:rFonts w:ascii="Times New Roman" w:hAnsi="Times New Roman" w:cs="Times New Roman"/>
        </w:rPr>
        <w:t xml:space="preserve">might have </w:t>
      </w:r>
      <w:r w:rsidR="00DE09DC">
        <w:rPr>
          <w:rFonts w:ascii="Times New Roman" w:hAnsi="Times New Roman" w:cs="Times New Roman"/>
        </w:rPr>
        <w:t>found satisfaction</w:t>
      </w:r>
      <w:r w:rsidR="00D17E2A">
        <w:rPr>
          <w:rFonts w:ascii="Times New Roman" w:hAnsi="Times New Roman" w:cs="Times New Roman"/>
        </w:rPr>
        <w:t>, or glee,</w:t>
      </w:r>
      <w:r w:rsidR="00DE09DC">
        <w:rPr>
          <w:rFonts w:ascii="Times New Roman" w:hAnsi="Times New Roman" w:cs="Times New Roman"/>
        </w:rPr>
        <w:t xml:space="preserve"> in d</w:t>
      </w:r>
      <w:r w:rsidR="005E7F41">
        <w:rPr>
          <w:rFonts w:ascii="Times New Roman" w:hAnsi="Times New Roman" w:cs="Times New Roman"/>
        </w:rPr>
        <w:t>isplaying the Marcoses</w:t>
      </w:r>
      <w:r w:rsidR="00D17E2A">
        <w:rPr>
          <w:rFonts w:ascii="Times New Roman" w:hAnsi="Times New Roman" w:cs="Times New Roman"/>
        </w:rPr>
        <w:t xml:space="preserve"> in such a dishonorable fashion.</w:t>
      </w:r>
      <w:r w:rsidR="005E7F41">
        <w:rPr>
          <w:rFonts w:ascii="Times New Roman" w:hAnsi="Times New Roman" w:cs="Times New Roman"/>
        </w:rPr>
        <w:t xml:space="preserve"> </w:t>
      </w:r>
      <w:r w:rsidR="004C3C77">
        <w:rPr>
          <w:rFonts w:ascii="Times New Roman" w:hAnsi="Times New Roman" w:cs="Times New Roman"/>
        </w:rPr>
        <w:t xml:space="preserve">Yet, </w:t>
      </w:r>
      <w:r w:rsidR="004C3C77">
        <w:rPr>
          <w:rFonts w:ascii="Times New Roman" w:hAnsi="Times New Roman" w:cs="Times New Roman"/>
        </w:rPr>
        <w:lastRenderedPageBreak/>
        <w:t>y</w:t>
      </w:r>
      <w:r w:rsidR="00A62535">
        <w:rPr>
          <w:rFonts w:ascii="Times New Roman" w:hAnsi="Times New Roman" w:cs="Times New Roman"/>
        </w:rPr>
        <w:t xml:space="preserve">ears after Ferdinand’s </w:t>
      </w:r>
      <w:r w:rsidR="0046552A">
        <w:rPr>
          <w:rFonts w:ascii="Times New Roman" w:hAnsi="Times New Roman" w:cs="Times New Roman"/>
        </w:rPr>
        <w:t>deposition</w:t>
      </w:r>
      <w:r w:rsidR="004E3DAF" w:rsidRPr="00A505FE">
        <w:rPr>
          <w:rFonts w:ascii="Times New Roman" w:hAnsi="Times New Roman" w:cs="Times New Roman"/>
        </w:rPr>
        <w:t>, Bautista remarked, “I don’t know that time if what I was doing was a political statement.”</w:t>
      </w:r>
      <w:r w:rsidR="004E3DAF" w:rsidRPr="00A505FE">
        <w:rPr>
          <w:rStyle w:val="FootnoteReference"/>
          <w:rFonts w:ascii="Times New Roman" w:hAnsi="Times New Roman" w:cs="Times New Roman"/>
        </w:rPr>
        <w:footnoteReference w:id="95"/>
      </w:r>
    </w:p>
    <w:p w14:paraId="5FEE8D84" w14:textId="77777777" w:rsidR="006C6438" w:rsidRDefault="006C6438" w:rsidP="006C6438">
      <w:pPr>
        <w:tabs>
          <w:tab w:val="left" w:pos="6840"/>
        </w:tabs>
        <w:spacing w:line="480" w:lineRule="auto"/>
        <w:ind w:firstLine="720"/>
        <w:rPr>
          <w:rFonts w:ascii="Times New Roman" w:hAnsi="Times New Roman" w:cs="Times New Roman"/>
        </w:rPr>
      </w:pPr>
      <w:r>
        <w:rPr>
          <w:rFonts w:ascii="Times New Roman" w:hAnsi="Times New Roman" w:cs="Times New Roman"/>
        </w:rPr>
        <w:t xml:space="preserve">Political or not, though </w:t>
      </w:r>
      <w:r>
        <w:rPr>
          <w:rFonts w:ascii="Times New Roman" w:hAnsi="Times New Roman" w:cs="Times New Roman"/>
          <w:i/>
        </w:rPr>
        <w:t xml:space="preserve">Refrigerator </w:t>
      </w:r>
      <w:r>
        <w:rPr>
          <w:rFonts w:ascii="Times New Roman" w:hAnsi="Times New Roman" w:cs="Times New Roman"/>
        </w:rPr>
        <w:t xml:space="preserve">was the only work that directly alluded to the Marcoses, it was not perceived as the “objectionable” work that prematurely shut down </w:t>
      </w:r>
      <w:r>
        <w:rPr>
          <w:rFonts w:ascii="Times New Roman" w:hAnsi="Times New Roman" w:cs="Times New Roman"/>
          <w:i/>
        </w:rPr>
        <w:t>Basta Hindi Ganon</w:t>
      </w:r>
      <w:r>
        <w:rPr>
          <w:rFonts w:ascii="Times New Roman" w:hAnsi="Times New Roman" w:cs="Times New Roman"/>
        </w:rPr>
        <w:t>. In another installation, Bautista had displayed a number of used clothes—mainly panties and jockeys—folded neatly in cellophane packages “like they were new.”</w:t>
      </w:r>
      <w:r>
        <w:rPr>
          <w:rStyle w:val="FootnoteReference"/>
          <w:rFonts w:ascii="Times New Roman" w:hAnsi="Times New Roman" w:cs="Times New Roman"/>
        </w:rPr>
        <w:footnoteReference w:id="96"/>
      </w:r>
      <w:r>
        <w:rPr>
          <w:rFonts w:ascii="Times New Roman" w:hAnsi="Times New Roman" w:cs="Times New Roman"/>
        </w:rPr>
        <w:t xml:space="preserve"> He placed them at the front window of the gallery, arranging them in a way that, according the Chabet, “emphasized the crotch.”</w:t>
      </w:r>
      <w:r>
        <w:rPr>
          <w:rStyle w:val="FootnoteReference"/>
          <w:rFonts w:ascii="Times New Roman" w:hAnsi="Times New Roman" w:cs="Times New Roman"/>
        </w:rPr>
        <w:footnoteReference w:id="97"/>
      </w:r>
      <w:r>
        <w:rPr>
          <w:rFonts w:ascii="Times New Roman" w:hAnsi="Times New Roman" w:cs="Times New Roman"/>
        </w:rPr>
        <w:t xml:space="preserve"> Since Lahi Gallery was in a place that “had some clothing shops,” Bautista’s front display “sort of imitated that, with clothes.”</w:t>
      </w:r>
      <w:r>
        <w:rPr>
          <w:rStyle w:val="FootnoteReference"/>
          <w:rFonts w:ascii="Times New Roman" w:hAnsi="Times New Roman" w:cs="Times New Roman"/>
        </w:rPr>
        <w:footnoteReference w:id="98"/>
      </w:r>
      <w:r>
        <w:rPr>
          <w:rFonts w:ascii="Times New Roman" w:hAnsi="Times New Roman" w:cs="Times New Roman"/>
        </w:rPr>
        <w:t xml:space="preserve"> By positioning the cellophane wrapped clothes at the front window, the artist intimated the gallery as the purveyor of used undergarments.</w:t>
      </w:r>
    </w:p>
    <w:p w14:paraId="5DB7FCE2" w14:textId="77777777" w:rsidR="006C6438" w:rsidRPr="008F474D" w:rsidRDefault="006C6438" w:rsidP="006C6438">
      <w:pPr>
        <w:tabs>
          <w:tab w:val="left" w:pos="6840"/>
        </w:tabs>
        <w:spacing w:line="480" w:lineRule="auto"/>
        <w:ind w:firstLine="720"/>
        <w:rPr>
          <w:rFonts w:ascii="Times New Roman" w:hAnsi="Times New Roman" w:cs="Times New Roman"/>
        </w:rPr>
      </w:pPr>
      <w:r>
        <w:rPr>
          <w:rFonts w:ascii="Times New Roman" w:hAnsi="Times New Roman" w:cs="Times New Roman"/>
        </w:rPr>
        <w:t>According to an interview</w:t>
      </w:r>
      <w:r w:rsidRPr="000D554E">
        <w:rPr>
          <w:rFonts w:ascii="Times New Roman" w:hAnsi="Times New Roman" w:cs="Times New Roman"/>
        </w:rPr>
        <w:t xml:space="preserve"> conducted by Francesca Enriquez in the 1990s and a </w:t>
      </w:r>
      <w:r>
        <w:rPr>
          <w:rFonts w:ascii="Times New Roman" w:hAnsi="Times New Roman" w:cs="Times New Roman"/>
        </w:rPr>
        <w:t xml:space="preserve">public </w:t>
      </w:r>
      <w:r w:rsidRPr="000D554E">
        <w:rPr>
          <w:rFonts w:ascii="Times New Roman" w:hAnsi="Times New Roman" w:cs="Times New Roman"/>
        </w:rPr>
        <w:t xml:space="preserve">conversation between </w:t>
      </w:r>
      <w:r w:rsidRPr="00CF02CC">
        <w:rPr>
          <w:rFonts w:ascii="Times New Roman" w:hAnsi="Times New Roman" w:cs="Times New Roman"/>
        </w:rPr>
        <w:t>Shop 6</w:t>
      </w:r>
      <w:r w:rsidRPr="008D010B">
        <w:rPr>
          <w:rFonts w:ascii="Times New Roman" w:hAnsi="Times New Roman" w:cs="Times New Roman"/>
          <w:i/>
        </w:rPr>
        <w:t xml:space="preserve"> </w:t>
      </w:r>
      <w:r w:rsidRPr="000D554E">
        <w:rPr>
          <w:rFonts w:ascii="Times New Roman" w:hAnsi="Times New Roman" w:cs="Times New Roman"/>
        </w:rPr>
        <w:t>artists at the Lopez Museum in 2011, among</w:t>
      </w:r>
      <w:r>
        <w:rPr>
          <w:rFonts w:ascii="Times New Roman" w:hAnsi="Times New Roman" w:cs="Times New Roman"/>
        </w:rPr>
        <w:t xml:space="preserve"> other later</w:t>
      </w:r>
      <w:r w:rsidRPr="000D554E">
        <w:rPr>
          <w:rFonts w:ascii="Times New Roman" w:hAnsi="Times New Roman" w:cs="Times New Roman"/>
        </w:rPr>
        <w:t xml:space="preserve"> interviews with the artists, the provocat</w:t>
      </w:r>
      <w:r>
        <w:rPr>
          <w:rFonts w:ascii="Times New Roman" w:hAnsi="Times New Roman" w:cs="Times New Roman"/>
        </w:rPr>
        <w:t>ive nature of Bautista’s panty display</w:t>
      </w:r>
      <w:r w:rsidRPr="000D554E">
        <w:rPr>
          <w:rFonts w:ascii="Times New Roman" w:hAnsi="Times New Roman" w:cs="Times New Roman"/>
        </w:rPr>
        <w:t xml:space="preserve"> caused </w:t>
      </w:r>
      <w:r>
        <w:rPr>
          <w:rFonts w:ascii="Times New Roman" w:hAnsi="Times New Roman" w:cs="Times New Roman"/>
        </w:rPr>
        <w:t>the exhibition to close early</w:t>
      </w:r>
      <w:r w:rsidRPr="000D554E">
        <w:rPr>
          <w:rFonts w:ascii="Times New Roman" w:hAnsi="Times New Roman" w:cs="Times New Roman"/>
        </w:rPr>
        <w:t>.</w:t>
      </w:r>
      <w:r>
        <w:rPr>
          <w:rStyle w:val="FootnoteReference"/>
          <w:rFonts w:ascii="Times New Roman" w:hAnsi="Times New Roman" w:cs="Times New Roman"/>
        </w:rPr>
        <w:footnoteReference w:id="99"/>
      </w:r>
      <w:r>
        <w:rPr>
          <w:rFonts w:ascii="Times New Roman" w:hAnsi="Times New Roman" w:cs="Times New Roman"/>
          <w:color w:val="4F81BD" w:themeColor="accent1"/>
        </w:rPr>
        <w:t xml:space="preserve"> </w:t>
      </w:r>
      <w:r>
        <w:rPr>
          <w:rFonts w:ascii="Times New Roman" w:hAnsi="Times New Roman" w:cs="Times New Roman"/>
        </w:rPr>
        <w:t xml:space="preserve">Chabet remarked that the artists “received a very strong letter” </w:t>
      </w:r>
      <w:r w:rsidRPr="00BA1833">
        <w:rPr>
          <w:rFonts w:ascii="Times New Roman" w:hAnsi="Times New Roman" w:cs="Times New Roman"/>
        </w:rPr>
        <w:t xml:space="preserve">that demanded the </w:t>
      </w:r>
      <w:r w:rsidRPr="00BA1833">
        <w:rPr>
          <w:rFonts w:ascii="Times New Roman" w:hAnsi="Times New Roman" w:cs="Times New Roman"/>
        </w:rPr>
        <w:lastRenderedPageBreak/>
        <w:t>removal of Bautista’s</w:t>
      </w:r>
      <w:r w:rsidRPr="004F7BD5">
        <w:rPr>
          <w:rFonts w:ascii="Times New Roman" w:hAnsi="Times New Roman" w:cs="Times New Roman"/>
        </w:rPr>
        <w:t xml:space="preserve"> playful window display</w:t>
      </w:r>
      <w:r>
        <w:rPr>
          <w:rFonts w:ascii="Times New Roman" w:hAnsi="Times New Roman" w:cs="Times New Roman"/>
        </w:rPr>
        <w:t xml:space="preserve"> and other “objectionable” work. </w:t>
      </w:r>
      <w:r w:rsidRPr="000F3FD1">
        <w:rPr>
          <w:rFonts w:ascii="Times New Roman" w:hAnsi="Times New Roman" w:cs="Times New Roman"/>
        </w:rPr>
        <w:t xml:space="preserve">Bautista’s display of panties apparently too uncomfortably resembled and blended in with the commercial storefronts around Lahi Gallery, making it appear as if the gallery actually sold old underwear. </w:t>
      </w:r>
      <w:r>
        <w:rPr>
          <w:rFonts w:ascii="Times New Roman" w:hAnsi="Times New Roman" w:cs="Times New Roman"/>
        </w:rPr>
        <w:t>Instead of removing the offensive work, the artists instead chose to de-install the entire show. Chabet stated, “We just folded up. And people started talking about this one-day exhibition.”</w:t>
      </w:r>
      <w:r>
        <w:rPr>
          <w:rStyle w:val="FootnoteReference"/>
          <w:rFonts w:ascii="Times New Roman" w:hAnsi="Times New Roman" w:cs="Times New Roman"/>
        </w:rPr>
        <w:footnoteReference w:id="100"/>
      </w:r>
      <w:r>
        <w:rPr>
          <w:rFonts w:ascii="Times New Roman" w:hAnsi="Times New Roman" w:cs="Times New Roman"/>
        </w:rPr>
        <w:t xml:space="preserve"> </w:t>
      </w:r>
    </w:p>
    <w:p w14:paraId="766D5492" w14:textId="54C98B53" w:rsidR="006C6438" w:rsidRPr="00D041F7" w:rsidRDefault="006C6438" w:rsidP="006C6438">
      <w:pPr>
        <w:spacing w:line="480" w:lineRule="auto"/>
        <w:ind w:firstLine="720"/>
        <w:rPr>
          <w:rFonts w:ascii="Times New Roman" w:hAnsi="Times New Roman" w:cs="Times New Roman"/>
        </w:rPr>
      </w:pPr>
      <w:r>
        <w:rPr>
          <w:rFonts w:ascii="Times New Roman" w:hAnsi="Times New Roman" w:cs="Times New Roman"/>
        </w:rPr>
        <w:t xml:space="preserve">A </w:t>
      </w:r>
      <w:r w:rsidRPr="00E00859">
        <w:rPr>
          <w:rFonts w:ascii="Times New Roman" w:hAnsi="Times New Roman" w:cs="Times New Roman"/>
        </w:rPr>
        <w:t>letter</w:t>
      </w:r>
      <w:r>
        <w:rPr>
          <w:rFonts w:ascii="Times New Roman" w:hAnsi="Times New Roman" w:cs="Times New Roman"/>
        </w:rPr>
        <w:t xml:space="preserve"> from the Lahi Association addressed to Chabet (by his last name as Mr. Rodriguez) dated April 21, 1974 paints a different picture than the one above. While the artists claimed that the request to remove Bautista’s “objectionable” and “obscene” installation from the exhibition caused artists to scrap </w:t>
      </w:r>
      <w:r w:rsidR="00945FD3">
        <w:rPr>
          <w:rFonts w:ascii="Times New Roman" w:hAnsi="Times New Roman" w:cs="Times New Roman"/>
        </w:rPr>
        <w:t xml:space="preserve">the </w:t>
      </w:r>
      <w:r>
        <w:rPr>
          <w:rFonts w:ascii="Times New Roman" w:hAnsi="Times New Roman" w:cs="Times New Roman"/>
        </w:rPr>
        <w:t xml:space="preserve">entire exhibition in solidarity, this letter included a </w:t>
      </w:r>
      <w:r w:rsidRPr="008A1278">
        <w:rPr>
          <w:rFonts w:ascii="Times New Roman" w:hAnsi="Times New Roman" w:cs="Times New Roman"/>
        </w:rPr>
        <w:t>change in contract terms for a variety of</w:t>
      </w:r>
      <w:r>
        <w:rPr>
          <w:rFonts w:ascii="Times New Roman" w:hAnsi="Times New Roman" w:cs="Times New Roman"/>
        </w:rPr>
        <w:t xml:space="preserve"> boring</w:t>
      </w:r>
      <w:r w:rsidRPr="008A1278">
        <w:rPr>
          <w:rFonts w:ascii="Times New Roman" w:hAnsi="Times New Roman" w:cs="Times New Roman"/>
        </w:rPr>
        <w:t xml:space="preserve"> reasons, including “the exhibit is not money earning” and that the “receptionist is threatening to resign because of the </w:t>
      </w:r>
      <w:r w:rsidR="00910185">
        <w:rPr>
          <w:rFonts w:ascii="Times New Roman" w:hAnsi="Times New Roman" w:cs="Times New Roman"/>
        </w:rPr>
        <w:t>ill-treatment she has received</w:t>
      </w:r>
      <w:r w:rsidRPr="008A1278">
        <w:rPr>
          <w:rFonts w:ascii="Times New Roman" w:hAnsi="Times New Roman" w:cs="Times New Roman"/>
        </w:rPr>
        <w:t>.”</w:t>
      </w:r>
      <w:r>
        <w:rPr>
          <w:rStyle w:val="FootnoteReference"/>
          <w:rFonts w:ascii="Times New Roman" w:hAnsi="Times New Roman" w:cs="Times New Roman"/>
        </w:rPr>
        <w:footnoteReference w:id="101"/>
      </w:r>
      <w:r>
        <w:rPr>
          <w:rFonts w:ascii="Times New Roman" w:hAnsi="Times New Roman" w:cs="Times New Roman"/>
        </w:rPr>
        <w:t xml:space="preserve"> The letter further expressed</w:t>
      </w:r>
      <w:r w:rsidRPr="008A1278">
        <w:rPr>
          <w:rFonts w:ascii="Times New Roman" w:hAnsi="Times New Roman" w:cs="Times New Roman"/>
        </w:rPr>
        <w:t>, “That we cannot use the premises at all for other purposes of the Association. (Including not being allowed to use the air conditioner and the refrigerator).”</w:t>
      </w:r>
      <w:r>
        <w:rPr>
          <w:rStyle w:val="FootnoteReference"/>
          <w:rFonts w:ascii="Times New Roman" w:hAnsi="Times New Roman" w:cs="Times New Roman"/>
        </w:rPr>
        <w:footnoteReference w:id="102"/>
      </w:r>
      <w:r>
        <w:rPr>
          <w:rFonts w:ascii="Times New Roman" w:hAnsi="Times New Roman" w:cs="Times New Roman"/>
        </w:rPr>
        <w:t xml:space="preserve"> This last point most likely referred to Bautista’s co-opting of the gallery’s kitchen appliance. </w:t>
      </w:r>
    </w:p>
    <w:p w14:paraId="5B526983" w14:textId="346DD040" w:rsidR="006C6438" w:rsidRPr="008C72E9" w:rsidRDefault="006C6438" w:rsidP="006C6438">
      <w:pPr>
        <w:spacing w:line="480" w:lineRule="auto"/>
        <w:ind w:firstLine="720"/>
        <w:rPr>
          <w:rFonts w:ascii="Times New Roman" w:hAnsi="Times New Roman" w:cs="Times New Roman"/>
        </w:rPr>
      </w:pPr>
      <w:r>
        <w:rPr>
          <w:rFonts w:ascii="Times New Roman" w:hAnsi="Times New Roman" w:cs="Times New Roman"/>
        </w:rPr>
        <w:t>While the presumed obscenity of Bautista’s panties might have led to one of the terms for the contract that specified “exhibiting artists shall be liable for any moral damage caused by the exhibit,”</w:t>
      </w:r>
      <w:r w:rsidRPr="001400D2">
        <w:rPr>
          <w:rStyle w:val="FootnoteReference"/>
          <w:rFonts w:ascii="Times New Roman" w:hAnsi="Times New Roman" w:cs="Times New Roman"/>
        </w:rPr>
        <w:t xml:space="preserve"> </w:t>
      </w:r>
      <w:r>
        <w:rPr>
          <w:rFonts w:ascii="Times New Roman" w:hAnsi="Times New Roman" w:cs="Times New Roman"/>
        </w:rPr>
        <w:t xml:space="preserve">the terms focused primarily around the costs of the physical alterations and financial </w:t>
      </w:r>
      <w:r>
        <w:rPr>
          <w:rFonts w:ascii="Times New Roman" w:hAnsi="Times New Roman" w:cs="Times New Roman"/>
        </w:rPr>
        <w:lastRenderedPageBreak/>
        <w:t>aspects of the exhibition.</w:t>
      </w:r>
      <w:r>
        <w:rPr>
          <w:rStyle w:val="FootnoteReference"/>
          <w:rFonts w:ascii="Times New Roman" w:hAnsi="Times New Roman" w:cs="Times New Roman"/>
        </w:rPr>
        <w:footnoteReference w:id="103"/>
      </w:r>
      <w:r w:rsidR="006A5974">
        <w:rPr>
          <w:rFonts w:ascii="Times New Roman" w:hAnsi="Times New Roman" w:cs="Times New Roman"/>
        </w:rPr>
        <w:t xml:space="preserve"> </w:t>
      </w:r>
      <w:r>
        <w:rPr>
          <w:rFonts w:ascii="Times New Roman" w:hAnsi="Times New Roman" w:cs="Times New Roman"/>
        </w:rPr>
        <w:t>The contract demonstrated concern for the state of the gallery space. One of the terms noted that “any change of the existing set-up, renovation, or removal of any part of the gallery and the restoration of the said changes shall be the responsibility of the artists.”</w:t>
      </w:r>
      <w:r>
        <w:rPr>
          <w:rStyle w:val="FootnoteReference"/>
          <w:rFonts w:ascii="Times New Roman" w:hAnsi="Times New Roman" w:cs="Times New Roman"/>
        </w:rPr>
        <w:footnoteReference w:id="104"/>
      </w:r>
      <w:r>
        <w:rPr>
          <w:rFonts w:ascii="Times New Roman" w:hAnsi="Times New Roman" w:cs="Times New Roman"/>
        </w:rPr>
        <w:t xml:space="preserve"> The contract further stated that the Gallery would collect a “25% commission on whatever sales are made with a minimum of P500.00 sales.” If the terms were not met, according to the letter, the association “kindly request [the] group to take down the exhibit the following day.”</w:t>
      </w:r>
      <w:r>
        <w:rPr>
          <w:rStyle w:val="FootnoteReference"/>
          <w:rFonts w:ascii="Times New Roman" w:hAnsi="Times New Roman" w:cs="Times New Roman"/>
        </w:rPr>
        <w:footnoteReference w:id="105"/>
      </w:r>
      <w:r>
        <w:rPr>
          <w:rFonts w:ascii="Times New Roman" w:hAnsi="Times New Roman" w:cs="Times New Roman"/>
        </w:rPr>
        <w:t xml:space="preserve"> As discussed above, instead of trying to meet these terms, the artists decided to take down the exhibition. </w:t>
      </w:r>
    </w:p>
    <w:p w14:paraId="03A6A5D4" w14:textId="7F469494" w:rsidR="006C6438" w:rsidRPr="006132A4" w:rsidRDefault="006C6438" w:rsidP="006C6438">
      <w:pPr>
        <w:spacing w:line="480" w:lineRule="auto"/>
        <w:ind w:firstLine="720"/>
        <w:rPr>
          <w:rFonts w:ascii="Times New Roman" w:hAnsi="Times New Roman" w:cs="Times New Roman"/>
          <w:color w:val="4F81BD" w:themeColor="accent1"/>
        </w:rPr>
      </w:pPr>
      <w:r w:rsidRPr="00C3197E">
        <w:rPr>
          <w:rFonts w:ascii="Times New Roman" w:hAnsi="Times New Roman" w:cs="Times New Roman"/>
        </w:rPr>
        <w:t xml:space="preserve">Although another letter—one that called for removal of Bautista’s panties—might have existed, the letter and contract terms discussed above most certainly contributed to the hasty removal of </w:t>
      </w:r>
      <w:r w:rsidRPr="00C3197E">
        <w:rPr>
          <w:rFonts w:ascii="Times New Roman" w:hAnsi="Times New Roman" w:cs="Times New Roman"/>
          <w:i/>
        </w:rPr>
        <w:t>Basta Ganon Hindi</w:t>
      </w:r>
      <w:r w:rsidRPr="00C3197E">
        <w:rPr>
          <w:rFonts w:ascii="Times New Roman" w:hAnsi="Times New Roman" w:cs="Times New Roman"/>
        </w:rPr>
        <w:t xml:space="preserve">. Despite </w:t>
      </w:r>
      <w:r w:rsidR="00945FD3">
        <w:rPr>
          <w:rFonts w:ascii="Times New Roman" w:hAnsi="Times New Roman" w:cs="Times New Roman"/>
        </w:rPr>
        <w:t xml:space="preserve">that </w:t>
      </w:r>
      <w:r w:rsidRPr="00C3197E">
        <w:rPr>
          <w:rFonts w:ascii="Times New Roman" w:hAnsi="Times New Roman" w:cs="Times New Roman"/>
        </w:rPr>
        <w:t>the gallery owners claimed art as “not a commercial or social privilege,” in the end, financial considerations played an important role in shutting down the exhibition.</w:t>
      </w:r>
      <w:r w:rsidRPr="00C3197E">
        <w:rPr>
          <w:rStyle w:val="FootnoteReference"/>
          <w:rFonts w:ascii="Times New Roman" w:hAnsi="Times New Roman" w:cs="Times New Roman"/>
        </w:rPr>
        <w:footnoteReference w:id="106"/>
      </w:r>
      <w:r w:rsidRPr="00C3197E">
        <w:rPr>
          <w:rFonts w:ascii="Times New Roman" w:hAnsi="Times New Roman" w:cs="Times New Roman"/>
        </w:rPr>
        <w:t xml:space="preserve"> In recalling the extreme brevity of this exhibition, however, Chabet and his co-conspirators preferred a claim that their installations were too controversial and uncomfortable for public consumption. Yet, instead of calling out an installation like </w:t>
      </w:r>
      <w:r w:rsidRPr="00C3197E">
        <w:rPr>
          <w:rFonts w:ascii="Times New Roman" w:hAnsi="Times New Roman" w:cs="Times New Roman"/>
          <w:i/>
        </w:rPr>
        <w:t>Refrigerator</w:t>
      </w:r>
      <w:r w:rsidRPr="00C3197E">
        <w:rPr>
          <w:rFonts w:ascii="Times New Roman" w:hAnsi="Times New Roman" w:cs="Times New Roman"/>
        </w:rPr>
        <w:t>—which explicitly contained images of the Marcoses—as the offending work,</w:t>
      </w:r>
      <w:r w:rsidRPr="00C3197E">
        <w:rPr>
          <w:rFonts w:ascii="Times New Roman" w:hAnsi="Times New Roman" w:cs="Times New Roman"/>
          <w:i/>
        </w:rPr>
        <w:t xml:space="preserve"> </w:t>
      </w:r>
      <w:r w:rsidRPr="00C3197E">
        <w:rPr>
          <w:rFonts w:ascii="Times New Roman" w:hAnsi="Times New Roman" w:cs="Times New Roman"/>
        </w:rPr>
        <w:t xml:space="preserve">they suggested a display of used underwear had the potential to be more </w:t>
      </w:r>
      <w:r w:rsidRPr="002145D0">
        <w:rPr>
          <w:rFonts w:ascii="Times New Roman" w:hAnsi="Times New Roman" w:cs="Times New Roman"/>
        </w:rPr>
        <w:t xml:space="preserve">objectionable. In these artists’ memory, art’s threat was not its ability to conjure up politically loaded imagery like the </w:t>
      </w:r>
      <w:r w:rsidRPr="002145D0">
        <w:rPr>
          <w:rFonts w:ascii="Times New Roman" w:hAnsi="Times New Roman" w:cs="Times New Roman"/>
        </w:rPr>
        <w:lastRenderedPageBreak/>
        <w:t xml:space="preserve">Social Realists artist, but the </w:t>
      </w:r>
      <w:r w:rsidR="00945FD3" w:rsidRPr="002145D0">
        <w:rPr>
          <w:rFonts w:ascii="Times New Roman" w:hAnsi="Times New Roman" w:cs="Times New Roman"/>
        </w:rPr>
        <w:t>subtler</w:t>
      </w:r>
      <w:r w:rsidRPr="002145D0">
        <w:rPr>
          <w:rFonts w:ascii="Times New Roman" w:hAnsi="Times New Roman" w:cs="Times New Roman"/>
        </w:rPr>
        <w:t xml:space="preserve"> capacity to resemble real life and affirm t</w:t>
      </w:r>
      <w:r w:rsidR="00254186">
        <w:rPr>
          <w:rFonts w:ascii="Times New Roman" w:hAnsi="Times New Roman" w:cs="Times New Roman"/>
        </w:rPr>
        <w:t xml:space="preserve">he potential for another reality full of </w:t>
      </w:r>
      <w:r w:rsidR="00DC3ECC">
        <w:rPr>
          <w:rFonts w:ascii="Times New Roman" w:hAnsi="Times New Roman" w:cs="Times New Roman"/>
        </w:rPr>
        <w:t>impropriety</w:t>
      </w:r>
      <w:r w:rsidR="00254186">
        <w:rPr>
          <w:rFonts w:ascii="Times New Roman" w:hAnsi="Times New Roman" w:cs="Times New Roman"/>
        </w:rPr>
        <w:t xml:space="preserve">. </w:t>
      </w:r>
      <w:r w:rsidRPr="006132A4">
        <w:rPr>
          <w:rFonts w:ascii="Times New Roman" w:hAnsi="Times New Roman" w:cs="Times New Roman"/>
          <w:color w:val="4F81BD" w:themeColor="accent1"/>
        </w:rPr>
        <w:t xml:space="preserve"> </w:t>
      </w:r>
    </w:p>
    <w:p w14:paraId="2B346453" w14:textId="77777777" w:rsidR="006C6438" w:rsidRDefault="006C6438" w:rsidP="006C6438">
      <w:pPr>
        <w:spacing w:line="480" w:lineRule="auto"/>
        <w:rPr>
          <w:rFonts w:ascii="Times New Roman" w:hAnsi="Times New Roman" w:cs="Times New Roman"/>
          <w:b/>
        </w:rPr>
      </w:pPr>
    </w:p>
    <w:p w14:paraId="13F9815F" w14:textId="465DA74B" w:rsidR="006C6438" w:rsidRDefault="006C6438" w:rsidP="008C0684">
      <w:pPr>
        <w:spacing w:line="480" w:lineRule="auto"/>
        <w:jc w:val="center"/>
        <w:rPr>
          <w:rFonts w:ascii="Times New Roman" w:hAnsi="Times New Roman" w:cs="Times New Roman"/>
          <w:b/>
        </w:rPr>
      </w:pPr>
      <w:r>
        <w:rPr>
          <w:rFonts w:ascii="Times New Roman" w:hAnsi="Times New Roman" w:cs="Times New Roman"/>
          <w:b/>
        </w:rPr>
        <w:t xml:space="preserve">Inaugurating </w:t>
      </w:r>
      <w:r w:rsidRPr="00483D8F">
        <w:rPr>
          <w:rFonts w:ascii="Times New Roman" w:hAnsi="Times New Roman" w:cs="Times New Roman"/>
          <w:b/>
          <w:i/>
        </w:rPr>
        <w:t>Sining Kamal</w:t>
      </w:r>
      <w:r w:rsidRPr="00A57518">
        <w:rPr>
          <w:rFonts w:ascii="Times New Roman" w:hAnsi="Times New Roman" w:cs="Times New Roman"/>
          <w:b/>
          <w:i/>
        </w:rPr>
        <w:t>ig Extension</w:t>
      </w:r>
      <w:r>
        <w:rPr>
          <w:rFonts w:ascii="Times New Roman" w:hAnsi="Times New Roman" w:cs="Times New Roman"/>
          <w:b/>
        </w:rPr>
        <w:t xml:space="preserve"> (Shop 6)</w:t>
      </w:r>
    </w:p>
    <w:p w14:paraId="65E4DC59" w14:textId="77777777" w:rsidR="006C6438" w:rsidRDefault="006C6438" w:rsidP="006C6438">
      <w:pPr>
        <w:spacing w:line="480" w:lineRule="auto"/>
        <w:ind w:firstLine="720"/>
        <w:rPr>
          <w:rFonts w:ascii="Times New Roman" w:hAnsi="Times New Roman" w:cs="Times New Roman"/>
        </w:rPr>
      </w:pPr>
      <w:r>
        <w:rPr>
          <w:rFonts w:ascii="Times New Roman" w:hAnsi="Times New Roman" w:cs="Times New Roman"/>
        </w:rPr>
        <w:t xml:space="preserve">Shortly after artists folded up </w:t>
      </w:r>
      <w:r>
        <w:rPr>
          <w:rFonts w:ascii="Times New Roman" w:hAnsi="Times New Roman" w:cs="Times New Roman"/>
          <w:i/>
        </w:rPr>
        <w:t>Basta Ganon Hindi</w:t>
      </w:r>
      <w:r>
        <w:rPr>
          <w:rFonts w:ascii="Times New Roman" w:hAnsi="Times New Roman" w:cs="Times New Roman"/>
        </w:rPr>
        <w:t xml:space="preserve"> at Lahi Gallery, Korito Araneta Kalaw, co-owner of </w:t>
      </w:r>
      <w:r>
        <w:rPr>
          <w:rFonts w:ascii="Times New Roman" w:hAnsi="Times New Roman" w:cs="Times New Roman"/>
          <w:i/>
        </w:rPr>
        <w:t xml:space="preserve">Sining Kamalig </w:t>
      </w:r>
      <w:r>
        <w:rPr>
          <w:rFonts w:ascii="Times New Roman" w:hAnsi="Times New Roman" w:cs="Times New Roman"/>
        </w:rPr>
        <w:t>(Storehouse of Art), heard about the exhibition and offered the artists a stall space near the gallery at no cost.</w:t>
      </w:r>
      <w:r>
        <w:rPr>
          <w:rStyle w:val="FootnoteReference"/>
          <w:rFonts w:ascii="Times New Roman" w:hAnsi="Times New Roman" w:cs="Times New Roman"/>
        </w:rPr>
        <w:footnoteReference w:id="107"/>
      </w:r>
      <w:r>
        <w:rPr>
          <w:rFonts w:ascii="Times New Roman" w:hAnsi="Times New Roman" w:cs="Times New Roman"/>
        </w:rPr>
        <w:t xml:space="preserve"> </w:t>
      </w:r>
      <w:r>
        <w:rPr>
          <w:rFonts w:ascii="Times New Roman" w:hAnsi="Times New Roman" w:cs="Times New Roman"/>
          <w:i/>
        </w:rPr>
        <w:t>Sining Kamalig</w:t>
      </w:r>
      <w:r>
        <w:rPr>
          <w:rFonts w:ascii="Times New Roman" w:hAnsi="Times New Roman" w:cs="Times New Roman"/>
        </w:rPr>
        <w:t xml:space="preserve">, which Kalaw ran with her sister Vida Araneta Balboa, was located in a commercial center constructed in front of their family compound. According to discussion of the gallery in </w:t>
      </w:r>
      <w:r w:rsidRPr="00280A4A">
        <w:rPr>
          <w:rFonts w:ascii="Times New Roman" w:hAnsi="Times New Roman" w:cs="Times New Roman"/>
          <w:i/>
        </w:rPr>
        <w:t>Women’s Home Companion</w:t>
      </w:r>
      <w:r>
        <w:rPr>
          <w:rFonts w:ascii="Times New Roman" w:hAnsi="Times New Roman" w:cs="Times New Roman"/>
        </w:rPr>
        <w:t xml:space="preserve">, </w:t>
      </w:r>
      <w:r>
        <w:rPr>
          <w:rFonts w:ascii="Times New Roman" w:hAnsi="Times New Roman" w:cs="Times New Roman"/>
          <w:i/>
        </w:rPr>
        <w:t>Sining Kamalig</w:t>
      </w:r>
      <w:r>
        <w:rPr>
          <w:rFonts w:ascii="Times New Roman" w:hAnsi="Times New Roman" w:cs="Times New Roman"/>
        </w:rPr>
        <w:t>’s neighbors included “a haute couture salon, a beauty parlor, textile outlets, furniture and antique shops, and a restaurant.”</w:t>
      </w:r>
      <w:r>
        <w:rPr>
          <w:rStyle w:val="FootnoteReference"/>
          <w:rFonts w:ascii="Times New Roman" w:hAnsi="Times New Roman" w:cs="Times New Roman"/>
        </w:rPr>
        <w:footnoteReference w:id="108"/>
      </w:r>
      <w:r>
        <w:rPr>
          <w:rFonts w:ascii="Times New Roman" w:hAnsi="Times New Roman" w:cs="Times New Roman"/>
          <w:i/>
        </w:rPr>
        <w:t xml:space="preserve"> </w:t>
      </w:r>
      <w:r>
        <w:rPr>
          <w:rFonts w:ascii="Times New Roman" w:hAnsi="Times New Roman" w:cs="Times New Roman"/>
        </w:rPr>
        <w:t>The Gallery’s</w:t>
      </w:r>
      <w:r>
        <w:rPr>
          <w:rFonts w:ascii="Times New Roman" w:hAnsi="Times New Roman" w:cs="Times New Roman"/>
          <w:i/>
        </w:rPr>
        <w:t xml:space="preserve"> </w:t>
      </w:r>
      <w:r>
        <w:rPr>
          <w:rFonts w:ascii="Times New Roman" w:hAnsi="Times New Roman" w:cs="Times New Roman"/>
        </w:rPr>
        <w:t>vibrant surroundings drew in a “large walk-in crowd daily”</w:t>
      </w:r>
      <w:r w:rsidRPr="00C75D38">
        <w:rPr>
          <w:rStyle w:val="FootnoteReference"/>
          <w:rFonts w:ascii="Times New Roman" w:hAnsi="Times New Roman" w:cs="Times New Roman"/>
        </w:rPr>
        <w:t xml:space="preserve"> </w:t>
      </w:r>
      <w:r>
        <w:rPr>
          <w:rFonts w:ascii="Times New Roman" w:hAnsi="Times New Roman" w:cs="Times New Roman"/>
        </w:rPr>
        <w:t>and its patrons consisted of “interior designers and art aficionados who acquire paintings, prints, or sculpture.”</w:t>
      </w:r>
      <w:r>
        <w:rPr>
          <w:rStyle w:val="FootnoteReference"/>
          <w:rFonts w:ascii="Times New Roman" w:hAnsi="Times New Roman" w:cs="Times New Roman"/>
        </w:rPr>
        <w:footnoteReference w:id="109"/>
      </w:r>
      <w:r>
        <w:rPr>
          <w:rFonts w:ascii="Times New Roman" w:hAnsi="Times New Roman" w:cs="Times New Roman"/>
        </w:rPr>
        <w:t xml:space="preserve"> The article also noted that since </w:t>
      </w:r>
      <w:r>
        <w:rPr>
          <w:rFonts w:ascii="Times New Roman" w:hAnsi="Times New Roman" w:cs="Times New Roman"/>
          <w:i/>
        </w:rPr>
        <w:t xml:space="preserve">Sining Kamalig </w:t>
      </w:r>
      <w:r>
        <w:rPr>
          <w:rFonts w:ascii="Times New Roman" w:hAnsi="Times New Roman" w:cs="Times New Roman"/>
        </w:rPr>
        <w:t>also exhibited more established artists such as Abueva and Jaime de Guzman, “hard core art collectors” also frequented the gallery</w:t>
      </w:r>
      <w:r w:rsidRPr="002F4073">
        <w:rPr>
          <w:rFonts w:ascii="Times New Roman" w:hAnsi="Times New Roman" w:cs="Times New Roman"/>
        </w:rPr>
        <w:t>.</w:t>
      </w:r>
      <w:r w:rsidRPr="002F4073">
        <w:rPr>
          <w:rStyle w:val="FootnoteReference"/>
          <w:rFonts w:ascii="Times New Roman" w:hAnsi="Times New Roman" w:cs="Times New Roman"/>
        </w:rPr>
        <w:footnoteReference w:id="110"/>
      </w:r>
      <w:r>
        <w:rPr>
          <w:rFonts w:ascii="Times New Roman" w:hAnsi="Times New Roman" w:cs="Times New Roman"/>
        </w:rPr>
        <w:t xml:space="preserve"> </w:t>
      </w:r>
    </w:p>
    <w:p w14:paraId="17E61D13" w14:textId="5BB7A7C8" w:rsidR="006C6438" w:rsidRDefault="006C6438" w:rsidP="006C6438">
      <w:pPr>
        <w:spacing w:line="480" w:lineRule="auto"/>
        <w:ind w:firstLine="720"/>
        <w:rPr>
          <w:rFonts w:ascii="Times New Roman" w:hAnsi="Times New Roman" w:cs="Times New Roman"/>
        </w:rPr>
      </w:pPr>
      <w:r>
        <w:rPr>
          <w:rFonts w:ascii="Times New Roman" w:hAnsi="Times New Roman" w:cs="Times New Roman"/>
        </w:rPr>
        <w:t xml:space="preserve">Despite its affiliation to </w:t>
      </w:r>
      <w:r w:rsidRPr="007016C2">
        <w:rPr>
          <w:rFonts w:ascii="Times New Roman" w:hAnsi="Times New Roman" w:cs="Times New Roman"/>
          <w:i/>
        </w:rPr>
        <w:t>Sining Kamalig</w:t>
      </w:r>
      <w:r>
        <w:rPr>
          <w:rFonts w:ascii="Times New Roman" w:hAnsi="Times New Roman" w:cs="Times New Roman"/>
        </w:rPr>
        <w:t>, Shop 6 was treated as an independent, experimental space for artists to mount brief exhibitions.</w:t>
      </w:r>
      <w:r>
        <w:rPr>
          <w:rStyle w:val="FootnoteReference"/>
          <w:rFonts w:ascii="Times New Roman" w:hAnsi="Times New Roman" w:cs="Times New Roman"/>
        </w:rPr>
        <w:footnoteReference w:id="111"/>
      </w:r>
      <w:r>
        <w:rPr>
          <w:rFonts w:ascii="Times New Roman" w:hAnsi="Times New Roman" w:cs="Times New Roman"/>
        </w:rPr>
        <w:t xml:space="preserve"> </w:t>
      </w:r>
      <w:r w:rsidRPr="00685277">
        <w:rPr>
          <w:rFonts w:ascii="Times New Roman" w:hAnsi="Times New Roman" w:cs="Times New Roman"/>
          <w:i/>
        </w:rPr>
        <w:t>Manila</w:t>
      </w:r>
      <w:r>
        <w:rPr>
          <w:rFonts w:ascii="Times New Roman" w:hAnsi="Times New Roman" w:cs="Times New Roman"/>
          <w:i/>
        </w:rPr>
        <w:t xml:space="preserve"> Times</w:t>
      </w:r>
      <w:r>
        <w:rPr>
          <w:rFonts w:ascii="Times New Roman" w:hAnsi="Times New Roman" w:cs="Times New Roman"/>
        </w:rPr>
        <w:t xml:space="preserve"> billed Shop 6 as “Sining Kamalig Extension: Shop 6” under their list of ongoing exhibitions and qualified the art </w:t>
      </w:r>
      <w:r>
        <w:rPr>
          <w:rFonts w:ascii="Times New Roman" w:hAnsi="Times New Roman" w:cs="Times New Roman"/>
        </w:rPr>
        <w:lastRenderedPageBreak/>
        <w:t>shown at the space as “experimental works.”</w:t>
      </w:r>
      <w:r w:rsidR="001049E3">
        <w:rPr>
          <w:rStyle w:val="FootnoteReference"/>
          <w:rFonts w:ascii="Times New Roman" w:hAnsi="Times New Roman" w:cs="Times New Roman"/>
        </w:rPr>
        <w:footnoteReference w:id="112"/>
      </w:r>
      <w:r>
        <w:rPr>
          <w:rFonts w:ascii="Times New Roman" w:hAnsi="Times New Roman" w:cs="Times New Roman"/>
        </w:rPr>
        <w:t xml:space="preserve"> </w:t>
      </w:r>
      <w:r w:rsidRPr="00BE4538">
        <w:rPr>
          <w:rFonts w:ascii="Times New Roman" w:hAnsi="Times New Roman" w:cs="Times New Roman"/>
        </w:rPr>
        <w:t>Shop 6</w:t>
      </w:r>
      <w:r>
        <w:rPr>
          <w:rFonts w:ascii="Times New Roman" w:hAnsi="Times New Roman" w:cs="Times New Roman"/>
        </w:rPr>
        <w:t xml:space="preserve"> opened with two inaugural group shows; the first opened on May 31, 1974 with a group exhibition by Yolanda Johnson, Eva Toledo, Alan Rivera, Red Mansueto, and Danny Dalena. The following weekend, Rodolfo Gan, Nap Jamir, Fernando Modesto, Nestor Vinluan, Roberto Chabet and Boy-and-Berna Perez exhibited.</w:t>
      </w:r>
      <w:r>
        <w:rPr>
          <w:rStyle w:val="FootnoteReference"/>
          <w:rFonts w:ascii="Times New Roman" w:hAnsi="Times New Roman" w:cs="Times New Roman"/>
        </w:rPr>
        <w:footnoteReference w:id="113"/>
      </w:r>
      <w:r>
        <w:rPr>
          <w:rFonts w:ascii="Times New Roman" w:hAnsi="Times New Roman" w:cs="Times New Roman"/>
        </w:rPr>
        <w:t xml:space="preserve"> Following the two inaugural group shows, artists presented solo exhibitions that began with an opening on Friday afternoon and closed at the end of the weekend, for what the press claimed would culminate to a total of fourteen weekly exhibitions.</w:t>
      </w:r>
      <w:r>
        <w:rPr>
          <w:rStyle w:val="FootnoteReference"/>
          <w:rFonts w:ascii="Times New Roman" w:hAnsi="Times New Roman" w:cs="Times New Roman"/>
        </w:rPr>
        <w:footnoteReference w:id="114"/>
      </w:r>
      <w:r>
        <w:rPr>
          <w:rFonts w:ascii="Times New Roman" w:hAnsi="Times New Roman" w:cs="Times New Roman"/>
        </w:rPr>
        <w:t xml:space="preserve"> The press release expressed that the exhibitions would “feature mixed-media works, constructions, situations, environments, and other ‘exploratory’ projects.”</w:t>
      </w:r>
      <w:r>
        <w:rPr>
          <w:rStyle w:val="FootnoteReference"/>
          <w:rFonts w:ascii="Times New Roman" w:hAnsi="Times New Roman" w:cs="Times New Roman"/>
        </w:rPr>
        <w:footnoteReference w:id="115"/>
      </w:r>
      <w:r>
        <w:rPr>
          <w:rFonts w:ascii="Times New Roman" w:hAnsi="Times New Roman" w:cs="Times New Roman"/>
        </w:rPr>
        <w:t xml:space="preserve"> </w:t>
      </w:r>
    </w:p>
    <w:p w14:paraId="71F6141A" w14:textId="51BEF185" w:rsidR="006C6438" w:rsidRDefault="006C6438" w:rsidP="006C6438">
      <w:pPr>
        <w:spacing w:line="480" w:lineRule="auto"/>
        <w:ind w:firstLine="720"/>
        <w:rPr>
          <w:rFonts w:ascii="Times New Roman" w:hAnsi="Times New Roman" w:cs="Times New Roman"/>
        </w:rPr>
      </w:pPr>
      <w:r>
        <w:rPr>
          <w:rFonts w:ascii="Times New Roman" w:hAnsi="Times New Roman" w:cs="Times New Roman"/>
        </w:rPr>
        <w:t>Among the found objects and strange installations featured in the first inaugural group exhibition included Red Mansueto’s red-painted dilapidated bed; Danny Dalena’s assortment of kitchen vessels under a piece of eroding galvanized iron; Bautista’s various grids made from mongo seeds, banana flowers, and sago seeds; Alan Rivera’s child-sized hanger collages; Eva Toledo’s window-pasted paper</w:t>
      </w:r>
      <w:r w:rsidR="001049E3">
        <w:rPr>
          <w:rFonts w:ascii="Times New Roman" w:hAnsi="Times New Roman" w:cs="Times New Roman"/>
        </w:rPr>
        <w:t xml:space="preserve"> collage</w:t>
      </w:r>
      <w:r w:rsidR="0027734E">
        <w:rPr>
          <w:rFonts w:ascii="Times New Roman" w:hAnsi="Times New Roman" w:cs="Times New Roman"/>
        </w:rPr>
        <w:t>,</w:t>
      </w:r>
      <w:r w:rsidR="001049E3">
        <w:rPr>
          <w:rFonts w:ascii="Times New Roman" w:hAnsi="Times New Roman" w:cs="Times New Roman"/>
        </w:rPr>
        <w:t xml:space="preserve"> and Laudico’s grid of “Photo-Me”</w:t>
      </w:r>
      <w:r>
        <w:rPr>
          <w:rFonts w:ascii="Times New Roman" w:hAnsi="Times New Roman" w:cs="Times New Roman"/>
        </w:rPr>
        <w:t xml:space="preserve"> cut-outs. Several photographs in the Chabet Archive document this first exhibition. </w:t>
      </w:r>
      <w:r w:rsidR="00FE0CB7" w:rsidRPr="001049E3">
        <w:rPr>
          <w:rFonts w:ascii="Times New Roman" w:hAnsi="Times New Roman" w:cs="Times New Roman"/>
          <w:b/>
        </w:rPr>
        <w:t>[</w:t>
      </w:r>
      <w:r w:rsidR="005205E7">
        <w:rPr>
          <w:rFonts w:ascii="Times New Roman" w:hAnsi="Times New Roman" w:cs="Times New Roman"/>
          <w:b/>
        </w:rPr>
        <w:t>f</w:t>
      </w:r>
      <w:r w:rsidR="002B43D8">
        <w:rPr>
          <w:rFonts w:ascii="Times New Roman" w:hAnsi="Times New Roman" w:cs="Times New Roman"/>
          <w:b/>
        </w:rPr>
        <w:t>ig.</w:t>
      </w:r>
      <w:r w:rsidR="00FE0CB7" w:rsidRPr="001049E3">
        <w:rPr>
          <w:rFonts w:ascii="Times New Roman" w:hAnsi="Times New Roman" w:cs="Times New Roman"/>
          <w:b/>
        </w:rPr>
        <w:t xml:space="preserve"> </w:t>
      </w:r>
      <w:r w:rsidR="0027734E">
        <w:rPr>
          <w:rFonts w:ascii="Times New Roman" w:hAnsi="Times New Roman" w:cs="Times New Roman"/>
          <w:b/>
        </w:rPr>
        <w:t>3</w:t>
      </w:r>
      <w:r w:rsidR="00FE0CB7">
        <w:rPr>
          <w:rFonts w:ascii="Times New Roman" w:hAnsi="Times New Roman" w:cs="Times New Roman"/>
          <w:b/>
        </w:rPr>
        <w:t>.7</w:t>
      </w:r>
      <w:r w:rsidR="00FE0CB7" w:rsidRPr="001049E3">
        <w:rPr>
          <w:rFonts w:ascii="Times New Roman" w:hAnsi="Times New Roman" w:cs="Times New Roman"/>
          <w:b/>
        </w:rPr>
        <w:t>]</w:t>
      </w:r>
      <w:r w:rsidR="00FE0CB7">
        <w:rPr>
          <w:rFonts w:ascii="Times New Roman" w:hAnsi="Times New Roman" w:cs="Times New Roman"/>
        </w:rPr>
        <w:t xml:space="preserve"> </w:t>
      </w:r>
      <w:r>
        <w:rPr>
          <w:rFonts w:ascii="Times New Roman" w:hAnsi="Times New Roman" w:cs="Times New Roman"/>
        </w:rPr>
        <w:t>From a moderate distance, Shop 6’s brightly lit storefront, consisting of two large windows and an open door, disrupt the darkness of the surrounding area</w:t>
      </w:r>
      <w:r w:rsidR="00FE0CB7">
        <w:rPr>
          <w:rFonts w:ascii="Times New Roman" w:hAnsi="Times New Roman" w:cs="Times New Roman"/>
        </w:rPr>
        <w:t>.</w:t>
      </w:r>
      <w:r>
        <w:rPr>
          <w:rFonts w:ascii="Times New Roman" w:hAnsi="Times New Roman" w:cs="Times New Roman"/>
        </w:rPr>
        <w:t xml:space="preserve"> </w:t>
      </w:r>
      <w:r w:rsidR="00A8752C">
        <w:rPr>
          <w:rFonts w:ascii="Times New Roman" w:hAnsi="Times New Roman" w:cs="Times New Roman"/>
        </w:rPr>
        <w:t>Peering into Shop 6, we see</w:t>
      </w:r>
      <w:r>
        <w:rPr>
          <w:rFonts w:ascii="Times New Roman" w:hAnsi="Times New Roman" w:cs="Times New Roman"/>
        </w:rPr>
        <w:t xml:space="preserve"> the collapsed bedframe wi</w:t>
      </w:r>
      <w:r w:rsidR="001049E3">
        <w:rPr>
          <w:rFonts w:ascii="Times New Roman" w:hAnsi="Times New Roman" w:cs="Times New Roman"/>
        </w:rPr>
        <w:t>th no mattress alongside an</w:t>
      </w:r>
      <w:r>
        <w:rPr>
          <w:rFonts w:ascii="Times New Roman" w:hAnsi="Times New Roman" w:cs="Times New Roman"/>
        </w:rPr>
        <w:t xml:space="preserve"> assortment of</w:t>
      </w:r>
      <w:r w:rsidR="001049E3">
        <w:rPr>
          <w:rFonts w:ascii="Times New Roman" w:hAnsi="Times New Roman" w:cs="Times New Roman"/>
        </w:rPr>
        <w:t xml:space="preserve"> </w:t>
      </w:r>
      <w:r>
        <w:rPr>
          <w:rFonts w:ascii="Times New Roman" w:hAnsi="Times New Roman" w:cs="Times New Roman"/>
        </w:rPr>
        <w:t>pots and pans arranged haphazar</w:t>
      </w:r>
      <w:r w:rsidR="00452921">
        <w:rPr>
          <w:rFonts w:ascii="Times New Roman" w:hAnsi="Times New Roman" w:cs="Times New Roman"/>
        </w:rPr>
        <w:t>dly on the gallery floor. A tidy</w:t>
      </w:r>
      <w:r>
        <w:rPr>
          <w:rFonts w:ascii="Times New Roman" w:hAnsi="Times New Roman" w:cs="Times New Roman"/>
        </w:rPr>
        <w:t xml:space="preserve"> row of Rivera’s hangers juts out of the wall on a rod above the unfortunate </w:t>
      </w:r>
      <w:r>
        <w:rPr>
          <w:rFonts w:ascii="Times New Roman" w:hAnsi="Times New Roman" w:cs="Times New Roman"/>
        </w:rPr>
        <w:lastRenderedPageBreak/>
        <w:t>bedframe. Grid formations made from Bautista’s accumulation of mongo seeds and Laudico’s photo machine discards adorn the window and wall re</w:t>
      </w:r>
      <w:r w:rsidR="00FE0CB7">
        <w:rPr>
          <w:rFonts w:ascii="Times New Roman" w:hAnsi="Times New Roman" w:cs="Times New Roman"/>
        </w:rPr>
        <w:t>spectively, creating small forms</w:t>
      </w:r>
      <w:r>
        <w:rPr>
          <w:rFonts w:ascii="Times New Roman" w:hAnsi="Times New Roman" w:cs="Times New Roman"/>
        </w:rPr>
        <w:t xml:space="preserve"> of order among natural and man-made detritus. </w:t>
      </w:r>
    </w:p>
    <w:p w14:paraId="086E1E1D" w14:textId="5F1FE2CA" w:rsidR="006C6438" w:rsidRDefault="006C6438" w:rsidP="006C6438">
      <w:pPr>
        <w:spacing w:line="480" w:lineRule="auto"/>
        <w:ind w:firstLine="720"/>
        <w:rPr>
          <w:rFonts w:ascii="Times New Roman" w:hAnsi="Times New Roman" w:cs="Times New Roman"/>
        </w:rPr>
      </w:pPr>
      <w:r>
        <w:rPr>
          <w:rFonts w:ascii="Times New Roman" w:hAnsi="Times New Roman" w:cs="Times New Roman"/>
        </w:rPr>
        <w:t xml:space="preserve">Unlike the artists in Liwayway Recapping Co., who collaborated on installations and situations under the group name, artists involved in Shop 6 maintained individual authorship over their contributions to the exhibition. </w:t>
      </w:r>
      <w:r>
        <w:rPr>
          <w:rFonts w:ascii="Times New Roman" w:hAnsi="Times New Roman" w:cs="Times New Roman"/>
          <w:i/>
        </w:rPr>
        <w:t xml:space="preserve">Basta </w:t>
      </w:r>
      <w:r w:rsidRPr="00B563D7">
        <w:rPr>
          <w:rFonts w:ascii="Times New Roman" w:hAnsi="Times New Roman" w:cs="Times New Roman"/>
          <w:i/>
        </w:rPr>
        <w:t>Ganon Hindi</w:t>
      </w:r>
      <w:r>
        <w:rPr>
          <w:rFonts w:ascii="Times New Roman" w:hAnsi="Times New Roman" w:cs="Times New Roman"/>
        </w:rPr>
        <w:t xml:space="preserve">, for example, included discrete works by artists meant to operate separately from one another. </w:t>
      </w:r>
      <w:r w:rsidRPr="00B563D7">
        <w:rPr>
          <w:rFonts w:ascii="Times New Roman" w:hAnsi="Times New Roman" w:cs="Times New Roman"/>
        </w:rPr>
        <w:t>Yet</w:t>
      </w:r>
      <w:r>
        <w:rPr>
          <w:rFonts w:ascii="Times New Roman" w:hAnsi="Times New Roman" w:cs="Times New Roman"/>
        </w:rPr>
        <w:t>, while each artist produced the individual elements of Shop 6’s first group show, the exhibition contained no wall text</w:t>
      </w:r>
      <w:r w:rsidR="00452921">
        <w:rPr>
          <w:rFonts w:ascii="Times New Roman" w:hAnsi="Times New Roman" w:cs="Times New Roman"/>
        </w:rPr>
        <w:t xml:space="preserve"> to</w:t>
      </w:r>
      <w:r>
        <w:rPr>
          <w:rFonts w:ascii="Times New Roman" w:hAnsi="Times New Roman" w:cs="Times New Roman"/>
        </w:rPr>
        <w:t xml:space="preserve"> </w:t>
      </w:r>
      <w:r w:rsidR="00452921">
        <w:rPr>
          <w:rFonts w:ascii="Times New Roman" w:hAnsi="Times New Roman" w:cs="Times New Roman"/>
        </w:rPr>
        <w:t>demarcate</w:t>
      </w:r>
      <w:r>
        <w:rPr>
          <w:rFonts w:ascii="Times New Roman" w:hAnsi="Times New Roman" w:cs="Times New Roman"/>
        </w:rPr>
        <w:t xml:space="preserve"> their respective contributions. Instead, all of the works functioned together to create a scene of a stark bedroom or cell filled with decrepit household things</w:t>
      </w:r>
      <w:r w:rsidR="00FE0CB7">
        <w:rPr>
          <w:rFonts w:ascii="Times New Roman" w:hAnsi="Times New Roman" w:cs="Times New Roman"/>
        </w:rPr>
        <w:t xml:space="preserve"> in a strange arrangement</w:t>
      </w:r>
      <w:r>
        <w:rPr>
          <w:rFonts w:ascii="Times New Roman" w:hAnsi="Times New Roman" w:cs="Times New Roman"/>
        </w:rPr>
        <w:t>.</w:t>
      </w:r>
    </w:p>
    <w:p w14:paraId="0385EAF9" w14:textId="6DC6D828" w:rsidR="006C6438" w:rsidRDefault="0015402A" w:rsidP="006C6438">
      <w:pPr>
        <w:spacing w:line="480" w:lineRule="auto"/>
        <w:ind w:firstLine="720"/>
        <w:rPr>
          <w:rFonts w:ascii="Times New Roman" w:hAnsi="Times New Roman" w:cs="Times New Roman"/>
        </w:rPr>
      </w:pPr>
      <w:r w:rsidRPr="0015402A">
        <w:rPr>
          <w:rFonts w:ascii="Times New Roman" w:hAnsi="Times New Roman" w:cs="Times New Roman"/>
          <w:b/>
        </w:rPr>
        <w:t>[</w:t>
      </w:r>
      <w:r w:rsidR="005205E7">
        <w:rPr>
          <w:rFonts w:ascii="Times New Roman" w:hAnsi="Times New Roman" w:cs="Times New Roman"/>
          <w:b/>
        </w:rPr>
        <w:t>f</w:t>
      </w:r>
      <w:r w:rsidR="002B43D8">
        <w:rPr>
          <w:rFonts w:ascii="Times New Roman" w:hAnsi="Times New Roman" w:cs="Times New Roman"/>
          <w:b/>
        </w:rPr>
        <w:t>ig.</w:t>
      </w:r>
      <w:r w:rsidRPr="0015402A">
        <w:rPr>
          <w:rFonts w:ascii="Times New Roman" w:hAnsi="Times New Roman" w:cs="Times New Roman"/>
          <w:b/>
        </w:rPr>
        <w:t xml:space="preserve"> </w:t>
      </w:r>
      <w:r w:rsidR="0027734E">
        <w:rPr>
          <w:rFonts w:ascii="Times New Roman" w:hAnsi="Times New Roman" w:cs="Times New Roman"/>
          <w:b/>
        </w:rPr>
        <w:t>3</w:t>
      </w:r>
      <w:r w:rsidRPr="0015402A">
        <w:rPr>
          <w:rFonts w:ascii="Times New Roman" w:hAnsi="Times New Roman" w:cs="Times New Roman"/>
          <w:b/>
        </w:rPr>
        <w:t>.8]</w:t>
      </w:r>
      <w:r>
        <w:rPr>
          <w:rFonts w:ascii="Times New Roman" w:hAnsi="Times New Roman" w:cs="Times New Roman"/>
        </w:rPr>
        <w:t xml:space="preserve"> </w:t>
      </w:r>
      <w:r w:rsidR="006C6438">
        <w:rPr>
          <w:rFonts w:ascii="Times New Roman" w:hAnsi="Times New Roman" w:cs="Times New Roman"/>
        </w:rPr>
        <w:t>Before the viewer enters the gallery, two windows and open door trifurcate the view of the works inside. Similar to his</w:t>
      </w:r>
      <w:r>
        <w:rPr>
          <w:rFonts w:ascii="Times New Roman" w:hAnsi="Times New Roman" w:cs="Times New Roman"/>
        </w:rPr>
        <w:t xml:space="preserve"> array of used panties</w:t>
      </w:r>
      <w:r w:rsidR="006C6438">
        <w:rPr>
          <w:rFonts w:ascii="Times New Roman" w:hAnsi="Times New Roman" w:cs="Times New Roman"/>
        </w:rPr>
        <w:t xml:space="preserve"> at Lahi Gallery, Bautista’s mongo seed grid—one of three comprising </w:t>
      </w:r>
      <w:r w:rsidR="006C6438">
        <w:rPr>
          <w:rFonts w:ascii="Times New Roman" w:hAnsi="Times New Roman" w:cs="Times New Roman"/>
          <w:i/>
        </w:rPr>
        <w:t>Mais</w:t>
      </w:r>
      <w:r w:rsidR="006C6438">
        <w:rPr>
          <w:rFonts w:ascii="Times New Roman" w:hAnsi="Times New Roman" w:cs="Times New Roman"/>
        </w:rPr>
        <w:t>—con</w:t>
      </w:r>
      <w:r w:rsidR="00C2401D">
        <w:rPr>
          <w:rFonts w:ascii="Times New Roman" w:hAnsi="Times New Roman" w:cs="Times New Roman"/>
        </w:rPr>
        <w:t>tinued the artist’s penchant to use</w:t>
      </w:r>
      <w:r w:rsidR="006C6438">
        <w:rPr>
          <w:rFonts w:ascii="Times New Roman" w:hAnsi="Times New Roman" w:cs="Times New Roman"/>
        </w:rPr>
        <w:t xml:space="preserve"> the window as an important site of display. As part of </w:t>
      </w:r>
      <w:r w:rsidR="006C6438" w:rsidRPr="00455C34">
        <w:rPr>
          <w:rFonts w:ascii="Times New Roman" w:hAnsi="Times New Roman" w:cs="Times New Roman"/>
          <w:i/>
        </w:rPr>
        <w:t>Mais</w:t>
      </w:r>
      <w:r w:rsidR="006C6438">
        <w:rPr>
          <w:rFonts w:ascii="Times New Roman" w:hAnsi="Times New Roman" w:cs="Times New Roman"/>
        </w:rPr>
        <w:t>, he used scotch tape to affix sago seeds, banana flowers and mongo seeds</w:t>
      </w:r>
      <w:r w:rsidR="00A044C8">
        <w:rPr>
          <w:rFonts w:ascii="Times New Roman" w:hAnsi="Times New Roman" w:cs="Times New Roman"/>
        </w:rPr>
        <w:t>—</w:t>
      </w:r>
      <w:r w:rsidR="005E62AD">
        <w:rPr>
          <w:rFonts w:ascii="Times New Roman" w:hAnsi="Times New Roman" w:cs="Times New Roman"/>
        </w:rPr>
        <w:t>each</w:t>
      </w:r>
      <w:r w:rsidR="006C6438">
        <w:rPr>
          <w:rFonts w:ascii="Times New Roman" w:hAnsi="Times New Roman" w:cs="Times New Roman"/>
        </w:rPr>
        <w:t xml:space="preserve"> </w:t>
      </w:r>
      <w:r w:rsidR="005E62AD">
        <w:rPr>
          <w:rFonts w:ascii="Times New Roman" w:hAnsi="Times New Roman" w:cs="Times New Roman"/>
        </w:rPr>
        <w:t>in</w:t>
      </w:r>
      <w:r w:rsidR="00A044C8">
        <w:rPr>
          <w:rFonts w:ascii="Times New Roman" w:hAnsi="Times New Roman" w:cs="Times New Roman"/>
        </w:rPr>
        <w:t xml:space="preserve"> unique</w:t>
      </w:r>
      <w:r w:rsidR="005E62AD">
        <w:rPr>
          <w:rFonts w:ascii="Times New Roman" w:hAnsi="Times New Roman" w:cs="Times New Roman"/>
        </w:rPr>
        <w:t xml:space="preserve"> grid</w:t>
      </w:r>
      <w:r w:rsidR="00702B25">
        <w:rPr>
          <w:rFonts w:ascii="Times New Roman" w:hAnsi="Times New Roman" w:cs="Times New Roman"/>
        </w:rPr>
        <w:t>s—to the</w:t>
      </w:r>
      <w:r w:rsidR="00387F85">
        <w:rPr>
          <w:rFonts w:ascii="Times New Roman" w:hAnsi="Times New Roman" w:cs="Times New Roman"/>
        </w:rPr>
        <w:t xml:space="preserve"> glass pane</w:t>
      </w:r>
      <w:r w:rsidR="006C6438">
        <w:rPr>
          <w:rFonts w:ascii="Times New Roman" w:hAnsi="Times New Roman" w:cs="Times New Roman"/>
        </w:rPr>
        <w:t xml:space="preserve"> of the door, the back wall, and the front display of the Shop 6</w:t>
      </w:r>
      <w:r w:rsidR="008612EA">
        <w:rPr>
          <w:rFonts w:ascii="Times New Roman" w:hAnsi="Times New Roman" w:cs="Times New Roman"/>
        </w:rPr>
        <w:t>,</w:t>
      </w:r>
      <w:r w:rsidR="006C6438">
        <w:rPr>
          <w:rFonts w:ascii="Times New Roman" w:hAnsi="Times New Roman" w:cs="Times New Roman"/>
        </w:rPr>
        <w:t xml:space="preserve"> respectively.</w:t>
      </w:r>
      <w:r w:rsidR="006C6438">
        <w:rPr>
          <w:rStyle w:val="FootnoteReference"/>
          <w:rFonts w:ascii="Times New Roman" w:hAnsi="Times New Roman" w:cs="Times New Roman"/>
        </w:rPr>
        <w:footnoteReference w:id="116"/>
      </w:r>
      <w:r w:rsidR="006C6438">
        <w:rPr>
          <w:rFonts w:ascii="Times New Roman" w:hAnsi="Times New Roman" w:cs="Times New Roman"/>
        </w:rPr>
        <w:t xml:space="preserve"> </w:t>
      </w:r>
      <w:r w:rsidR="00387F85">
        <w:rPr>
          <w:rFonts w:ascii="Times New Roman" w:hAnsi="Times New Roman" w:cs="Times New Roman"/>
        </w:rPr>
        <w:t>T</w:t>
      </w:r>
      <w:r w:rsidR="006C6438">
        <w:rPr>
          <w:rFonts w:ascii="Times New Roman" w:hAnsi="Times New Roman" w:cs="Times New Roman"/>
        </w:rPr>
        <w:t xml:space="preserve">he largest configuration was the mongo seeds taped on one of the gallery’s front windows. </w:t>
      </w:r>
      <w:r w:rsidR="006C6438" w:rsidRPr="00455C34">
        <w:rPr>
          <w:rFonts w:ascii="Times New Roman" w:hAnsi="Times New Roman" w:cs="Times New Roman"/>
        </w:rPr>
        <w:t>This</w:t>
      </w:r>
      <w:r w:rsidR="006C6438">
        <w:rPr>
          <w:rFonts w:ascii="Times New Roman" w:hAnsi="Times New Roman" w:cs="Times New Roman"/>
        </w:rPr>
        <w:t xml:space="preserve"> time, instead of using the window as a </w:t>
      </w:r>
      <w:r w:rsidR="00387F85">
        <w:rPr>
          <w:rFonts w:ascii="Times New Roman" w:hAnsi="Times New Roman" w:cs="Times New Roman"/>
        </w:rPr>
        <w:t>way to frame his installation, he us</w:t>
      </w:r>
      <w:r w:rsidR="006C6438">
        <w:rPr>
          <w:rFonts w:ascii="Times New Roman" w:hAnsi="Times New Roman" w:cs="Times New Roman"/>
        </w:rPr>
        <w:t>ed the transparent pane of glass as its physical support. To the viewer gazing through the window</w:t>
      </w:r>
      <w:r w:rsidR="00387F85">
        <w:rPr>
          <w:rFonts w:ascii="Times New Roman" w:hAnsi="Times New Roman" w:cs="Times New Roman"/>
        </w:rPr>
        <w:t>, the gridded mongo seeds</w:t>
      </w:r>
      <w:r w:rsidR="006C6438">
        <w:rPr>
          <w:rFonts w:ascii="Times New Roman" w:hAnsi="Times New Roman" w:cs="Times New Roman"/>
        </w:rPr>
        <w:t xml:space="preserve"> </w:t>
      </w:r>
      <w:r w:rsidR="00387F85">
        <w:rPr>
          <w:rFonts w:ascii="Times New Roman" w:hAnsi="Times New Roman" w:cs="Times New Roman"/>
        </w:rPr>
        <w:t xml:space="preserve">overlay </w:t>
      </w:r>
      <w:r w:rsidR="00D02EF6">
        <w:rPr>
          <w:rFonts w:ascii="Times New Roman" w:hAnsi="Times New Roman" w:cs="Times New Roman"/>
        </w:rPr>
        <w:t>order atop</w:t>
      </w:r>
      <w:r w:rsidR="006C6438">
        <w:rPr>
          <w:rFonts w:ascii="Times New Roman" w:hAnsi="Times New Roman" w:cs="Times New Roman"/>
        </w:rPr>
        <w:t xml:space="preserve"> the disarray of broken furniture and worn-out kitchenware. The seeds als</w:t>
      </w:r>
      <w:r w:rsidR="0051670C">
        <w:rPr>
          <w:rFonts w:ascii="Times New Roman" w:hAnsi="Times New Roman" w:cs="Times New Roman"/>
        </w:rPr>
        <w:t>o mirror</w:t>
      </w:r>
      <w:r w:rsidR="006C6438">
        <w:rPr>
          <w:rFonts w:ascii="Times New Roman" w:hAnsi="Times New Roman" w:cs="Times New Roman"/>
        </w:rPr>
        <w:t xml:space="preserve"> the other methodical grids—such as the banana flowers and Photo-Id machine discards</w:t>
      </w:r>
      <w:r w:rsidR="00D17171">
        <w:rPr>
          <w:rFonts w:ascii="Times New Roman" w:hAnsi="Times New Roman" w:cs="Times New Roman"/>
        </w:rPr>
        <w:t>—pasted on the wall at the far</w:t>
      </w:r>
      <w:r w:rsidR="006C6438">
        <w:rPr>
          <w:rFonts w:ascii="Times New Roman" w:hAnsi="Times New Roman" w:cs="Times New Roman"/>
        </w:rPr>
        <w:t xml:space="preserve"> end of Shop 6. While Bautista retained a distinct border around the mongo seed grid, the transparency </w:t>
      </w:r>
      <w:r w:rsidR="006C6438">
        <w:rPr>
          <w:rFonts w:ascii="Times New Roman" w:hAnsi="Times New Roman" w:cs="Times New Roman"/>
        </w:rPr>
        <w:lastRenderedPageBreak/>
        <w:t xml:space="preserve">of the window permits </w:t>
      </w:r>
      <w:r w:rsidR="006C6438">
        <w:rPr>
          <w:rFonts w:ascii="Times New Roman" w:hAnsi="Times New Roman" w:cs="Times New Roman"/>
          <w:i/>
        </w:rPr>
        <w:t xml:space="preserve">Mais </w:t>
      </w:r>
      <w:r w:rsidR="006C6438">
        <w:rPr>
          <w:rFonts w:ascii="Times New Roman" w:hAnsi="Times New Roman" w:cs="Times New Roman"/>
        </w:rPr>
        <w:t>to be absorbed into works inside the gallery as some of its mongo seeds</w:t>
      </w:r>
      <w:r w:rsidR="006C6438">
        <w:rPr>
          <w:rFonts w:ascii="Times New Roman" w:hAnsi="Times New Roman" w:cs="Times New Roman"/>
          <w:i/>
        </w:rPr>
        <w:t xml:space="preserve"> </w:t>
      </w:r>
      <w:r w:rsidR="0051670C">
        <w:rPr>
          <w:rFonts w:ascii="Times New Roman" w:hAnsi="Times New Roman" w:cs="Times New Roman"/>
        </w:rPr>
        <w:t>blend</w:t>
      </w:r>
      <w:r w:rsidR="006C6438">
        <w:rPr>
          <w:rFonts w:ascii="Times New Roman" w:hAnsi="Times New Roman" w:cs="Times New Roman"/>
        </w:rPr>
        <w:t xml:space="preserve"> into the objects behind them</w:t>
      </w:r>
      <w:r w:rsidR="006C6438">
        <w:rPr>
          <w:rFonts w:ascii="Times New Roman" w:hAnsi="Times New Roman" w:cs="Times New Roman"/>
          <w:i/>
        </w:rPr>
        <w:t xml:space="preserve">. </w:t>
      </w:r>
      <w:r w:rsidR="006C6438">
        <w:rPr>
          <w:rFonts w:ascii="Times New Roman" w:hAnsi="Times New Roman" w:cs="Times New Roman"/>
        </w:rPr>
        <w:t xml:space="preserve">  </w:t>
      </w:r>
    </w:p>
    <w:p w14:paraId="4393FAEB" w14:textId="0A4CBAF1" w:rsidR="006C6438" w:rsidRDefault="006C6438" w:rsidP="006C6438">
      <w:pPr>
        <w:spacing w:line="480" w:lineRule="auto"/>
        <w:ind w:firstLine="720"/>
        <w:rPr>
          <w:rFonts w:ascii="Times New Roman" w:hAnsi="Times New Roman" w:cs="Times New Roman"/>
        </w:rPr>
      </w:pPr>
      <w:r>
        <w:rPr>
          <w:rFonts w:ascii="Times New Roman" w:hAnsi="Times New Roman" w:cs="Times New Roman"/>
        </w:rPr>
        <w:t>Through the left window, immediately beyond the mongo seeds, are Mansueto’s rickety red-painted bedframe and Rivera’s child-sized hanger collages.</w:t>
      </w:r>
      <w:r>
        <w:rPr>
          <w:rStyle w:val="FootnoteReference"/>
          <w:rFonts w:ascii="Times New Roman" w:hAnsi="Times New Roman" w:cs="Times New Roman"/>
        </w:rPr>
        <w:footnoteReference w:id="117"/>
      </w:r>
      <w:r>
        <w:rPr>
          <w:rFonts w:ascii="Times New Roman" w:hAnsi="Times New Roman" w:cs="Times New Roman"/>
        </w:rPr>
        <w:t xml:space="preserve"> To the side of the bed, under Toledo’s pasted window collage, are Dalena’s vessels and a meandering line of small plastic cups behind a glass jug. One of the larger white bowls on the floor next to the bed bears semblance to a bedpan. Together, these objects and the seedy condition of the room evoke a sparse prison cell. The mongo and sago seeds, carefully taped in rows on the glass at the front of the gallery, mimics a method of keeping track of time under such conditions as the imprisoned person makes a minor mark for the passage of each day. All </w:t>
      </w:r>
      <w:ins w:id="21" w:author="N C" w:date="2018-02-18T12:01:00Z">
        <w:r w:rsidR="00E26E18">
          <w:rPr>
            <w:rFonts w:ascii="Times New Roman" w:hAnsi="Times New Roman" w:cs="Times New Roman"/>
          </w:rPr>
          <w:t xml:space="preserve">of </w:t>
        </w:r>
      </w:ins>
      <w:r>
        <w:rPr>
          <w:rFonts w:ascii="Times New Roman" w:hAnsi="Times New Roman" w:cs="Times New Roman"/>
        </w:rPr>
        <w:t xml:space="preserve">these objects contribute to the illusion of a pitiable makeshift living space made visible to the errant posh passerby through the large-scale windows—a site for unintentional and uncomfortable </w:t>
      </w:r>
      <w:commentRangeStart w:id="22"/>
      <w:r w:rsidR="00086A23">
        <w:rPr>
          <w:rFonts w:ascii="Times New Roman" w:hAnsi="Times New Roman" w:cs="Times New Roman"/>
        </w:rPr>
        <w:t>voyeurism</w:t>
      </w:r>
      <w:commentRangeEnd w:id="22"/>
      <w:r w:rsidR="00086A23">
        <w:rPr>
          <w:rStyle w:val="CommentReference"/>
        </w:rPr>
        <w:commentReference w:id="22"/>
      </w:r>
      <w:r>
        <w:rPr>
          <w:rFonts w:ascii="Times New Roman" w:hAnsi="Times New Roman" w:cs="Times New Roman"/>
        </w:rPr>
        <w:t xml:space="preserve">. </w:t>
      </w:r>
    </w:p>
    <w:p w14:paraId="1F0DE682" w14:textId="005F72C4" w:rsidR="006C6438" w:rsidRDefault="006C6438" w:rsidP="006C6438">
      <w:pPr>
        <w:spacing w:line="480" w:lineRule="auto"/>
        <w:ind w:firstLine="720"/>
        <w:rPr>
          <w:rFonts w:ascii="Times New Roman" w:hAnsi="Times New Roman" w:cs="Times New Roman"/>
          <w:color w:val="4F81BD" w:themeColor="accent1"/>
        </w:rPr>
      </w:pPr>
      <w:r>
        <w:rPr>
          <w:rFonts w:ascii="Times New Roman" w:hAnsi="Times New Roman" w:cs="Times New Roman"/>
        </w:rPr>
        <w:t>From a distance, Mansueto’s lopsided bedframe initially looks as if it collapsed due to structur</w:t>
      </w:r>
      <w:r w:rsidR="00D17171">
        <w:rPr>
          <w:rFonts w:ascii="Times New Roman" w:hAnsi="Times New Roman" w:cs="Times New Roman"/>
        </w:rPr>
        <w:t>al difficulties of bearing too much</w:t>
      </w:r>
      <w:r>
        <w:rPr>
          <w:rFonts w:ascii="Times New Roman" w:hAnsi="Times New Roman" w:cs="Times New Roman"/>
        </w:rPr>
        <w:t xml:space="preserve"> weight. It slopes like a slide towards Shop 6’s storefront as its front legs have broken from the main body of the frame. </w:t>
      </w:r>
      <w:r w:rsidR="006748CB" w:rsidRPr="006748CB">
        <w:rPr>
          <w:rFonts w:ascii="Times New Roman" w:hAnsi="Times New Roman" w:cs="Times New Roman"/>
          <w:b/>
        </w:rPr>
        <w:t>[</w:t>
      </w:r>
      <w:r w:rsidR="005205E7">
        <w:rPr>
          <w:rFonts w:ascii="Times New Roman" w:hAnsi="Times New Roman" w:cs="Times New Roman"/>
          <w:b/>
        </w:rPr>
        <w:t>f</w:t>
      </w:r>
      <w:r w:rsidR="002B43D8">
        <w:rPr>
          <w:rFonts w:ascii="Times New Roman" w:hAnsi="Times New Roman" w:cs="Times New Roman"/>
          <w:b/>
        </w:rPr>
        <w:t>ig.</w:t>
      </w:r>
      <w:r w:rsidR="006748CB" w:rsidRPr="006748CB">
        <w:rPr>
          <w:rFonts w:ascii="Times New Roman" w:hAnsi="Times New Roman" w:cs="Times New Roman"/>
          <w:b/>
        </w:rPr>
        <w:t xml:space="preserve"> </w:t>
      </w:r>
      <w:r w:rsidR="00E26E18">
        <w:rPr>
          <w:rFonts w:ascii="Times New Roman" w:hAnsi="Times New Roman" w:cs="Times New Roman"/>
          <w:b/>
        </w:rPr>
        <w:t>3</w:t>
      </w:r>
      <w:r w:rsidR="006748CB" w:rsidRPr="006748CB">
        <w:rPr>
          <w:rFonts w:ascii="Times New Roman" w:hAnsi="Times New Roman" w:cs="Times New Roman"/>
          <w:b/>
        </w:rPr>
        <w:t>.9]</w:t>
      </w:r>
      <w:r w:rsidR="006748CB">
        <w:rPr>
          <w:rFonts w:ascii="Times New Roman" w:hAnsi="Times New Roman" w:cs="Times New Roman"/>
        </w:rPr>
        <w:t xml:space="preserve"> </w:t>
      </w:r>
      <w:r>
        <w:rPr>
          <w:rFonts w:ascii="Times New Roman" w:hAnsi="Times New Roman" w:cs="Times New Roman"/>
        </w:rPr>
        <w:t>At the other end of the bed, towards the back wall of Shop 6, the bedframe’s other set of legs continue to support its wooden slates, an asymmetry that causes the bed to tilt towards the ground. Yet,</w:t>
      </w:r>
      <w:r w:rsidRPr="00A10B41">
        <w:rPr>
          <w:rFonts w:ascii="Times New Roman" w:hAnsi="Times New Roman" w:cs="Times New Roman"/>
        </w:rPr>
        <w:t xml:space="preserve"> </w:t>
      </w:r>
      <w:r>
        <w:rPr>
          <w:rFonts w:ascii="Times New Roman" w:hAnsi="Times New Roman" w:cs="Times New Roman"/>
        </w:rPr>
        <w:t xml:space="preserve">upon closer observation, what appears to be an accident caused by the wear and tear of overuse becomes a theatrical staging of hardship. One the bedframe’s detached legs </w:t>
      </w:r>
      <w:proofErr w:type="gramStart"/>
      <w:r>
        <w:rPr>
          <w:rFonts w:ascii="Times New Roman" w:hAnsi="Times New Roman" w:cs="Times New Roman"/>
        </w:rPr>
        <w:t>has</w:t>
      </w:r>
      <w:proofErr w:type="gramEnd"/>
      <w:r>
        <w:rPr>
          <w:rFonts w:ascii="Times New Roman" w:hAnsi="Times New Roman" w:cs="Times New Roman"/>
        </w:rPr>
        <w:t xml:space="preserve"> been decisively placed atop the slates—an impossible position if the legs had simply given out under the weight of a mattress or its occupant. </w:t>
      </w:r>
      <w:r w:rsidRPr="00DB3CD3">
        <w:rPr>
          <w:rFonts w:ascii="Times New Roman" w:hAnsi="Times New Roman" w:cs="Times New Roman"/>
        </w:rPr>
        <w:t xml:space="preserve">While the viewer initially believes the bedframe to be broken, closer examination causes one to feel mildly deceived by the fact that the dilapidated bedframe is </w:t>
      </w:r>
      <w:r w:rsidRPr="00DB3CD3">
        <w:rPr>
          <w:rFonts w:ascii="Times New Roman" w:hAnsi="Times New Roman" w:cs="Times New Roman"/>
        </w:rPr>
        <w:lastRenderedPageBreak/>
        <w:t>actually a construction of indigence rather than the reality of it. The illusion is further shattered by the color of the bed—a painted red that announces the bedframe as a work of art rather than a mere piece of furniture.</w:t>
      </w:r>
      <w:r>
        <w:rPr>
          <w:rFonts w:ascii="Times New Roman" w:hAnsi="Times New Roman" w:cs="Times New Roman"/>
          <w:color w:val="4F81BD" w:themeColor="accent1"/>
        </w:rPr>
        <w:t xml:space="preserve">  </w:t>
      </w:r>
    </w:p>
    <w:p w14:paraId="7350DA99" w14:textId="68C282F8" w:rsidR="006C6438" w:rsidRPr="009315DF" w:rsidRDefault="006748CB" w:rsidP="006C6438">
      <w:pPr>
        <w:spacing w:line="480" w:lineRule="auto"/>
        <w:ind w:firstLine="720"/>
        <w:rPr>
          <w:rFonts w:ascii="Times New Roman" w:hAnsi="Times New Roman" w:cs="Times New Roman"/>
        </w:rPr>
      </w:pPr>
      <w:r w:rsidRPr="006748CB">
        <w:rPr>
          <w:rFonts w:ascii="Times New Roman" w:hAnsi="Times New Roman" w:cs="Times New Roman"/>
          <w:b/>
        </w:rPr>
        <w:t>[</w:t>
      </w:r>
      <w:r w:rsidR="005205E7">
        <w:rPr>
          <w:rFonts w:ascii="Times New Roman" w:hAnsi="Times New Roman" w:cs="Times New Roman"/>
          <w:b/>
        </w:rPr>
        <w:t>f</w:t>
      </w:r>
      <w:r w:rsidR="002B43D8">
        <w:rPr>
          <w:rFonts w:ascii="Times New Roman" w:hAnsi="Times New Roman" w:cs="Times New Roman"/>
          <w:b/>
        </w:rPr>
        <w:t>ig.</w:t>
      </w:r>
      <w:r w:rsidRPr="006748CB">
        <w:rPr>
          <w:rFonts w:ascii="Times New Roman" w:hAnsi="Times New Roman" w:cs="Times New Roman"/>
          <w:b/>
        </w:rPr>
        <w:t xml:space="preserve"> </w:t>
      </w:r>
      <w:r w:rsidR="00E26E18">
        <w:rPr>
          <w:rFonts w:ascii="Times New Roman" w:hAnsi="Times New Roman" w:cs="Times New Roman"/>
          <w:b/>
        </w:rPr>
        <w:t>3</w:t>
      </w:r>
      <w:r w:rsidRPr="006748CB">
        <w:rPr>
          <w:rFonts w:ascii="Times New Roman" w:hAnsi="Times New Roman" w:cs="Times New Roman"/>
          <w:b/>
        </w:rPr>
        <w:t>.10]</w:t>
      </w:r>
      <w:r>
        <w:rPr>
          <w:rFonts w:ascii="Times New Roman" w:hAnsi="Times New Roman" w:cs="Times New Roman"/>
        </w:rPr>
        <w:t xml:space="preserve"> </w:t>
      </w:r>
      <w:r w:rsidR="006C6438">
        <w:rPr>
          <w:rFonts w:ascii="Times New Roman" w:hAnsi="Times New Roman" w:cs="Times New Roman"/>
        </w:rPr>
        <w:t>On the ground next to the bedframe are an assortment of vessels that further create the impression of an impoverished living space</w:t>
      </w:r>
      <w:r>
        <w:rPr>
          <w:rFonts w:ascii="Times New Roman" w:hAnsi="Times New Roman" w:cs="Times New Roman"/>
        </w:rPr>
        <w:t>.</w:t>
      </w:r>
      <w:r w:rsidR="006C6438">
        <w:rPr>
          <w:rFonts w:ascii="Times New Roman" w:hAnsi="Times New Roman" w:cs="Times New Roman"/>
        </w:rPr>
        <w:t xml:space="preserve"> Besides the bedpan-like bowl, this eclectic collection of containers include</w:t>
      </w:r>
      <w:r w:rsidR="00E26E18">
        <w:rPr>
          <w:rFonts w:ascii="Times New Roman" w:hAnsi="Times New Roman" w:cs="Times New Roman"/>
        </w:rPr>
        <w:t>s</w:t>
      </w:r>
      <w:r w:rsidR="006C6438">
        <w:rPr>
          <w:rFonts w:ascii="Times New Roman" w:hAnsi="Times New Roman" w:cs="Times New Roman"/>
        </w:rPr>
        <w:t xml:space="preserve"> a glass jug, plastic cups, a rectangular ice-tray, among other things that resemble pots or the interior of rice cookers. The variety of containers resemble a makeshift kitchen and bathroom condensed into a few choice containers, further supporting the illusion of Shop 6 as a crude living space. Dayrit described Dalena’s collection of vessels as resembling “all sorts of garbage thrown from the rooftops [of a] slum or squatter area.”</w:t>
      </w:r>
      <w:r w:rsidR="006C6438">
        <w:rPr>
          <w:rStyle w:val="FootnoteReference"/>
          <w:rFonts w:ascii="Times New Roman" w:hAnsi="Times New Roman" w:cs="Times New Roman"/>
        </w:rPr>
        <w:footnoteReference w:id="118"/>
      </w:r>
      <w:r w:rsidR="006C6438">
        <w:rPr>
          <w:rFonts w:ascii="Times New Roman" w:hAnsi="Times New Roman" w:cs="Times New Roman"/>
        </w:rPr>
        <w:t xml:space="preserve"> Though not visible in the documentation photographs, Dayrit observed that each of these objects were attached with white nylon thread to Dalena’s eroding galvanized iron hanging above them. She suggested that the nylon strings allude to the “drops of rainwater from [a] leaky roof.”</w:t>
      </w:r>
      <w:r w:rsidR="006C6438">
        <w:rPr>
          <w:rStyle w:val="FootnoteReference"/>
          <w:rFonts w:ascii="Times New Roman" w:hAnsi="Times New Roman" w:cs="Times New Roman"/>
        </w:rPr>
        <w:footnoteReference w:id="119"/>
      </w:r>
      <w:r w:rsidR="006C6438">
        <w:rPr>
          <w:rFonts w:ascii="Times New Roman" w:hAnsi="Times New Roman" w:cs="Times New Roman"/>
        </w:rPr>
        <w:t xml:space="preserve"> </w:t>
      </w:r>
    </w:p>
    <w:p w14:paraId="7FDF0375" w14:textId="77777777" w:rsidR="006C6438" w:rsidRPr="009315DF" w:rsidRDefault="006C6438" w:rsidP="006C6438">
      <w:pPr>
        <w:spacing w:line="480" w:lineRule="auto"/>
        <w:rPr>
          <w:rFonts w:ascii="Times New Roman" w:hAnsi="Times New Roman" w:cs="Times New Roman"/>
        </w:rPr>
      </w:pPr>
      <w:r>
        <w:rPr>
          <w:rFonts w:ascii="Times New Roman" w:hAnsi="Times New Roman" w:cs="Times New Roman"/>
        </w:rPr>
        <w:t xml:space="preserve">The arrangement of pots, pans, and little plastic cups in the middle of the ground sustain the semblance of poverty because they look like containers meant to catch water seeping from a damaged roof. </w:t>
      </w:r>
    </w:p>
    <w:p w14:paraId="2994A4A7" w14:textId="54074529" w:rsidR="006C6438" w:rsidRDefault="006C6438" w:rsidP="006C6438">
      <w:pPr>
        <w:spacing w:line="480" w:lineRule="auto"/>
        <w:ind w:firstLine="720"/>
        <w:rPr>
          <w:rFonts w:ascii="Times New Roman" w:hAnsi="Times New Roman" w:cs="Times New Roman"/>
        </w:rPr>
      </w:pPr>
      <w:r>
        <w:rPr>
          <w:rFonts w:ascii="Times New Roman" w:hAnsi="Times New Roman" w:cs="Times New Roman"/>
        </w:rPr>
        <w:t xml:space="preserve">Rivera’s collage hangers further contribute to the fiction of a destitute living space. </w:t>
      </w:r>
      <w:r w:rsidR="006748CB" w:rsidRPr="00F0200A">
        <w:rPr>
          <w:rFonts w:ascii="Times New Roman" w:hAnsi="Times New Roman" w:cs="Times New Roman"/>
          <w:b/>
        </w:rPr>
        <w:t>[</w:t>
      </w:r>
      <w:r w:rsidR="005205E7">
        <w:rPr>
          <w:rFonts w:ascii="Times New Roman" w:hAnsi="Times New Roman" w:cs="Times New Roman"/>
          <w:b/>
        </w:rPr>
        <w:t>f</w:t>
      </w:r>
      <w:r w:rsidR="002B43D8">
        <w:rPr>
          <w:rFonts w:ascii="Times New Roman" w:hAnsi="Times New Roman" w:cs="Times New Roman"/>
          <w:b/>
        </w:rPr>
        <w:t>ig.</w:t>
      </w:r>
      <w:r w:rsidR="006748CB" w:rsidRPr="00F0200A">
        <w:rPr>
          <w:rFonts w:ascii="Times New Roman" w:hAnsi="Times New Roman" w:cs="Times New Roman"/>
          <w:b/>
        </w:rPr>
        <w:t xml:space="preserve"> </w:t>
      </w:r>
      <w:r w:rsidR="003D5D04">
        <w:rPr>
          <w:rFonts w:ascii="Times New Roman" w:hAnsi="Times New Roman" w:cs="Times New Roman"/>
          <w:b/>
        </w:rPr>
        <w:t>3</w:t>
      </w:r>
      <w:r w:rsidR="006748CB" w:rsidRPr="00F0200A">
        <w:rPr>
          <w:rFonts w:ascii="Times New Roman" w:hAnsi="Times New Roman" w:cs="Times New Roman"/>
          <w:b/>
        </w:rPr>
        <w:t>.11]</w:t>
      </w:r>
      <w:r w:rsidR="006748CB">
        <w:rPr>
          <w:rFonts w:ascii="Times New Roman" w:hAnsi="Times New Roman" w:cs="Times New Roman"/>
        </w:rPr>
        <w:t xml:space="preserve"> </w:t>
      </w:r>
      <w:r>
        <w:rPr>
          <w:rFonts w:ascii="Times New Roman" w:hAnsi="Times New Roman" w:cs="Times New Roman"/>
        </w:rPr>
        <w:t>While the collages initially seem to dangle directly above the bedframe, photographs documenting the inside of the exhibition space shows the rod angling aw</w:t>
      </w:r>
      <w:r w:rsidR="006748CB">
        <w:rPr>
          <w:rFonts w:ascii="Times New Roman" w:hAnsi="Times New Roman" w:cs="Times New Roman"/>
        </w:rPr>
        <w:t>ay from Mansueto’s work.</w:t>
      </w:r>
      <w:r>
        <w:rPr>
          <w:rFonts w:ascii="Times New Roman" w:hAnsi="Times New Roman" w:cs="Times New Roman"/>
        </w:rPr>
        <w:t xml:space="preserve"> Similar to Mansueto’s bedframe, the hangers are also impractical. Not only does Rivera fill the inside of the hangers with collages, but their small size render</w:t>
      </w:r>
      <w:r w:rsidR="003D5D04">
        <w:rPr>
          <w:rFonts w:ascii="Times New Roman" w:hAnsi="Times New Roman" w:cs="Times New Roman"/>
        </w:rPr>
        <w:t>s</w:t>
      </w:r>
      <w:r>
        <w:rPr>
          <w:rFonts w:ascii="Times New Roman" w:hAnsi="Times New Roman" w:cs="Times New Roman"/>
        </w:rPr>
        <w:t xml:space="preserve"> them un-functional for </w:t>
      </w:r>
      <w:r>
        <w:rPr>
          <w:rFonts w:ascii="Times New Roman" w:hAnsi="Times New Roman" w:cs="Times New Roman"/>
        </w:rPr>
        <w:lastRenderedPageBreak/>
        <w:t xml:space="preserve">adult use. Instead of using the usual adult sized hangers, Rivera constructed his collage series out of toddler or baby sized hangers. </w:t>
      </w:r>
      <w:r w:rsidRPr="00837A3A">
        <w:rPr>
          <w:rFonts w:ascii="Times New Roman" w:hAnsi="Times New Roman" w:cs="Times New Roman"/>
        </w:rPr>
        <w:t xml:space="preserve">Like Bautista’s bottle collages of </w:t>
      </w:r>
      <w:r w:rsidRPr="00837A3A">
        <w:rPr>
          <w:rFonts w:ascii="Times New Roman" w:hAnsi="Times New Roman" w:cs="Times New Roman"/>
          <w:i/>
        </w:rPr>
        <w:t>Basta Hindi Ganon</w:t>
      </w:r>
      <w:r w:rsidRPr="00837A3A">
        <w:rPr>
          <w:rFonts w:ascii="Times New Roman" w:hAnsi="Times New Roman" w:cs="Times New Roman"/>
        </w:rPr>
        <w:t xml:space="preserve">, they </w:t>
      </w:r>
      <w:r>
        <w:rPr>
          <w:rFonts w:ascii="Times New Roman" w:hAnsi="Times New Roman" w:cs="Times New Roman"/>
        </w:rPr>
        <w:t>require closer looking</w:t>
      </w:r>
      <w:r w:rsidRPr="00837A3A">
        <w:rPr>
          <w:rFonts w:ascii="Times New Roman" w:hAnsi="Times New Roman" w:cs="Times New Roman"/>
        </w:rPr>
        <w:t xml:space="preserve"> as they face into the wall.</w:t>
      </w:r>
      <w:r>
        <w:rPr>
          <w:rFonts w:ascii="Times New Roman" w:hAnsi="Times New Roman" w:cs="Times New Roman"/>
        </w:rPr>
        <w:t xml:space="preserve"> Despite their lack of functionality, the shape</w:t>
      </w:r>
      <w:ins w:id="23" w:author="N C" w:date="2018-02-18T12:04:00Z">
        <w:r w:rsidR="003D5D04">
          <w:rPr>
            <w:rFonts w:ascii="Times New Roman" w:hAnsi="Times New Roman" w:cs="Times New Roman"/>
          </w:rPr>
          <w:t>s</w:t>
        </w:r>
      </w:ins>
      <w:r>
        <w:rPr>
          <w:rFonts w:ascii="Times New Roman" w:hAnsi="Times New Roman" w:cs="Times New Roman"/>
        </w:rPr>
        <w:t xml:space="preserve"> of the toddler hangers simulate a bare bones rack of miniature clothing, drawing attention to the bleakness of the space; the presence of the spare rod accentuates the lack of closet space or furniture—such as an armoire—in the room. </w:t>
      </w:r>
    </w:p>
    <w:p w14:paraId="4869F15F" w14:textId="22178288" w:rsidR="00343F04" w:rsidRDefault="006748CB" w:rsidP="006C6438">
      <w:pPr>
        <w:spacing w:line="480" w:lineRule="auto"/>
        <w:ind w:firstLine="720"/>
        <w:rPr>
          <w:rFonts w:ascii="Times New Roman" w:hAnsi="Times New Roman" w:cs="Times New Roman"/>
        </w:rPr>
      </w:pPr>
      <w:r w:rsidRPr="006748CB">
        <w:rPr>
          <w:rFonts w:ascii="Times New Roman" w:hAnsi="Times New Roman" w:cs="Times New Roman"/>
          <w:b/>
        </w:rPr>
        <w:t>[</w:t>
      </w:r>
      <w:r w:rsidR="005205E7">
        <w:rPr>
          <w:rFonts w:ascii="Times New Roman" w:hAnsi="Times New Roman" w:cs="Times New Roman"/>
          <w:b/>
        </w:rPr>
        <w:t>f</w:t>
      </w:r>
      <w:r w:rsidR="002B43D8">
        <w:rPr>
          <w:rFonts w:ascii="Times New Roman" w:hAnsi="Times New Roman" w:cs="Times New Roman"/>
          <w:b/>
        </w:rPr>
        <w:t>ig.</w:t>
      </w:r>
      <w:r w:rsidRPr="006748CB">
        <w:rPr>
          <w:rFonts w:ascii="Times New Roman" w:hAnsi="Times New Roman" w:cs="Times New Roman"/>
          <w:b/>
        </w:rPr>
        <w:t xml:space="preserve"> </w:t>
      </w:r>
      <w:r w:rsidR="00D72895">
        <w:rPr>
          <w:rFonts w:ascii="Times New Roman" w:hAnsi="Times New Roman" w:cs="Times New Roman"/>
          <w:b/>
        </w:rPr>
        <w:t>3</w:t>
      </w:r>
      <w:r w:rsidRPr="006748CB">
        <w:rPr>
          <w:rFonts w:ascii="Times New Roman" w:hAnsi="Times New Roman" w:cs="Times New Roman"/>
          <w:b/>
        </w:rPr>
        <w:t>.12]</w:t>
      </w:r>
      <w:r>
        <w:rPr>
          <w:rFonts w:ascii="Times New Roman" w:hAnsi="Times New Roman" w:cs="Times New Roman"/>
        </w:rPr>
        <w:t xml:space="preserve"> </w:t>
      </w:r>
      <w:r w:rsidR="006C6438">
        <w:rPr>
          <w:rFonts w:ascii="Times New Roman" w:hAnsi="Times New Roman" w:cs="Times New Roman"/>
        </w:rPr>
        <w:t xml:space="preserve">Next to Bautista’s banana flower </w:t>
      </w:r>
      <w:r w:rsidR="006C6438">
        <w:rPr>
          <w:rFonts w:ascii="Times New Roman" w:hAnsi="Times New Roman" w:cs="Times New Roman"/>
          <w:i/>
        </w:rPr>
        <w:t xml:space="preserve">Mais </w:t>
      </w:r>
      <w:r>
        <w:rPr>
          <w:rFonts w:ascii="Times New Roman" w:hAnsi="Times New Roman" w:cs="Times New Roman"/>
        </w:rPr>
        <w:t xml:space="preserve">grid, </w:t>
      </w:r>
      <w:r w:rsidR="00EB42FB">
        <w:rPr>
          <w:rFonts w:ascii="Times New Roman" w:hAnsi="Times New Roman" w:cs="Times New Roman"/>
        </w:rPr>
        <w:t>a</w:t>
      </w:r>
      <w:r w:rsidR="006C6438">
        <w:rPr>
          <w:rFonts w:ascii="Times New Roman" w:hAnsi="Times New Roman" w:cs="Times New Roman"/>
        </w:rPr>
        <w:t xml:space="preserve"> small version of Laudico’s untitled Photo-Me ID work hangs on the back wall of Shop 6.</w:t>
      </w:r>
      <w:r w:rsidR="00747507">
        <w:rPr>
          <w:rFonts w:ascii="Times New Roman" w:hAnsi="Times New Roman" w:cs="Times New Roman"/>
        </w:rPr>
        <w:t xml:space="preserve"> </w:t>
      </w:r>
      <w:r w:rsidR="00997B90">
        <w:rPr>
          <w:rFonts w:ascii="Times New Roman" w:hAnsi="Times New Roman" w:cs="Times New Roman"/>
        </w:rPr>
        <w:t>Photo-ID machines</w:t>
      </w:r>
      <w:r w:rsidR="004637DD">
        <w:rPr>
          <w:rFonts w:ascii="Times New Roman" w:hAnsi="Times New Roman" w:cs="Times New Roman"/>
        </w:rPr>
        <w:t>, commonplace in Metro Manila, were a</w:t>
      </w:r>
      <w:r w:rsidR="000103A4">
        <w:rPr>
          <w:rFonts w:ascii="Times New Roman" w:hAnsi="Times New Roman" w:cs="Times New Roman"/>
        </w:rPr>
        <w:t>utomated photo booths that took small</w:t>
      </w:r>
      <w:r w:rsidR="004637DD">
        <w:rPr>
          <w:rFonts w:ascii="Times New Roman" w:hAnsi="Times New Roman" w:cs="Times New Roman"/>
        </w:rPr>
        <w:t xml:space="preserve"> identification photographs</w:t>
      </w:r>
      <w:r w:rsidR="000103A4">
        <w:rPr>
          <w:rFonts w:ascii="Times New Roman" w:hAnsi="Times New Roman" w:cs="Times New Roman"/>
        </w:rPr>
        <w:t>, such as the ones used for official documents</w:t>
      </w:r>
      <w:r w:rsidR="004637DD">
        <w:rPr>
          <w:rFonts w:ascii="Times New Roman" w:hAnsi="Times New Roman" w:cs="Times New Roman"/>
        </w:rPr>
        <w:t xml:space="preserve">. </w:t>
      </w:r>
      <w:r w:rsidR="00343C26">
        <w:rPr>
          <w:rFonts w:ascii="Times New Roman" w:hAnsi="Times New Roman" w:cs="Times New Roman"/>
        </w:rPr>
        <w:t>Laudico</w:t>
      </w:r>
      <w:r w:rsidR="00664884">
        <w:rPr>
          <w:rFonts w:ascii="Times New Roman" w:hAnsi="Times New Roman" w:cs="Times New Roman"/>
        </w:rPr>
        <w:t xml:space="preserve"> would collect</w:t>
      </w:r>
      <w:r w:rsidR="006C6438">
        <w:rPr>
          <w:rFonts w:ascii="Times New Roman" w:hAnsi="Times New Roman" w:cs="Times New Roman"/>
        </w:rPr>
        <w:t xml:space="preserve"> the square borders</w:t>
      </w:r>
      <w:r w:rsidR="00C76BEE">
        <w:rPr>
          <w:rFonts w:ascii="Times New Roman" w:hAnsi="Times New Roman" w:cs="Times New Roman"/>
        </w:rPr>
        <w:t>—the scraps—</w:t>
      </w:r>
      <w:r w:rsidR="006C6438">
        <w:rPr>
          <w:rFonts w:ascii="Times New Roman" w:hAnsi="Times New Roman" w:cs="Times New Roman"/>
        </w:rPr>
        <w:t xml:space="preserve">left in Photo-Me ID machines after </w:t>
      </w:r>
      <w:r w:rsidR="00111F94">
        <w:rPr>
          <w:rFonts w:ascii="Times New Roman" w:hAnsi="Times New Roman" w:cs="Times New Roman"/>
        </w:rPr>
        <w:t xml:space="preserve">the center, which included </w:t>
      </w:r>
      <w:r w:rsidR="006C6438">
        <w:rPr>
          <w:rFonts w:ascii="Times New Roman" w:hAnsi="Times New Roman" w:cs="Times New Roman"/>
        </w:rPr>
        <w:t>people’s faces</w:t>
      </w:r>
      <w:r w:rsidR="00111F94">
        <w:rPr>
          <w:rFonts w:ascii="Times New Roman" w:hAnsi="Times New Roman" w:cs="Times New Roman"/>
        </w:rPr>
        <w:t>, had</w:t>
      </w:r>
      <w:r w:rsidR="006C6438">
        <w:rPr>
          <w:rFonts w:ascii="Times New Roman" w:hAnsi="Times New Roman" w:cs="Times New Roman"/>
        </w:rPr>
        <w:t xml:space="preserve"> been punched out</w:t>
      </w:r>
      <w:r w:rsidR="00C76BEE">
        <w:rPr>
          <w:rFonts w:ascii="Times New Roman" w:hAnsi="Times New Roman" w:cs="Times New Roman"/>
        </w:rPr>
        <w:t>.</w:t>
      </w:r>
      <w:r w:rsidR="00997B90">
        <w:rPr>
          <w:rFonts w:ascii="Times New Roman" w:hAnsi="Times New Roman" w:cs="Times New Roman"/>
        </w:rPr>
        <w:t xml:space="preserve"> </w:t>
      </w:r>
      <w:r w:rsidR="006C6438">
        <w:rPr>
          <w:rFonts w:ascii="Times New Roman" w:hAnsi="Times New Roman" w:cs="Times New Roman"/>
        </w:rPr>
        <w:t xml:space="preserve">Treating these leftover fragments as found units of </w:t>
      </w:r>
      <w:r w:rsidR="00F443E3">
        <w:rPr>
          <w:rFonts w:ascii="Times New Roman" w:hAnsi="Times New Roman" w:cs="Times New Roman"/>
        </w:rPr>
        <w:t>a grid, she arrang</w:t>
      </w:r>
      <w:r w:rsidR="006C6438">
        <w:rPr>
          <w:rFonts w:ascii="Times New Roman" w:hAnsi="Times New Roman" w:cs="Times New Roman"/>
        </w:rPr>
        <w:t xml:space="preserve">ed </w:t>
      </w:r>
      <w:r w:rsidR="002037CE">
        <w:rPr>
          <w:rFonts w:ascii="Times New Roman" w:hAnsi="Times New Roman" w:cs="Times New Roman"/>
        </w:rPr>
        <w:t xml:space="preserve">them </w:t>
      </w:r>
      <w:r w:rsidR="006C6438">
        <w:rPr>
          <w:rFonts w:ascii="Times New Roman" w:hAnsi="Times New Roman" w:cs="Times New Roman"/>
        </w:rPr>
        <w:t xml:space="preserve">in </w:t>
      </w:r>
      <w:r w:rsidR="00AD65C0">
        <w:rPr>
          <w:rFonts w:ascii="Times New Roman" w:hAnsi="Times New Roman" w:cs="Times New Roman"/>
        </w:rPr>
        <w:t xml:space="preserve">organized </w:t>
      </w:r>
      <w:r w:rsidR="006C6438">
        <w:rPr>
          <w:rFonts w:ascii="Times New Roman" w:hAnsi="Times New Roman" w:cs="Times New Roman"/>
        </w:rPr>
        <w:t xml:space="preserve">rows on plywood. </w:t>
      </w:r>
      <w:r w:rsidR="00A85A36" w:rsidRPr="00B84DFD">
        <w:rPr>
          <w:rFonts w:ascii="Times New Roman" w:hAnsi="Times New Roman" w:cs="Times New Roman"/>
          <w:b/>
        </w:rPr>
        <w:t>[</w:t>
      </w:r>
      <w:r w:rsidR="005205E7">
        <w:rPr>
          <w:rFonts w:ascii="Times New Roman" w:hAnsi="Times New Roman" w:cs="Times New Roman"/>
          <w:b/>
        </w:rPr>
        <w:t>f</w:t>
      </w:r>
      <w:r w:rsidR="002B43D8">
        <w:rPr>
          <w:rFonts w:ascii="Times New Roman" w:hAnsi="Times New Roman" w:cs="Times New Roman"/>
          <w:b/>
        </w:rPr>
        <w:t>ig.</w:t>
      </w:r>
      <w:r w:rsidR="00A85A36" w:rsidRPr="00B84DFD">
        <w:rPr>
          <w:rFonts w:ascii="Times New Roman" w:hAnsi="Times New Roman" w:cs="Times New Roman"/>
          <w:b/>
        </w:rPr>
        <w:t xml:space="preserve"> </w:t>
      </w:r>
      <w:r w:rsidR="00D72895">
        <w:rPr>
          <w:rFonts w:ascii="Times New Roman" w:hAnsi="Times New Roman" w:cs="Times New Roman"/>
          <w:b/>
        </w:rPr>
        <w:t>3</w:t>
      </w:r>
      <w:r w:rsidR="00A85A36" w:rsidRPr="00B84DFD">
        <w:rPr>
          <w:rFonts w:ascii="Times New Roman" w:hAnsi="Times New Roman" w:cs="Times New Roman"/>
          <w:b/>
        </w:rPr>
        <w:t>.13]</w:t>
      </w:r>
      <w:r w:rsidR="00A85A36">
        <w:rPr>
          <w:rFonts w:ascii="Times New Roman" w:hAnsi="Times New Roman" w:cs="Times New Roman"/>
        </w:rPr>
        <w:t xml:space="preserve"> </w:t>
      </w:r>
      <w:r w:rsidR="000A6C76">
        <w:rPr>
          <w:rFonts w:ascii="Times New Roman" w:hAnsi="Times New Roman" w:cs="Times New Roman"/>
        </w:rPr>
        <w:t xml:space="preserve">Laudico would later expand her concept of using </w:t>
      </w:r>
      <w:r w:rsidR="00E94A8B">
        <w:rPr>
          <w:rFonts w:ascii="Times New Roman" w:hAnsi="Times New Roman" w:cs="Times New Roman"/>
        </w:rPr>
        <w:t>photo-id machine discards</w:t>
      </w:r>
      <w:r w:rsidR="000A6C76">
        <w:rPr>
          <w:rFonts w:ascii="Times New Roman" w:hAnsi="Times New Roman" w:cs="Times New Roman"/>
        </w:rPr>
        <w:t xml:space="preserve"> as part of a three</w:t>
      </w:r>
      <w:r w:rsidR="00D72895">
        <w:rPr>
          <w:rFonts w:ascii="Times New Roman" w:hAnsi="Times New Roman" w:cs="Times New Roman"/>
        </w:rPr>
        <w:t>-</w:t>
      </w:r>
      <w:r w:rsidR="000A6C76">
        <w:rPr>
          <w:rFonts w:ascii="Times New Roman" w:hAnsi="Times New Roman" w:cs="Times New Roman"/>
        </w:rPr>
        <w:t>part solo exhibition in the CCP Small Gallery.</w:t>
      </w:r>
      <w:r w:rsidR="000A6C76">
        <w:rPr>
          <w:rStyle w:val="FootnoteReference"/>
          <w:rFonts w:ascii="Times New Roman" w:hAnsi="Times New Roman" w:cs="Times New Roman"/>
        </w:rPr>
        <w:footnoteReference w:id="120"/>
      </w:r>
    </w:p>
    <w:p w14:paraId="467D6BF7" w14:textId="4D95EC81" w:rsidR="006C6438" w:rsidRPr="006F6F83" w:rsidRDefault="006C6438" w:rsidP="006C6438">
      <w:pPr>
        <w:spacing w:line="480" w:lineRule="auto"/>
        <w:ind w:firstLine="720"/>
        <w:rPr>
          <w:rFonts w:ascii="Times New Roman" w:hAnsi="Times New Roman" w:cs="Times New Roman"/>
          <w:i/>
        </w:rPr>
      </w:pPr>
      <w:r>
        <w:rPr>
          <w:rFonts w:ascii="Times New Roman" w:hAnsi="Times New Roman" w:cs="Times New Roman"/>
        </w:rPr>
        <w:t>According to the artist, she would</w:t>
      </w:r>
      <w:r w:rsidR="00362BBA">
        <w:rPr>
          <w:rFonts w:ascii="Times New Roman" w:hAnsi="Times New Roman" w:cs="Times New Roman"/>
        </w:rPr>
        <w:t xml:space="preserve"> frequently</w:t>
      </w:r>
      <w:r w:rsidR="00DA50F3">
        <w:rPr>
          <w:rFonts w:ascii="Times New Roman" w:hAnsi="Times New Roman" w:cs="Times New Roman"/>
        </w:rPr>
        <w:t xml:space="preserve"> carry around a</w:t>
      </w:r>
      <w:r w:rsidR="00F53F8B">
        <w:rPr>
          <w:rFonts w:ascii="Times New Roman" w:hAnsi="Times New Roman" w:cs="Times New Roman"/>
        </w:rPr>
        <w:t>n empty</w:t>
      </w:r>
      <w:r>
        <w:rPr>
          <w:rFonts w:ascii="Times New Roman" w:hAnsi="Times New Roman" w:cs="Times New Roman"/>
        </w:rPr>
        <w:t xml:space="preserve"> box to gather the</w:t>
      </w:r>
      <w:r w:rsidR="002E4A04">
        <w:rPr>
          <w:rFonts w:ascii="Times New Roman" w:hAnsi="Times New Roman" w:cs="Times New Roman"/>
        </w:rPr>
        <w:t>se punched-out discards anytime</w:t>
      </w:r>
      <w:r w:rsidR="00206B98">
        <w:rPr>
          <w:rFonts w:ascii="Times New Roman" w:hAnsi="Times New Roman" w:cs="Times New Roman"/>
        </w:rPr>
        <w:t xml:space="preserve"> she saw a Photo-ID</w:t>
      </w:r>
      <w:r>
        <w:rPr>
          <w:rFonts w:ascii="Times New Roman" w:hAnsi="Times New Roman" w:cs="Times New Roman"/>
        </w:rPr>
        <w:t xml:space="preserve"> machine. Laudico</w:t>
      </w:r>
      <w:r w:rsidR="006E0625">
        <w:rPr>
          <w:rFonts w:ascii="Times New Roman" w:hAnsi="Times New Roman" w:cs="Times New Roman"/>
        </w:rPr>
        <w:t xml:space="preserve"> further</w:t>
      </w:r>
      <w:r>
        <w:rPr>
          <w:rFonts w:ascii="Times New Roman" w:hAnsi="Times New Roman" w:cs="Times New Roman"/>
        </w:rPr>
        <w:t xml:space="preserve"> noted that to collect the discards, she had to be bold. Her curiosity to see what was left in the detri</w:t>
      </w:r>
      <w:r w:rsidR="00973E27">
        <w:rPr>
          <w:rFonts w:ascii="Times New Roman" w:hAnsi="Times New Roman" w:cs="Times New Roman"/>
        </w:rPr>
        <w:t xml:space="preserve">tus made her </w:t>
      </w:r>
      <w:r w:rsidR="00FD059C">
        <w:rPr>
          <w:rFonts w:ascii="Times New Roman" w:hAnsi="Times New Roman" w:cs="Times New Roman"/>
        </w:rPr>
        <w:t>overcome</w:t>
      </w:r>
      <w:r w:rsidR="00973E27">
        <w:rPr>
          <w:rFonts w:ascii="Times New Roman" w:hAnsi="Times New Roman" w:cs="Times New Roman"/>
        </w:rPr>
        <w:t xml:space="preserve"> reservations</w:t>
      </w:r>
      <w:r>
        <w:rPr>
          <w:rFonts w:ascii="Times New Roman" w:hAnsi="Times New Roman" w:cs="Times New Roman"/>
        </w:rPr>
        <w:t xml:space="preserve"> about what bystanders might think about her acquisition methods. Laudico further argued </w:t>
      </w:r>
      <w:r w:rsidR="003507C2">
        <w:rPr>
          <w:rFonts w:ascii="Times New Roman" w:hAnsi="Times New Roman" w:cs="Times New Roman"/>
        </w:rPr>
        <w:t>that in order to see things, one</w:t>
      </w:r>
      <w:r w:rsidR="00973E27">
        <w:rPr>
          <w:rFonts w:ascii="Times New Roman" w:hAnsi="Times New Roman" w:cs="Times New Roman"/>
        </w:rPr>
        <w:t xml:space="preserve"> had to first overcome </w:t>
      </w:r>
      <w:r w:rsidR="00C77024">
        <w:rPr>
          <w:rFonts w:ascii="Times New Roman" w:hAnsi="Times New Roman" w:cs="Times New Roman"/>
        </w:rPr>
        <w:t>one’s shyness</w:t>
      </w:r>
      <w:r>
        <w:rPr>
          <w:rFonts w:ascii="Times New Roman" w:hAnsi="Times New Roman" w:cs="Times New Roman"/>
        </w:rPr>
        <w:t xml:space="preserve">. As part of putting together her Photo-Me ID grids, she liked to imagine the faces of the people based on what was left through their portrait borders, which included hints of their apparel (police </w:t>
      </w:r>
      <w:r>
        <w:rPr>
          <w:rFonts w:ascii="Times New Roman" w:hAnsi="Times New Roman" w:cs="Times New Roman"/>
        </w:rPr>
        <w:lastRenderedPageBreak/>
        <w:t>badges, spaghetti straps, and so forth). She then grouped together ones that seemed “related or connected to one another,” details made visible to the viewer upon close approach.</w:t>
      </w:r>
      <w:r>
        <w:rPr>
          <w:rStyle w:val="FootnoteReference"/>
          <w:rFonts w:ascii="Times New Roman" w:hAnsi="Times New Roman" w:cs="Times New Roman"/>
        </w:rPr>
        <w:footnoteReference w:id="121"/>
      </w:r>
      <w:r>
        <w:rPr>
          <w:rFonts w:ascii="Times New Roman" w:hAnsi="Times New Roman" w:cs="Times New Roman"/>
        </w:rPr>
        <w:t xml:space="preserve"> </w:t>
      </w:r>
    </w:p>
    <w:p w14:paraId="54A3BFA4" w14:textId="18607E04" w:rsidR="006C6438" w:rsidRDefault="003F52AE" w:rsidP="006C6438">
      <w:pPr>
        <w:spacing w:line="480" w:lineRule="auto"/>
        <w:ind w:firstLine="720"/>
        <w:rPr>
          <w:rFonts w:ascii="Times New Roman" w:hAnsi="Times New Roman" w:cs="Times New Roman"/>
        </w:rPr>
      </w:pPr>
      <w:r>
        <w:rPr>
          <w:rFonts w:ascii="Times New Roman" w:hAnsi="Times New Roman" w:cs="Times New Roman"/>
        </w:rPr>
        <w:t>The</w:t>
      </w:r>
      <w:r w:rsidR="006C6438">
        <w:rPr>
          <w:rFonts w:ascii="Times New Roman" w:hAnsi="Times New Roman" w:cs="Times New Roman"/>
        </w:rPr>
        <w:t xml:space="preserve"> first exhibition at </w:t>
      </w:r>
      <w:r w:rsidR="006C6438" w:rsidRPr="00424E17">
        <w:rPr>
          <w:rFonts w:ascii="Times New Roman" w:hAnsi="Times New Roman" w:cs="Times New Roman"/>
        </w:rPr>
        <w:t>Shop 6</w:t>
      </w:r>
      <w:r w:rsidR="006C6438">
        <w:rPr>
          <w:rFonts w:ascii="Times New Roman" w:hAnsi="Times New Roman" w:cs="Times New Roman"/>
          <w:i/>
        </w:rPr>
        <w:t xml:space="preserve"> </w:t>
      </w:r>
      <w:r w:rsidR="006C6438">
        <w:rPr>
          <w:rFonts w:ascii="Times New Roman" w:hAnsi="Times New Roman" w:cs="Times New Roman"/>
        </w:rPr>
        <w:t>operated similarly to Laudico’s punched-out Photo-Me ID machine discards as a void to fulfill voyeuristic desire. Located in an active shopping arcade, Shop 6 was, like a typical store trying to attract customers, outfitted with large windows meant to catch the attention of people passing through the area. In this case, potential customers instead became inadvertent voyeurs. The dilapidated and discarded objects together form</w:t>
      </w:r>
      <w:r w:rsidR="00054053">
        <w:rPr>
          <w:rFonts w:ascii="Times New Roman" w:hAnsi="Times New Roman" w:cs="Times New Roman"/>
        </w:rPr>
        <w:t>ed</w:t>
      </w:r>
      <w:r w:rsidR="006C6438">
        <w:rPr>
          <w:rFonts w:ascii="Times New Roman" w:hAnsi="Times New Roman" w:cs="Times New Roman"/>
        </w:rPr>
        <w:t xml:space="preserve"> the impression of a dirty and private dwelling space visible through the large display windows of a commercial storefront. While artists assumed that Bautista’s infamous display of cellophane wrapped panties generated discomfort because of its resemblance to real storefront displays, this first exhibition made no attempt to blend the space into the fancy</w:t>
      </w:r>
      <w:r w:rsidR="001A2CB1">
        <w:rPr>
          <w:rFonts w:ascii="Times New Roman" w:hAnsi="Times New Roman" w:cs="Times New Roman"/>
        </w:rPr>
        <w:t xml:space="preserve"> shops around it. Instead, it intentionally</w:t>
      </w:r>
      <w:r w:rsidR="006C6438">
        <w:rPr>
          <w:rFonts w:ascii="Times New Roman" w:hAnsi="Times New Roman" w:cs="Times New Roman"/>
        </w:rPr>
        <w:t xml:space="preserve"> and unexpectedly confronted the high-end clientele of the area </w:t>
      </w:r>
      <w:r w:rsidR="0020431C">
        <w:rPr>
          <w:rFonts w:ascii="Times New Roman" w:hAnsi="Times New Roman" w:cs="Times New Roman"/>
        </w:rPr>
        <w:t xml:space="preserve">with </w:t>
      </w:r>
      <w:r w:rsidR="006C6438">
        <w:rPr>
          <w:rFonts w:ascii="Times New Roman" w:hAnsi="Times New Roman" w:cs="Times New Roman"/>
        </w:rPr>
        <w:t>an uncomfortably intimate space that encouraged them to consider how others might stay living in poverty (or even imprisoned in cells) in the city. Peering into a bedroom that lacked a clear inhabitant</w:t>
      </w:r>
      <w:r w:rsidR="00AE656D">
        <w:rPr>
          <w:rFonts w:ascii="Times New Roman" w:hAnsi="Times New Roman" w:cs="Times New Roman"/>
        </w:rPr>
        <w:t xml:space="preserve"> might also dra</w:t>
      </w:r>
      <w:r w:rsidR="006C6438">
        <w:rPr>
          <w:rFonts w:ascii="Times New Roman" w:hAnsi="Times New Roman" w:cs="Times New Roman"/>
        </w:rPr>
        <w:t xml:space="preserve">w attention to the </w:t>
      </w:r>
      <w:r w:rsidR="00655BA9">
        <w:rPr>
          <w:rFonts w:ascii="Times New Roman" w:hAnsi="Times New Roman" w:cs="Times New Roman"/>
        </w:rPr>
        <w:t xml:space="preserve">idea of missing bodies and </w:t>
      </w:r>
      <w:r w:rsidR="006C6438">
        <w:rPr>
          <w:rFonts w:ascii="Times New Roman" w:hAnsi="Times New Roman" w:cs="Times New Roman"/>
        </w:rPr>
        <w:t>people that had</w:t>
      </w:r>
      <w:r w:rsidR="00E538EF">
        <w:rPr>
          <w:rFonts w:ascii="Times New Roman" w:hAnsi="Times New Roman" w:cs="Times New Roman"/>
        </w:rPr>
        <w:t xml:space="preserve"> disappeared</w:t>
      </w:r>
      <w:r w:rsidR="006C6438">
        <w:rPr>
          <w:rFonts w:ascii="Times New Roman" w:hAnsi="Times New Roman" w:cs="Times New Roman"/>
        </w:rPr>
        <w:t xml:space="preserve"> under </w:t>
      </w:r>
      <w:r w:rsidR="00A64323">
        <w:rPr>
          <w:rFonts w:ascii="Times New Roman" w:hAnsi="Times New Roman" w:cs="Times New Roman"/>
        </w:rPr>
        <w:t>Marcos</w:t>
      </w:r>
      <w:r w:rsidR="006C6438">
        <w:rPr>
          <w:rFonts w:ascii="Times New Roman" w:hAnsi="Times New Roman" w:cs="Times New Roman"/>
        </w:rPr>
        <w:t xml:space="preserve">. </w:t>
      </w:r>
    </w:p>
    <w:p w14:paraId="28FBD969" w14:textId="2FE20164" w:rsidR="006C6438" w:rsidRDefault="00A50DE5" w:rsidP="006C6438">
      <w:pPr>
        <w:spacing w:line="480" w:lineRule="auto"/>
        <w:ind w:firstLine="720"/>
        <w:rPr>
          <w:rFonts w:ascii="Times New Roman" w:hAnsi="Times New Roman" w:cs="Times New Roman"/>
        </w:rPr>
      </w:pPr>
      <w:r>
        <w:rPr>
          <w:rFonts w:ascii="Times New Roman" w:hAnsi="Times New Roman" w:cs="Times New Roman"/>
        </w:rPr>
        <w:t>Moreover</w:t>
      </w:r>
      <w:r w:rsidR="006F13A5">
        <w:rPr>
          <w:rFonts w:ascii="Times New Roman" w:hAnsi="Times New Roman" w:cs="Times New Roman"/>
        </w:rPr>
        <w:t>, sustained voyeurism was</w:t>
      </w:r>
      <w:r w:rsidR="007775B8">
        <w:rPr>
          <w:rFonts w:ascii="Times New Roman" w:hAnsi="Times New Roman" w:cs="Times New Roman"/>
        </w:rPr>
        <w:t xml:space="preserve"> rewarded through the observation</w:t>
      </w:r>
      <w:r w:rsidR="006C6438">
        <w:rPr>
          <w:rFonts w:ascii="Times New Roman" w:hAnsi="Times New Roman" w:cs="Times New Roman"/>
        </w:rPr>
        <w:t xml:space="preserve"> of strange details in the exhibition</w:t>
      </w:r>
      <w:r w:rsidR="0041477A">
        <w:rPr>
          <w:rFonts w:ascii="Times New Roman" w:hAnsi="Times New Roman" w:cs="Times New Roman"/>
        </w:rPr>
        <w:t xml:space="preserve">. While the individual works </w:t>
      </w:r>
      <w:r w:rsidR="006C6438">
        <w:rPr>
          <w:rFonts w:ascii="Times New Roman" w:hAnsi="Times New Roman" w:cs="Times New Roman"/>
        </w:rPr>
        <w:t xml:space="preserve">might create an illusion of a bedroom, closer examination permits the viewers to see strange discrepancies, like a bedframe staged to appear broken, undersized hangers, and photographs that seemed to be missing the most important component—faces. Laudico suggested that overcoming shyness is what allows one to see. The first exhibition at Shop 6 estranged people from their typical surroundings, enticing them to </w:t>
      </w:r>
      <w:r w:rsidR="006C6438">
        <w:rPr>
          <w:rFonts w:ascii="Times New Roman" w:hAnsi="Times New Roman" w:cs="Times New Roman"/>
        </w:rPr>
        <w:lastRenderedPageBreak/>
        <w:t xml:space="preserve">overcome propriety or timidity in order to see. </w:t>
      </w:r>
      <w:r w:rsidR="006C6438" w:rsidRPr="00AA2210">
        <w:rPr>
          <w:rFonts w:ascii="Times New Roman" w:hAnsi="Times New Roman" w:cs="Times New Roman"/>
        </w:rPr>
        <w:t>Shop 6 used an out-of-place, intimate bedroom scene within a commercial center to entice people overcome quotidian expecta</w:t>
      </w:r>
      <w:r w:rsidR="00AC39B3">
        <w:rPr>
          <w:rFonts w:ascii="Times New Roman" w:hAnsi="Times New Roman" w:cs="Times New Roman"/>
        </w:rPr>
        <w:t xml:space="preserve">tion in order </w:t>
      </w:r>
      <w:r w:rsidR="00EB4F58">
        <w:rPr>
          <w:rFonts w:ascii="Times New Roman" w:hAnsi="Times New Roman" w:cs="Times New Roman"/>
        </w:rPr>
        <w:t>to reframe how they</w:t>
      </w:r>
      <w:r w:rsidR="006C6438" w:rsidRPr="00AA2210">
        <w:rPr>
          <w:rFonts w:ascii="Times New Roman" w:hAnsi="Times New Roman" w:cs="Times New Roman"/>
        </w:rPr>
        <w:t xml:space="preserve"> see and participate in their world. </w:t>
      </w:r>
    </w:p>
    <w:p w14:paraId="60D05B06" w14:textId="77777777" w:rsidR="006C6438" w:rsidRPr="0074654C" w:rsidRDefault="006C6438" w:rsidP="006C6438">
      <w:pPr>
        <w:spacing w:line="480" w:lineRule="auto"/>
        <w:ind w:firstLine="720"/>
        <w:rPr>
          <w:rFonts w:ascii="Times New Roman" w:hAnsi="Times New Roman" w:cs="Times New Roman"/>
          <w:i/>
        </w:rPr>
      </w:pPr>
      <w:r>
        <w:rPr>
          <w:rFonts w:ascii="Times New Roman" w:hAnsi="Times New Roman" w:cs="Times New Roman"/>
        </w:rPr>
        <w:t xml:space="preserve"> </w:t>
      </w:r>
    </w:p>
    <w:p w14:paraId="3440D2C4" w14:textId="189753A4" w:rsidR="006C6438" w:rsidRPr="00776E13" w:rsidRDefault="006C6438" w:rsidP="008C0684">
      <w:pPr>
        <w:jc w:val="center"/>
        <w:rPr>
          <w:rFonts w:ascii="Times New Roman" w:hAnsi="Times New Roman" w:cs="Times New Roman"/>
          <w:b/>
        </w:rPr>
      </w:pPr>
      <w:r w:rsidRPr="00776E13">
        <w:rPr>
          <w:rFonts w:ascii="Times New Roman" w:hAnsi="Times New Roman" w:cs="Times New Roman"/>
          <w:b/>
        </w:rPr>
        <w:t>Laudico and Modesto</w:t>
      </w:r>
      <w:r>
        <w:rPr>
          <w:rFonts w:ascii="Times New Roman" w:hAnsi="Times New Roman" w:cs="Times New Roman"/>
          <w:b/>
        </w:rPr>
        <w:t xml:space="preserve"> Go Bananas</w:t>
      </w:r>
    </w:p>
    <w:p w14:paraId="35E27E06" w14:textId="77777777" w:rsidR="006C6438" w:rsidRPr="00505C5E" w:rsidRDefault="006C6438" w:rsidP="006C6438">
      <w:pPr>
        <w:rPr>
          <w:rFonts w:ascii="Times New Roman" w:hAnsi="Times New Roman" w:cs="Times New Roman"/>
        </w:rPr>
      </w:pPr>
      <w:r w:rsidRPr="00505C5E">
        <w:rPr>
          <w:rFonts w:ascii="Times New Roman" w:hAnsi="Times New Roman" w:cs="Times New Roman"/>
        </w:rPr>
        <w:t xml:space="preserve"> </w:t>
      </w:r>
    </w:p>
    <w:p w14:paraId="4D097755" w14:textId="428C0C58" w:rsidR="006C6438" w:rsidRDefault="006C6438" w:rsidP="006C6438">
      <w:pPr>
        <w:spacing w:line="480" w:lineRule="auto"/>
        <w:ind w:firstLine="720"/>
        <w:rPr>
          <w:rFonts w:ascii="Times New Roman" w:hAnsi="Times New Roman" w:cs="Times New Roman"/>
        </w:rPr>
      </w:pPr>
      <w:r>
        <w:rPr>
          <w:rFonts w:ascii="Times New Roman" w:hAnsi="Times New Roman" w:cs="Times New Roman"/>
        </w:rPr>
        <w:t>Though Shop 6’s first press release specified that exhibitions would run for only fourteen weeks—until mid-August 1974—Dayrit documented that</w:t>
      </w:r>
      <w:r w:rsidR="00D95677">
        <w:rPr>
          <w:rFonts w:ascii="Times New Roman" w:hAnsi="Times New Roman" w:cs="Times New Roman"/>
        </w:rPr>
        <w:t xml:space="preserve"> shows</w:t>
      </w:r>
      <w:r w:rsidR="008D01D7">
        <w:rPr>
          <w:rFonts w:ascii="Times New Roman" w:hAnsi="Times New Roman" w:cs="Times New Roman"/>
        </w:rPr>
        <w:t xml:space="preserve"> took place</w:t>
      </w:r>
      <w:r w:rsidR="00D95677">
        <w:rPr>
          <w:rFonts w:ascii="Times New Roman" w:hAnsi="Times New Roman" w:cs="Times New Roman"/>
        </w:rPr>
        <w:t xml:space="preserve"> in the venue</w:t>
      </w:r>
      <w:r>
        <w:rPr>
          <w:rFonts w:ascii="Times New Roman" w:hAnsi="Times New Roman" w:cs="Times New Roman"/>
        </w:rPr>
        <w:t xml:space="preserve"> until early 1975.</w:t>
      </w:r>
      <w:r>
        <w:rPr>
          <w:rStyle w:val="FootnoteReference"/>
          <w:rFonts w:ascii="Times New Roman" w:hAnsi="Times New Roman" w:cs="Times New Roman"/>
        </w:rPr>
        <w:footnoteReference w:id="122"/>
      </w:r>
      <w:r>
        <w:rPr>
          <w:rFonts w:ascii="Times New Roman" w:hAnsi="Times New Roman" w:cs="Times New Roman"/>
        </w:rPr>
        <w:t xml:space="preserve"> Following the first two group exhibitions, artists mounted individual shows to explore their own artistic concepts and concerns. </w:t>
      </w:r>
      <w:r w:rsidR="00910EFB" w:rsidRPr="00972184">
        <w:rPr>
          <w:rFonts w:ascii="Times New Roman" w:hAnsi="Times New Roman" w:cs="Times New Roman"/>
          <w:b/>
        </w:rPr>
        <w:t>[</w:t>
      </w:r>
      <w:r w:rsidR="005205E7">
        <w:rPr>
          <w:rFonts w:ascii="Times New Roman" w:hAnsi="Times New Roman" w:cs="Times New Roman"/>
          <w:b/>
        </w:rPr>
        <w:t>f</w:t>
      </w:r>
      <w:r w:rsidR="002B43D8">
        <w:rPr>
          <w:rFonts w:ascii="Times New Roman" w:hAnsi="Times New Roman" w:cs="Times New Roman"/>
          <w:b/>
        </w:rPr>
        <w:t>ig.</w:t>
      </w:r>
      <w:r w:rsidR="00910EFB" w:rsidRPr="00972184">
        <w:rPr>
          <w:rFonts w:ascii="Times New Roman" w:hAnsi="Times New Roman" w:cs="Times New Roman"/>
          <w:b/>
        </w:rPr>
        <w:t xml:space="preserve"> </w:t>
      </w:r>
      <w:r w:rsidR="00424490">
        <w:rPr>
          <w:rFonts w:ascii="Times New Roman" w:hAnsi="Times New Roman" w:cs="Times New Roman"/>
          <w:b/>
        </w:rPr>
        <w:t>3</w:t>
      </w:r>
      <w:r w:rsidR="00910EFB" w:rsidRPr="00972184">
        <w:rPr>
          <w:rFonts w:ascii="Times New Roman" w:hAnsi="Times New Roman" w:cs="Times New Roman"/>
          <w:b/>
        </w:rPr>
        <w:t>.14]</w:t>
      </w:r>
      <w:r w:rsidR="00910EFB">
        <w:rPr>
          <w:rFonts w:ascii="Times New Roman" w:hAnsi="Times New Roman" w:cs="Times New Roman"/>
        </w:rPr>
        <w:t xml:space="preserve"> </w:t>
      </w:r>
      <w:r>
        <w:rPr>
          <w:rFonts w:ascii="Times New Roman" w:hAnsi="Times New Roman" w:cs="Times New Roman"/>
        </w:rPr>
        <w:t xml:space="preserve">Chabet, for example, had an exhibition called </w:t>
      </w:r>
      <w:r>
        <w:rPr>
          <w:rFonts w:ascii="Times New Roman" w:hAnsi="Times New Roman" w:cs="Times New Roman"/>
          <w:i/>
        </w:rPr>
        <w:t>Bakawan Drawings</w:t>
      </w:r>
      <w:r>
        <w:rPr>
          <w:rFonts w:ascii="Times New Roman" w:hAnsi="Times New Roman" w:cs="Times New Roman"/>
        </w:rPr>
        <w:t xml:space="preserve"> in 1974. </w:t>
      </w:r>
      <w:r>
        <w:rPr>
          <w:rFonts w:ascii="Times New Roman" w:hAnsi="Times New Roman" w:cs="Times New Roman"/>
          <w:i/>
        </w:rPr>
        <w:t>Bakawan Drawings</w:t>
      </w:r>
      <w:r>
        <w:rPr>
          <w:rFonts w:ascii="Times New Roman" w:hAnsi="Times New Roman" w:cs="Times New Roman"/>
        </w:rPr>
        <w:t xml:space="preserve"> took place the same year as </w:t>
      </w:r>
      <w:r>
        <w:rPr>
          <w:rFonts w:ascii="Times New Roman" w:hAnsi="Times New Roman" w:cs="Times New Roman"/>
          <w:i/>
        </w:rPr>
        <w:t>Bakawan</w:t>
      </w:r>
      <w:r>
        <w:rPr>
          <w:rFonts w:ascii="Times New Roman" w:hAnsi="Times New Roman" w:cs="Times New Roman"/>
        </w:rPr>
        <w:t>, Chabet’s exhibition of hanging mangrove branches in the closed-door CCP Small Gallery. For his solo exhibition at Shop 6, Chabet displayed his illustrations in three distinct configurations on separate walls of the shop space. On the left wall of Shop 6, Chabet arranged the drawings in a grid, while on the center and right wall, he placed them in respective vertical and horizontal configurations. The exhibition continued Chabet’s exploration</w:t>
      </w:r>
      <w:r w:rsidR="001A2C24">
        <w:rPr>
          <w:rFonts w:ascii="Times New Roman" w:hAnsi="Times New Roman" w:cs="Times New Roman"/>
        </w:rPr>
        <w:t xml:space="preserve"> of</w:t>
      </w:r>
      <w:r>
        <w:rPr>
          <w:rFonts w:ascii="Times New Roman" w:hAnsi="Times New Roman" w:cs="Times New Roman"/>
        </w:rPr>
        <w:t xml:space="preserve"> the line as unique units of artistic production through analysis of their repetition in the natural world. While Dayrit’s notes include documentation of many other solo exhibitions by Dalena, Dayrit, Nestor Vinluan, and so forth, this section focuses on two of the more well-documented exhibitions: Laudico’s and Modesto’s. Not only have both exhibitions </w:t>
      </w:r>
      <w:r w:rsidR="0026162B">
        <w:rPr>
          <w:rFonts w:ascii="Times New Roman" w:hAnsi="Times New Roman" w:cs="Times New Roman"/>
        </w:rPr>
        <w:t xml:space="preserve">been documented via photographs, </w:t>
      </w:r>
      <w:r>
        <w:rPr>
          <w:rFonts w:ascii="Times New Roman" w:hAnsi="Times New Roman" w:cs="Times New Roman"/>
        </w:rPr>
        <w:t xml:space="preserve">a fact that is not </w:t>
      </w:r>
      <w:r w:rsidR="00B52846">
        <w:rPr>
          <w:rFonts w:ascii="Times New Roman" w:hAnsi="Times New Roman" w:cs="Times New Roman"/>
        </w:rPr>
        <w:t xml:space="preserve">the case for many of the others, </w:t>
      </w:r>
      <w:r w:rsidR="00134B1A">
        <w:rPr>
          <w:rFonts w:ascii="Times New Roman" w:hAnsi="Times New Roman" w:cs="Times New Roman"/>
        </w:rPr>
        <w:t>but both artists incorporated</w:t>
      </w:r>
      <w:r>
        <w:rPr>
          <w:rFonts w:ascii="Times New Roman" w:hAnsi="Times New Roman" w:cs="Times New Roman"/>
        </w:rPr>
        <w:t xml:space="preserve"> pa</w:t>
      </w:r>
      <w:r w:rsidR="001F19B7">
        <w:rPr>
          <w:rFonts w:ascii="Times New Roman" w:hAnsi="Times New Roman" w:cs="Times New Roman"/>
        </w:rPr>
        <w:t>rts of the banana plant</w:t>
      </w:r>
      <w:r>
        <w:rPr>
          <w:rFonts w:ascii="Times New Roman" w:hAnsi="Times New Roman" w:cs="Times New Roman"/>
        </w:rPr>
        <w:t xml:space="preserve">, allowing for </w:t>
      </w:r>
      <w:r w:rsidR="00C34108">
        <w:rPr>
          <w:rFonts w:ascii="Times New Roman" w:hAnsi="Times New Roman" w:cs="Times New Roman"/>
        </w:rPr>
        <w:t xml:space="preserve">a </w:t>
      </w:r>
      <w:r>
        <w:rPr>
          <w:rFonts w:ascii="Times New Roman" w:hAnsi="Times New Roman" w:cs="Times New Roman"/>
        </w:rPr>
        <w:t xml:space="preserve">fruitful juxtaposition of their works. </w:t>
      </w:r>
    </w:p>
    <w:p w14:paraId="7F33D8D5" w14:textId="11C25F98" w:rsidR="006C6438" w:rsidRDefault="006C6438" w:rsidP="006C6438">
      <w:pPr>
        <w:spacing w:line="480" w:lineRule="auto"/>
        <w:ind w:firstLine="720"/>
        <w:rPr>
          <w:rFonts w:ascii="Times New Roman" w:hAnsi="Times New Roman" w:cs="Times New Roman"/>
        </w:rPr>
      </w:pPr>
      <w:r>
        <w:rPr>
          <w:rFonts w:ascii="Times New Roman" w:hAnsi="Times New Roman" w:cs="Times New Roman"/>
        </w:rPr>
        <w:lastRenderedPageBreak/>
        <w:t>Laudico and Modesto both used parts of the banana plant in their exhib</w:t>
      </w:r>
      <w:r w:rsidR="00F478F6">
        <w:rPr>
          <w:rFonts w:ascii="Times New Roman" w:hAnsi="Times New Roman" w:cs="Times New Roman"/>
        </w:rPr>
        <w:t>itions for Shop 6 because of their</w:t>
      </w:r>
      <w:r w:rsidR="0035150B">
        <w:rPr>
          <w:rFonts w:ascii="Times New Roman" w:hAnsi="Times New Roman" w:cs="Times New Roman"/>
        </w:rPr>
        <w:t xml:space="preserve"> availability and</w:t>
      </w:r>
      <w:r>
        <w:rPr>
          <w:rFonts w:ascii="Times New Roman" w:hAnsi="Times New Roman" w:cs="Times New Roman"/>
        </w:rPr>
        <w:t xml:space="preserve"> relatively minimal costs. While Laudico had acquired her banana leaves after spotting them </w:t>
      </w:r>
      <w:r w:rsidR="00424490">
        <w:rPr>
          <w:rFonts w:ascii="Times New Roman" w:hAnsi="Times New Roman" w:cs="Times New Roman"/>
        </w:rPr>
        <w:t xml:space="preserve">on </w:t>
      </w:r>
      <w:r>
        <w:rPr>
          <w:rFonts w:ascii="Times New Roman" w:hAnsi="Times New Roman" w:cs="Times New Roman"/>
        </w:rPr>
        <w:t>the side of the road, Modesto remarked that he decided to use bananas because they were cheap.</w:t>
      </w:r>
      <w:r>
        <w:rPr>
          <w:rStyle w:val="FootnoteReference"/>
          <w:rFonts w:ascii="Times New Roman" w:hAnsi="Times New Roman" w:cs="Times New Roman"/>
        </w:rPr>
        <w:footnoteReference w:id="123"/>
      </w:r>
      <w:r>
        <w:rPr>
          <w:rFonts w:ascii="Times New Roman" w:hAnsi="Times New Roman" w:cs="Times New Roman"/>
        </w:rPr>
        <w:t xml:space="preserve"> Yet, shortly after the Marcoses fled from the Philippines, </w:t>
      </w:r>
      <w:r>
        <w:rPr>
          <w:rFonts w:ascii="Times New Roman" w:hAnsi="Times New Roman" w:cs="Times New Roman"/>
          <w:i/>
        </w:rPr>
        <w:t xml:space="preserve">Philippine Panorama </w:t>
      </w:r>
      <w:r>
        <w:rPr>
          <w:rFonts w:ascii="Times New Roman" w:hAnsi="Times New Roman" w:cs="Times New Roman"/>
        </w:rPr>
        <w:t>published a two-part article lambasting the literal and metaphorical price of bananas for local people.</w:t>
      </w:r>
      <w:r>
        <w:rPr>
          <w:rStyle w:val="FootnoteReference"/>
          <w:rFonts w:ascii="Times New Roman" w:hAnsi="Times New Roman" w:cs="Times New Roman"/>
        </w:rPr>
        <w:footnoteReference w:id="124"/>
      </w:r>
      <w:r w:rsidR="00B07423">
        <w:rPr>
          <w:rFonts w:ascii="Times New Roman" w:hAnsi="Times New Roman" w:cs="Times New Roman"/>
        </w:rPr>
        <w:t xml:space="preserve"> Jamil Maidan Flores writes</w:t>
      </w:r>
      <w:r>
        <w:rPr>
          <w:rFonts w:ascii="Times New Roman" w:hAnsi="Times New Roman" w:cs="Times New Roman"/>
        </w:rPr>
        <w:t>, “If the Philippines is a banana republic, why is it that the average Filipino can hardly afford to buy a bunch of bananas?”</w:t>
      </w:r>
      <w:r>
        <w:rPr>
          <w:rStyle w:val="FootnoteReference"/>
          <w:rFonts w:ascii="Times New Roman" w:hAnsi="Times New Roman" w:cs="Times New Roman"/>
        </w:rPr>
        <w:footnoteReference w:id="125"/>
      </w:r>
      <w:r>
        <w:rPr>
          <w:rFonts w:ascii="Times New Roman" w:hAnsi="Times New Roman" w:cs="Times New Roman"/>
        </w:rPr>
        <w:t xml:space="preserve"> In the second part of his article, “Food For Thought: Banana Hunger,” Flores observed: </w:t>
      </w:r>
    </w:p>
    <w:p w14:paraId="0312653C" w14:textId="77777777" w:rsidR="006C6438" w:rsidRDefault="006C6438" w:rsidP="006C6438">
      <w:pPr>
        <w:spacing w:line="360" w:lineRule="auto"/>
        <w:ind w:left="720"/>
        <w:rPr>
          <w:rFonts w:ascii="Times New Roman" w:hAnsi="Times New Roman" w:cs="Times New Roman"/>
        </w:rPr>
      </w:pPr>
      <w:r>
        <w:rPr>
          <w:rFonts w:ascii="Times New Roman" w:hAnsi="Times New Roman" w:cs="Times New Roman"/>
        </w:rPr>
        <w:t>Writers have a term for much of the kind of hunger that we find in the Philippines today: banana hunger, the hunger of people in a banana republic where the big landowners as well as the multinational corporations such as Del Monte and Castle and Cooke (Dole) are supposedly providing the engines for development…What does this sort of exploitation got to do with hunger? Well, the land that produces food for the cocktails of some mogul in Europe or Japan could have been used to produce food that the worker could afford to buy and bring home to his family.</w:t>
      </w:r>
      <w:r>
        <w:rPr>
          <w:rStyle w:val="FootnoteReference"/>
          <w:rFonts w:ascii="Times New Roman" w:hAnsi="Times New Roman" w:cs="Times New Roman"/>
        </w:rPr>
        <w:footnoteReference w:id="126"/>
      </w:r>
      <w:r>
        <w:rPr>
          <w:rFonts w:ascii="Times New Roman" w:hAnsi="Times New Roman" w:cs="Times New Roman"/>
        </w:rPr>
        <w:t xml:space="preserve"> </w:t>
      </w:r>
    </w:p>
    <w:p w14:paraId="73C25A07" w14:textId="77777777" w:rsidR="006C6438" w:rsidRDefault="006C6438" w:rsidP="006C6438">
      <w:pPr>
        <w:spacing w:line="360" w:lineRule="auto"/>
        <w:ind w:left="720"/>
        <w:rPr>
          <w:rFonts w:ascii="Times New Roman" w:hAnsi="Times New Roman" w:cs="Times New Roman"/>
        </w:rPr>
      </w:pPr>
    </w:p>
    <w:p w14:paraId="0204B755" w14:textId="3CF12C48" w:rsidR="006C6438" w:rsidRDefault="006C6438" w:rsidP="006C6438">
      <w:pPr>
        <w:spacing w:line="480" w:lineRule="auto"/>
        <w:rPr>
          <w:rFonts w:ascii="Times New Roman" w:hAnsi="Times New Roman" w:cs="Times New Roman"/>
        </w:rPr>
      </w:pPr>
      <w:r>
        <w:rPr>
          <w:rFonts w:ascii="Times New Roman" w:hAnsi="Times New Roman" w:cs="Times New Roman"/>
        </w:rPr>
        <w:t>As a once abundant and cheap fruit in the P</w:t>
      </w:r>
      <w:r w:rsidR="00B07423">
        <w:rPr>
          <w:rFonts w:ascii="Times New Roman" w:hAnsi="Times New Roman" w:cs="Times New Roman"/>
        </w:rPr>
        <w:t xml:space="preserve">hilippines, bananas </w:t>
      </w:r>
      <w:r>
        <w:rPr>
          <w:rFonts w:ascii="Times New Roman" w:hAnsi="Times New Roman" w:cs="Times New Roman"/>
        </w:rPr>
        <w:t>symbolized not only a</w:t>
      </w:r>
      <w:r w:rsidR="002B3756">
        <w:rPr>
          <w:rFonts w:ascii="Times New Roman" w:hAnsi="Times New Roman" w:cs="Times New Roman"/>
        </w:rPr>
        <w:t xml:space="preserve"> main</w:t>
      </w:r>
      <w:r>
        <w:rPr>
          <w:rFonts w:ascii="Times New Roman" w:hAnsi="Times New Roman" w:cs="Times New Roman"/>
        </w:rPr>
        <w:t xml:space="preserve"> crop and </w:t>
      </w:r>
      <w:r w:rsidR="008401E0">
        <w:rPr>
          <w:rFonts w:ascii="Times New Roman" w:hAnsi="Times New Roman" w:cs="Times New Roman"/>
        </w:rPr>
        <w:t>source of economy for</w:t>
      </w:r>
      <w:r>
        <w:rPr>
          <w:rFonts w:ascii="Times New Roman" w:hAnsi="Times New Roman" w:cs="Times New Roman"/>
        </w:rPr>
        <w:t xml:space="preserve"> the Philippines and its people, but their current exploitation on a global market. Laudico and Modesto’s incorporation of the ubiquitous banana plant in their </w:t>
      </w:r>
      <w:r>
        <w:rPr>
          <w:rFonts w:ascii="Times New Roman" w:hAnsi="Times New Roman" w:cs="Times New Roman"/>
        </w:rPr>
        <w:lastRenderedPageBreak/>
        <w:t>artwork directly engaged their local audience with the immediate physical and social realities in the Philippines.</w:t>
      </w:r>
    </w:p>
    <w:p w14:paraId="09F9FAF1" w14:textId="59A28868" w:rsidR="006C6438" w:rsidRDefault="003C3D5F" w:rsidP="006C6438">
      <w:pPr>
        <w:spacing w:line="480" w:lineRule="auto"/>
        <w:ind w:firstLine="720"/>
        <w:rPr>
          <w:rFonts w:ascii="Times New Roman" w:hAnsi="Times New Roman" w:cs="Times New Roman"/>
        </w:rPr>
      </w:pPr>
      <w:r w:rsidRPr="00372005">
        <w:rPr>
          <w:rFonts w:ascii="Times New Roman" w:hAnsi="Times New Roman" w:cs="Times New Roman"/>
          <w:b/>
        </w:rPr>
        <w:t>[</w:t>
      </w:r>
      <w:r w:rsidR="005205E7">
        <w:rPr>
          <w:rFonts w:ascii="Times New Roman" w:hAnsi="Times New Roman" w:cs="Times New Roman"/>
          <w:b/>
        </w:rPr>
        <w:t>f</w:t>
      </w:r>
      <w:r w:rsidR="002B43D8">
        <w:rPr>
          <w:rFonts w:ascii="Times New Roman" w:hAnsi="Times New Roman" w:cs="Times New Roman"/>
          <w:b/>
        </w:rPr>
        <w:t>ig.</w:t>
      </w:r>
      <w:r w:rsidRPr="00372005">
        <w:rPr>
          <w:rFonts w:ascii="Times New Roman" w:hAnsi="Times New Roman" w:cs="Times New Roman"/>
          <w:b/>
        </w:rPr>
        <w:t xml:space="preserve"> </w:t>
      </w:r>
      <w:r w:rsidR="00424490">
        <w:rPr>
          <w:rFonts w:ascii="Times New Roman" w:hAnsi="Times New Roman" w:cs="Times New Roman"/>
          <w:b/>
        </w:rPr>
        <w:t>3</w:t>
      </w:r>
      <w:r w:rsidRPr="00372005">
        <w:rPr>
          <w:rFonts w:ascii="Times New Roman" w:hAnsi="Times New Roman" w:cs="Times New Roman"/>
          <w:b/>
        </w:rPr>
        <w:t>.15</w:t>
      </w:r>
      <w:r w:rsidR="00683AF6" w:rsidRPr="00372005">
        <w:rPr>
          <w:rFonts w:ascii="Times New Roman" w:hAnsi="Times New Roman" w:cs="Times New Roman"/>
          <w:b/>
        </w:rPr>
        <w:t xml:space="preserve"> – </w:t>
      </w:r>
      <w:r w:rsidR="00424490">
        <w:rPr>
          <w:rFonts w:ascii="Times New Roman" w:hAnsi="Times New Roman" w:cs="Times New Roman"/>
          <w:b/>
        </w:rPr>
        <w:t>3</w:t>
      </w:r>
      <w:r w:rsidRPr="00372005">
        <w:rPr>
          <w:rFonts w:ascii="Times New Roman" w:hAnsi="Times New Roman" w:cs="Times New Roman"/>
          <w:b/>
        </w:rPr>
        <w:t>.16]</w:t>
      </w:r>
      <w:r>
        <w:rPr>
          <w:rFonts w:ascii="Times New Roman" w:hAnsi="Times New Roman" w:cs="Times New Roman"/>
        </w:rPr>
        <w:t xml:space="preserve"> </w:t>
      </w:r>
      <w:r w:rsidR="006C6438">
        <w:rPr>
          <w:rFonts w:ascii="Times New Roman" w:hAnsi="Times New Roman" w:cs="Times New Roman"/>
        </w:rPr>
        <w:t>For Laudico’s solo</w:t>
      </w:r>
      <w:r w:rsidR="006C6438" w:rsidRPr="00B3173A">
        <w:rPr>
          <w:rFonts w:ascii="Times New Roman" w:hAnsi="Times New Roman" w:cs="Times New Roman"/>
        </w:rPr>
        <w:t xml:space="preserve"> exhibition</w:t>
      </w:r>
      <w:r w:rsidR="006C6438">
        <w:rPr>
          <w:rFonts w:ascii="Times New Roman" w:hAnsi="Times New Roman" w:cs="Times New Roman"/>
        </w:rPr>
        <w:t>, she continued to expand her crude oil “oil painting” concept to other forms of support. Instead of mimeographed sheets of paper, the artist dipped large banana leaves she f</w:t>
      </w:r>
      <w:r w:rsidR="001C0B06">
        <w:rPr>
          <w:rFonts w:ascii="Times New Roman" w:hAnsi="Times New Roman" w:cs="Times New Roman"/>
        </w:rPr>
        <w:t>ound during a road trip to Nagc</w:t>
      </w:r>
      <w:r w:rsidR="006C6438">
        <w:rPr>
          <w:rFonts w:ascii="Times New Roman" w:hAnsi="Times New Roman" w:cs="Times New Roman"/>
        </w:rPr>
        <w:t>ar</w:t>
      </w:r>
      <w:r w:rsidR="001C0B06">
        <w:rPr>
          <w:rFonts w:ascii="Times New Roman" w:hAnsi="Times New Roman" w:cs="Times New Roman"/>
        </w:rPr>
        <w:t>l</w:t>
      </w:r>
      <w:r w:rsidR="006C6438">
        <w:rPr>
          <w:rFonts w:ascii="Times New Roman" w:hAnsi="Times New Roman" w:cs="Times New Roman"/>
        </w:rPr>
        <w:t xml:space="preserve">an into the black oil. Similar to Chabet’s </w:t>
      </w:r>
      <w:r w:rsidR="006C6438">
        <w:rPr>
          <w:rFonts w:ascii="Times New Roman" w:hAnsi="Times New Roman" w:cs="Times New Roman"/>
          <w:i/>
        </w:rPr>
        <w:t xml:space="preserve">Bakawan </w:t>
      </w:r>
      <w:r w:rsidR="006C6438">
        <w:rPr>
          <w:rFonts w:ascii="Times New Roman" w:hAnsi="Times New Roman" w:cs="Times New Roman"/>
        </w:rPr>
        <w:t xml:space="preserve">or </w:t>
      </w:r>
      <w:r w:rsidR="006C6438">
        <w:rPr>
          <w:rFonts w:ascii="Times New Roman" w:hAnsi="Times New Roman" w:cs="Times New Roman"/>
          <w:i/>
        </w:rPr>
        <w:t>Kite Traps</w:t>
      </w:r>
      <w:r w:rsidR="006C6438">
        <w:rPr>
          <w:rFonts w:ascii="Times New Roman" w:hAnsi="Times New Roman" w:cs="Times New Roman"/>
        </w:rPr>
        <w:t>, Laudico was interested in the line as a basic unit of visual pleasure. According to Laudico, “These banana leaves in the province were huge. When you look closely at the leaf form you see the linear patterns…I got very obsessed with that…I said you look around, you see lines that are fascinating.”  Laudico further remarked, “I guess my obsession on banana leaves stems from my obsession with forms and lines.”</w:t>
      </w:r>
      <w:r w:rsidR="006C6438">
        <w:rPr>
          <w:rStyle w:val="FootnoteReference"/>
          <w:rFonts w:ascii="Times New Roman" w:hAnsi="Times New Roman" w:cs="Times New Roman"/>
        </w:rPr>
        <w:footnoteReference w:id="127"/>
      </w:r>
      <w:r w:rsidR="006C6438">
        <w:rPr>
          <w:rFonts w:ascii="Times New Roman" w:hAnsi="Times New Roman" w:cs="Times New Roman"/>
        </w:rPr>
        <w:t xml:space="preserve"> </w:t>
      </w:r>
      <w:r w:rsidR="00372005" w:rsidRPr="000E0147">
        <w:rPr>
          <w:rFonts w:ascii="Times New Roman" w:hAnsi="Times New Roman" w:cs="Times New Roman"/>
          <w:b/>
        </w:rPr>
        <w:t>[</w:t>
      </w:r>
      <w:r w:rsidR="005205E7">
        <w:rPr>
          <w:rFonts w:ascii="Times New Roman" w:hAnsi="Times New Roman" w:cs="Times New Roman"/>
          <w:b/>
        </w:rPr>
        <w:t>f</w:t>
      </w:r>
      <w:r w:rsidR="002B43D8">
        <w:rPr>
          <w:rFonts w:ascii="Times New Roman" w:hAnsi="Times New Roman" w:cs="Times New Roman"/>
          <w:b/>
        </w:rPr>
        <w:t>ig.</w:t>
      </w:r>
      <w:r w:rsidR="00372005" w:rsidRPr="000E0147">
        <w:rPr>
          <w:rFonts w:ascii="Times New Roman" w:hAnsi="Times New Roman" w:cs="Times New Roman"/>
          <w:b/>
        </w:rPr>
        <w:t xml:space="preserve"> </w:t>
      </w:r>
      <w:r w:rsidR="00945F53">
        <w:rPr>
          <w:rFonts w:ascii="Times New Roman" w:hAnsi="Times New Roman" w:cs="Times New Roman"/>
          <w:b/>
        </w:rPr>
        <w:t>3</w:t>
      </w:r>
      <w:r w:rsidR="00372005" w:rsidRPr="000E0147">
        <w:rPr>
          <w:rFonts w:ascii="Times New Roman" w:hAnsi="Times New Roman" w:cs="Times New Roman"/>
          <w:b/>
        </w:rPr>
        <w:t xml:space="preserve">.17 – </w:t>
      </w:r>
      <w:r w:rsidR="00945F53">
        <w:rPr>
          <w:rFonts w:ascii="Times New Roman" w:hAnsi="Times New Roman" w:cs="Times New Roman"/>
          <w:b/>
        </w:rPr>
        <w:t>3</w:t>
      </w:r>
      <w:r w:rsidR="00372005" w:rsidRPr="000E0147">
        <w:rPr>
          <w:rFonts w:ascii="Times New Roman" w:hAnsi="Times New Roman" w:cs="Times New Roman"/>
          <w:b/>
        </w:rPr>
        <w:t>.18]</w:t>
      </w:r>
      <w:r w:rsidR="00372005">
        <w:rPr>
          <w:rFonts w:ascii="Times New Roman" w:hAnsi="Times New Roman" w:cs="Times New Roman"/>
        </w:rPr>
        <w:t xml:space="preserve"> </w:t>
      </w:r>
      <w:r w:rsidR="006C6438">
        <w:rPr>
          <w:rFonts w:ascii="Times New Roman" w:hAnsi="Times New Roman" w:cs="Times New Roman"/>
        </w:rPr>
        <w:t>After soaking the banana leaves in crude oil, Laudico cut some of them into short lines and small squares, which she then pasted onto plywood boards to create a triptych and diptych. Laudico installed these on the side walls of Shop 6 to flank the far wall of space. There, instead of pasting neatly cut pieces of banana leaf onto plywood, Laudico draped and knotted larger pieces over nylon string strung in rows across Shop 6’s back wall. “I consider this work paintings,” Laudico expressed as she later discussed this Shop 6 exhibition.</w:t>
      </w:r>
      <w:r w:rsidR="006C6438">
        <w:rPr>
          <w:rStyle w:val="FootnoteReference"/>
          <w:rFonts w:ascii="Times New Roman" w:hAnsi="Times New Roman" w:cs="Times New Roman"/>
        </w:rPr>
        <w:footnoteReference w:id="128"/>
      </w:r>
      <w:r w:rsidR="006C6438">
        <w:rPr>
          <w:rFonts w:ascii="Times New Roman" w:hAnsi="Times New Roman" w:cs="Times New Roman"/>
        </w:rPr>
        <w:t xml:space="preserve"> </w:t>
      </w:r>
    </w:p>
    <w:p w14:paraId="561CB8D5" w14:textId="093C7351" w:rsidR="006C6438" w:rsidRDefault="006C6438" w:rsidP="006C6438">
      <w:pPr>
        <w:spacing w:line="480" w:lineRule="auto"/>
        <w:ind w:firstLine="720"/>
        <w:rPr>
          <w:rFonts w:ascii="Times New Roman" w:hAnsi="Times New Roman" w:cs="Times New Roman"/>
        </w:rPr>
      </w:pPr>
      <w:r>
        <w:rPr>
          <w:rFonts w:ascii="Times New Roman" w:hAnsi="Times New Roman" w:cs="Times New Roman"/>
        </w:rPr>
        <w:t>Similar to Chabet’s grids, Laudico’s paintings also visualized the struggle of maintaining a modernist grid in the Philippines. Held up with white Elmer’s glue, some of the banana leaf squares in her gridded</w:t>
      </w:r>
      <w:r w:rsidRPr="0009276D">
        <w:rPr>
          <w:rFonts w:ascii="Times New Roman" w:hAnsi="Times New Roman" w:cs="Times New Roman"/>
        </w:rPr>
        <w:t xml:space="preserve"> </w:t>
      </w:r>
      <w:r>
        <w:rPr>
          <w:rFonts w:ascii="Times New Roman" w:hAnsi="Times New Roman" w:cs="Times New Roman"/>
        </w:rPr>
        <w:t xml:space="preserve">diptych folded or flopped over as they pulled away from the plywood board. According to the artist, she purposely made paintings that would “change” and “evolve by </w:t>
      </w:r>
      <w:r>
        <w:rPr>
          <w:rFonts w:ascii="Times New Roman" w:hAnsi="Times New Roman" w:cs="Times New Roman"/>
        </w:rPr>
        <w:lastRenderedPageBreak/>
        <w:t>itself.”</w:t>
      </w:r>
      <w:r>
        <w:rPr>
          <w:rStyle w:val="FootnoteReference"/>
          <w:rFonts w:ascii="Times New Roman" w:hAnsi="Times New Roman" w:cs="Times New Roman"/>
        </w:rPr>
        <w:footnoteReference w:id="129"/>
      </w:r>
      <w:r>
        <w:rPr>
          <w:rFonts w:ascii="Times New Roman" w:hAnsi="Times New Roman" w:cs="Times New Roman"/>
        </w:rPr>
        <w:t xml:space="preserve"> She stated, for example, that because her mark-making materials were leaves, they would shrink and shrivel during the exhibition</w:t>
      </w:r>
      <w:r w:rsidR="00086A23">
        <w:rPr>
          <w:rFonts w:ascii="Times New Roman" w:hAnsi="Times New Roman" w:cs="Times New Roman"/>
        </w:rPr>
        <w:t>, once again emphasizing the duality</w:t>
      </w:r>
      <w:r>
        <w:rPr>
          <w:rFonts w:ascii="Times New Roman" w:hAnsi="Times New Roman" w:cs="Times New Roman"/>
        </w:rPr>
        <w:t xml:space="preserve"> of chance and choice in her compositions. While she intended her materials to alter her composition over time, Laudico still exerted extreme control over her paintings and their construction. The artist had meticulously cut by hand the banana leaves into nearly perfect identical squares and lines, which she systemically pasted in equal increments to create the final gridded configurations. Though the orderly rows of cut leaves look </w:t>
      </w:r>
      <w:r>
        <w:rPr>
          <w:rFonts w:ascii="Times New Roman" w:hAnsi="Times New Roman" w:cs="Times New Roman"/>
          <w:i/>
        </w:rPr>
        <w:t xml:space="preserve">almost </w:t>
      </w:r>
      <w:r>
        <w:rPr>
          <w:rFonts w:ascii="Times New Roman" w:hAnsi="Times New Roman" w:cs="Times New Roman"/>
        </w:rPr>
        <w:t>as if they had been mechanically constructed, some of the lines in her triptych betray that impression as they slightly curve or sag in different directions—imperfections that make visible Laudico’s careful labor in the construction of her paintings.</w:t>
      </w:r>
    </w:p>
    <w:p w14:paraId="26EBA694" w14:textId="04B857C6" w:rsidR="006C6438" w:rsidRDefault="006C6438" w:rsidP="006C6438">
      <w:pPr>
        <w:spacing w:line="480" w:lineRule="auto"/>
        <w:ind w:firstLine="720"/>
        <w:rPr>
          <w:rFonts w:ascii="Times New Roman" w:hAnsi="Times New Roman" w:cs="Times New Roman"/>
        </w:rPr>
      </w:pPr>
      <w:r w:rsidRPr="00026FB4">
        <w:rPr>
          <w:rFonts w:ascii="Times New Roman" w:hAnsi="Times New Roman" w:cs="Times New Roman"/>
        </w:rPr>
        <w:t>Laudico’s shifting banana leaf paintings exemplified how abstraction</w:t>
      </w:r>
      <w:r w:rsidR="00843646">
        <w:rPr>
          <w:rFonts w:ascii="Times New Roman" w:hAnsi="Times New Roman" w:cs="Times New Roman"/>
        </w:rPr>
        <w:t>, despite its affiliation with the Marcoses,</w:t>
      </w:r>
      <w:r w:rsidR="00FC179A">
        <w:rPr>
          <w:rFonts w:ascii="Times New Roman" w:hAnsi="Times New Roman" w:cs="Times New Roman"/>
        </w:rPr>
        <w:t xml:space="preserve"> </w:t>
      </w:r>
      <w:r w:rsidR="00C239F2">
        <w:rPr>
          <w:rFonts w:ascii="Times New Roman" w:hAnsi="Times New Roman" w:cs="Times New Roman"/>
        </w:rPr>
        <w:t>also</w:t>
      </w:r>
      <w:r w:rsidRPr="00026FB4">
        <w:rPr>
          <w:rFonts w:ascii="Times New Roman" w:hAnsi="Times New Roman" w:cs="Times New Roman"/>
        </w:rPr>
        <w:t xml:space="preserve"> permitted artists to combat art for instrumental ends because they refuse rigid interpretation—in this particular case, the paintings themselves even refuse fixed form.</w:t>
      </w:r>
      <w:r>
        <w:rPr>
          <w:rFonts w:ascii="Times New Roman" w:hAnsi="Times New Roman" w:cs="Times New Roman"/>
        </w:rPr>
        <w:t xml:space="preserve"> Not </w:t>
      </w:r>
      <w:r>
        <w:rPr>
          <w:rFonts w:ascii="Times New Roman" w:eastAsia="Times New Roman" w:hAnsi="Times New Roman" w:cs="Times New Roman"/>
          <w:color w:val="000000"/>
        </w:rPr>
        <w:t>only could the viewer no</w:t>
      </w:r>
      <w:r w:rsidR="005661C6">
        <w:rPr>
          <w:rFonts w:ascii="Times New Roman" w:eastAsia="Times New Roman" w:hAnsi="Times New Roman" w:cs="Times New Roman"/>
          <w:color w:val="000000"/>
        </w:rPr>
        <w:t>t fix a meaning to them, but the artist herself</w:t>
      </w:r>
      <w:r>
        <w:rPr>
          <w:rFonts w:ascii="Times New Roman" w:eastAsia="Times New Roman" w:hAnsi="Times New Roman" w:cs="Times New Roman"/>
          <w:color w:val="000000"/>
        </w:rPr>
        <w:t xml:space="preserve"> cannot even get the pieces to</w:t>
      </w:r>
      <w:r w:rsidRPr="00026FB4">
        <w:rPr>
          <w:rFonts w:ascii="Times New Roman" w:eastAsia="Times New Roman" w:hAnsi="Times New Roman" w:cs="Times New Roman"/>
          <w:color w:val="000000"/>
        </w:rPr>
        <w:t xml:space="preserve"> stay still</w:t>
      </w:r>
      <w:r>
        <w:rPr>
          <w:rFonts w:ascii="Times New Roman" w:eastAsia="Times New Roman" w:hAnsi="Times New Roman" w:cs="Times New Roman"/>
          <w:color w:val="000000"/>
        </w:rPr>
        <w:t>.</w:t>
      </w:r>
      <w:r w:rsidRPr="00026FB4">
        <w:rPr>
          <w:rFonts w:ascii="Times New Roman" w:hAnsi="Times New Roman" w:cs="Times New Roman"/>
        </w:rPr>
        <w:t xml:space="preserve"> Made of organic materials bound to plywood with conventional craft glue, pieces of Laudico’s painting shriveled, folded, and even fell off as they morphed over the short period of the weekend. Laudico’s shifting banana leaf painting visualize art’s capacity to disentangle from instrumentality significant to not only the Marcoses, but also the goals of the social realist artists. This afforded artists an appearance of neutrality that permitted them to exhibit at the CCP. </w:t>
      </w:r>
    </w:p>
    <w:p w14:paraId="396232D7" w14:textId="2F0BF264" w:rsidR="006C6438" w:rsidRDefault="006C6438" w:rsidP="006C6438">
      <w:pPr>
        <w:spacing w:line="480" w:lineRule="auto"/>
        <w:ind w:firstLine="720"/>
        <w:rPr>
          <w:rFonts w:ascii="Times New Roman" w:hAnsi="Times New Roman" w:cs="Times New Roman"/>
        </w:rPr>
      </w:pPr>
      <w:r w:rsidRPr="0003699B">
        <w:rPr>
          <w:rFonts w:ascii="Times New Roman" w:hAnsi="Times New Roman" w:cs="Times New Roman"/>
        </w:rPr>
        <w:t xml:space="preserve">Yet, while Laudico’s solo exhibition featured abstraction, her inclusion of banana leaves—materials found in the indigenous flora in the Philippines—distinguished her work from </w:t>
      </w:r>
      <w:r w:rsidRPr="0003699B">
        <w:rPr>
          <w:rFonts w:ascii="Times New Roman" w:hAnsi="Times New Roman" w:cs="Times New Roman"/>
        </w:rPr>
        <w:lastRenderedPageBreak/>
        <w:t>abstract painting</w:t>
      </w:r>
      <w:r>
        <w:rPr>
          <w:rFonts w:ascii="Times New Roman" w:hAnsi="Times New Roman" w:cs="Times New Roman"/>
        </w:rPr>
        <w:t xml:space="preserve"> that</w:t>
      </w:r>
      <w:r w:rsidRPr="0003699B">
        <w:rPr>
          <w:rFonts w:ascii="Times New Roman" w:hAnsi="Times New Roman" w:cs="Times New Roman"/>
        </w:rPr>
        <w:t xml:space="preserve"> Albano</w:t>
      </w:r>
      <w:r>
        <w:rPr>
          <w:rFonts w:ascii="Times New Roman" w:hAnsi="Times New Roman" w:cs="Times New Roman"/>
        </w:rPr>
        <w:t xml:space="preserve"> accused</w:t>
      </w:r>
      <w:r w:rsidRPr="0003699B">
        <w:rPr>
          <w:rFonts w:ascii="Times New Roman" w:hAnsi="Times New Roman" w:cs="Times New Roman"/>
        </w:rPr>
        <w:t xml:space="preserve"> as </w:t>
      </w:r>
      <w:r>
        <w:rPr>
          <w:rFonts w:ascii="Times New Roman" w:hAnsi="Times New Roman" w:cs="Times New Roman"/>
        </w:rPr>
        <w:t xml:space="preserve">arbitrary and </w:t>
      </w:r>
      <w:r w:rsidRPr="0003699B">
        <w:rPr>
          <w:rFonts w:ascii="Times New Roman" w:hAnsi="Times New Roman" w:cs="Times New Roman"/>
        </w:rPr>
        <w:t xml:space="preserve">disengaged </w:t>
      </w:r>
      <w:r w:rsidRPr="0003699B">
        <w:rPr>
          <w:rFonts w:ascii="Times New Roman" w:hAnsi="Times New Roman" w:cs="Times New Roman"/>
          <w:lang w:eastAsia="zh-TW"/>
        </w:rPr>
        <w:t>“splotches, lines, and hazes drawn on the canvas.”</w:t>
      </w:r>
      <w:r w:rsidRPr="0003699B">
        <w:rPr>
          <w:rStyle w:val="FootnoteReference"/>
          <w:rFonts w:ascii="Times New Roman" w:hAnsi="Times New Roman" w:cs="Times New Roman"/>
          <w:lang w:eastAsia="zh-TW"/>
        </w:rPr>
        <w:footnoteReference w:id="130"/>
      </w:r>
      <w:r w:rsidRPr="0003699B">
        <w:rPr>
          <w:rFonts w:ascii="Times New Roman" w:hAnsi="Times New Roman" w:cs="Times New Roman"/>
          <w:lang w:eastAsia="zh-TW"/>
        </w:rPr>
        <w:t xml:space="preserve"> By 1974, artists in the Manila had consistently used everyday materials in their artworks at the CCP and in private galleries, conditioning viewers to look for an element of familiarity as</w:t>
      </w:r>
      <w:r>
        <w:rPr>
          <w:rFonts w:ascii="Times New Roman" w:hAnsi="Times New Roman" w:cs="Times New Roman"/>
          <w:lang w:eastAsia="zh-TW"/>
        </w:rPr>
        <w:t xml:space="preserve"> an access point to contemplate the artwork. Looking upon Laudico’s imperfect grids, we struggle to ascertain what the little black squares are made of, a game that would be easier to play in person. In contrast to the abstract painting criticized by Albano, Laudico’s incorporation of banana leaves not only tied her painting to the Philippines as indigenous flora, but also because its veiled familiarity engaged the viewer in a game of discovery tied to their </w:t>
      </w:r>
      <w:r w:rsidR="00CB546B">
        <w:rPr>
          <w:rFonts w:ascii="Times New Roman" w:hAnsi="Times New Roman" w:cs="Times New Roman"/>
          <w:lang w:eastAsia="zh-TW"/>
        </w:rPr>
        <w:t>real-world</w:t>
      </w:r>
      <w:r>
        <w:rPr>
          <w:rFonts w:ascii="Times New Roman" w:hAnsi="Times New Roman" w:cs="Times New Roman"/>
          <w:lang w:eastAsia="zh-TW"/>
        </w:rPr>
        <w:t xml:space="preserve"> experiences.  </w:t>
      </w:r>
    </w:p>
    <w:p w14:paraId="074528FE" w14:textId="56A750DD" w:rsidR="006C6438" w:rsidRDefault="006C6438" w:rsidP="006C6438">
      <w:pPr>
        <w:spacing w:line="480" w:lineRule="auto"/>
        <w:ind w:firstLine="720"/>
        <w:rPr>
          <w:rFonts w:ascii="Times New Roman" w:hAnsi="Times New Roman" w:cs="Times New Roman"/>
        </w:rPr>
      </w:pPr>
      <w:r>
        <w:rPr>
          <w:rFonts w:ascii="Times New Roman" w:hAnsi="Times New Roman" w:cs="Times New Roman"/>
        </w:rPr>
        <w:t>This game was not without clues.</w:t>
      </w:r>
      <w:r w:rsidRPr="00A13056">
        <w:rPr>
          <w:rFonts w:ascii="Times New Roman" w:hAnsi="Times New Roman" w:cs="Times New Roman"/>
        </w:rPr>
        <w:t xml:space="preserve"> </w:t>
      </w:r>
      <w:r w:rsidRPr="00DE2A07">
        <w:rPr>
          <w:rFonts w:ascii="Times New Roman" w:hAnsi="Times New Roman" w:cs="Times New Roman"/>
        </w:rPr>
        <w:t>Laudico’s installation of knotted</w:t>
      </w:r>
      <w:r w:rsidR="00037DA1">
        <w:rPr>
          <w:rFonts w:ascii="Times New Roman" w:hAnsi="Times New Roman" w:cs="Times New Roman"/>
        </w:rPr>
        <w:t>,</w:t>
      </w:r>
      <w:r w:rsidRPr="00DE2A07">
        <w:rPr>
          <w:rFonts w:ascii="Times New Roman" w:hAnsi="Times New Roman" w:cs="Times New Roman"/>
        </w:rPr>
        <w:t xml:space="preserve"> oil</w:t>
      </w:r>
      <w:r w:rsidR="00037DA1">
        <w:rPr>
          <w:rFonts w:ascii="Times New Roman" w:hAnsi="Times New Roman" w:cs="Times New Roman"/>
        </w:rPr>
        <w:t>-</w:t>
      </w:r>
      <w:r w:rsidRPr="00DE2A07">
        <w:rPr>
          <w:rFonts w:ascii="Times New Roman" w:hAnsi="Times New Roman" w:cs="Times New Roman"/>
        </w:rPr>
        <w:t>slicked leaves at Shop 6’s far end wall</w:t>
      </w:r>
      <w:r>
        <w:rPr>
          <w:rFonts w:ascii="Times New Roman" w:hAnsi="Times New Roman" w:cs="Times New Roman"/>
        </w:rPr>
        <w:t>, the one immediately across from the gallery’s large display windows, most closely resembles her later installation at the CCP.</w:t>
      </w:r>
      <w:r>
        <w:rPr>
          <w:rStyle w:val="FootnoteReference"/>
          <w:rFonts w:ascii="Times New Roman" w:hAnsi="Times New Roman" w:cs="Times New Roman"/>
        </w:rPr>
        <w:footnoteReference w:id="131"/>
      </w:r>
      <w:r>
        <w:rPr>
          <w:b/>
        </w:rPr>
        <w:t xml:space="preserve"> </w:t>
      </w:r>
      <w:r>
        <w:rPr>
          <w:rFonts w:ascii="Times New Roman" w:hAnsi="Times New Roman" w:cs="Times New Roman"/>
        </w:rPr>
        <w:t xml:space="preserve">While her pasted plywood compositions included banana leaves cut into such small segments that it masked their original materiality, these banana leaves remain in larger pieces, allowing them to break apart at their natural rupture points and hang like leaves within nature. Behind the hanging banana leaves, the wall stained with the juices of decay mixed with crude oil </w:t>
      </w:r>
      <w:r w:rsidR="00037DA1">
        <w:rPr>
          <w:rFonts w:ascii="Times New Roman" w:hAnsi="Times New Roman" w:cs="Times New Roman"/>
        </w:rPr>
        <w:t xml:space="preserve">embodies </w:t>
      </w:r>
      <w:r>
        <w:rPr>
          <w:rFonts w:ascii="Times New Roman" w:hAnsi="Times New Roman" w:cs="Times New Roman"/>
        </w:rPr>
        <w:t>the worst nightmares of the owners of Lahi Gallery. These draped leaves, left</w:t>
      </w:r>
      <w:r w:rsidR="00B07423">
        <w:rPr>
          <w:rFonts w:ascii="Times New Roman" w:hAnsi="Times New Roman" w:cs="Times New Roman"/>
        </w:rPr>
        <w:t xml:space="preserve"> in their more natural form compared to</w:t>
      </w:r>
      <w:r>
        <w:rPr>
          <w:rFonts w:ascii="Times New Roman" w:hAnsi="Times New Roman" w:cs="Times New Roman"/>
        </w:rPr>
        <w:t xml:space="preserve"> their gridded counterparts, not only look as if they ha</w:t>
      </w:r>
      <w:r w:rsidR="006D63F7">
        <w:rPr>
          <w:rFonts w:ascii="Times New Roman" w:hAnsi="Times New Roman" w:cs="Times New Roman"/>
        </w:rPr>
        <w:t>ve</w:t>
      </w:r>
      <w:r>
        <w:rPr>
          <w:rFonts w:ascii="Times New Roman" w:hAnsi="Times New Roman" w:cs="Times New Roman"/>
        </w:rPr>
        <w:t xml:space="preserve"> escaped from the order of the grid, but serve </w:t>
      </w:r>
      <w:r w:rsidR="00037DA1">
        <w:rPr>
          <w:rFonts w:ascii="Times New Roman" w:hAnsi="Times New Roman" w:cs="Times New Roman"/>
        </w:rPr>
        <w:t xml:space="preserve">as </w:t>
      </w:r>
      <w:r>
        <w:rPr>
          <w:rFonts w:ascii="Times New Roman" w:hAnsi="Times New Roman" w:cs="Times New Roman"/>
        </w:rPr>
        <w:t xml:space="preserve">a key to identifying the other components in the exhibition. </w:t>
      </w:r>
    </w:p>
    <w:p w14:paraId="0342454F" w14:textId="4DF7BEBC" w:rsidR="006C6438" w:rsidRDefault="006C6438" w:rsidP="006C6438">
      <w:pPr>
        <w:spacing w:line="480" w:lineRule="auto"/>
        <w:ind w:firstLine="720"/>
        <w:rPr>
          <w:rFonts w:ascii="Times New Roman" w:hAnsi="Times New Roman" w:cs="Times New Roman"/>
        </w:rPr>
      </w:pPr>
      <w:r>
        <w:rPr>
          <w:rFonts w:ascii="Times New Roman" w:hAnsi="Times New Roman" w:cs="Times New Roman"/>
        </w:rPr>
        <w:lastRenderedPageBreak/>
        <w:t>Despite Laudico’s meticulous labor of carefully cutting oil slicked pieces of banana leaves into nearly identical pieces to paste in even increments into a gridded configuration, the choice to use organic, unpredictable materials made her paintings a touch stubborn. As she</w:t>
      </w:r>
      <w:r w:rsidRPr="002A6BAF">
        <w:rPr>
          <w:rFonts w:ascii="Times New Roman" w:hAnsi="Times New Roman" w:cs="Times New Roman"/>
        </w:rPr>
        <w:t xml:space="preserve"> remarked, “The thing that bores me to death is anything that I can predict.”</w:t>
      </w:r>
      <w:r>
        <w:rPr>
          <w:rStyle w:val="FootnoteReference"/>
          <w:rFonts w:ascii="Times New Roman" w:hAnsi="Times New Roman" w:cs="Times New Roman"/>
        </w:rPr>
        <w:footnoteReference w:id="132"/>
      </w:r>
      <w:r w:rsidRPr="007B72CA">
        <w:rPr>
          <w:rFonts w:ascii="Times New Roman" w:hAnsi="Times New Roman" w:cs="Times New Roman"/>
        </w:rPr>
        <w:t xml:space="preserve"> </w:t>
      </w:r>
      <w:r>
        <w:rPr>
          <w:rFonts w:ascii="Times New Roman" w:hAnsi="Times New Roman" w:cs="Times New Roman"/>
        </w:rPr>
        <w:t xml:space="preserve">While her grids largely stayed in place, some of the squares folded over or fell off, disrupting the perfect order of the grid. </w:t>
      </w:r>
      <w:r w:rsidR="004F106E">
        <w:rPr>
          <w:rFonts w:ascii="Times New Roman" w:hAnsi="Times New Roman" w:cs="Times New Roman"/>
        </w:rPr>
        <w:t xml:space="preserve">Despite the planning, effort, and labor place upon organizing the pieces into a perfect, disciplined order, some of the pieces just flop. </w:t>
      </w:r>
      <w:r>
        <w:rPr>
          <w:rFonts w:ascii="Times New Roman" w:hAnsi="Times New Roman" w:cs="Times New Roman"/>
        </w:rPr>
        <w:t xml:space="preserve">The hanging banana leaves were even more stubborn—they defiantly stained the wall, threatening to permanently leave their mark behind. By revealing that a stringent, imposed order might have a stubborn corner or line, these works offer the possibility that the same could be true under the real order and control that people lived in under Marcos. Shop 6 seemed to be one of those stubborn corners. </w:t>
      </w:r>
    </w:p>
    <w:p w14:paraId="2069A18C" w14:textId="70E07C3B" w:rsidR="006C6438" w:rsidRDefault="006C6438" w:rsidP="006C6438">
      <w:pPr>
        <w:spacing w:line="480" w:lineRule="auto"/>
        <w:ind w:firstLine="720"/>
        <w:rPr>
          <w:rFonts w:ascii="Times New Roman" w:hAnsi="Times New Roman" w:cs="Times New Roman"/>
        </w:rPr>
      </w:pPr>
      <w:r>
        <w:rPr>
          <w:rFonts w:ascii="Times New Roman" w:hAnsi="Times New Roman" w:cs="Times New Roman"/>
        </w:rPr>
        <w:t>While Laudico tended towards subtle wit and wordplay, Modesto, as one of the primary pranksters of Shop 6, leaned on farce and slapstick humor in his artwork. Known for his erotic drawings, Modesto was illustrious as the Philippines’ first practitioner of “pubism,” or the practice of painting pubes.</w:t>
      </w:r>
      <w:r>
        <w:rPr>
          <w:rStyle w:val="FootnoteReference"/>
          <w:rFonts w:ascii="Times New Roman" w:hAnsi="Times New Roman" w:cs="Times New Roman"/>
        </w:rPr>
        <w:footnoteReference w:id="133"/>
      </w:r>
      <w:r>
        <w:rPr>
          <w:rFonts w:ascii="Times New Roman" w:hAnsi="Times New Roman" w:cs="Times New Roman"/>
        </w:rPr>
        <w:t xml:space="preserve"> His solo exhibition at Shop 6 continued his fascination of sexual forms by centering on the most phallic local</w:t>
      </w:r>
      <w:r w:rsidR="00995F36">
        <w:rPr>
          <w:rFonts w:ascii="Times New Roman" w:hAnsi="Times New Roman" w:cs="Times New Roman"/>
        </w:rPr>
        <w:t xml:space="preserve"> fruit: bananas.</w:t>
      </w:r>
      <w:r w:rsidR="000357D2">
        <w:rPr>
          <w:rFonts w:ascii="Times New Roman" w:hAnsi="Times New Roman" w:cs="Times New Roman"/>
        </w:rPr>
        <w:t xml:space="preserve"> </w:t>
      </w:r>
      <w:r w:rsidR="000357D2">
        <w:rPr>
          <w:rFonts w:ascii="Times New Roman" w:hAnsi="Times New Roman" w:cs="Times New Roman"/>
          <w:b/>
        </w:rPr>
        <w:t>[</w:t>
      </w:r>
      <w:r w:rsidR="005205E7">
        <w:rPr>
          <w:rFonts w:ascii="Times New Roman" w:hAnsi="Times New Roman" w:cs="Times New Roman"/>
          <w:b/>
        </w:rPr>
        <w:t>f</w:t>
      </w:r>
      <w:r w:rsidR="002B43D8">
        <w:rPr>
          <w:rFonts w:ascii="Times New Roman" w:hAnsi="Times New Roman" w:cs="Times New Roman"/>
          <w:b/>
        </w:rPr>
        <w:t>ig.</w:t>
      </w:r>
      <w:r w:rsidR="000357D2">
        <w:rPr>
          <w:rFonts w:ascii="Times New Roman" w:hAnsi="Times New Roman" w:cs="Times New Roman"/>
          <w:b/>
        </w:rPr>
        <w:t xml:space="preserve"> </w:t>
      </w:r>
      <w:r w:rsidR="001405FF">
        <w:rPr>
          <w:rFonts w:ascii="Times New Roman" w:hAnsi="Times New Roman" w:cs="Times New Roman"/>
          <w:b/>
        </w:rPr>
        <w:t>3</w:t>
      </w:r>
      <w:r w:rsidR="000357D2">
        <w:rPr>
          <w:rFonts w:ascii="Times New Roman" w:hAnsi="Times New Roman" w:cs="Times New Roman"/>
          <w:b/>
        </w:rPr>
        <w:t>.19</w:t>
      </w:r>
      <w:r w:rsidR="000357D2" w:rsidRPr="000357D2">
        <w:rPr>
          <w:rFonts w:ascii="Times New Roman" w:hAnsi="Times New Roman" w:cs="Times New Roman"/>
          <w:b/>
        </w:rPr>
        <w:t>]</w:t>
      </w:r>
      <w:r>
        <w:rPr>
          <w:rFonts w:ascii="Times New Roman" w:hAnsi="Times New Roman" w:cs="Times New Roman"/>
        </w:rPr>
        <w:t xml:space="preserve"> In a photograph docum</w:t>
      </w:r>
      <w:r w:rsidR="00E029F6">
        <w:rPr>
          <w:rFonts w:ascii="Times New Roman" w:hAnsi="Times New Roman" w:cs="Times New Roman"/>
        </w:rPr>
        <w:t xml:space="preserve">enting his exhibition, a viewer, </w:t>
      </w:r>
      <w:r>
        <w:rPr>
          <w:rFonts w:ascii="Times New Roman" w:hAnsi="Times New Roman" w:cs="Times New Roman"/>
        </w:rPr>
        <w:t>identified by t</w:t>
      </w:r>
      <w:r w:rsidR="00E029F6">
        <w:rPr>
          <w:rFonts w:ascii="Times New Roman" w:hAnsi="Times New Roman" w:cs="Times New Roman"/>
        </w:rPr>
        <w:t xml:space="preserve">he artist as Bautista’s brother, </w:t>
      </w:r>
      <w:r>
        <w:rPr>
          <w:rFonts w:ascii="Times New Roman" w:hAnsi="Times New Roman" w:cs="Times New Roman"/>
        </w:rPr>
        <w:t>gazes upwards towards a bunch of bananas suspended in the center of the room.</w:t>
      </w:r>
      <w:r>
        <w:rPr>
          <w:rStyle w:val="FootnoteReference"/>
          <w:rFonts w:ascii="Times New Roman" w:hAnsi="Times New Roman" w:cs="Times New Roman"/>
        </w:rPr>
        <w:footnoteReference w:id="134"/>
      </w:r>
      <w:r>
        <w:rPr>
          <w:rFonts w:ascii="Times New Roman" w:hAnsi="Times New Roman" w:cs="Times New Roman"/>
        </w:rPr>
        <w:t xml:space="preserve"> Behind him, broad expanses of loose paper squares cover Shop 6’s front display windows and the glass panes of the open door. Suspended at the center of the </w:t>
      </w:r>
      <w:proofErr w:type="gramStart"/>
      <w:r>
        <w:rPr>
          <w:rFonts w:ascii="Times New Roman" w:hAnsi="Times New Roman" w:cs="Times New Roman"/>
        </w:rPr>
        <w:t>light colored</w:t>
      </w:r>
      <w:proofErr w:type="gramEnd"/>
      <w:r>
        <w:rPr>
          <w:rFonts w:ascii="Times New Roman" w:hAnsi="Times New Roman" w:cs="Times New Roman"/>
        </w:rPr>
        <w:t xml:space="preserve"> paper covering the windows is another bunch </w:t>
      </w:r>
      <w:r>
        <w:rPr>
          <w:rFonts w:ascii="Times New Roman" w:hAnsi="Times New Roman" w:cs="Times New Roman"/>
        </w:rPr>
        <w:lastRenderedPageBreak/>
        <w:t>of bananas. While these large windows had initially emboldened voyeurism during the first group exhibition, the paper that now covered them seems to block visual access to outsiders. Yet, closer examination of the photograph reveals that the artist has left the top corners uncovered, leaving a small area exposed for the gaze. In fact, barely indiscernible in the far left</w:t>
      </w:r>
      <w:r w:rsidR="00F038BA">
        <w:rPr>
          <w:rFonts w:ascii="Times New Roman" w:hAnsi="Times New Roman" w:cs="Times New Roman"/>
        </w:rPr>
        <w:t>-</w:t>
      </w:r>
      <w:r>
        <w:rPr>
          <w:rFonts w:ascii="Times New Roman" w:hAnsi="Times New Roman" w:cs="Times New Roman"/>
        </w:rPr>
        <w:t>hand corner of the window are a pair of prying eyes—eyes which belong to the artist himself—peeking into the interior space.</w:t>
      </w:r>
      <w:r>
        <w:rPr>
          <w:rStyle w:val="FootnoteReference"/>
          <w:rFonts w:ascii="Times New Roman" w:hAnsi="Times New Roman" w:cs="Times New Roman"/>
        </w:rPr>
        <w:footnoteReference w:id="135"/>
      </w:r>
      <w:r>
        <w:rPr>
          <w:rFonts w:ascii="Times New Roman" w:hAnsi="Times New Roman" w:cs="Times New Roman"/>
        </w:rPr>
        <w:t xml:space="preserve"> </w:t>
      </w:r>
    </w:p>
    <w:p w14:paraId="0F673408" w14:textId="4AFACFA4" w:rsidR="006C6438" w:rsidRDefault="006C6438" w:rsidP="006C6438">
      <w:pPr>
        <w:spacing w:line="480" w:lineRule="auto"/>
        <w:ind w:firstLine="720"/>
        <w:rPr>
          <w:rFonts w:ascii="Times New Roman" w:hAnsi="Times New Roman" w:cs="Times New Roman"/>
        </w:rPr>
      </w:pPr>
      <w:r>
        <w:rPr>
          <w:rFonts w:ascii="Times New Roman" w:hAnsi="Times New Roman" w:cs="Times New Roman"/>
        </w:rPr>
        <w:t>Appropriately titled</w:t>
      </w:r>
      <w:r>
        <w:rPr>
          <w:rFonts w:ascii="Times New Roman" w:hAnsi="Times New Roman" w:cs="Times New Roman"/>
          <w:i/>
        </w:rPr>
        <w:t xml:space="preserve"> Banana Installation</w:t>
      </w:r>
      <w:r>
        <w:rPr>
          <w:rFonts w:ascii="Times New Roman" w:hAnsi="Times New Roman" w:cs="Times New Roman"/>
        </w:rPr>
        <w:t xml:space="preserve">, Modesto’s solo exhibition opened on January 24, 1975. According to Dayrit, </w:t>
      </w:r>
      <w:r>
        <w:rPr>
          <w:rFonts w:ascii="Times New Roman" w:hAnsi="Times New Roman" w:cs="Times New Roman"/>
          <w:i/>
        </w:rPr>
        <w:t xml:space="preserve">Banana Installation </w:t>
      </w:r>
      <w:r>
        <w:rPr>
          <w:rFonts w:ascii="Times New Roman" w:hAnsi="Times New Roman" w:cs="Times New Roman"/>
        </w:rPr>
        <w:t>comprised “two kinds of Manila paper,” on</w:t>
      </w:r>
      <w:r w:rsidR="00777016">
        <w:rPr>
          <w:rFonts w:ascii="Times New Roman" w:hAnsi="Times New Roman" w:cs="Times New Roman"/>
        </w:rPr>
        <w:t>e</w:t>
      </w:r>
      <w:r>
        <w:rPr>
          <w:rFonts w:ascii="Times New Roman" w:hAnsi="Times New Roman" w:cs="Times New Roman"/>
        </w:rPr>
        <w:t xml:space="preserve"> that was </w:t>
      </w:r>
      <w:r w:rsidR="00F23512">
        <w:rPr>
          <w:rFonts w:ascii="Times New Roman" w:hAnsi="Times New Roman" w:cs="Times New Roman"/>
        </w:rPr>
        <w:t xml:space="preserve">“creamish” and the other “light pinkish” </w:t>
      </w:r>
      <w:r>
        <w:rPr>
          <w:rFonts w:ascii="Times New Roman" w:hAnsi="Times New Roman" w:cs="Times New Roman"/>
        </w:rPr>
        <w:t>and about “3 different kinds of bananas.”</w:t>
      </w:r>
      <w:r>
        <w:rPr>
          <w:rStyle w:val="FootnoteReference"/>
          <w:rFonts w:ascii="Times New Roman" w:hAnsi="Times New Roman" w:cs="Times New Roman"/>
        </w:rPr>
        <w:footnoteReference w:id="136"/>
      </w:r>
      <w:r>
        <w:rPr>
          <w:rFonts w:ascii="Times New Roman" w:hAnsi="Times New Roman" w:cs="Times New Roman"/>
        </w:rPr>
        <w:t xml:space="preserve"> After being bounded with red tape and string, the bananas were suspended from the ceiling with the same string.</w:t>
      </w:r>
      <w:r>
        <w:rPr>
          <w:rStyle w:val="FootnoteReference"/>
          <w:rFonts w:ascii="Times New Roman" w:hAnsi="Times New Roman" w:cs="Times New Roman"/>
        </w:rPr>
        <w:footnoteReference w:id="137"/>
      </w:r>
      <w:r>
        <w:rPr>
          <w:rFonts w:ascii="Times New Roman" w:hAnsi="Times New Roman" w:cs="Times New Roman"/>
        </w:rPr>
        <w:t xml:space="preserve"> Modesto had pictured creating a small </w:t>
      </w:r>
      <w:r w:rsidR="00777016">
        <w:rPr>
          <w:rFonts w:ascii="Times New Roman" w:hAnsi="Times New Roman" w:cs="Times New Roman"/>
        </w:rPr>
        <w:t>“banana-</w:t>
      </w:r>
      <w:r>
        <w:rPr>
          <w:rFonts w:ascii="Times New Roman" w:hAnsi="Times New Roman" w:cs="Times New Roman"/>
        </w:rPr>
        <w:t>ville” that would contrast with the commercial center occupied by Shop 6. He wanted to show that “installation art can be fun” and a part of that pleasure was derived from the consumption of his perishable art material.</w:t>
      </w:r>
      <w:r>
        <w:rPr>
          <w:rStyle w:val="FootnoteReference"/>
          <w:rFonts w:ascii="Times New Roman" w:hAnsi="Times New Roman" w:cs="Times New Roman"/>
        </w:rPr>
        <w:footnoteReference w:id="138"/>
      </w:r>
      <w:r>
        <w:rPr>
          <w:rFonts w:ascii="Times New Roman" w:hAnsi="Times New Roman" w:cs="Times New Roman"/>
        </w:rPr>
        <w:t xml:space="preserve"> During the opening of the exhibition, guests freely consumed the bananas and threw their discards on the floor, leaving behind “a mountain of banana peelings.”</w:t>
      </w:r>
      <w:r>
        <w:rPr>
          <w:rStyle w:val="FootnoteReference"/>
          <w:rFonts w:ascii="Times New Roman" w:hAnsi="Times New Roman" w:cs="Times New Roman"/>
        </w:rPr>
        <w:footnoteReference w:id="139"/>
      </w:r>
      <w:r>
        <w:rPr>
          <w:rFonts w:ascii="Times New Roman" w:hAnsi="Times New Roman" w:cs="Times New Roman"/>
        </w:rPr>
        <w:t xml:space="preserve"> Modesto later commented that on that opening day, “all the guests ate the bananas.”</w:t>
      </w:r>
      <w:r>
        <w:rPr>
          <w:rStyle w:val="FootnoteReference"/>
          <w:rFonts w:ascii="Times New Roman" w:hAnsi="Times New Roman" w:cs="Times New Roman"/>
        </w:rPr>
        <w:footnoteReference w:id="140"/>
      </w:r>
      <w:r>
        <w:rPr>
          <w:rFonts w:ascii="Times New Roman" w:hAnsi="Times New Roman" w:cs="Times New Roman"/>
        </w:rPr>
        <w:t xml:space="preserve"> </w:t>
      </w:r>
    </w:p>
    <w:p w14:paraId="0543DBEB" w14:textId="77777777" w:rsidR="006C6438" w:rsidRDefault="006C6438" w:rsidP="006C6438">
      <w:pPr>
        <w:spacing w:line="480" w:lineRule="auto"/>
        <w:ind w:firstLine="720"/>
        <w:rPr>
          <w:rFonts w:ascii="Times New Roman" w:hAnsi="Times New Roman" w:cs="Times New Roman"/>
        </w:rPr>
      </w:pPr>
      <w:r>
        <w:rPr>
          <w:rFonts w:ascii="Times New Roman" w:hAnsi="Times New Roman" w:cs="Times New Roman"/>
        </w:rPr>
        <w:lastRenderedPageBreak/>
        <w:t xml:space="preserve">While Modesto maintained that he never intended to produce explicit “propaganda” with his artwork, he explained </w:t>
      </w:r>
      <w:r>
        <w:rPr>
          <w:rFonts w:ascii="Times New Roman" w:hAnsi="Times New Roman" w:cs="Times New Roman"/>
          <w:i/>
        </w:rPr>
        <w:t>Banana Installation</w:t>
      </w:r>
      <w:r>
        <w:rPr>
          <w:rFonts w:ascii="Times New Roman" w:hAnsi="Times New Roman" w:cs="Times New Roman"/>
        </w:rPr>
        <w:t>’s potential political significance in an article in 1988, two years after the Marcoses had fled from the Philippines.</w:t>
      </w:r>
      <w:r>
        <w:rPr>
          <w:rStyle w:val="FootnoteReference"/>
          <w:rFonts w:ascii="Times New Roman" w:hAnsi="Times New Roman" w:cs="Times New Roman"/>
        </w:rPr>
        <w:footnoteReference w:id="141"/>
      </w:r>
      <w:r>
        <w:rPr>
          <w:rFonts w:ascii="Times New Roman" w:hAnsi="Times New Roman" w:cs="Times New Roman"/>
        </w:rPr>
        <w:t xml:space="preserve"> Speaking about martial law under Marcos, Modesto remarked, “It was not dangled before us with a toy gun. And my answer to that was Sexual Law.”</w:t>
      </w:r>
      <w:r w:rsidRPr="00803E03">
        <w:rPr>
          <w:rStyle w:val="FootnoteReference"/>
          <w:rFonts w:ascii="Times New Roman" w:hAnsi="Times New Roman" w:cs="Times New Roman"/>
        </w:rPr>
        <w:t xml:space="preserve"> </w:t>
      </w:r>
      <w:r>
        <w:rPr>
          <w:rStyle w:val="FootnoteReference"/>
          <w:rFonts w:ascii="Times New Roman" w:hAnsi="Times New Roman" w:cs="Times New Roman"/>
        </w:rPr>
        <w:footnoteReference w:id="142"/>
      </w:r>
      <w:r>
        <w:rPr>
          <w:rFonts w:ascii="Times New Roman" w:hAnsi="Times New Roman" w:cs="Times New Roman"/>
        </w:rPr>
        <w:t xml:space="preserve"> In Modesto’s usual light-hearted manner, his reference to martial law as not being enforced with a “toy gun” referred to seriousness of the violence inherent with the declaration of martial law. Yet by responding to the violence with what Modesto refers to as “Sexual Law,” he suggested that the aggression inherent of martial law might be resisted in not only in the concept of “free love” popular in the 1970s, but also that the privacy of the bedroom permitted an enshrouded space for freedom of thought and expression. </w:t>
      </w:r>
    </w:p>
    <w:p w14:paraId="17588504" w14:textId="12FC99C0" w:rsidR="006C6438" w:rsidRDefault="006C6438" w:rsidP="006C6438">
      <w:pPr>
        <w:spacing w:line="480" w:lineRule="auto"/>
        <w:ind w:firstLine="720"/>
        <w:rPr>
          <w:rFonts w:ascii="Times New Roman" w:hAnsi="Times New Roman" w:cs="Times New Roman"/>
        </w:rPr>
      </w:pPr>
      <w:r>
        <w:rPr>
          <w:rFonts w:ascii="Times New Roman" w:hAnsi="Times New Roman" w:cs="Times New Roman"/>
        </w:rPr>
        <w:t xml:space="preserve">The bananas also operate as a visual double entendre. By placing the verb “dangled” near the word “gun,” Modesto’s comment also draws attention to the fact that the hanging bananas not only resembled phallic objects, but a more ominous object. Besides the more obvious vulgar metaphor associated with the visual consumption of bananas, the act of eating the bananas—if we were to equate them to guns—also suggests the symbolic </w:t>
      </w:r>
      <w:commentRangeStart w:id="27"/>
      <w:r>
        <w:rPr>
          <w:rFonts w:ascii="Times New Roman" w:hAnsi="Times New Roman" w:cs="Times New Roman"/>
        </w:rPr>
        <w:t xml:space="preserve">elimination or defiance </w:t>
      </w:r>
      <w:commentRangeEnd w:id="27"/>
      <w:r w:rsidR="00FC7834">
        <w:rPr>
          <w:rStyle w:val="CommentReference"/>
        </w:rPr>
        <w:commentReference w:id="27"/>
      </w:r>
      <w:r>
        <w:rPr>
          <w:rFonts w:ascii="Times New Roman" w:hAnsi="Times New Roman" w:cs="Times New Roman"/>
        </w:rPr>
        <w:t xml:space="preserve">of violence, one that was simultaneously made possible through Modesto’s purported “sexual law.” </w:t>
      </w:r>
      <w:r>
        <w:rPr>
          <w:rFonts w:ascii="Times New Roman" w:hAnsi="Times New Roman" w:cs="Times New Roman"/>
          <w:i/>
        </w:rPr>
        <w:t xml:space="preserve">Banana Installation </w:t>
      </w:r>
      <w:r>
        <w:rPr>
          <w:rFonts w:ascii="Times New Roman" w:hAnsi="Times New Roman" w:cs="Times New Roman"/>
        </w:rPr>
        <w:t>suggested that one method of action against the violence of authoritarianism was private conduct in more intimate spaces. These were the circumstances in which people could quietly mobilize against the Marcoses.</w:t>
      </w:r>
    </w:p>
    <w:p w14:paraId="39D97D9E" w14:textId="77777777" w:rsidR="00650216" w:rsidRDefault="00650216" w:rsidP="006C6438">
      <w:pPr>
        <w:spacing w:line="480" w:lineRule="auto"/>
        <w:rPr>
          <w:rFonts w:ascii="Times New Roman" w:hAnsi="Times New Roman" w:cs="Times New Roman"/>
        </w:rPr>
      </w:pPr>
    </w:p>
    <w:p w14:paraId="51240EF6" w14:textId="77777777" w:rsidR="006C6438" w:rsidRDefault="006C6438" w:rsidP="00156D9D">
      <w:pPr>
        <w:spacing w:line="480" w:lineRule="auto"/>
        <w:jc w:val="center"/>
        <w:rPr>
          <w:rFonts w:ascii="Times New Roman" w:hAnsi="Times New Roman" w:cs="Times New Roman"/>
          <w:lang w:eastAsia="zh-TW"/>
        </w:rPr>
      </w:pPr>
      <w:r>
        <w:rPr>
          <w:rFonts w:ascii="Times New Roman" w:hAnsi="Times New Roman" w:cs="Times New Roman"/>
          <w:b/>
          <w:lang w:eastAsia="zh-TW"/>
        </w:rPr>
        <w:t xml:space="preserve">Beyond Shop Walls: </w:t>
      </w:r>
      <w:r>
        <w:rPr>
          <w:rFonts w:ascii="Times New Roman" w:hAnsi="Times New Roman" w:cs="Times New Roman"/>
          <w:b/>
          <w:i/>
          <w:lang w:eastAsia="zh-TW"/>
        </w:rPr>
        <w:t xml:space="preserve">101 Artists </w:t>
      </w:r>
      <w:r>
        <w:rPr>
          <w:rFonts w:ascii="Times New Roman" w:hAnsi="Times New Roman" w:cs="Times New Roman"/>
          <w:b/>
          <w:lang w:eastAsia="zh-TW"/>
        </w:rPr>
        <w:t xml:space="preserve">and </w:t>
      </w:r>
      <w:r w:rsidRPr="000048CA">
        <w:rPr>
          <w:rFonts w:ascii="Times New Roman" w:hAnsi="Times New Roman" w:cs="Times New Roman"/>
          <w:b/>
          <w:i/>
          <w:lang w:eastAsia="zh-TW"/>
        </w:rPr>
        <w:t>Shop 6 Exhibition</w:t>
      </w:r>
      <w:r>
        <w:rPr>
          <w:rFonts w:ascii="Times New Roman" w:hAnsi="Times New Roman" w:cs="Times New Roman"/>
          <w:b/>
          <w:lang w:eastAsia="zh-TW"/>
        </w:rPr>
        <w:t xml:space="preserve"> at the CCP, 1975</w:t>
      </w:r>
    </w:p>
    <w:p w14:paraId="6F5ED30C" w14:textId="7FA3260D" w:rsidR="006C6438" w:rsidRDefault="006C6438" w:rsidP="006C6438">
      <w:pPr>
        <w:spacing w:line="480" w:lineRule="auto"/>
        <w:ind w:firstLine="720"/>
        <w:rPr>
          <w:rFonts w:ascii="Times New Roman" w:hAnsi="Times New Roman" w:cs="Times New Roman"/>
          <w:lang w:eastAsia="zh-TW"/>
        </w:rPr>
      </w:pPr>
      <w:r>
        <w:rPr>
          <w:rFonts w:ascii="Times New Roman" w:hAnsi="Times New Roman" w:cs="Times New Roman"/>
        </w:rPr>
        <w:lastRenderedPageBreak/>
        <w:t>Whereas Lahi Gallery had been located far north of the CCP in Quezon City, Shop 6 at</w:t>
      </w:r>
      <w:r w:rsidRPr="00657222">
        <w:rPr>
          <w:rFonts w:ascii="Times New Roman" w:hAnsi="Times New Roman" w:cs="Times New Roman"/>
        </w:rPr>
        <w:t xml:space="preserve"> Sining Kamalig </w:t>
      </w:r>
      <w:r>
        <w:rPr>
          <w:rFonts w:ascii="Times New Roman" w:hAnsi="Times New Roman" w:cs="Times New Roman"/>
        </w:rPr>
        <w:t>was literally down a stretch of Taft Avenue from the CCP. This geographical proximity permitted artists, art enthusiasts, and the art ideas itself effortless migration and distribution between the state-sancti</w:t>
      </w:r>
      <w:r w:rsidR="00174F21">
        <w:rPr>
          <w:rFonts w:ascii="Times New Roman" w:hAnsi="Times New Roman" w:cs="Times New Roman"/>
        </w:rPr>
        <w:t xml:space="preserve">oned space and the alternative </w:t>
      </w:r>
      <w:r>
        <w:rPr>
          <w:rFonts w:ascii="Times New Roman" w:hAnsi="Times New Roman" w:cs="Times New Roman"/>
        </w:rPr>
        <w:t>space.</w:t>
      </w:r>
      <w:r>
        <w:rPr>
          <w:rStyle w:val="FootnoteReference"/>
          <w:rFonts w:ascii="Times New Roman" w:hAnsi="Times New Roman" w:cs="Times New Roman"/>
        </w:rPr>
        <w:footnoteReference w:id="143"/>
      </w:r>
      <w:r>
        <w:rPr>
          <w:rFonts w:ascii="Times New Roman" w:hAnsi="Times New Roman" w:cs="Times New Roman"/>
        </w:rPr>
        <w:t xml:space="preserve"> </w:t>
      </w:r>
      <w:r>
        <w:rPr>
          <w:rFonts w:ascii="Times New Roman" w:hAnsi="Times New Roman" w:cs="Times New Roman"/>
          <w:lang w:eastAsia="zh-TW"/>
        </w:rPr>
        <w:t xml:space="preserve">One of the largest group exhibitions at Shop 6 included invitations to more conventional guest artists—and common fixtures at the CCP—to take part in an art festival entitled </w:t>
      </w:r>
      <w:r>
        <w:rPr>
          <w:rFonts w:ascii="Times New Roman" w:hAnsi="Times New Roman" w:cs="Times New Roman"/>
          <w:i/>
          <w:lang w:eastAsia="zh-TW"/>
        </w:rPr>
        <w:t>101 Artists</w:t>
      </w:r>
      <w:r>
        <w:rPr>
          <w:rFonts w:ascii="Times New Roman" w:hAnsi="Times New Roman" w:cs="Times New Roman"/>
          <w:lang w:eastAsia="zh-TW"/>
        </w:rPr>
        <w:t>. The festival extended into the courtyard and parking lot of Sining Kamalig and opened on August 23, 1974. Artists who participated included Eduardo Castrillo, Jose Mendoza, Rene Castrillo, Raymundo Albano, and Judy Freya Sibayan among others.</w:t>
      </w:r>
      <w:r>
        <w:rPr>
          <w:rStyle w:val="FootnoteReference"/>
          <w:rFonts w:ascii="Times New Roman" w:hAnsi="Times New Roman" w:cs="Times New Roman"/>
          <w:lang w:eastAsia="zh-TW"/>
        </w:rPr>
        <w:footnoteReference w:id="144"/>
      </w:r>
      <w:r>
        <w:rPr>
          <w:rFonts w:ascii="Times New Roman" w:hAnsi="Times New Roman" w:cs="Times New Roman"/>
          <w:lang w:eastAsia="zh-TW"/>
        </w:rPr>
        <w:t xml:space="preserve"> Broader inclusion in </w:t>
      </w:r>
      <w:r>
        <w:rPr>
          <w:rFonts w:ascii="Times New Roman" w:hAnsi="Times New Roman" w:cs="Times New Roman"/>
          <w:i/>
          <w:lang w:eastAsia="zh-TW"/>
        </w:rPr>
        <w:t xml:space="preserve">101 Artists </w:t>
      </w:r>
      <w:r>
        <w:rPr>
          <w:rFonts w:ascii="Times New Roman" w:hAnsi="Times New Roman" w:cs="Times New Roman"/>
          <w:lang w:eastAsia="zh-TW"/>
        </w:rPr>
        <w:t xml:space="preserve">demonstrated Shop 6’s embrace of widespread experimentation and desire for democratization. </w:t>
      </w:r>
    </w:p>
    <w:p w14:paraId="23D371D7" w14:textId="28EB76E0" w:rsidR="006C6438" w:rsidRPr="0058217B" w:rsidRDefault="006C6438" w:rsidP="006C6438">
      <w:pPr>
        <w:spacing w:line="480" w:lineRule="auto"/>
        <w:ind w:firstLine="720"/>
        <w:rPr>
          <w:rFonts w:ascii="Times New Roman" w:hAnsi="Times New Roman" w:cs="Times New Roman"/>
          <w:vertAlign w:val="superscript"/>
          <w:lang w:eastAsia="zh-TW"/>
        </w:rPr>
      </w:pPr>
      <w:r>
        <w:rPr>
          <w:rFonts w:ascii="Times New Roman" w:hAnsi="Times New Roman" w:cs="Times New Roman"/>
          <w:lang w:eastAsia="zh-TW"/>
        </w:rPr>
        <w:t xml:space="preserve">According to a review of </w:t>
      </w:r>
      <w:r>
        <w:rPr>
          <w:rFonts w:ascii="Times New Roman" w:hAnsi="Times New Roman" w:cs="Times New Roman"/>
          <w:i/>
          <w:lang w:eastAsia="zh-TW"/>
        </w:rPr>
        <w:t xml:space="preserve">101 Artists </w:t>
      </w:r>
      <w:r>
        <w:rPr>
          <w:rFonts w:ascii="Times New Roman" w:hAnsi="Times New Roman" w:cs="Times New Roman"/>
          <w:lang w:eastAsia="zh-TW"/>
        </w:rPr>
        <w:t xml:space="preserve">in </w:t>
      </w:r>
      <w:r>
        <w:rPr>
          <w:rFonts w:ascii="Times New Roman" w:hAnsi="Times New Roman" w:cs="Times New Roman"/>
          <w:i/>
          <w:lang w:eastAsia="zh-TW"/>
        </w:rPr>
        <w:t>Marks</w:t>
      </w:r>
      <w:r>
        <w:rPr>
          <w:rFonts w:ascii="Times New Roman" w:hAnsi="Times New Roman" w:cs="Times New Roman"/>
          <w:lang w:eastAsia="zh-TW"/>
        </w:rPr>
        <w:t>, the festival had a “free-for-all atmosphere” that resulted in an “uneven quality of works” made of an “overuse of scrap materials—by-produces, recycled works, discards” that lacked “asserted presence.”</w:t>
      </w:r>
      <w:r>
        <w:rPr>
          <w:rStyle w:val="FootnoteReference"/>
          <w:rFonts w:ascii="Times New Roman" w:hAnsi="Times New Roman" w:cs="Times New Roman"/>
          <w:lang w:eastAsia="zh-TW"/>
        </w:rPr>
        <w:footnoteReference w:id="145"/>
      </w:r>
      <w:r>
        <w:rPr>
          <w:rFonts w:ascii="Times New Roman" w:hAnsi="Times New Roman" w:cs="Times New Roman"/>
          <w:lang w:eastAsia="zh-TW"/>
        </w:rPr>
        <w:t xml:space="preserve"> In fact, “everybody’s concern for process and materials” meant that “the quality of appearance that is not polished or ‘elegant’.”</w:t>
      </w:r>
      <w:r>
        <w:rPr>
          <w:rStyle w:val="FootnoteReference"/>
          <w:rFonts w:ascii="Times New Roman" w:hAnsi="Times New Roman" w:cs="Times New Roman"/>
          <w:lang w:eastAsia="zh-TW"/>
        </w:rPr>
        <w:footnoteReference w:id="146"/>
      </w:r>
      <w:r>
        <w:rPr>
          <w:rFonts w:ascii="Times New Roman" w:hAnsi="Times New Roman" w:cs="Times New Roman"/>
          <w:lang w:eastAsia="zh-TW"/>
        </w:rPr>
        <w:t xml:space="preserve"> For example, Eduardo Castrillo—a sculptor known for his large labor-intensive metal works and intricate jewelry—simply poured acrylic paint over trash as his contribution for the exhibition.</w:t>
      </w:r>
      <w:r>
        <w:rPr>
          <w:rStyle w:val="FootnoteReference"/>
          <w:rFonts w:ascii="Times New Roman" w:hAnsi="Times New Roman" w:cs="Times New Roman"/>
          <w:lang w:eastAsia="zh-TW"/>
        </w:rPr>
        <w:footnoteReference w:id="147"/>
      </w:r>
      <w:r>
        <w:rPr>
          <w:rFonts w:ascii="Times New Roman" w:hAnsi="Times New Roman" w:cs="Times New Roman"/>
          <w:lang w:eastAsia="zh-TW"/>
        </w:rPr>
        <w:t xml:space="preserve"> Despite some of the article’s criticism towards </w:t>
      </w:r>
      <w:r>
        <w:rPr>
          <w:rFonts w:ascii="Times New Roman" w:hAnsi="Times New Roman" w:cs="Times New Roman"/>
          <w:i/>
          <w:lang w:eastAsia="zh-TW"/>
        </w:rPr>
        <w:t xml:space="preserve">101 Artists </w:t>
      </w:r>
      <w:r>
        <w:rPr>
          <w:rFonts w:ascii="Times New Roman" w:hAnsi="Times New Roman" w:cs="Times New Roman"/>
          <w:lang w:eastAsia="zh-TW"/>
        </w:rPr>
        <w:t xml:space="preserve">and Shop 6 in </w:t>
      </w:r>
      <w:r>
        <w:rPr>
          <w:rFonts w:ascii="Times New Roman" w:hAnsi="Times New Roman" w:cs="Times New Roman"/>
          <w:lang w:eastAsia="zh-TW"/>
        </w:rPr>
        <w:lastRenderedPageBreak/>
        <w:t>general, it included brief descriptions on a handful of more “memorable works”</w:t>
      </w:r>
      <w:r w:rsidR="00CD4F44">
        <w:rPr>
          <w:rFonts w:ascii="Times New Roman" w:hAnsi="Times New Roman" w:cs="Times New Roman"/>
          <w:lang w:eastAsia="zh-TW"/>
        </w:rPr>
        <w:t>:</w:t>
      </w:r>
      <w:r>
        <w:rPr>
          <w:rFonts w:ascii="Times New Roman" w:hAnsi="Times New Roman" w:cs="Times New Roman"/>
          <w:lang w:eastAsia="zh-TW"/>
        </w:rPr>
        <w:t xml:space="preserve"> Joe Bautista’s tree and Judy Sibayan’s improvised </w:t>
      </w:r>
      <w:r>
        <w:rPr>
          <w:rFonts w:ascii="Times New Roman" w:hAnsi="Times New Roman" w:cs="Times New Roman"/>
          <w:i/>
          <w:lang w:eastAsia="zh-TW"/>
        </w:rPr>
        <w:t>Lemon Cake</w:t>
      </w:r>
      <w:r>
        <w:rPr>
          <w:rFonts w:ascii="Times New Roman" w:hAnsi="Times New Roman" w:cs="Times New Roman"/>
          <w:lang w:eastAsia="zh-TW"/>
        </w:rPr>
        <w:t>.</w:t>
      </w:r>
      <w:r w:rsidRPr="00EE1DD7">
        <w:rPr>
          <w:rStyle w:val="FootnoteReference"/>
          <w:rFonts w:ascii="Times New Roman" w:hAnsi="Times New Roman" w:cs="Times New Roman"/>
          <w:lang w:eastAsia="zh-TW"/>
        </w:rPr>
        <w:t xml:space="preserve"> </w:t>
      </w:r>
      <w:r>
        <w:rPr>
          <w:rStyle w:val="FootnoteReference"/>
          <w:rFonts w:ascii="Times New Roman" w:hAnsi="Times New Roman" w:cs="Times New Roman"/>
          <w:lang w:eastAsia="zh-TW"/>
        </w:rPr>
        <w:footnoteReference w:id="148"/>
      </w:r>
      <w:r>
        <w:rPr>
          <w:rFonts w:ascii="Times New Roman" w:hAnsi="Times New Roman" w:cs="Times New Roman"/>
          <w:lang w:eastAsia="zh-TW"/>
        </w:rPr>
        <w:t xml:space="preserve">   </w:t>
      </w:r>
    </w:p>
    <w:p w14:paraId="01C30FF7" w14:textId="124C56C8" w:rsidR="006C6438" w:rsidRDefault="006C6438" w:rsidP="006C6438">
      <w:pPr>
        <w:spacing w:line="480" w:lineRule="auto"/>
        <w:ind w:firstLine="720"/>
        <w:rPr>
          <w:rFonts w:ascii="Times New Roman" w:hAnsi="Times New Roman" w:cs="Times New Roman"/>
          <w:lang w:eastAsia="zh-TW"/>
        </w:rPr>
      </w:pPr>
      <w:r>
        <w:rPr>
          <w:rFonts w:ascii="Times New Roman" w:hAnsi="Times New Roman" w:cs="Times New Roman"/>
          <w:lang w:eastAsia="zh-TW"/>
        </w:rPr>
        <w:t xml:space="preserve">An article in that same issue of </w:t>
      </w:r>
      <w:r>
        <w:rPr>
          <w:rFonts w:ascii="Times New Roman" w:hAnsi="Times New Roman" w:cs="Times New Roman"/>
          <w:i/>
          <w:lang w:eastAsia="zh-TW"/>
        </w:rPr>
        <w:t>Marks</w:t>
      </w:r>
      <w:r>
        <w:rPr>
          <w:rFonts w:ascii="Times New Roman" w:hAnsi="Times New Roman" w:cs="Times New Roman"/>
          <w:lang w:eastAsia="zh-TW"/>
        </w:rPr>
        <w:t xml:space="preserve"> describes Bautista’s “sculpted” tree—the most “intriguing work” in </w:t>
      </w:r>
      <w:r>
        <w:rPr>
          <w:rFonts w:ascii="Times New Roman" w:hAnsi="Times New Roman" w:cs="Times New Roman"/>
          <w:i/>
          <w:lang w:eastAsia="zh-TW"/>
        </w:rPr>
        <w:t>101 Artists</w:t>
      </w:r>
      <w:r>
        <w:rPr>
          <w:rFonts w:ascii="Times New Roman" w:hAnsi="Times New Roman" w:cs="Times New Roman"/>
          <w:lang w:eastAsia="zh-TW"/>
        </w:rPr>
        <w:t>—as a real tree with a cement base. Bautista had cut its branches and re-attached them to the tree to with wooden braces, leaving a small gap between the tree and its branches at the initial incision points.</w:t>
      </w:r>
      <w:r>
        <w:rPr>
          <w:rStyle w:val="FootnoteReference"/>
          <w:rFonts w:ascii="Times New Roman" w:hAnsi="Times New Roman" w:cs="Times New Roman"/>
          <w:lang w:eastAsia="zh-TW"/>
        </w:rPr>
        <w:footnoteReference w:id="149"/>
      </w:r>
      <w:r>
        <w:rPr>
          <w:rFonts w:ascii="Times New Roman" w:hAnsi="Times New Roman" w:cs="Times New Roman"/>
          <w:lang w:eastAsia="zh-TW"/>
        </w:rPr>
        <w:t xml:space="preserve"> Bautista intended for the trunk to “grow buds” as its dead branches “wither,” replaced with the tree’s newly sprouted branches.</w:t>
      </w:r>
      <w:r>
        <w:rPr>
          <w:rStyle w:val="FootnoteReference"/>
          <w:rFonts w:ascii="Times New Roman" w:hAnsi="Times New Roman" w:cs="Times New Roman"/>
          <w:lang w:eastAsia="zh-TW"/>
        </w:rPr>
        <w:footnoteReference w:id="150"/>
      </w:r>
      <w:r>
        <w:rPr>
          <w:rFonts w:ascii="Times New Roman" w:hAnsi="Times New Roman" w:cs="Times New Roman"/>
          <w:lang w:eastAsia="zh-TW"/>
        </w:rPr>
        <w:t xml:space="preserve"> The article further notes that Bautista’s use of “a living tree” and “not a construction of carpentered wood or welded metal transforms the visual possibilities into non-abstract information. One considers the tree as </w:t>
      </w:r>
      <w:r>
        <w:rPr>
          <w:rFonts w:ascii="Times New Roman" w:hAnsi="Times New Roman" w:cs="Times New Roman"/>
          <w:i/>
          <w:lang w:eastAsia="zh-TW"/>
        </w:rPr>
        <w:t>tree—</w:t>
      </w:r>
      <w:r>
        <w:rPr>
          <w:rFonts w:ascii="Times New Roman" w:hAnsi="Times New Roman" w:cs="Times New Roman"/>
          <w:lang w:eastAsia="zh-TW"/>
        </w:rPr>
        <w:t>its life system, its shape, its biological function.”</w:t>
      </w:r>
      <w:r>
        <w:rPr>
          <w:rStyle w:val="FootnoteReference"/>
          <w:rFonts w:ascii="Times New Roman" w:hAnsi="Times New Roman" w:cs="Times New Roman"/>
          <w:lang w:eastAsia="zh-TW"/>
        </w:rPr>
        <w:footnoteReference w:id="151"/>
      </w:r>
      <w:r>
        <w:rPr>
          <w:rFonts w:ascii="Times New Roman" w:hAnsi="Times New Roman" w:cs="Times New Roman"/>
          <w:lang w:eastAsia="zh-TW"/>
        </w:rPr>
        <w:t xml:space="preserve"> </w:t>
      </w:r>
    </w:p>
    <w:p w14:paraId="33481574" w14:textId="3E4F70E7" w:rsidR="006C6438" w:rsidRDefault="006C6438" w:rsidP="006C6438">
      <w:pPr>
        <w:spacing w:line="480" w:lineRule="auto"/>
        <w:ind w:firstLine="720"/>
        <w:rPr>
          <w:rFonts w:ascii="Times New Roman" w:hAnsi="Times New Roman" w:cs="Times New Roman"/>
          <w:lang w:eastAsia="zh-TW"/>
        </w:rPr>
      </w:pPr>
      <w:r>
        <w:rPr>
          <w:rFonts w:ascii="Times New Roman" w:hAnsi="Times New Roman" w:cs="Times New Roman"/>
          <w:lang w:eastAsia="zh-TW"/>
        </w:rPr>
        <w:t>Like Laudico’s banana leaf paintings, Bautista’s sculpted tree estranged the viewer from the familiarity of the everyday world. Hi</w:t>
      </w:r>
      <w:r w:rsidR="005F4F89">
        <w:rPr>
          <w:rFonts w:ascii="Times New Roman" w:hAnsi="Times New Roman" w:cs="Times New Roman"/>
          <w:lang w:eastAsia="zh-TW"/>
        </w:rPr>
        <w:t xml:space="preserve">s decision to use a living tree, </w:t>
      </w:r>
      <w:r>
        <w:rPr>
          <w:rFonts w:ascii="Times New Roman" w:hAnsi="Times New Roman" w:cs="Times New Roman"/>
          <w:lang w:eastAsia="zh-TW"/>
        </w:rPr>
        <w:t>a common and relatively predictabl</w:t>
      </w:r>
      <w:r w:rsidR="005F4F89">
        <w:rPr>
          <w:rFonts w:ascii="Times New Roman" w:hAnsi="Times New Roman" w:cs="Times New Roman"/>
          <w:lang w:eastAsia="zh-TW"/>
        </w:rPr>
        <w:t xml:space="preserve">e thing, </w:t>
      </w:r>
      <w:r>
        <w:rPr>
          <w:rFonts w:ascii="Times New Roman" w:hAnsi="Times New Roman" w:cs="Times New Roman"/>
          <w:lang w:eastAsia="zh-TW"/>
        </w:rPr>
        <w:t xml:space="preserve">provides a point of access to this estrangement as viewers, through their potential knowledge of and experience with trees, make their own conjectures about how Bautista’s Frankenstein tree might transition over time. According to </w:t>
      </w:r>
      <w:r>
        <w:rPr>
          <w:rFonts w:ascii="Times New Roman" w:hAnsi="Times New Roman" w:cs="Times New Roman"/>
          <w:i/>
          <w:lang w:eastAsia="zh-TW"/>
        </w:rPr>
        <w:t>Marks</w:t>
      </w:r>
      <w:r>
        <w:rPr>
          <w:rFonts w:ascii="Times New Roman" w:hAnsi="Times New Roman" w:cs="Times New Roman"/>
          <w:lang w:eastAsia="zh-TW"/>
        </w:rPr>
        <w:t>, “Bautista has made a work that…can act as a catalyst to the imagination, to endless conjectures, to absurd deductions and rationalizations, and certainly to our awareness of the world. He inflicts into a set natural presence (the living tree) a witty act of harmless annihilation and lets the awareness of…phenomenon…to make the explanations.”</w:t>
      </w:r>
      <w:r>
        <w:rPr>
          <w:rStyle w:val="FootnoteReference"/>
          <w:rFonts w:ascii="Times New Roman" w:hAnsi="Times New Roman" w:cs="Times New Roman"/>
          <w:lang w:eastAsia="zh-TW"/>
        </w:rPr>
        <w:footnoteReference w:id="152"/>
      </w:r>
      <w:r>
        <w:rPr>
          <w:rFonts w:ascii="Times New Roman" w:hAnsi="Times New Roman" w:cs="Times New Roman"/>
          <w:lang w:eastAsia="zh-TW"/>
        </w:rPr>
        <w:t xml:space="preserve"> Similar to much of Bautista’s work throughout </w:t>
      </w:r>
      <w:r>
        <w:rPr>
          <w:rFonts w:ascii="Times New Roman" w:hAnsi="Times New Roman" w:cs="Times New Roman"/>
          <w:lang w:eastAsia="zh-TW"/>
        </w:rPr>
        <w:lastRenderedPageBreak/>
        <w:t xml:space="preserve">the 1970s, his sculpted tree invited public participation and encouraged critical inquiry of the world through the estrangement of familiar objects. </w:t>
      </w:r>
    </w:p>
    <w:p w14:paraId="5669765E" w14:textId="291913A5" w:rsidR="00B3379A" w:rsidRDefault="00EA18CE" w:rsidP="00650216">
      <w:pPr>
        <w:spacing w:line="480" w:lineRule="auto"/>
        <w:ind w:firstLine="720"/>
        <w:rPr>
          <w:rFonts w:ascii="Times New Roman" w:hAnsi="Times New Roman" w:cs="Times New Roman"/>
          <w:lang w:eastAsia="zh-TW"/>
        </w:rPr>
      </w:pPr>
      <w:r w:rsidRPr="00EA18CE">
        <w:rPr>
          <w:rFonts w:ascii="Times New Roman" w:hAnsi="Times New Roman" w:cs="Times New Roman"/>
          <w:b/>
          <w:lang w:eastAsia="zh-TW"/>
        </w:rPr>
        <w:t>[</w:t>
      </w:r>
      <w:r w:rsidR="005205E7">
        <w:rPr>
          <w:rFonts w:ascii="Times New Roman" w:hAnsi="Times New Roman" w:cs="Times New Roman"/>
          <w:b/>
          <w:lang w:eastAsia="zh-TW"/>
        </w:rPr>
        <w:t>f</w:t>
      </w:r>
      <w:r w:rsidR="002B43D8">
        <w:rPr>
          <w:rFonts w:ascii="Times New Roman" w:hAnsi="Times New Roman" w:cs="Times New Roman"/>
          <w:b/>
          <w:lang w:eastAsia="zh-TW"/>
        </w:rPr>
        <w:t>ig.</w:t>
      </w:r>
      <w:r w:rsidRPr="00EA18CE">
        <w:rPr>
          <w:rFonts w:ascii="Times New Roman" w:hAnsi="Times New Roman" w:cs="Times New Roman"/>
          <w:b/>
          <w:lang w:eastAsia="zh-TW"/>
        </w:rPr>
        <w:t xml:space="preserve"> </w:t>
      </w:r>
      <w:r w:rsidR="00CD4F44">
        <w:rPr>
          <w:rFonts w:ascii="Times New Roman" w:hAnsi="Times New Roman" w:cs="Times New Roman"/>
          <w:b/>
          <w:lang w:eastAsia="zh-TW"/>
        </w:rPr>
        <w:t>3</w:t>
      </w:r>
      <w:r w:rsidRPr="00EA18CE">
        <w:rPr>
          <w:rFonts w:ascii="Times New Roman" w:hAnsi="Times New Roman" w:cs="Times New Roman"/>
          <w:b/>
          <w:lang w:eastAsia="zh-TW"/>
        </w:rPr>
        <w:t>.20]</w:t>
      </w:r>
      <w:r>
        <w:rPr>
          <w:rFonts w:ascii="Times New Roman" w:hAnsi="Times New Roman" w:cs="Times New Roman"/>
          <w:lang w:eastAsia="zh-TW"/>
        </w:rPr>
        <w:t xml:space="preserve"> </w:t>
      </w:r>
      <w:r w:rsidR="006C6438">
        <w:rPr>
          <w:rFonts w:ascii="Times New Roman" w:hAnsi="Times New Roman" w:cs="Times New Roman"/>
          <w:lang w:eastAsia="zh-TW"/>
        </w:rPr>
        <w:t xml:space="preserve">Another “memorable” event took place in the parking lot—Sibayan’s impromptu performance of </w:t>
      </w:r>
      <w:r w:rsidR="006C6438">
        <w:rPr>
          <w:rFonts w:ascii="Times New Roman" w:hAnsi="Times New Roman" w:cs="Times New Roman"/>
          <w:i/>
          <w:lang w:eastAsia="zh-TW"/>
        </w:rPr>
        <w:t>Lemon Cake</w:t>
      </w:r>
      <w:r w:rsidR="006C6438">
        <w:rPr>
          <w:rFonts w:ascii="Times New Roman" w:hAnsi="Times New Roman" w:cs="Times New Roman"/>
          <w:lang w:eastAsia="zh-TW"/>
        </w:rPr>
        <w:t xml:space="preserve">. </w:t>
      </w:r>
      <w:r w:rsidR="006C6438">
        <w:rPr>
          <w:rFonts w:ascii="Times New Roman" w:hAnsi="Times New Roman" w:cs="Times New Roman"/>
          <w:i/>
          <w:lang w:eastAsia="zh-TW"/>
        </w:rPr>
        <w:t xml:space="preserve">Marks </w:t>
      </w:r>
      <w:r w:rsidR="006C6438">
        <w:rPr>
          <w:rFonts w:ascii="Times New Roman" w:hAnsi="Times New Roman" w:cs="Times New Roman"/>
          <w:lang w:eastAsia="zh-TW"/>
        </w:rPr>
        <w:t>describes the performance as “a yellow car docked at the middle of the parking lot, filled with people eating and drinking...Afterwards, they opened all doors of the car, left half a pie, two half-empty Magnolia Chocolait bottles and a metronome on top of the car’s [hood].”</w:t>
      </w:r>
      <w:r w:rsidR="006C6438">
        <w:rPr>
          <w:rStyle w:val="FootnoteReference"/>
          <w:rFonts w:ascii="Times New Roman" w:hAnsi="Times New Roman" w:cs="Times New Roman"/>
          <w:lang w:eastAsia="zh-TW"/>
        </w:rPr>
        <w:footnoteReference w:id="153"/>
      </w:r>
      <w:r w:rsidR="006C6438">
        <w:rPr>
          <w:rFonts w:ascii="Times New Roman" w:hAnsi="Times New Roman" w:cs="Times New Roman"/>
          <w:lang w:eastAsia="zh-TW"/>
        </w:rPr>
        <w:t xml:space="preserve"> Emblazoned on the sheet cake (not a pie) were the words “Lemon Cake,” a flavor optically enhanced by the yellowness of the car. Though </w:t>
      </w:r>
      <w:r w:rsidR="006C6438">
        <w:rPr>
          <w:rFonts w:ascii="Times New Roman" w:hAnsi="Times New Roman" w:cs="Times New Roman"/>
          <w:i/>
          <w:lang w:eastAsia="zh-TW"/>
        </w:rPr>
        <w:t xml:space="preserve">Marks </w:t>
      </w:r>
      <w:r w:rsidR="006C6438">
        <w:rPr>
          <w:rFonts w:ascii="Times New Roman" w:hAnsi="Times New Roman" w:cs="Times New Roman"/>
          <w:lang w:eastAsia="zh-TW"/>
        </w:rPr>
        <w:t xml:space="preserve">cited Sibayan as one of the “invited ‘guest’ artists,” Sibayan described herself as “gate crashing” </w:t>
      </w:r>
      <w:r w:rsidR="006C6438">
        <w:rPr>
          <w:rFonts w:ascii="Times New Roman" w:hAnsi="Times New Roman" w:cs="Times New Roman"/>
          <w:i/>
          <w:lang w:eastAsia="zh-TW"/>
        </w:rPr>
        <w:t>101 Artists</w:t>
      </w:r>
      <w:r w:rsidR="006C6438">
        <w:rPr>
          <w:rFonts w:ascii="Times New Roman" w:hAnsi="Times New Roman" w:cs="Times New Roman"/>
          <w:lang w:eastAsia="zh-TW"/>
        </w:rPr>
        <w:t>.</w:t>
      </w:r>
      <w:r w:rsidR="006C6438">
        <w:rPr>
          <w:rStyle w:val="FootnoteReference"/>
          <w:rFonts w:ascii="Times New Roman" w:hAnsi="Times New Roman" w:cs="Times New Roman"/>
          <w:lang w:eastAsia="zh-TW"/>
        </w:rPr>
        <w:footnoteReference w:id="154"/>
      </w:r>
      <w:r w:rsidR="006C6438">
        <w:rPr>
          <w:rFonts w:ascii="Times New Roman" w:hAnsi="Times New Roman" w:cs="Times New Roman"/>
          <w:lang w:eastAsia="zh-TW"/>
        </w:rPr>
        <w:t xml:space="preserve"> According to Sibayan, Chabet—then her fine arts professor at UP-Diliman—casually mentioned that she should attend the </w:t>
      </w:r>
      <w:r w:rsidR="006C6438">
        <w:rPr>
          <w:rFonts w:ascii="Times New Roman" w:hAnsi="Times New Roman" w:cs="Times New Roman"/>
          <w:i/>
          <w:lang w:eastAsia="zh-TW"/>
        </w:rPr>
        <w:t>101 Artists</w:t>
      </w:r>
      <w:r w:rsidR="006C6438">
        <w:rPr>
          <w:rFonts w:ascii="Times New Roman" w:hAnsi="Times New Roman" w:cs="Times New Roman"/>
          <w:lang w:eastAsia="zh-TW"/>
        </w:rPr>
        <w:t>, Shop 6’s art festival opening later that day.</w:t>
      </w:r>
      <w:r w:rsidR="006C6438">
        <w:rPr>
          <w:rStyle w:val="FootnoteReference"/>
          <w:rFonts w:ascii="Times New Roman" w:hAnsi="Times New Roman" w:cs="Times New Roman"/>
          <w:lang w:eastAsia="zh-TW"/>
        </w:rPr>
        <w:footnoteReference w:id="155"/>
      </w:r>
      <w:r w:rsidR="006C6438">
        <w:rPr>
          <w:rFonts w:ascii="Times New Roman" w:hAnsi="Times New Roman" w:cs="Times New Roman"/>
          <w:lang w:eastAsia="zh-TW"/>
        </w:rPr>
        <w:t xml:space="preserve">As it happened to fall on her nineteenth birthday, Sibayan decided not only </w:t>
      </w:r>
      <w:r w:rsidR="00B32A06">
        <w:rPr>
          <w:rFonts w:ascii="Times New Roman" w:hAnsi="Times New Roman" w:cs="Times New Roman"/>
          <w:lang w:eastAsia="zh-TW"/>
        </w:rPr>
        <w:t xml:space="preserve">to </w:t>
      </w:r>
      <w:r w:rsidR="006C6438">
        <w:rPr>
          <w:rFonts w:ascii="Times New Roman" w:hAnsi="Times New Roman" w:cs="Times New Roman"/>
          <w:lang w:eastAsia="zh-TW"/>
        </w:rPr>
        <w:t xml:space="preserve">go to </w:t>
      </w:r>
      <w:r w:rsidR="006C6438">
        <w:rPr>
          <w:rFonts w:ascii="Times New Roman" w:hAnsi="Times New Roman" w:cs="Times New Roman"/>
          <w:i/>
          <w:lang w:eastAsia="zh-TW"/>
        </w:rPr>
        <w:t>101 Artists</w:t>
      </w:r>
      <w:r w:rsidR="006C6438">
        <w:rPr>
          <w:rFonts w:ascii="Times New Roman" w:hAnsi="Times New Roman" w:cs="Times New Roman"/>
          <w:lang w:eastAsia="zh-TW"/>
        </w:rPr>
        <w:t>, but swiftly improvised a performance of her own. Sibayan documents in her autobiography:</w:t>
      </w:r>
    </w:p>
    <w:p w14:paraId="3A8DC78D" w14:textId="77777777" w:rsidR="00650216" w:rsidRPr="00F42665" w:rsidRDefault="00650216" w:rsidP="00650216">
      <w:pPr>
        <w:spacing w:line="480" w:lineRule="auto"/>
        <w:ind w:firstLine="720"/>
        <w:rPr>
          <w:rFonts w:ascii="Times New Roman" w:hAnsi="Times New Roman" w:cs="Times New Roman"/>
          <w:lang w:eastAsia="zh-TW"/>
        </w:rPr>
      </w:pPr>
    </w:p>
    <w:p w14:paraId="150154C8" w14:textId="77777777" w:rsidR="006C6438" w:rsidRDefault="006C6438" w:rsidP="006C6438">
      <w:pPr>
        <w:spacing w:line="360" w:lineRule="auto"/>
        <w:ind w:left="720"/>
        <w:rPr>
          <w:rFonts w:ascii="Times New Roman" w:hAnsi="Times New Roman" w:cs="Times New Roman"/>
          <w:lang w:eastAsia="zh-TW"/>
        </w:rPr>
      </w:pPr>
      <w:r>
        <w:rPr>
          <w:rFonts w:ascii="Times New Roman" w:hAnsi="Times New Roman" w:cs="Times New Roman"/>
          <w:lang w:eastAsia="zh-TW"/>
        </w:rPr>
        <w:t>Shop 6 as a space opened up into a courtyard in which exhibitions could spill out into the courtyard…</w:t>
      </w:r>
      <w:r w:rsidRPr="001D5B77">
        <w:rPr>
          <w:rFonts w:ascii="Times New Roman" w:hAnsi="Times New Roman" w:cs="Times New Roman"/>
          <w:lang w:eastAsia="zh-TW"/>
        </w:rPr>
        <w:t xml:space="preserve">By gate </w:t>
      </w:r>
      <w:r>
        <w:rPr>
          <w:rFonts w:ascii="Times New Roman" w:hAnsi="Times New Roman" w:cs="Times New Roman"/>
          <w:lang w:eastAsia="zh-TW"/>
        </w:rPr>
        <w:t>crashing an exhibition called 1</w:t>
      </w:r>
      <w:r w:rsidRPr="001D5B77">
        <w:rPr>
          <w:rFonts w:ascii="Times New Roman" w:hAnsi="Times New Roman" w:cs="Times New Roman"/>
          <w:lang w:eastAsia="zh-TW"/>
        </w:rPr>
        <w:t>01 Artists, a Shop Six event, classmates Ruben Soriano, An Tison, Ces Avanceña and I drove and parked a yellow car at the parking lot of Sining Kamalig gallery to celebrate my birthday. Performing uninvited, we place</w:t>
      </w:r>
      <w:r>
        <w:rPr>
          <w:rFonts w:ascii="Times New Roman" w:hAnsi="Times New Roman" w:cs="Times New Roman"/>
          <w:lang w:eastAsia="zh-TW"/>
        </w:rPr>
        <w:t>d a few bottles of milk and my</w:t>
      </w:r>
      <w:r w:rsidRPr="001D5B77">
        <w:t xml:space="preserve"> </w:t>
      </w:r>
      <w:r w:rsidRPr="001D5B77">
        <w:rPr>
          <w:rFonts w:ascii="Times New Roman" w:hAnsi="Times New Roman" w:cs="Times New Roman"/>
          <w:lang w:eastAsia="zh-TW"/>
        </w:rPr>
        <w:t xml:space="preserve">birthday lemon cake on the hood of the </w:t>
      </w:r>
      <w:r w:rsidRPr="001D5B77">
        <w:rPr>
          <w:rFonts w:ascii="Times New Roman" w:hAnsi="Times New Roman" w:cs="Times New Roman"/>
          <w:lang w:eastAsia="zh-TW"/>
        </w:rPr>
        <w:lastRenderedPageBreak/>
        <w:t>car. When the audience approached to talk to us, we simply responded with two words, ‘lem</w:t>
      </w:r>
      <w:r>
        <w:rPr>
          <w:rFonts w:ascii="Times New Roman" w:hAnsi="Times New Roman" w:cs="Times New Roman"/>
          <w:lang w:eastAsia="zh-TW"/>
        </w:rPr>
        <w:t>on cake’. The performance ended.</w:t>
      </w:r>
      <w:r>
        <w:rPr>
          <w:rStyle w:val="FootnoteReference"/>
          <w:rFonts w:ascii="Times New Roman" w:hAnsi="Times New Roman" w:cs="Times New Roman"/>
          <w:lang w:eastAsia="zh-TW"/>
        </w:rPr>
        <w:footnoteReference w:id="156"/>
      </w:r>
    </w:p>
    <w:p w14:paraId="6F1E26D7" w14:textId="77777777" w:rsidR="006C6438" w:rsidRDefault="006C6438" w:rsidP="006C6438">
      <w:pPr>
        <w:spacing w:line="360" w:lineRule="auto"/>
        <w:ind w:left="720"/>
        <w:rPr>
          <w:rFonts w:ascii="Times New Roman" w:hAnsi="Times New Roman" w:cs="Times New Roman"/>
          <w:lang w:eastAsia="zh-TW"/>
        </w:rPr>
      </w:pPr>
    </w:p>
    <w:p w14:paraId="72C4EA0F" w14:textId="717681CE" w:rsidR="006C6438" w:rsidRPr="0088646D" w:rsidRDefault="006C6438" w:rsidP="006C6438">
      <w:pPr>
        <w:spacing w:line="480" w:lineRule="auto"/>
        <w:ind w:firstLine="720"/>
        <w:rPr>
          <w:rFonts w:ascii="Times New Roman" w:hAnsi="Times New Roman" w:cs="Times New Roman"/>
          <w:lang w:eastAsia="zh-TW"/>
        </w:rPr>
      </w:pPr>
      <w:r>
        <w:rPr>
          <w:rFonts w:ascii="Times New Roman" w:hAnsi="Times New Roman" w:cs="Times New Roman"/>
          <w:i/>
          <w:lang w:eastAsia="zh-TW"/>
        </w:rPr>
        <w:t>Lemon Cake</w:t>
      </w:r>
      <w:r>
        <w:rPr>
          <w:rFonts w:ascii="Times New Roman" w:hAnsi="Times New Roman" w:cs="Times New Roman"/>
          <w:lang w:eastAsia="zh-TW"/>
        </w:rPr>
        <w:t xml:space="preserve"> demonstrated many of the key attributes that defined Shop 6: an accelerated pace of creation/exhibition and the purposeful estrangement of familiar, everyday objects as a way to encourage general participation and critical inquiry of the world. Sibayan’s quick conception of </w:t>
      </w:r>
      <w:r>
        <w:rPr>
          <w:rFonts w:ascii="Times New Roman" w:hAnsi="Times New Roman" w:cs="Times New Roman"/>
          <w:i/>
          <w:lang w:eastAsia="zh-TW"/>
        </w:rPr>
        <w:t xml:space="preserve">Lemon Cake </w:t>
      </w:r>
      <w:r>
        <w:rPr>
          <w:rFonts w:ascii="Times New Roman" w:hAnsi="Times New Roman" w:cs="Times New Roman"/>
          <w:lang w:eastAsia="zh-TW"/>
        </w:rPr>
        <w:t xml:space="preserve">as a slice of her real life—eating birthday cake and drinking milk with friends for her birthday—also mirrored the spirit behind installations and sculptures made from everyday objects that dominated Shop 6. Yet, in performing </w:t>
      </w:r>
      <w:r>
        <w:rPr>
          <w:rFonts w:ascii="Times New Roman" w:hAnsi="Times New Roman" w:cs="Times New Roman"/>
          <w:i/>
          <w:lang w:eastAsia="zh-TW"/>
        </w:rPr>
        <w:t xml:space="preserve">Lemon Cake </w:t>
      </w:r>
      <w:r>
        <w:rPr>
          <w:rFonts w:ascii="Times New Roman" w:hAnsi="Times New Roman" w:cs="Times New Roman"/>
          <w:lang w:eastAsia="zh-TW"/>
        </w:rPr>
        <w:t xml:space="preserve">without invitation, Sibayan importantly exemplified that Shop 6, as an alternative space that legitimated certain forms of art, was an environment for artists to not only forgo structures of power from official forms of authority, but also the ones set in place by the members of Shop 6 itself. The fact that </w:t>
      </w:r>
      <w:r>
        <w:rPr>
          <w:rFonts w:ascii="Times New Roman" w:hAnsi="Times New Roman" w:cs="Times New Roman"/>
          <w:i/>
          <w:lang w:eastAsia="zh-TW"/>
        </w:rPr>
        <w:t xml:space="preserve">Marks </w:t>
      </w:r>
      <w:r>
        <w:rPr>
          <w:rFonts w:ascii="Times New Roman" w:hAnsi="Times New Roman" w:cs="Times New Roman"/>
          <w:lang w:eastAsia="zh-TW"/>
        </w:rPr>
        <w:t xml:space="preserve">later recognized </w:t>
      </w:r>
      <w:r>
        <w:rPr>
          <w:rFonts w:ascii="Times New Roman" w:hAnsi="Times New Roman" w:cs="Times New Roman"/>
          <w:i/>
          <w:lang w:eastAsia="zh-TW"/>
        </w:rPr>
        <w:t>Lemon Cake</w:t>
      </w:r>
      <w:r>
        <w:rPr>
          <w:rFonts w:ascii="Times New Roman" w:hAnsi="Times New Roman" w:cs="Times New Roman"/>
          <w:lang w:eastAsia="zh-TW"/>
        </w:rPr>
        <w:t xml:space="preserve">—an impromptu and uninvited performance—as one of the “memorable works” of </w:t>
      </w:r>
      <w:r>
        <w:rPr>
          <w:rFonts w:ascii="Times New Roman" w:hAnsi="Times New Roman" w:cs="Times New Roman"/>
          <w:i/>
          <w:lang w:eastAsia="zh-TW"/>
        </w:rPr>
        <w:t xml:space="preserve">101 Artists </w:t>
      </w:r>
      <w:r>
        <w:rPr>
          <w:rFonts w:ascii="Times New Roman" w:hAnsi="Times New Roman" w:cs="Times New Roman"/>
          <w:lang w:eastAsia="zh-TW"/>
        </w:rPr>
        <w:t xml:space="preserve">suggested that not only could an artist furtively defy authority under Shop 6, but </w:t>
      </w:r>
      <w:r w:rsidR="00B32A06">
        <w:rPr>
          <w:rFonts w:ascii="Times New Roman" w:hAnsi="Times New Roman" w:cs="Times New Roman"/>
          <w:lang w:eastAsia="zh-TW"/>
        </w:rPr>
        <w:t xml:space="preserve">could </w:t>
      </w:r>
      <w:r>
        <w:rPr>
          <w:rFonts w:ascii="Times New Roman" w:hAnsi="Times New Roman" w:cs="Times New Roman"/>
          <w:lang w:eastAsia="zh-TW"/>
        </w:rPr>
        <w:t xml:space="preserve">receive commendation for her do-it-yourself spirit, one that continues to dominate the Manila art scene today.  </w:t>
      </w:r>
    </w:p>
    <w:p w14:paraId="07542748" w14:textId="7F37C963" w:rsidR="006C6438" w:rsidRPr="00581070" w:rsidRDefault="006C6438" w:rsidP="006C6438">
      <w:pPr>
        <w:spacing w:line="480" w:lineRule="auto"/>
        <w:ind w:firstLine="720"/>
        <w:rPr>
          <w:rFonts w:ascii="Times New Roman" w:hAnsi="Times New Roman" w:cs="Times New Roman"/>
          <w:lang w:eastAsia="zh-TW"/>
        </w:rPr>
      </w:pPr>
      <w:r>
        <w:rPr>
          <w:rFonts w:ascii="Times New Roman" w:hAnsi="Times New Roman" w:cs="Times New Roman"/>
          <w:lang w:eastAsia="zh-TW"/>
        </w:rPr>
        <w:t xml:space="preserve">Soon after Shop 6 finished its stint at Sining Kamalig, the artists held a major exhibition at the CCP. In November 1975, much of Shop 6 took part </w:t>
      </w:r>
      <w:r w:rsidR="00DC5114">
        <w:rPr>
          <w:rFonts w:ascii="Times New Roman" w:hAnsi="Times New Roman" w:cs="Times New Roman"/>
          <w:lang w:eastAsia="zh-TW"/>
        </w:rPr>
        <w:t xml:space="preserve">in </w:t>
      </w:r>
      <w:r>
        <w:rPr>
          <w:rFonts w:ascii="Times New Roman" w:hAnsi="Times New Roman" w:cs="Times New Roman"/>
          <w:lang w:eastAsia="zh-TW"/>
        </w:rPr>
        <w:t xml:space="preserve">the only explicit Shop 6 group exhibition in the CCP Main Gallery. The exhibition, simply titled </w:t>
      </w:r>
      <w:r>
        <w:rPr>
          <w:rFonts w:ascii="Times New Roman" w:hAnsi="Times New Roman" w:cs="Times New Roman"/>
          <w:i/>
          <w:lang w:eastAsia="zh-TW"/>
        </w:rPr>
        <w:t>Shop 6</w:t>
      </w:r>
      <w:r>
        <w:rPr>
          <w:rFonts w:ascii="Times New Roman" w:hAnsi="Times New Roman" w:cs="Times New Roman"/>
          <w:lang w:eastAsia="zh-TW"/>
        </w:rPr>
        <w:t xml:space="preserve">, included works by Roberto Chabet, Fernando Modesto, Joe Bautista, Yolanda Laudico, Ileana Lee, Alan Rivera, Danny Dalena, Eva Toledo, Nestor Vinluan, Julie Lluch, Berna Perez, Paeng de Jesus, and Nestore A. Reyes. </w:t>
      </w:r>
      <w:r w:rsidR="00EA18CE" w:rsidRPr="00EA18CE">
        <w:rPr>
          <w:rFonts w:ascii="Times New Roman" w:hAnsi="Times New Roman" w:cs="Times New Roman"/>
          <w:b/>
          <w:lang w:eastAsia="zh-TW"/>
        </w:rPr>
        <w:t>[</w:t>
      </w:r>
      <w:r w:rsidR="005205E7">
        <w:rPr>
          <w:rFonts w:ascii="Times New Roman" w:hAnsi="Times New Roman" w:cs="Times New Roman"/>
          <w:b/>
          <w:lang w:eastAsia="zh-TW"/>
        </w:rPr>
        <w:t>f</w:t>
      </w:r>
      <w:r w:rsidR="002B43D8">
        <w:rPr>
          <w:rFonts w:ascii="Times New Roman" w:hAnsi="Times New Roman" w:cs="Times New Roman"/>
          <w:b/>
          <w:lang w:eastAsia="zh-TW"/>
        </w:rPr>
        <w:t>ig.</w:t>
      </w:r>
      <w:r w:rsidR="00EA18CE" w:rsidRPr="00EA18CE">
        <w:rPr>
          <w:rFonts w:ascii="Times New Roman" w:hAnsi="Times New Roman" w:cs="Times New Roman"/>
          <w:b/>
          <w:lang w:eastAsia="zh-TW"/>
        </w:rPr>
        <w:t xml:space="preserve"> </w:t>
      </w:r>
      <w:r w:rsidR="00B32A06">
        <w:rPr>
          <w:rFonts w:ascii="Times New Roman" w:hAnsi="Times New Roman" w:cs="Times New Roman"/>
          <w:b/>
          <w:lang w:eastAsia="zh-TW"/>
        </w:rPr>
        <w:t>3</w:t>
      </w:r>
      <w:r w:rsidR="00EA18CE" w:rsidRPr="00EA18CE">
        <w:rPr>
          <w:rFonts w:ascii="Times New Roman" w:hAnsi="Times New Roman" w:cs="Times New Roman"/>
          <w:b/>
          <w:lang w:eastAsia="zh-TW"/>
        </w:rPr>
        <w:t xml:space="preserve">.21] </w:t>
      </w:r>
      <w:r>
        <w:rPr>
          <w:rFonts w:ascii="Times New Roman" w:hAnsi="Times New Roman" w:cs="Times New Roman"/>
          <w:lang w:eastAsia="zh-TW"/>
        </w:rPr>
        <w:t xml:space="preserve">Affixed to the invitation to </w:t>
      </w:r>
      <w:r>
        <w:rPr>
          <w:rFonts w:ascii="Times New Roman" w:hAnsi="Times New Roman" w:cs="Times New Roman"/>
          <w:i/>
          <w:lang w:eastAsia="zh-TW"/>
        </w:rPr>
        <w:t xml:space="preserve">Shop 6 </w:t>
      </w:r>
      <w:r>
        <w:rPr>
          <w:rFonts w:ascii="Times New Roman" w:hAnsi="Times New Roman" w:cs="Times New Roman"/>
          <w:lang w:eastAsia="zh-TW"/>
        </w:rPr>
        <w:t xml:space="preserve">were pieces of manila paper, steel wool, a piece of yellow string, and a small reel of negative film— minute versions of the </w:t>
      </w:r>
      <w:r>
        <w:rPr>
          <w:rFonts w:ascii="Times New Roman" w:hAnsi="Times New Roman" w:cs="Times New Roman"/>
          <w:lang w:eastAsia="zh-TW"/>
        </w:rPr>
        <w:lastRenderedPageBreak/>
        <w:t xml:space="preserve">materials that showed up in the exhibition itself. Like the works in </w:t>
      </w:r>
      <w:r>
        <w:rPr>
          <w:rFonts w:ascii="Times New Roman" w:hAnsi="Times New Roman" w:cs="Times New Roman"/>
          <w:i/>
          <w:lang w:eastAsia="zh-TW"/>
        </w:rPr>
        <w:t>Shop 6</w:t>
      </w:r>
      <w:r>
        <w:rPr>
          <w:rFonts w:ascii="Times New Roman" w:hAnsi="Times New Roman" w:cs="Times New Roman"/>
          <w:lang w:eastAsia="zh-TW"/>
        </w:rPr>
        <w:t>, the invitation</w:t>
      </w:r>
      <w:r w:rsidR="00502CE8">
        <w:rPr>
          <w:rFonts w:ascii="Times New Roman" w:hAnsi="Times New Roman" w:cs="Times New Roman"/>
          <w:lang w:eastAsia="zh-TW"/>
        </w:rPr>
        <w:t>s</w:t>
      </w:r>
      <w:r>
        <w:rPr>
          <w:rFonts w:ascii="Times New Roman" w:hAnsi="Times New Roman" w:cs="Times New Roman"/>
          <w:lang w:eastAsia="zh-TW"/>
        </w:rPr>
        <w:t xml:space="preserve"> used real objects instead of mere depiction (or description) to draw their audience’s attention. </w:t>
      </w:r>
    </w:p>
    <w:p w14:paraId="4273A2F0" w14:textId="44DAD49D" w:rsidR="006C6438" w:rsidRDefault="006C6438" w:rsidP="006C6438">
      <w:pPr>
        <w:spacing w:line="480" w:lineRule="auto"/>
        <w:ind w:firstLine="720"/>
        <w:rPr>
          <w:rFonts w:ascii="Times New Roman" w:hAnsi="Times New Roman" w:cs="Times New Roman"/>
          <w:lang w:eastAsia="zh-TW"/>
        </w:rPr>
      </w:pPr>
      <w:r>
        <w:rPr>
          <w:rFonts w:ascii="Times New Roman" w:hAnsi="Times New Roman" w:cs="Times New Roman"/>
          <w:lang w:eastAsia="zh-TW"/>
        </w:rPr>
        <w:t xml:space="preserve">Albano, referring to the annual summer exhibitions and other experimental shows—such as </w:t>
      </w:r>
      <w:r>
        <w:rPr>
          <w:rFonts w:ascii="Times New Roman" w:hAnsi="Times New Roman" w:cs="Times New Roman"/>
          <w:i/>
          <w:lang w:eastAsia="zh-TW"/>
        </w:rPr>
        <w:t>An Exhibition of Objects</w:t>
      </w:r>
      <w:r>
        <w:rPr>
          <w:rFonts w:ascii="Times New Roman" w:hAnsi="Times New Roman" w:cs="Times New Roman"/>
          <w:lang w:eastAsia="zh-TW"/>
        </w:rPr>
        <w:t>—at the CCP</w:t>
      </w:r>
      <w:r>
        <w:rPr>
          <w:rFonts w:ascii="Times New Roman" w:hAnsi="Times New Roman" w:cs="Times New Roman"/>
          <w:i/>
          <w:lang w:eastAsia="zh-TW"/>
        </w:rPr>
        <w:t>,</w:t>
      </w:r>
      <w:r>
        <w:rPr>
          <w:rFonts w:ascii="Times New Roman" w:hAnsi="Times New Roman" w:cs="Times New Roman"/>
          <w:lang w:eastAsia="zh-TW"/>
        </w:rPr>
        <w:t xml:space="preserve"> remark</w:t>
      </w:r>
      <w:r w:rsidRPr="00E1180D">
        <w:rPr>
          <w:rFonts w:ascii="Times New Roman" w:hAnsi="Times New Roman" w:cs="Times New Roman"/>
          <w:lang w:eastAsia="zh-TW"/>
        </w:rPr>
        <w:t>ed, “The exhibition of Shop 6 at the Cultural Center of the Philippines could have been a really shocking event were it not for pre-empting exposures done rather extensively during the past five years.”</w:t>
      </w:r>
      <w:r w:rsidRPr="00E1180D">
        <w:rPr>
          <w:rStyle w:val="FootnoteReference"/>
          <w:rFonts w:ascii="Times New Roman" w:hAnsi="Times New Roman" w:cs="Times New Roman"/>
          <w:lang w:eastAsia="zh-TW"/>
        </w:rPr>
        <w:footnoteReference w:id="157"/>
      </w:r>
      <w:r w:rsidR="00174F21">
        <w:rPr>
          <w:rFonts w:ascii="Times New Roman" w:hAnsi="Times New Roman" w:cs="Times New Roman"/>
          <w:lang w:eastAsia="zh-TW"/>
        </w:rPr>
        <w:t xml:space="preserve"> While Albano </w:t>
      </w:r>
      <w:r w:rsidR="00777016">
        <w:rPr>
          <w:rFonts w:ascii="Times New Roman" w:hAnsi="Times New Roman" w:cs="Times New Roman"/>
          <w:lang w:eastAsia="zh-TW"/>
        </w:rPr>
        <w:t>claims</w:t>
      </w:r>
      <w:r>
        <w:rPr>
          <w:rFonts w:ascii="Times New Roman" w:hAnsi="Times New Roman" w:cs="Times New Roman"/>
          <w:lang w:eastAsia="zh-TW"/>
        </w:rPr>
        <w:t xml:space="preserve"> that prior exposure to found objects and situational art meant that the Shop 6 was not as “shocking” to people in the Philippines, it did prime a local audience to consciously engage with the kind of work Shop 6 produced. According to Albano, </w:t>
      </w:r>
      <w:r w:rsidRPr="00E1180D">
        <w:rPr>
          <w:rFonts w:ascii="Times New Roman" w:hAnsi="Times New Roman" w:cs="Times New Roman"/>
          <w:lang w:eastAsia="zh-TW"/>
        </w:rPr>
        <w:t>“</w:t>
      </w:r>
      <w:r w:rsidRPr="00DD7EA1">
        <w:rPr>
          <w:rFonts w:ascii="Times New Roman" w:hAnsi="Times New Roman" w:cs="Times New Roman"/>
          <w:lang w:eastAsia="zh-TW"/>
        </w:rPr>
        <w:t>Shop 6</w:t>
      </w:r>
      <w:r>
        <w:rPr>
          <w:rFonts w:ascii="Times New Roman" w:hAnsi="Times New Roman" w:cs="Times New Roman"/>
          <w:lang w:eastAsia="zh-TW"/>
        </w:rPr>
        <w:t>…</w:t>
      </w:r>
      <w:r w:rsidRPr="00E1180D">
        <w:rPr>
          <w:rFonts w:ascii="Times New Roman" w:hAnsi="Times New Roman" w:cs="Times New Roman"/>
          <w:lang w:eastAsia="zh-TW"/>
        </w:rPr>
        <w:t xml:space="preserve"> represents the new art enlightenment… the works of Shop 6 investigate the nature of things: matters, facts, circumstances, affairs, possessions, deeds, et</w:t>
      </w:r>
      <w:r>
        <w:rPr>
          <w:rFonts w:ascii="Times New Roman" w:hAnsi="Times New Roman" w:cs="Times New Roman"/>
          <w:lang w:eastAsia="zh-TW"/>
        </w:rPr>
        <w:t xml:space="preserve">c.…[and] </w:t>
      </w:r>
      <w:r w:rsidRPr="00E1180D">
        <w:rPr>
          <w:rFonts w:ascii="Times New Roman" w:hAnsi="Times New Roman" w:cs="Times New Roman"/>
          <w:lang w:eastAsia="zh-TW"/>
        </w:rPr>
        <w:t>the viewer consciously encounters what he sees.”</w:t>
      </w:r>
      <w:r w:rsidRPr="00E1180D">
        <w:rPr>
          <w:rStyle w:val="FootnoteReference"/>
          <w:rFonts w:ascii="Times New Roman" w:hAnsi="Times New Roman" w:cs="Times New Roman"/>
          <w:lang w:eastAsia="zh-TW"/>
        </w:rPr>
        <w:footnoteReference w:id="158"/>
      </w:r>
      <w:r>
        <w:rPr>
          <w:rFonts w:ascii="Times New Roman" w:hAnsi="Times New Roman" w:cs="Times New Roman"/>
          <w:lang w:eastAsia="zh-TW"/>
        </w:rPr>
        <w:t xml:space="preserve"> In using mundane and easy-to-recognize objects placed in unusual situations or configurations, Shop 6 pushed viewers towards “conscious encounter” through estrangement. The viewer becomes awakened to the uncomfortable familiarity of something weird, opening the door to consider whether or not there were other strange incidents taken for granted beyond the gallery walls. </w:t>
      </w:r>
    </w:p>
    <w:p w14:paraId="693EAA5A" w14:textId="70B3C15C" w:rsidR="006C6438" w:rsidRPr="002D792B" w:rsidRDefault="00EA18CE" w:rsidP="006C6438">
      <w:pPr>
        <w:spacing w:line="480" w:lineRule="auto"/>
        <w:ind w:firstLine="720"/>
        <w:rPr>
          <w:rFonts w:ascii="Times New Roman" w:hAnsi="Times New Roman" w:cs="Times New Roman"/>
          <w:b/>
          <w:lang w:eastAsia="zh-TW"/>
        </w:rPr>
      </w:pPr>
      <w:r w:rsidRPr="00EA18CE">
        <w:rPr>
          <w:rFonts w:ascii="Times New Roman" w:hAnsi="Times New Roman" w:cs="Times New Roman"/>
          <w:b/>
          <w:lang w:eastAsia="zh-TW"/>
        </w:rPr>
        <w:t>[</w:t>
      </w:r>
      <w:r w:rsidR="005205E7">
        <w:rPr>
          <w:rFonts w:ascii="Times New Roman" w:hAnsi="Times New Roman" w:cs="Times New Roman"/>
          <w:b/>
          <w:lang w:eastAsia="zh-TW"/>
        </w:rPr>
        <w:t>f</w:t>
      </w:r>
      <w:r w:rsidR="002B43D8">
        <w:rPr>
          <w:rFonts w:ascii="Times New Roman" w:hAnsi="Times New Roman" w:cs="Times New Roman"/>
          <w:b/>
          <w:lang w:eastAsia="zh-TW"/>
        </w:rPr>
        <w:t>ig.</w:t>
      </w:r>
      <w:r w:rsidRPr="00EA18CE">
        <w:rPr>
          <w:rFonts w:ascii="Times New Roman" w:hAnsi="Times New Roman" w:cs="Times New Roman"/>
          <w:b/>
          <w:lang w:eastAsia="zh-TW"/>
        </w:rPr>
        <w:t xml:space="preserve"> </w:t>
      </w:r>
      <w:r w:rsidR="00EC246A">
        <w:rPr>
          <w:rFonts w:ascii="Times New Roman" w:hAnsi="Times New Roman" w:cs="Times New Roman"/>
          <w:b/>
          <w:lang w:eastAsia="zh-TW"/>
        </w:rPr>
        <w:t>3</w:t>
      </w:r>
      <w:r w:rsidRPr="00EA18CE">
        <w:rPr>
          <w:rFonts w:ascii="Times New Roman" w:hAnsi="Times New Roman" w:cs="Times New Roman"/>
          <w:b/>
          <w:lang w:eastAsia="zh-TW"/>
        </w:rPr>
        <w:t xml:space="preserve">.22 – </w:t>
      </w:r>
      <w:r w:rsidR="00EC246A">
        <w:rPr>
          <w:rFonts w:ascii="Times New Roman" w:hAnsi="Times New Roman" w:cs="Times New Roman"/>
          <w:b/>
          <w:lang w:eastAsia="zh-TW"/>
        </w:rPr>
        <w:t>3</w:t>
      </w:r>
      <w:r w:rsidRPr="00EA18CE">
        <w:rPr>
          <w:rFonts w:ascii="Times New Roman" w:hAnsi="Times New Roman" w:cs="Times New Roman"/>
          <w:b/>
          <w:lang w:eastAsia="zh-TW"/>
        </w:rPr>
        <w:t>.23]</w:t>
      </w:r>
      <w:r>
        <w:rPr>
          <w:rFonts w:ascii="Times New Roman" w:hAnsi="Times New Roman" w:cs="Times New Roman"/>
          <w:lang w:eastAsia="zh-TW"/>
        </w:rPr>
        <w:t xml:space="preserve"> </w:t>
      </w:r>
      <w:r w:rsidR="006C6438">
        <w:rPr>
          <w:rFonts w:ascii="Times New Roman" w:hAnsi="Times New Roman" w:cs="Times New Roman"/>
          <w:lang w:eastAsia="zh-TW"/>
        </w:rPr>
        <w:t xml:space="preserve">One of the works exhibited at </w:t>
      </w:r>
      <w:r w:rsidR="006C6438">
        <w:rPr>
          <w:rFonts w:ascii="Times New Roman" w:hAnsi="Times New Roman" w:cs="Times New Roman"/>
          <w:i/>
          <w:lang w:eastAsia="zh-TW"/>
        </w:rPr>
        <w:t xml:space="preserve">Shop 6 Exhibition </w:t>
      </w:r>
      <w:r w:rsidR="006C6438">
        <w:rPr>
          <w:rFonts w:ascii="Times New Roman" w:hAnsi="Times New Roman" w:cs="Times New Roman"/>
          <w:lang w:eastAsia="zh-TW"/>
        </w:rPr>
        <w:t xml:space="preserve">was Alan Rivera’s </w:t>
      </w:r>
      <w:r w:rsidR="006C6438">
        <w:rPr>
          <w:rFonts w:ascii="Times New Roman" w:hAnsi="Times New Roman" w:cs="Times New Roman"/>
          <w:i/>
          <w:lang w:eastAsia="zh-TW"/>
        </w:rPr>
        <w:t>Room/Riddles</w:t>
      </w:r>
      <w:r w:rsidR="006C6438">
        <w:rPr>
          <w:rFonts w:ascii="Times New Roman" w:hAnsi="Times New Roman" w:cs="Times New Roman"/>
          <w:lang w:eastAsia="zh-TW"/>
        </w:rPr>
        <w:t>. Inherent in Rivera’s title—</w:t>
      </w:r>
      <w:r w:rsidR="006C6438" w:rsidRPr="006C13DF">
        <w:rPr>
          <w:rFonts w:ascii="Times New Roman" w:hAnsi="Times New Roman" w:cs="Times New Roman"/>
          <w:i/>
          <w:lang w:eastAsia="zh-TW"/>
        </w:rPr>
        <w:t>Room/Riddles</w:t>
      </w:r>
      <w:r w:rsidR="006C6438">
        <w:rPr>
          <w:rFonts w:ascii="Times New Roman" w:hAnsi="Times New Roman" w:cs="Times New Roman"/>
          <w:lang w:eastAsia="zh-TW"/>
        </w:rPr>
        <w:t xml:space="preserve">—is the suggestion of a game or puzzle. </w:t>
      </w:r>
      <w:r w:rsidR="006C6438" w:rsidRPr="00D523D4">
        <w:rPr>
          <w:rFonts w:ascii="Times New Roman" w:hAnsi="Times New Roman" w:cs="Times New Roman"/>
          <w:lang w:eastAsia="zh-TW"/>
        </w:rPr>
        <w:t>Situated</w:t>
      </w:r>
      <w:r w:rsidR="006C6438">
        <w:rPr>
          <w:rFonts w:ascii="Times New Roman" w:hAnsi="Times New Roman" w:cs="Times New Roman"/>
          <w:lang w:eastAsia="zh-TW"/>
        </w:rPr>
        <w:t xml:space="preserve"> in one of the alcoves of the CCP Main Gallery, </w:t>
      </w:r>
      <w:r w:rsidR="006C6438">
        <w:rPr>
          <w:rFonts w:ascii="Times New Roman" w:hAnsi="Times New Roman" w:cs="Times New Roman"/>
          <w:i/>
          <w:lang w:eastAsia="zh-TW"/>
        </w:rPr>
        <w:t xml:space="preserve">Room/Riddles </w:t>
      </w:r>
      <w:r w:rsidR="006C6438">
        <w:rPr>
          <w:rFonts w:ascii="Times New Roman" w:hAnsi="Times New Roman" w:cs="Times New Roman"/>
          <w:lang w:eastAsia="zh-TW"/>
        </w:rPr>
        <w:t xml:space="preserve">consists of three low piles of bricks carefully arranged around a bunch of dirt and a jumble of plastic wrap. Despite the lack of visible construction tools, the presence of a wheelbarrow at the front of the installation indicates that the bricks are part of an emerging structure being built rather than one in the state of decomposition. Together, the materials look like the ordinary stuff of any incipient </w:t>
      </w:r>
      <w:r w:rsidR="006C6438">
        <w:rPr>
          <w:rFonts w:ascii="Times New Roman" w:hAnsi="Times New Roman" w:cs="Times New Roman"/>
          <w:lang w:eastAsia="zh-TW"/>
        </w:rPr>
        <w:lastRenderedPageBreak/>
        <w:t>construction site. Yet, left on the ground of a gallery, the</w:t>
      </w:r>
      <w:r w:rsidR="006C6438" w:rsidRPr="00D75BA6">
        <w:rPr>
          <w:rFonts w:ascii="Times New Roman" w:hAnsi="Times New Roman" w:cs="Times New Roman"/>
          <w:lang w:eastAsia="zh-TW"/>
        </w:rPr>
        <w:t xml:space="preserve"> </w:t>
      </w:r>
      <w:r w:rsidR="006C6438">
        <w:rPr>
          <w:rFonts w:ascii="Times New Roman" w:hAnsi="Times New Roman" w:cs="Times New Roman"/>
          <w:lang w:eastAsia="zh-TW"/>
        </w:rPr>
        <w:t xml:space="preserve">raw building materials—outdoor fixtures of a country in the process of development—unexpectedly confront the viewer. These base materials might remind the viewer of </w:t>
      </w:r>
      <w:r w:rsidR="00777016">
        <w:rPr>
          <w:rFonts w:ascii="Times New Roman" w:hAnsi="Times New Roman" w:cs="Times New Roman"/>
          <w:lang w:eastAsia="zh-TW"/>
        </w:rPr>
        <w:t xml:space="preserve">a </w:t>
      </w:r>
      <w:r w:rsidR="006C6438">
        <w:rPr>
          <w:rFonts w:ascii="Times New Roman" w:hAnsi="Times New Roman" w:cs="Times New Roman"/>
          <w:lang w:eastAsia="zh-TW"/>
        </w:rPr>
        <w:t xml:space="preserve">particularly controversial edifice made, in part, from similarly mundane materials—the CCP. By situating unprocessed materials in the center of a behemoth structure, </w:t>
      </w:r>
      <w:r w:rsidR="006C6438">
        <w:rPr>
          <w:rFonts w:ascii="Times New Roman" w:hAnsi="Times New Roman" w:cs="Times New Roman"/>
          <w:i/>
          <w:lang w:eastAsia="zh-TW"/>
        </w:rPr>
        <w:t xml:space="preserve">Room/Riddles </w:t>
      </w:r>
      <w:r w:rsidR="006C6438">
        <w:rPr>
          <w:rFonts w:ascii="Times New Roman" w:hAnsi="Times New Roman" w:cs="Times New Roman"/>
          <w:lang w:eastAsia="zh-TW"/>
        </w:rPr>
        <w:t xml:space="preserve">raises the question of how much stuff was required to construct such a room or building and the </w:t>
      </w:r>
      <w:r w:rsidR="00E553C4">
        <w:rPr>
          <w:rFonts w:ascii="Times New Roman" w:hAnsi="Times New Roman" w:cs="Times New Roman"/>
          <w:lang w:eastAsia="zh-TW"/>
        </w:rPr>
        <w:t xml:space="preserve">true </w:t>
      </w:r>
      <w:r w:rsidR="006C6438">
        <w:rPr>
          <w:rFonts w:ascii="Times New Roman" w:hAnsi="Times New Roman" w:cs="Times New Roman"/>
          <w:lang w:eastAsia="zh-TW"/>
        </w:rPr>
        <w:t xml:space="preserve">benefit of that allocation of resources. </w:t>
      </w:r>
    </w:p>
    <w:p w14:paraId="241A1E61" w14:textId="77777777" w:rsidR="006C6438" w:rsidRDefault="006C6438" w:rsidP="006C6438">
      <w:pPr>
        <w:spacing w:line="480" w:lineRule="auto"/>
        <w:ind w:firstLine="720"/>
        <w:rPr>
          <w:rFonts w:ascii="Times New Roman" w:hAnsi="Times New Roman" w:cs="Times New Roman"/>
          <w:lang w:eastAsia="zh-TW"/>
        </w:rPr>
      </w:pPr>
      <w:r>
        <w:rPr>
          <w:rFonts w:ascii="Times New Roman" w:hAnsi="Times New Roman" w:cs="Times New Roman"/>
          <w:i/>
          <w:lang w:eastAsia="zh-TW"/>
        </w:rPr>
        <w:t xml:space="preserve">Room/Riddles </w:t>
      </w:r>
      <w:r>
        <w:rPr>
          <w:rFonts w:ascii="Times New Roman" w:hAnsi="Times New Roman" w:cs="Times New Roman"/>
          <w:lang w:eastAsia="zh-TW"/>
        </w:rPr>
        <w:t xml:space="preserve">not only materializes into a “conscious encounter,” but it potentially absorbs the viewer’s body into its framework. Two photographs document the exhibition: one with a wheelbarrow in the foreground and another without one. Careful examination of the dirt pile reveals what appears to be impression marks made by pushing the wheelbarrow through it. This minor detail alludes to Rivera’s installation as not only site of ongoing construction, but the presence of the human body necessary to push the wheelbarrow through the detritus. The handle of the wheelbarrow extends away from the dirt pile towards the passing viewer, inviting the presence of the viewer’s body in the completion of the project in front of them. </w:t>
      </w:r>
    </w:p>
    <w:p w14:paraId="190C475B" w14:textId="4A2D28ED" w:rsidR="006C6438" w:rsidRDefault="006C6438" w:rsidP="006C6438">
      <w:pPr>
        <w:spacing w:line="480" w:lineRule="auto"/>
        <w:ind w:firstLine="720"/>
        <w:rPr>
          <w:rFonts w:ascii="Times New Roman" w:hAnsi="Times New Roman" w:cs="Times New Roman"/>
          <w:lang w:eastAsia="zh-TW"/>
        </w:rPr>
      </w:pPr>
      <w:r>
        <w:rPr>
          <w:rFonts w:ascii="Times New Roman" w:hAnsi="Times New Roman" w:cs="Times New Roman"/>
          <w:lang w:eastAsia="zh-TW"/>
        </w:rPr>
        <w:t xml:space="preserve">Not only does </w:t>
      </w:r>
      <w:r>
        <w:rPr>
          <w:rFonts w:ascii="Times New Roman" w:hAnsi="Times New Roman" w:cs="Times New Roman"/>
          <w:i/>
          <w:lang w:eastAsia="zh-TW"/>
        </w:rPr>
        <w:t xml:space="preserve">Room/Riddles </w:t>
      </w:r>
      <w:r>
        <w:rPr>
          <w:rFonts w:ascii="Times New Roman" w:hAnsi="Times New Roman" w:cs="Times New Roman"/>
          <w:lang w:eastAsia="zh-TW"/>
        </w:rPr>
        <w:t xml:space="preserve">invite the viewer’s bodily engagement, the wheelbarrow also points to the prior presence of the artist. To emphasize this point, the latter photograph includes the </w:t>
      </w:r>
      <w:r w:rsidR="00777016">
        <w:rPr>
          <w:rFonts w:ascii="Times New Roman" w:hAnsi="Times New Roman" w:cs="Times New Roman"/>
          <w:lang w:eastAsia="zh-TW"/>
        </w:rPr>
        <w:t>ghostly</w:t>
      </w:r>
      <w:r>
        <w:rPr>
          <w:rFonts w:ascii="Times New Roman" w:hAnsi="Times New Roman" w:cs="Times New Roman"/>
          <w:lang w:eastAsia="zh-TW"/>
        </w:rPr>
        <w:t xml:space="preserve"> blur of the artist pushing a wheelbarrow at its edge—an effect made by the long-exposure method. Artist and viewer are both implicated Rivera’s indoor construction project. Since Rivera situated </w:t>
      </w:r>
      <w:r>
        <w:rPr>
          <w:rFonts w:ascii="Times New Roman" w:hAnsi="Times New Roman" w:cs="Times New Roman"/>
          <w:i/>
          <w:lang w:eastAsia="zh-TW"/>
        </w:rPr>
        <w:t xml:space="preserve">Room/Riddles </w:t>
      </w:r>
      <w:r>
        <w:rPr>
          <w:rFonts w:ascii="Times New Roman" w:hAnsi="Times New Roman" w:cs="Times New Roman"/>
          <w:lang w:eastAsia="zh-TW"/>
        </w:rPr>
        <w:t xml:space="preserve">inside the CCP Main Gallery instead of the outdoor atrium—a space that Rivera had used during a prior exhibition—the installation proposed the works exhibited at the CCP as part of an ongoing project that encouraged viewer participation and engagement. Though </w:t>
      </w:r>
      <w:r>
        <w:rPr>
          <w:rFonts w:ascii="Times New Roman" w:hAnsi="Times New Roman" w:cs="Times New Roman"/>
          <w:i/>
          <w:lang w:eastAsia="zh-TW"/>
        </w:rPr>
        <w:t>Room/Riddles</w:t>
      </w:r>
      <w:r>
        <w:rPr>
          <w:rFonts w:ascii="Times New Roman" w:hAnsi="Times New Roman" w:cs="Times New Roman"/>
          <w:lang w:eastAsia="zh-TW"/>
        </w:rPr>
        <w:t xml:space="preserve"> might generate a critical eye against the expansive </w:t>
      </w:r>
      <w:r>
        <w:rPr>
          <w:rFonts w:ascii="Times New Roman" w:hAnsi="Times New Roman" w:cs="Times New Roman"/>
          <w:lang w:eastAsia="zh-TW"/>
        </w:rPr>
        <w:lastRenderedPageBreak/>
        <w:t xml:space="preserve">allotment of resources used to construct the CCP, it also proposed that within such a space, new, and more collaborative, structures could arise. </w:t>
      </w:r>
    </w:p>
    <w:p w14:paraId="7CFAA321" w14:textId="74C9FBA6" w:rsidR="00EA18CE" w:rsidRDefault="00B36CF5" w:rsidP="00B36CF5">
      <w:pPr>
        <w:spacing w:line="480" w:lineRule="auto"/>
        <w:jc w:val="center"/>
        <w:rPr>
          <w:rFonts w:ascii="Times New Roman" w:hAnsi="Times New Roman" w:cs="Times New Roman"/>
          <w:lang w:eastAsia="zh-TW"/>
        </w:rPr>
      </w:pPr>
      <w:r>
        <w:rPr>
          <w:rFonts w:ascii="Times New Roman" w:hAnsi="Times New Roman" w:cs="Times New Roman"/>
          <w:lang w:eastAsia="zh-TW"/>
        </w:rPr>
        <w:t>***</w:t>
      </w:r>
    </w:p>
    <w:p w14:paraId="14062E18" w14:textId="53F28902" w:rsidR="006C6438" w:rsidRDefault="006C6438" w:rsidP="006C6438">
      <w:pPr>
        <w:spacing w:line="480" w:lineRule="auto"/>
        <w:ind w:firstLine="720"/>
        <w:rPr>
          <w:rFonts w:ascii="Times New Roman" w:hAnsi="Times New Roman" w:cs="Times New Roman"/>
          <w:lang w:eastAsia="zh-TW"/>
        </w:rPr>
      </w:pPr>
      <w:r>
        <w:rPr>
          <w:rFonts w:ascii="Times New Roman" w:hAnsi="Times New Roman" w:cs="Times New Roman"/>
          <w:lang w:eastAsia="zh-TW"/>
        </w:rPr>
        <w:t xml:space="preserve">While Shop 6 is frequently cited as an alternative space, the CCP also played an important role in its history. As discussed in prior chapters, the CCP offered the Filipino artist the first official, large-scale exhibition space to create artwork for a local and international audience. Though </w:t>
      </w:r>
      <w:r>
        <w:rPr>
          <w:rFonts w:ascii="Times New Roman" w:hAnsi="Times New Roman" w:cs="Times New Roman"/>
          <w:i/>
          <w:lang w:eastAsia="zh-TW"/>
        </w:rPr>
        <w:t xml:space="preserve">Shop 6 Exhibition </w:t>
      </w:r>
      <w:r>
        <w:rPr>
          <w:rFonts w:ascii="Times New Roman" w:hAnsi="Times New Roman" w:cs="Times New Roman"/>
          <w:lang w:eastAsia="zh-TW"/>
        </w:rPr>
        <w:t>was the only documented exhibition specifically dedicated to the group of loosely affiliated conceptual artists in the 1970s, many of their artists had their start as part of the annual cohort of thirteen a</w:t>
      </w:r>
      <w:r w:rsidRPr="003627D3">
        <w:rPr>
          <w:rFonts w:ascii="Times New Roman" w:hAnsi="Times New Roman" w:cs="Times New Roman"/>
          <w:lang w:eastAsia="zh-TW"/>
        </w:rPr>
        <w:t>rtist</w:t>
      </w:r>
      <w:r>
        <w:rPr>
          <w:rFonts w:ascii="Times New Roman" w:hAnsi="Times New Roman" w:cs="Times New Roman"/>
          <w:lang w:eastAsia="zh-TW"/>
        </w:rPr>
        <w:t>s</w:t>
      </w:r>
      <w:r w:rsidRPr="003627D3">
        <w:rPr>
          <w:rFonts w:ascii="Times New Roman" w:hAnsi="Times New Roman" w:cs="Times New Roman"/>
          <w:lang w:eastAsia="zh-TW"/>
        </w:rPr>
        <w:t xml:space="preserve"> </w:t>
      </w:r>
      <w:r>
        <w:rPr>
          <w:rFonts w:ascii="Times New Roman" w:hAnsi="Times New Roman" w:cs="Times New Roman"/>
          <w:lang w:eastAsia="zh-TW"/>
        </w:rPr>
        <w:t>or the yearly summer exhibitions. In fact, because the CCP was a state-sponsored exhibition space, it did not need to exhibit profitable artworks—unlike more commercially oriented galleries.</w:t>
      </w:r>
      <w:r w:rsidR="00327CFE">
        <w:rPr>
          <w:rFonts w:ascii="Times New Roman" w:hAnsi="Times New Roman" w:cs="Times New Roman"/>
          <w:lang w:eastAsia="zh-TW"/>
        </w:rPr>
        <w:t xml:space="preserve"> Bautista noted</w:t>
      </w:r>
      <w:r>
        <w:rPr>
          <w:rFonts w:ascii="Times New Roman" w:hAnsi="Times New Roman" w:cs="Times New Roman"/>
          <w:lang w:eastAsia="zh-TW"/>
        </w:rPr>
        <w:t xml:space="preserve"> that after he began exhibiting at the CCP in the early 1970s, he did not try to show his “pakulo” elsewhere because it did not think the work to be profitable. Bautista credited Chabet’s relationship with the gallery owners as to how Shop 6 was realized as a space they could have—for free—to create the kind of non-profitable artwork that had turned off the proprietors of Lahi Gallery. After </w:t>
      </w:r>
      <w:r>
        <w:rPr>
          <w:rFonts w:ascii="Times New Roman" w:hAnsi="Times New Roman" w:cs="Times New Roman"/>
          <w:i/>
          <w:lang w:eastAsia="zh-TW"/>
        </w:rPr>
        <w:t>Shop 6 Exhibition</w:t>
      </w:r>
      <w:r w:rsidR="00B36CF5">
        <w:rPr>
          <w:rFonts w:ascii="Times New Roman" w:hAnsi="Times New Roman" w:cs="Times New Roman"/>
          <w:lang w:eastAsia="zh-TW"/>
        </w:rPr>
        <w:t xml:space="preserve">, </w:t>
      </w:r>
      <w:r>
        <w:rPr>
          <w:rFonts w:ascii="Times New Roman" w:hAnsi="Times New Roman" w:cs="Times New Roman"/>
          <w:lang w:eastAsia="zh-TW"/>
        </w:rPr>
        <w:t xml:space="preserve">the </w:t>
      </w:r>
      <w:r>
        <w:rPr>
          <w:rFonts w:ascii="Times New Roman" w:hAnsi="Times New Roman" w:cs="Times New Roman"/>
          <w:i/>
          <w:lang w:eastAsia="zh-TW"/>
        </w:rPr>
        <w:t>CCP Annual</w:t>
      </w:r>
      <w:r w:rsidR="00B36CF5">
        <w:rPr>
          <w:rFonts w:ascii="Times New Roman" w:hAnsi="Times New Roman" w:cs="Times New Roman"/>
          <w:lang w:eastAsia="zh-TW"/>
        </w:rPr>
        <w:t>, which began in the 1977</w:t>
      </w:r>
      <w:r>
        <w:rPr>
          <w:rFonts w:ascii="Times New Roman" w:hAnsi="Times New Roman" w:cs="Times New Roman"/>
          <w:lang w:eastAsia="zh-TW"/>
        </w:rPr>
        <w:t>, continued to show works by this roster of artists.</w:t>
      </w:r>
      <w:r w:rsidR="00B36CF5">
        <w:rPr>
          <w:rStyle w:val="FootnoteReference"/>
          <w:rFonts w:ascii="Times New Roman" w:hAnsi="Times New Roman" w:cs="Times New Roman"/>
          <w:lang w:eastAsia="zh-TW"/>
        </w:rPr>
        <w:footnoteReference w:id="159"/>
      </w:r>
      <w:r>
        <w:rPr>
          <w:rFonts w:ascii="Times New Roman" w:hAnsi="Times New Roman" w:cs="Times New Roman"/>
          <w:lang w:eastAsia="zh-TW"/>
        </w:rPr>
        <w:t xml:space="preserve"> </w:t>
      </w:r>
    </w:p>
    <w:p w14:paraId="4C231454" w14:textId="777372C7" w:rsidR="006C6438" w:rsidRDefault="006C6438" w:rsidP="006C6438">
      <w:pPr>
        <w:spacing w:line="480" w:lineRule="auto"/>
        <w:ind w:firstLine="720"/>
        <w:rPr>
          <w:rFonts w:ascii="Times New Roman" w:hAnsi="Times New Roman" w:cs="Times New Roman"/>
        </w:rPr>
      </w:pPr>
      <w:r w:rsidRPr="00BE22AC">
        <w:rPr>
          <w:rFonts w:ascii="Times New Roman" w:hAnsi="Times New Roman" w:cs="Times New Roman"/>
        </w:rPr>
        <w:t xml:space="preserve">The Marcoses’ concern with international legitimacy encouraged exhibition of “avant-garde” work because it demonstrated </w:t>
      </w:r>
      <w:r>
        <w:rPr>
          <w:rFonts w:ascii="Times New Roman" w:hAnsi="Times New Roman" w:cs="Times New Roman"/>
        </w:rPr>
        <w:t xml:space="preserve">creative </w:t>
      </w:r>
      <w:r w:rsidRPr="00BE22AC">
        <w:rPr>
          <w:rFonts w:ascii="Times New Roman" w:hAnsi="Times New Roman" w:cs="Times New Roman"/>
        </w:rPr>
        <w:t>tolerance and positioned the Philippines as contempora</w:t>
      </w:r>
      <w:r>
        <w:rPr>
          <w:rFonts w:ascii="Times New Roman" w:hAnsi="Times New Roman" w:cs="Times New Roman"/>
        </w:rPr>
        <w:t xml:space="preserve">neous to the broader art world. Artists would continue to include trash and natural debris found in the squalor of their everyday surroundings to create ordered and aesthetically appealing art. On a rudimentary level, artists managed to undermine Imelda Marcos’ agenda of </w:t>
      </w:r>
      <w:r>
        <w:rPr>
          <w:rFonts w:ascii="Times New Roman" w:hAnsi="Times New Roman" w:cs="Times New Roman"/>
          <w:i/>
        </w:rPr>
        <w:lastRenderedPageBreak/>
        <w:t xml:space="preserve">kagandahan </w:t>
      </w:r>
      <w:r>
        <w:rPr>
          <w:rFonts w:ascii="Times New Roman" w:hAnsi="Times New Roman" w:cs="Times New Roman"/>
        </w:rPr>
        <w:t xml:space="preserve">(beauty) by composing art displayed in her pristine, white-walled CCP out of literal garbage. Imelda Marcos had declared the CCP </w:t>
      </w:r>
      <w:r w:rsidRPr="003A21CA">
        <w:rPr>
          <w:rFonts w:ascii="Times New Roman" w:hAnsi="Times New Roman" w:cs="Times New Roman"/>
        </w:rPr>
        <w:t>the “treasure-house of the Filipino spirit” that would permit “our works in stone and story, in dance and drama, in music and color [to] remain, for all time, a testament to the goodness, the truth, and the beauty of a historic race.”</w:t>
      </w:r>
      <w:r w:rsidRPr="003A21CA">
        <w:rPr>
          <w:rStyle w:val="FootnoteReference"/>
          <w:rFonts w:ascii="Times New Roman" w:hAnsi="Times New Roman" w:cs="Times New Roman"/>
        </w:rPr>
        <w:footnoteReference w:id="160"/>
      </w:r>
      <w:r w:rsidRPr="003A21CA">
        <w:rPr>
          <w:rFonts w:ascii="Times New Roman" w:hAnsi="Times New Roman" w:cs="Times New Roman"/>
        </w:rPr>
        <w:t xml:space="preserve"> </w:t>
      </w:r>
      <w:r>
        <w:rPr>
          <w:rFonts w:ascii="Times New Roman" w:hAnsi="Times New Roman" w:cs="Times New Roman"/>
        </w:rPr>
        <w:t>The phrase “Truth, beauty and goodness” became the motto for the CCP</w:t>
      </w:r>
      <w:r w:rsidR="006C72D9">
        <w:rPr>
          <w:rFonts w:ascii="Times New Roman" w:hAnsi="Times New Roman" w:cs="Times New Roman"/>
        </w:rPr>
        <w:t>,</w:t>
      </w:r>
      <w:r>
        <w:rPr>
          <w:rFonts w:ascii="Times New Roman" w:hAnsi="Times New Roman" w:cs="Times New Roman"/>
        </w:rPr>
        <w:t xml:space="preserve"> and its logo, designed by Carlos Francisco, demonstrated that sentiment.</w:t>
      </w:r>
      <w:r>
        <w:rPr>
          <w:rStyle w:val="FootnoteReference"/>
          <w:rFonts w:ascii="Times New Roman" w:hAnsi="Times New Roman" w:cs="Times New Roman"/>
        </w:rPr>
        <w:footnoteReference w:id="161"/>
      </w:r>
      <w:r>
        <w:rPr>
          <w:rFonts w:ascii="Times New Roman" w:hAnsi="Times New Roman" w:cs="Times New Roman"/>
        </w:rPr>
        <w:t xml:space="preserve"> The Marcoses, particularly Imelda, imagined the CCP as a cultural actor that could promote the national character of art in the Philippines. Though it had a nationalist agenda—one that also insisted on a certain performance of internationalism—artists used the space in variable ways that demonstrated ambivalence to the CCP’s intended purpose. </w:t>
      </w:r>
    </w:p>
    <w:p w14:paraId="2DAC7164" w14:textId="76CFA9BF" w:rsidR="005F4F89" w:rsidRDefault="006C6438" w:rsidP="006C6438">
      <w:pPr>
        <w:spacing w:line="480" w:lineRule="auto"/>
        <w:ind w:firstLine="720"/>
        <w:rPr>
          <w:rFonts w:ascii="Times New Roman" w:hAnsi="Times New Roman" w:cs="Times New Roman"/>
          <w:lang w:eastAsia="zh-TW"/>
        </w:rPr>
      </w:pPr>
      <w:r>
        <w:rPr>
          <w:rFonts w:ascii="Times New Roman" w:hAnsi="Times New Roman" w:cs="Times New Roman"/>
          <w:lang w:eastAsia="zh-TW"/>
        </w:rPr>
        <w:t>That members Shop 6 used non-seriousness or playfulness as a central way of explaining their work permitted their acceptance into the CCP, the very institutional behemoth to which they claimed to be alternative. As Albano noted, Shop 6 was not a powerless group of artists with peripheral interests, but rather these artists dominated programming at the CCP during the 1970s. By exhibiting both in alternative spaces and giant cultural institutions, these artists were able to find a multiplicity of space for their work and their work was decidedly considered apolitical. Yet, interestingly enough, they were placing literal trash into the gallery space. Quiet jabs with the moldy photographs and smelly bananas be</w:t>
      </w:r>
      <w:r w:rsidR="00CC2822">
        <w:rPr>
          <w:rFonts w:ascii="Times New Roman" w:hAnsi="Times New Roman" w:cs="Times New Roman"/>
          <w:lang w:eastAsia="zh-TW"/>
        </w:rPr>
        <w:t xml:space="preserve">came a way that artists compromised the </w:t>
      </w:r>
      <w:r w:rsidR="00CC2822">
        <w:rPr>
          <w:rFonts w:ascii="Times New Roman" w:hAnsi="Times New Roman" w:cs="Times New Roman"/>
          <w:lang w:eastAsia="zh-TW"/>
        </w:rPr>
        <w:lastRenderedPageBreak/>
        <w:t>integrity of the</w:t>
      </w:r>
      <w:r>
        <w:rPr>
          <w:rFonts w:ascii="Times New Roman" w:hAnsi="Times New Roman" w:cs="Times New Roman"/>
          <w:lang w:eastAsia="zh-TW"/>
        </w:rPr>
        <w:t xml:space="preserve"> institution—art could be free from commercial and nationalistic gains, and it could be found within the rubble of the Philippine landscape. </w:t>
      </w:r>
    </w:p>
    <w:p w14:paraId="3419F1E5" w14:textId="77C797C6" w:rsidR="008158D1" w:rsidRDefault="00AD55AA" w:rsidP="008158D1">
      <w:pPr>
        <w:spacing w:line="480" w:lineRule="auto"/>
        <w:ind w:firstLine="720"/>
        <w:rPr>
          <w:rFonts w:ascii="Times New Roman" w:hAnsi="Times New Roman" w:cs="Times New Roman"/>
          <w:lang w:eastAsia="zh-TW"/>
        </w:rPr>
      </w:pPr>
      <w:r>
        <w:rPr>
          <w:rFonts w:ascii="Times New Roman" w:hAnsi="Times New Roman" w:cs="Times New Roman"/>
          <w:lang w:eastAsia="zh-TW"/>
        </w:rPr>
        <w:t>In E</w:t>
      </w:r>
      <w:r w:rsidR="002C1F4F">
        <w:rPr>
          <w:rFonts w:ascii="Times New Roman" w:hAnsi="Times New Roman" w:cs="Times New Roman"/>
          <w:lang w:eastAsia="zh-TW"/>
        </w:rPr>
        <w:t>nriquez</w:t>
      </w:r>
      <w:r w:rsidR="00D939B3">
        <w:rPr>
          <w:rFonts w:ascii="Times New Roman" w:hAnsi="Times New Roman" w:cs="Times New Roman"/>
          <w:lang w:eastAsia="zh-TW"/>
        </w:rPr>
        <w:t xml:space="preserve">’s interview with Modesto, </w:t>
      </w:r>
      <w:r>
        <w:rPr>
          <w:rFonts w:ascii="Times New Roman" w:hAnsi="Times New Roman" w:cs="Times New Roman"/>
          <w:lang w:eastAsia="zh-TW"/>
        </w:rPr>
        <w:t>she</w:t>
      </w:r>
      <w:r w:rsidR="00103F92">
        <w:rPr>
          <w:rFonts w:ascii="Times New Roman" w:hAnsi="Times New Roman" w:cs="Times New Roman"/>
          <w:lang w:eastAsia="zh-TW"/>
        </w:rPr>
        <w:t xml:space="preserve"> acknowledged that the artists “</w:t>
      </w:r>
      <w:r w:rsidR="00C65545">
        <w:rPr>
          <w:rFonts w:ascii="Times New Roman" w:hAnsi="Times New Roman" w:cs="Times New Roman"/>
          <w:lang w:eastAsia="zh-TW"/>
        </w:rPr>
        <w:t>associat</w:t>
      </w:r>
      <w:r w:rsidR="00103F92">
        <w:rPr>
          <w:rFonts w:ascii="Times New Roman" w:hAnsi="Times New Roman" w:cs="Times New Roman"/>
          <w:lang w:eastAsia="zh-TW"/>
        </w:rPr>
        <w:t>e</w:t>
      </w:r>
      <w:r w:rsidR="00C65545">
        <w:rPr>
          <w:rFonts w:ascii="Times New Roman" w:hAnsi="Times New Roman" w:cs="Times New Roman"/>
          <w:lang w:eastAsia="zh-TW"/>
        </w:rPr>
        <w:t>d</w:t>
      </w:r>
      <w:r w:rsidR="00103F92">
        <w:rPr>
          <w:rFonts w:ascii="Times New Roman" w:hAnsi="Times New Roman" w:cs="Times New Roman"/>
          <w:lang w:eastAsia="zh-TW"/>
        </w:rPr>
        <w:t xml:space="preserve"> with Shop 6” also showed their works at the CCP, asking</w:t>
      </w:r>
      <w:r>
        <w:rPr>
          <w:rFonts w:ascii="Times New Roman" w:hAnsi="Times New Roman" w:cs="Times New Roman"/>
          <w:lang w:eastAsia="zh-TW"/>
        </w:rPr>
        <w:t xml:space="preserve"> him if people found the works “offensive.”</w:t>
      </w:r>
      <w:r w:rsidR="00C27920">
        <w:rPr>
          <w:rStyle w:val="FootnoteReference"/>
          <w:rFonts w:ascii="Times New Roman" w:hAnsi="Times New Roman" w:cs="Times New Roman"/>
          <w:lang w:eastAsia="zh-TW"/>
        </w:rPr>
        <w:footnoteReference w:id="162"/>
      </w:r>
      <w:r w:rsidR="00C27920">
        <w:rPr>
          <w:rFonts w:ascii="Times New Roman" w:hAnsi="Times New Roman" w:cs="Times New Roman"/>
          <w:lang w:eastAsia="zh-TW"/>
        </w:rPr>
        <w:t xml:space="preserve"> </w:t>
      </w:r>
      <w:r w:rsidR="00736FCF">
        <w:rPr>
          <w:rFonts w:ascii="Times New Roman" w:hAnsi="Times New Roman" w:cs="Times New Roman"/>
          <w:lang w:eastAsia="zh-TW"/>
        </w:rPr>
        <w:t>Modesto</w:t>
      </w:r>
      <w:r w:rsidR="000D1D97">
        <w:rPr>
          <w:rFonts w:ascii="Times New Roman" w:hAnsi="Times New Roman" w:cs="Times New Roman"/>
          <w:lang w:eastAsia="zh-TW"/>
        </w:rPr>
        <w:t xml:space="preserve"> </w:t>
      </w:r>
      <w:r w:rsidR="00736FCF">
        <w:rPr>
          <w:rFonts w:ascii="Times New Roman" w:hAnsi="Times New Roman" w:cs="Times New Roman"/>
          <w:lang w:eastAsia="zh-TW"/>
        </w:rPr>
        <w:t>responded, “In some ways, yes…There was a show</w:t>
      </w:r>
      <w:r w:rsidR="003B6A7C">
        <w:rPr>
          <w:rFonts w:ascii="Times New Roman" w:hAnsi="Times New Roman" w:cs="Times New Roman"/>
          <w:lang w:eastAsia="zh-TW"/>
        </w:rPr>
        <w:t>—</w:t>
      </w:r>
      <w:r w:rsidR="00736FCF">
        <w:rPr>
          <w:rFonts w:ascii="Times New Roman" w:hAnsi="Times New Roman" w:cs="Times New Roman"/>
          <w:lang w:eastAsia="zh-TW"/>
        </w:rPr>
        <w:t>I don’t remember the title</w:t>
      </w:r>
      <w:r w:rsidR="003B6A7C">
        <w:rPr>
          <w:rFonts w:ascii="Times New Roman" w:hAnsi="Times New Roman" w:cs="Times New Roman"/>
          <w:lang w:eastAsia="zh-TW"/>
        </w:rPr>
        <w:t>—</w:t>
      </w:r>
      <w:r w:rsidR="000378CD">
        <w:rPr>
          <w:rFonts w:ascii="Times New Roman" w:hAnsi="Times New Roman" w:cs="Times New Roman"/>
          <w:lang w:eastAsia="zh-TW"/>
        </w:rPr>
        <w:t>with shit</w:t>
      </w:r>
      <w:r w:rsidR="00F038BA">
        <w:rPr>
          <w:rFonts w:ascii="Times New Roman" w:hAnsi="Times New Roman" w:cs="Times New Roman"/>
          <w:lang w:eastAsia="zh-TW"/>
        </w:rPr>
        <w:t xml:space="preserve"> </w:t>
      </w:r>
      <w:r w:rsidR="00736FCF">
        <w:rPr>
          <w:rFonts w:ascii="Times New Roman" w:hAnsi="Times New Roman" w:cs="Times New Roman"/>
          <w:lang w:eastAsia="zh-TW"/>
        </w:rPr>
        <w:t>(</w:t>
      </w:r>
      <w:r w:rsidR="00736FCF">
        <w:rPr>
          <w:rFonts w:ascii="Times New Roman" w:hAnsi="Times New Roman" w:cs="Times New Roman"/>
          <w:i/>
          <w:lang w:eastAsia="zh-TW"/>
        </w:rPr>
        <w:t>na may tae</w:t>
      </w:r>
      <w:r w:rsidR="00736FCF">
        <w:rPr>
          <w:rFonts w:ascii="Times New Roman" w:hAnsi="Times New Roman" w:cs="Times New Roman"/>
          <w:lang w:eastAsia="zh-TW"/>
        </w:rPr>
        <w:t>).</w:t>
      </w:r>
      <w:r w:rsidR="009C6D62">
        <w:rPr>
          <w:rFonts w:ascii="Times New Roman" w:hAnsi="Times New Roman" w:cs="Times New Roman"/>
          <w:lang w:eastAsia="zh-TW"/>
        </w:rPr>
        <w:t xml:space="preserve"> It had a smell…</w:t>
      </w:r>
      <w:r w:rsidR="002055AA">
        <w:rPr>
          <w:rFonts w:ascii="Times New Roman" w:hAnsi="Times New Roman" w:cs="Times New Roman"/>
          <w:lang w:eastAsia="zh-TW"/>
        </w:rPr>
        <w:t>Imelda did not want it</w:t>
      </w:r>
      <w:r w:rsidR="00F038BA">
        <w:rPr>
          <w:rFonts w:ascii="Times New Roman" w:hAnsi="Times New Roman" w:cs="Times New Roman"/>
          <w:lang w:eastAsia="zh-TW"/>
        </w:rPr>
        <w:t xml:space="preserve"> </w:t>
      </w:r>
      <w:r w:rsidR="00D50218">
        <w:rPr>
          <w:rFonts w:ascii="Times New Roman" w:hAnsi="Times New Roman" w:cs="Times New Roman"/>
          <w:lang w:eastAsia="zh-TW"/>
        </w:rPr>
        <w:t>(</w:t>
      </w:r>
      <w:r w:rsidR="009C6D62" w:rsidRPr="002055AA">
        <w:rPr>
          <w:rFonts w:ascii="Times New Roman" w:hAnsi="Times New Roman" w:cs="Times New Roman"/>
          <w:i/>
          <w:lang w:eastAsia="zh-TW"/>
        </w:rPr>
        <w:t>ayaw ni Imelda</w:t>
      </w:r>
      <w:r w:rsidR="00D50218">
        <w:rPr>
          <w:rFonts w:ascii="Times New Roman" w:hAnsi="Times New Roman" w:cs="Times New Roman"/>
          <w:lang w:eastAsia="zh-TW"/>
        </w:rPr>
        <w:t>)</w:t>
      </w:r>
      <w:r w:rsidR="00156D9D">
        <w:rPr>
          <w:rFonts w:ascii="Times New Roman" w:hAnsi="Times New Roman" w:cs="Times New Roman"/>
          <w:lang w:eastAsia="zh-TW"/>
        </w:rPr>
        <w:t>.</w:t>
      </w:r>
      <w:r w:rsidR="002055AA">
        <w:rPr>
          <w:rFonts w:ascii="Times New Roman" w:hAnsi="Times New Roman" w:cs="Times New Roman"/>
          <w:lang w:eastAsia="zh-TW"/>
        </w:rPr>
        <w:t>…</w:t>
      </w:r>
      <w:r w:rsidR="009C6D62">
        <w:rPr>
          <w:rFonts w:ascii="Times New Roman" w:hAnsi="Times New Roman" w:cs="Times New Roman"/>
          <w:lang w:eastAsia="zh-TW"/>
        </w:rPr>
        <w:t>So Imelda was going around during the installati</w:t>
      </w:r>
      <w:bookmarkStart w:id="29" w:name="_GoBack"/>
      <w:bookmarkEnd w:id="29"/>
      <w:r w:rsidR="009C6D62">
        <w:rPr>
          <w:rFonts w:ascii="Times New Roman" w:hAnsi="Times New Roman" w:cs="Times New Roman"/>
          <w:lang w:eastAsia="zh-TW"/>
        </w:rPr>
        <w:t>on and she smelled it.</w:t>
      </w:r>
      <w:r w:rsidR="0031335C">
        <w:rPr>
          <w:rFonts w:ascii="Times New Roman" w:hAnsi="Times New Roman" w:cs="Times New Roman"/>
          <w:lang w:eastAsia="zh-TW"/>
        </w:rPr>
        <w:t xml:space="preserve"> It was real shit [</w:t>
      </w:r>
      <w:r w:rsidR="0031335C">
        <w:rPr>
          <w:rFonts w:ascii="Times New Roman" w:hAnsi="Times New Roman" w:cs="Times New Roman"/>
          <w:i/>
          <w:lang w:eastAsia="zh-TW"/>
        </w:rPr>
        <w:t>tae</w:t>
      </w:r>
      <w:r w:rsidR="0031335C">
        <w:rPr>
          <w:rFonts w:ascii="Times New Roman" w:hAnsi="Times New Roman" w:cs="Times New Roman"/>
          <w:lang w:eastAsia="zh-TW"/>
        </w:rPr>
        <w:t>] and it was in a box.</w:t>
      </w:r>
      <w:r w:rsidR="00894225">
        <w:rPr>
          <w:rFonts w:ascii="Times New Roman" w:hAnsi="Times New Roman" w:cs="Times New Roman"/>
          <w:lang w:eastAsia="zh-TW"/>
        </w:rPr>
        <w:t>”</w:t>
      </w:r>
      <w:r w:rsidR="00C0086A">
        <w:rPr>
          <w:rStyle w:val="FootnoteReference"/>
          <w:rFonts w:ascii="Times New Roman" w:hAnsi="Times New Roman" w:cs="Times New Roman"/>
          <w:lang w:eastAsia="zh-TW"/>
        </w:rPr>
        <w:footnoteReference w:id="163"/>
      </w:r>
      <w:r w:rsidR="00C0086A">
        <w:rPr>
          <w:rFonts w:ascii="Times New Roman" w:hAnsi="Times New Roman" w:cs="Times New Roman"/>
          <w:lang w:eastAsia="zh-TW"/>
        </w:rPr>
        <w:t xml:space="preserve"> </w:t>
      </w:r>
      <w:r w:rsidR="00185003">
        <w:rPr>
          <w:rFonts w:ascii="Times New Roman" w:hAnsi="Times New Roman" w:cs="Times New Roman"/>
          <w:lang w:eastAsia="zh-TW"/>
        </w:rPr>
        <w:t>Modesto</w:t>
      </w:r>
      <w:r w:rsidR="00CA1A00">
        <w:rPr>
          <w:rFonts w:ascii="Times New Roman" w:hAnsi="Times New Roman" w:cs="Times New Roman"/>
          <w:lang w:eastAsia="zh-TW"/>
        </w:rPr>
        <w:t>, who was known as one of the jokers among Shop 6,</w:t>
      </w:r>
      <w:r w:rsidR="00185003">
        <w:rPr>
          <w:rFonts w:ascii="Times New Roman" w:hAnsi="Times New Roman" w:cs="Times New Roman"/>
          <w:lang w:eastAsia="zh-TW"/>
        </w:rPr>
        <w:t xml:space="preserve"> </w:t>
      </w:r>
      <w:r w:rsidR="00E84355">
        <w:rPr>
          <w:rFonts w:ascii="Times New Roman" w:hAnsi="Times New Roman" w:cs="Times New Roman"/>
          <w:lang w:eastAsia="zh-TW"/>
        </w:rPr>
        <w:t>stated,</w:t>
      </w:r>
      <w:r w:rsidR="00185003">
        <w:rPr>
          <w:rFonts w:ascii="Times New Roman" w:hAnsi="Times New Roman" w:cs="Times New Roman"/>
          <w:lang w:eastAsia="zh-TW"/>
        </w:rPr>
        <w:t xml:space="preserve"> “It was probably in 1971.”</w:t>
      </w:r>
      <w:r w:rsidR="00C27920">
        <w:rPr>
          <w:rStyle w:val="FootnoteReference"/>
          <w:rFonts w:ascii="Times New Roman" w:hAnsi="Times New Roman" w:cs="Times New Roman"/>
          <w:lang w:eastAsia="zh-TW"/>
        </w:rPr>
        <w:footnoteReference w:id="164"/>
      </w:r>
      <w:r w:rsidR="00C27920">
        <w:rPr>
          <w:rFonts w:ascii="Times New Roman" w:hAnsi="Times New Roman" w:cs="Times New Roman"/>
          <w:lang w:eastAsia="zh-TW"/>
        </w:rPr>
        <w:t xml:space="preserve"> </w:t>
      </w:r>
      <w:r w:rsidR="00CA1A00">
        <w:rPr>
          <w:rFonts w:ascii="Times New Roman" w:hAnsi="Times New Roman" w:cs="Times New Roman"/>
          <w:lang w:eastAsia="zh-TW"/>
        </w:rPr>
        <w:t>None of the documentation from the CCP Library and Archives or the Chabet archive corroborate Modesto’</w:t>
      </w:r>
      <w:r w:rsidR="003A5B52">
        <w:rPr>
          <w:rFonts w:ascii="Times New Roman" w:hAnsi="Times New Roman" w:cs="Times New Roman"/>
          <w:lang w:eastAsia="zh-TW"/>
        </w:rPr>
        <w:t>s claim. E</w:t>
      </w:r>
      <w:r w:rsidR="00CA1A00">
        <w:rPr>
          <w:rFonts w:ascii="Times New Roman" w:hAnsi="Times New Roman" w:cs="Times New Roman"/>
          <w:lang w:eastAsia="zh-TW"/>
        </w:rPr>
        <w:t xml:space="preserve">ven </w:t>
      </w:r>
      <w:r w:rsidR="003A5B52">
        <w:rPr>
          <w:rFonts w:ascii="Times New Roman" w:hAnsi="Times New Roman" w:cs="Times New Roman"/>
          <w:lang w:eastAsia="zh-TW"/>
        </w:rPr>
        <w:t>if Modesto’s</w:t>
      </w:r>
      <w:r w:rsidR="00567E2F">
        <w:rPr>
          <w:rFonts w:ascii="Times New Roman" w:hAnsi="Times New Roman" w:cs="Times New Roman"/>
          <w:lang w:eastAsia="zh-TW"/>
        </w:rPr>
        <w:t xml:space="preserve"> an</w:t>
      </w:r>
      <w:r w:rsidR="003A5B52">
        <w:rPr>
          <w:rFonts w:ascii="Times New Roman" w:hAnsi="Times New Roman" w:cs="Times New Roman"/>
          <w:lang w:eastAsia="zh-TW"/>
        </w:rPr>
        <w:t>ecdote was fict</w:t>
      </w:r>
      <w:r w:rsidR="000E0765">
        <w:rPr>
          <w:rFonts w:ascii="Times New Roman" w:hAnsi="Times New Roman" w:cs="Times New Roman"/>
          <w:lang w:eastAsia="zh-TW"/>
        </w:rPr>
        <w:t>ion—</w:t>
      </w:r>
      <w:r w:rsidR="00567E2F">
        <w:rPr>
          <w:rFonts w:ascii="Times New Roman" w:hAnsi="Times New Roman" w:cs="Times New Roman"/>
          <w:lang w:eastAsia="zh-TW"/>
        </w:rPr>
        <w:t xml:space="preserve">a fantasy of </w:t>
      </w:r>
      <w:r w:rsidR="00CB6EC2">
        <w:rPr>
          <w:rFonts w:ascii="Times New Roman" w:hAnsi="Times New Roman" w:cs="Times New Roman"/>
          <w:lang w:eastAsia="zh-TW"/>
        </w:rPr>
        <w:t xml:space="preserve">beauty queen </w:t>
      </w:r>
      <w:r w:rsidR="00567E2F">
        <w:rPr>
          <w:rFonts w:ascii="Times New Roman" w:hAnsi="Times New Roman" w:cs="Times New Roman"/>
          <w:lang w:eastAsia="zh-TW"/>
        </w:rPr>
        <w:t xml:space="preserve">Imelda </w:t>
      </w:r>
      <w:r w:rsidR="00A50704">
        <w:rPr>
          <w:rFonts w:ascii="Times New Roman" w:hAnsi="Times New Roman" w:cs="Times New Roman"/>
          <w:lang w:eastAsia="zh-TW"/>
        </w:rPr>
        <w:t>sniffing for poop</w:t>
      </w:r>
      <w:r w:rsidR="003A5B52">
        <w:rPr>
          <w:rFonts w:ascii="Times New Roman" w:hAnsi="Times New Roman" w:cs="Times New Roman"/>
          <w:lang w:eastAsia="zh-TW"/>
        </w:rPr>
        <w:t xml:space="preserve"> in her new Cultural Center</w:t>
      </w:r>
      <w:r w:rsidR="000E0765">
        <w:rPr>
          <w:rFonts w:ascii="Times New Roman" w:hAnsi="Times New Roman" w:cs="Times New Roman"/>
          <w:lang w:eastAsia="zh-TW"/>
        </w:rPr>
        <w:t>—</w:t>
      </w:r>
      <w:r w:rsidR="003A5B52">
        <w:rPr>
          <w:rFonts w:ascii="Times New Roman" w:hAnsi="Times New Roman" w:cs="Times New Roman"/>
          <w:lang w:eastAsia="zh-TW"/>
        </w:rPr>
        <w:t xml:space="preserve">it </w:t>
      </w:r>
      <w:r w:rsidR="000E0765">
        <w:rPr>
          <w:rFonts w:ascii="Times New Roman" w:hAnsi="Times New Roman" w:cs="Times New Roman"/>
          <w:lang w:eastAsia="zh-TW"/>
        </w:rPr>
        <w:t>reflected</w:t>
      </w:r>
      <w:r w:rsidR="00BB40EC">
        <w:rPr>
          <w:rFonts w:ascii="Times New Roman" w:hAnsi="Times New Roman" w:cs="Times New Roman"/>
          <w:lang w:eastAsia="zh-TW"/>
        </w:rPr>
        <w:t xml:space="preserve"> certain sentiments</w:t>
      </w:r>
      <w:r w:rsidR="000E0765">
        <w:rPr>
          <w:rFonts w:ascii="Times New Roman" w:hAnsi="Times New Roman" w:cs="Times New Roman"/>
          <w:lang w:eastAsia="zh-TW"/>
        </w:rPr>
        <w:t xml:space="preserve"> re</w:t>
      </w:r>
      <w:r w:rsidR="008143D0">
        <w:rPr>
          <w:rFonts w:ascii="Times New Roman" w:hAnsi="Times New Roman" w:cs="Times New Roman"/>
          <w:lang w:eastAsia="zh-TW"/>
        </w:rPr>
        <w:t>garding how the artists viewed the institution</w:t>
      </w:r>
      <w:r w:rsidR="00F038D8">
        <w:rPr>
          <w:rFonts w:ascii="Times New Roman" w:hAnsi="Times New Roman" w:cs="Times New Roman"/>
          <w:lang w:eastAsia="zh-TW"/>
        </w:rPr>
        <w:t>.</w:t>
      </w:r>
      <w:r w:rsidR="008158D1" w:rsidRPr="008158D1">
        <w:rPr>
          <w:rFonts w:ascii="Times New Roman" w:hAnsi="Times New Roman" w:cs="Times New Roman"/>
          <w:lang w:eastAsia="zh-TW"/>
        </w:rPr>
        <w:t xml:space="preserve"> </w:t>
      </w:r>
      <w:r w:rsidR="008158D1">
        <w:rPr>
          <w:rFonts w:ascii="Times New Roman" w:hAnsi="Times New Roman" w:cs="Times New Roman"/>
          <w:lang w:eastAsia="zh-TW"/>
        </w:rPr>
        <w:t>Imelda built them a powerful piece of concrete architecture designed by Philippine architect darling du jour, Leandro Locsin, to develop the arts of the Philippine people, and the artists filled it with shit.</w:t>
      </w:r>
      <w:r w:rsidR="0024106C">
        <w:rPr>
          <w:rFonts w:ascii="Times New Roman" w:hAnsi="Times New Roman" w:cs="Times New Roman"/>
          <w:lang w:eastAsia="zh-TW"/>
        </w:rPr>
        <w:t xml:space="preserve"> </w:t>
      </w:r>
      <w:r w:rsidR="008158D1">
        <w:rPr>
          <w:rFonts w:ascii="Times New Roman" w:hAnsi="Times New Roman" w:cs="Times New Roman"/>
          <w:lang w:eastAsia="zh-TW"/>
        </w:rPr>
        <w:t xml:space="preserve"> </w:t>
      </w:r>
    </w:p>
    <w:p w14:paraId="3C0602AB" w14:textId="23F97569" w:rsidR="004A65F9" w:rsidRPr="00B36CF5" w:rsidRDefault="004A65F9" w:rsidP="008158D1">
      <w:pPr>
        <w:spacing w:line="480" w:lineRule="auto"/>
        <w:ind w:firstLine="720"/>
        <w:rPr>
          <w:rFonts w:ascii="Times New Roman" w:hAnsi="Times New Roman" w:cs="Times New Roman"/>
          <w:lang w:eastAsia="zh-TW"/>
        </w:rPr>
      </w:pPr>
    </w:p>
    <w:sectPr w:rsidR="004A65F9" w:rsidRPr="00B36CF5" w:rsidSect="000F2301">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N C" w:date="2018-02-18T10:26:00Z" w:initials="NC">
    <w:p w14:paraId="5645C6BC" w14:textId="2B143E9B" w:rsidR="00803718" w:rsidRDefault="00803718">
      <w:pPr>
        <w:pStyle w:val="CommentText"/>
      </w:pPr>
      <w:r>
        <w:rPr>
          <w:rStyle w:val="CommentReference"/>
        </w:rPr>
        <w:annotationRef/>
      </w:r>
      <w:r>
        <w:t>A little confusing</w:t>
      </w:r>
    </w:p>
  </w:comment>
  <w:comment w:id="11" w:author="N C" w:date="2018-02-18T10:37:00Z" w:initials="NC">
    <w:p w14:paraId="056EEF59" w14:textId="3EF4DB30" w:rsidR="00803718" w:rsidRDefault="00803718">
      <w:pPr>
        <w:pStyle w:val="CommentText"/>
      </w:pPr>
      <w:r>
        <w:rPr>
          <w:rStyle w:val="CommentReference"/>
        </w:rPr>
        <w:annotationRef/>
      </w:r>
      <w:r>
        <w:t xml:space="preserve">This isn’t really related to “daily routines,” which is the point you’re making in this paragraph. You already established the minty smell as a way of eliciting intimacy. Maybe you should say something like “ordinary”, “regular”, “boring” </w:t>
      </w:r>
    </w:p>
  </w:comment>
  <w:comment w:id="14" w:author="N C" w:date="2018-02-18T11:24:00Z" w:initials="NC">
    <w:p w14:paraId="44BF11EB" w14:textId="022EB947" w:rsidR="00803718" w:rsidRDefault="00803718">
      <w:pPr>
        <w:pStyle w:val="CommentText"/>
      </w:pPr>
      <w:r>
        <w:rPr>
          <w:rStyle w:val="CommentReference"/>
        </w:rPr>
        <w:annotationRef/>
      </w:r>
      <w:r>
        <w:t>Might benefit from a definition of what “advanced art” was implied to be</w:t>
      </w:r>
    </w:p>
  </w:comment>
  <w:comment w:id="15" w:author="Joan Kee" w:date="2018-02-14T14:09:00Z" w:initials="JK2">
    <w:p w14:paraId="3575C959" w14:textId="77777777" w:rsidR="00803718" w:rsidRDefault="00803718" w:rsidP="00223FE6">
      <w:pPr>
        <w:pStyle w:val="CommentText"/>
      </w:pPr>
      <w:r>
        <w:rPr>
          <w:rStyle w:val="CommentReference"/>
        </w:rPr>
        <w:annotationRef/>
      </w:r>
      <w:r>
        <w:t>Why do you think this was? Do you think perhaps it was an attempt to suppress or neutralize the immediacy that was so integral to the Summer Exhibitions?</w:t>
      </w:r>
    </w:p>
  </w:comment>
  <w:comment w:id="22" w:author="Joan Kee" w:date="2018-02-15T16:50:00Z" w:initials="JK2">
    <w:p w14:paraId="51DB003A" w14:textId="77777777" w:rsidR="00803718" w:rsidRDefault="00803718" w:rsidP="00086A23">
      <w:pPr>
        <w:pStyle w:val="CommentText"/>
      </w:pPr>
      <w:r>
        <w:rPr>
          <w:rStyle w:val="CommentReference"/>
        </w:rPr>
        <w:annotationRef/>
      </w:r>
      <w:r>
        <w:t>The permeable boundaries between public and private spaces seems to be a recurring theme</w:t>
      </w:r>
    </w:p>
  </w:comment>
  <w:comment w:id="27" w:author="N C" w:date="2018-02-18T12:29:00Z" w:initials="NC">
    <w:p w14:paraId="1348D25F" w14:textId="478FA397" w:rsidR="00803718" w:rsidRPr="00FC7834" w:rsidRDefault="00803718">
      <w:pPr>
        <w:pStyle w:val="CommentText"/>
      </w:pPr>
      <w:r>
        <w:rPr>
          <w:rStyle w:val="CommentReference"/>
        </w:rPr>
        <w:annotationRef/>
      </w:r>
      <w:r>
        <w:t xml:space="preserve">‘destruction of tools of violence’. Or in some other way be a little </w:t>
      </w:r>
      <w:proofErr w:type="gramStart"/>
      <w:r>
        <w:t>more clear</w:t>
      </w:r>
      <w:proofErr w:type="gramEnd"/>
      <w:r>
        <w:t xml:space="preserve"> that eating bananas = </w:t>
      </w:r>
      <w:r>
        <w:rPr>
          <w:i/>
        </w:rPr>
        <w:t>Destroying</w:t>
      </w:r>
      <w:r>
        <w:t xml:space="preserve"> the guns. At first, I thought you were alluding to putting a gun in your mouth (which follows more directly from the oral allusions) ie suicide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45C6BC" w15:done="0"/>
  <w15:commentEx w15:paraId="056EEF59" w15:done="0"/>
  <w15:commentEx w15:paraId="44BF11EB" w15:done="0"/>
  <w15:commentEx w15:paraId="3575C959" w15:done="0"/>
  <w15:commentEx w15:paraId="51DB003A" w15:done="0"/>
  <w15:commentEx w15:paraId="1348D2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45C6BC" w16cid:durableId="1E33D340"/>
  <w16cid:commentId w16cid:paraId="056EEF59" w16cid:durableId="1E33D604"/>
  <w16cid:commentId w16cid:paraId="44BF11EB" w16cid:durableId="1E33E0E6"/>
  <w16cid:commentId w16cid:paraId="3575C959" w16cid:durableId="1E33CA10"/>
  <w16cid:commentId w16cid:paraId="51DB003A" w16cid:durableId="1E33CA11"/>
  <w16cid:commentId w16cid:paraId="1348D25F" w16cid:durableId="1E33F0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018EB" w14:textId="77777777" w:rsidR="00FA12DD" w:rsidRDefault="00FA12DD" w:rsidP="006C6438">
      <w:r>
        <w:separator/>
      </w:r>
    </w:p>
  </w:endnote>
  <w:endnote w:type="continuationSeparator" w:id="0">
    <w:p w14:paraId="67F2F7CE" w14:textId="77777777" w:rsidR="00FA12DD" w:rsidRDefault="00FA12DD" w:rsidP="006C6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MS Gothic">
    <w:altName w:val="ＭＳ ゴシック"/>
    <w:panose1 w:val="020B0609070205080204"/>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imes">
    <w:panose1 w:val="02020603050405020304"/>
    <w:charset w:val="00"/>
    <w:family w:val="auto"/>
    <w:pitch w:val="variable"/>
    <w:sig w:usb0="00000003" w:usb1="00000000" w:usb2="00000000" w:usb3="00000000" w:csb0="00000001" w:csb1="00000000"/>
  </w:font>
  <w:font w:name="Lucida Grande">
    <w:altName w:val="Segoe UI"/>
    <w:charset w:val="00"/>
    <w:family w:val="auto"/>
    <w:pitch w:val="variable"/>
    <w:sig w:usb0="E1000AEF" w:usb1="5000A1FF" w:usb2="00000000" w:usb3="00000000" w:csb0="000001BF"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4E4CC" w14:textId="77777777" w:rsidR="00803718" w:rsidRDefault="00803718" w:rsidP="00D91B7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AA341D" w14:textId="77777777" w:rsidR="00803718" w:rsidRDefault="00803718" w:rsidP="00D91B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ECEF2" w14:textId="66004EEF" w:rsidR="00803718" w:rsidRPr="00B1153E" w:rsidRDefault="00803718" w:rsidP="00D91B7A">
    <w:pPr>
      <w:pStyle w:val="Footer"/>
      <w:framePr w:wrap="around" w:vAnchor="text" w:hAnchor="margin" w:xAlign="right" w:y="1"/>
      <w:rPr>
        <w:rStyle w:val="PageNumber"/>
        <w:rFonts w:ascii="Times New Roman" w:hAnsi="Times New Roman" w:cs="Times New Roman"/>
      </w:rPr>
    </w:pPr>
    <w:r w:rsidRPr="00B1153E">
      <w:rPr>
        <w:rStyle w:val="PageNumber"/>
        <w:rFonts w:ascii="Times New Roman" w:hAnsi="Times New Roman" w:cs="Times New Roman"/>
      </w:rPr>
      <w:fldChar w:fldCharType="begin"/>
    </w:r>
    <w:r w:rsidRPr="00B1153E">
      <w:rPr>
        <w:rStyle w:val="PageNumber"/>
        <w:rFonts w:ascii="Times New Roman" w:hAnsi="Times New Roman" w:cs="Times New Roman"/>
      </w:rPr>
      <w:instrText xml:space="preserve">PAGE  </w:instrText>
    </w:r>
    <w:r w:rsidRPr="00B1153E">
      <w:rPr>
        <w:rStyle w:val="PageNumber"/>
        <w:rFonts w:ascii="Times New Roman" w:hAnsi="Times New Roman" w:cs="Times New Roman"/>
      </w:rPr>
      <w:fldChar w:fldCharType="separate"/>
    </w:r>
    <w:r w:rsidR="00156D9D">
      <w:rPr>
        <w:rStyle w:val="PageNumber"/>
        <w:rFonts w:ascii="Times New Roman" w:hAnsi="Times New Roman" w:cs="Times New Roman"/>
        <w:noProof/>
      </w:rPr>
      <w:t>57</w:t>
    </w:r>
    <w:r w:rsidRPr="00B1153E">
      <w:rPr>
        <w:rStyle w:val="PageNumber"/>
        <w:rFonts w:ascii="Times New Roman" w:hAnsi="Times New Roman" w:cs="Times New Roman"/>
      </w:rPr>
      <w:fldChar w:fldCharType="end"/>
    </w:r>
  </w:p>
  <w:p w14:paraId="01A5D351" w14:textId="77777777" w:rsidR="00803718" w:rsidRDefault="00803718" w:rsidP="00D91B7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BC1CE" w14:textId="77777777" w:rsidR="00FA12DD" w:rsidRDefault="00FA12DD" w:rsidP="006C6438">
      <w:r>
        <w:separator/>
      </w:r>
    </w:p>
  </w:footnote>
  <w:footnote w:type="continuationSeparator" w:id="0">
    <w:p w14:paraId="5E41AF9C" w14:textId="77777777" w:rsidR="00FA12DD" w:rsidRDefault="00FA12DD" w:rsidP="006C6438">
      <w:r>
        <w:continuationSeparator/>
      </w:r>
    </w:p>
  </w:footnote>
  <w:footnote w:id="1">
    <w:p w14:paraId="1AACA641" w14:textId="77777777" w:rsidR="00803718" w:rsidRDefault="00803718" w:rsidP="006C6438">
      <w:pPr>
        <w:pStyle w:val="FootnoteText"/>
        <w:contextualSpacing/>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Yolanda Johnson (artist, member of Shop 6), in discussion with author, December 9, 2014, Manila, Philippines.</w:t>
      </w:r>
    </w:p>
    <w:p w14:paraId="77135E23" w14:textId="77777777" w:rsidR="00803718" w:rsidRPr="000D40AA" w:rsidRDefault="00803718" w:rsidP="006C6438">
      <w:pPr>
        <w:pStyle w:val="FootnoteText"/>
        <w:contextualSpacing/>
        <w:rPr>
          <w:rFonts w:ascii="Times New Roman" w:hAnsi="Times New Roman" w:cs="Times New Roman"/>
          <w:sz w:val="20"/>
          <w:szCs w:val="20"/>
        </w:rPr>
      </w:pPr>
    </w:p>
  </w:footnote>
  <w:footnote w:id="2">
    <w:p w14:paraId="6C72B918" w14:textId="77777777" w:rsidR="00803718" w:rsidRPr="000D40AA" w:rsidRDefault="00803718" w:rsidP="006C6438">
      <w:pPr>
        <w:tabs>
          <w:tab w:val="left" w:pos="0"/>
          <w:tab w:val="left" w:pos="2320"/>
        </w:tabs>
        <w:rPr>
          <w:rFonts w:ascii="Times New Roman" w:hAnsi="Times New Roman" w:cs="Times New Roman"/>
          <w:sz w:val="20"/>
          <w:szCs w:val="20"/>
          <w:lang w:eastAsia="zh-TW"/>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w:t>
      </w:r>
      <w:bookmarkStart w:id="0" w:name="_Hlk507235349"/>
      <w:r w:rsidRPr="000D40AA">
        <w:rPr>
          <w:rFonts w:ascii="Times New Roman" w:hAnsi="Times New Roman" w:cs="Times New Roman"/>
          <w:sz w:val="20"/>
          <w:szCs w:val="20"/>
        </w:rPr>
        <w:t xml:space="preserve">“Summer Exhibition at the CCP Main Gallery,” </w:t>
      </w:r>
      <w:r w:rsidRPr="000D40AA">
        <w:rPr>
          <w:rFonts w:ascii="Times New Roman" w:hAnsi="Times New Roman" w:cs="Times New Roman"/>
          <w:i/>
          <w:sz w:val="20"/>
          <w:szCs w:val="20"/>
        </w:rPr>
        <w:t>Bulletin Today</w:t>
      </w:r>
      <w:r w:rsidRPr="000D40AA">
        <w:rPr>
          <w:rFonts w:ascii="Times New Roman" w:hAnsi="Times New Roman" w:cs="Times New Roman"/>
          <w:sz w:val="20"/>
          <w:szCs w:val="20"/>
        </w:rPr>
        <w:t>, May 25, 1973, 4.</w:t>
      </w:r>
      <w:r w:rsidRPr="000D40AA">
        <w:rPr>
          <w:rFonts w:ascii="Times New Roman" w:hAnsi="Times New Roman" w:cs="Times New Roman"/>
          <w:i/>
          <w:sz w:val="20"/>
          <w:szCs w:val="20"/>
        </w:rPr>
        <w:t xml:space="preserve"> </w:t>
      </w:r>
    </w:p>
    <w:bookmarkEnd w:id="0"/>
    <w:p w14:paraId="0833B161" w14:textId="77777777" w:rsidR="00803718" w:rsidRPr="000D40AA" w:rsidRDefault="00803718" w:rsidP="006C6438">
      <w:pPr>
        <w:pStyle w:val="FootnoteText"/>
        <w:rPr>
          <w:rFonts w:ascii="Times New Roman" w:hAnsi="Times New Roman" w:cs="Times New Roman"/>
          <w:sz w:val="20"/>
          <w:szCs w:val="20"/>
        </w:rPr>
      </w:pPr>
    </w:p>
  </w:footnote>
  <w:footnote w:id="3">
    <w:p w14:paraId="358E17BD" w14:textId="77777777" w:rsidR="00803718" w:rsidRPr="000D40AA"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For more information on Social Realist artists, see </w:t>
      </w:r>
      <w:bookmarkStart w:id="1" w:name="_Hlk507235392"/>
      <w:r w:rsidRPr="000D40AA">
        <w:rPr>
          <w:rFonts w:ascii="Times New Roman" w:hAnsi="Times New Roman" w:cs="Times New Roman"/>
          <w:sz w:val="20"/>
          <w:szCs w:val="20"/>
        </w:rPr>
        <w:t xml:space="preserve">Alice Guillermo, </w:t>
      </w:r>
      <w:r w:rsidRPr="000D40AA">
        <w:rPr>
          <w:rFonts w:ascii="Times New Roman" w:hAnsi="Times New Roman" w:cs="Times New Roman"/>
          <w:i/>
          <w:sz w:val="20"/>
          <w:szCs w:val="20"/>
        </w:rPr>
        <w:t xml:space="preserve">Social Realism in the Philippines, </w:t>
      </w:r>
      <w:r w:rsidRPr="000D40AA">
        <w:rPr>
          <w:rFonts w:ascii="Times New Roman" w:hAnsi="Times New Roman" w:cs="Times New Roman"/>
          <w:sz w:val="20"/>
          <w:szCs w:val="20"/>
        </w:rPr>
        <w:t>Manila, ASPHODEL, 1987</w:t>
      </w:r>
      <w:bookmarkEnd w:id="1"/>
      <w:r w:rsidRPr="000D40AA">
        <w:rPr>
          <w:rFonts w:ascii="Times New Roman" w:hAnsi="Times New Roman" w:cs="Times New Roman"/>
          <w:sz w:val="20"/>
          <w:szCs w:val="20"/>
        </w:rPr>
        <w:t xml:space="preserve">; Alice Guillermo, </w:t>
      </w:r>
      <w:bookmarkStart w:id="2" w:name="_Hlk507235432"/>
      <w:r w:rsidRPr="000D40AA">
        <w:rPr>
          <w:rFonts w:ascii="Times New Roman" w:hAnsi="Times New Roman" w:cs="Times New Roman"/>
          <w:i/>
          <w:sz w:val="20"/>
          <w:szCs w:val="20"/>
        </w:rPr>
        <w:t>Protest/Revolutionary Art in the Philippines, 1970-1990</w:t>
      </w:r>
      <w:r w:rsidRPr="000D40AA">
        <w:rPr>
          <w:rFonts w:ascii="Times New Roman" w:hAnsi="Times New Roman" w:cs="Times New Roman"/>
          <w:sz w:val="20"/>
          <w:szCs w:val="20"/>
        </w:rPr>
        <w:t>, Quezon City, University of the Philippines Press, 2001</w:t>
      </w:r>
      <w:bookmarkEnd w:id="2"/>
      <w:r w:rsidRPr="000D40AA">
        <w:rPr>
          <w:rFonts w:ascii="Times New Roman" w:hAnsi="Times New Roman" w:cs="Times New Roman"/>
          <w:sz w:val="20"/>
          <w:szCs w:val="20"/>
        </w:rPr>
        <w:t xml:space="preserve">. </w:t>
      </w:r>
    </w:p>
    <w:p w14:paraId="27317931" w14:textId="77777777" w:rsidR="00803718" w:rsidRPr="000D40AA" w:rsidRDefault="00803718" w:rsidP="006C6438">
      <w:pPr>
        <w:pStyle w:val="FootnoteText"/>
        <w:rPr>
          <w:rFonts w:ascii="Times New Roman" w:hAnsi="Times New Roman" w:cs="Times New Roman"/>
          <w:sz w:val="20"/>
          <w:szCs w:val="20"/>
        </w:rPr>
      </w:pPr>
    </w:p>
  </w:footnote>
  <w:footnote w:id="4">
    <w:p w14:paraId="7EB86F41" w14:textId="69CE9E93" w:rsidR="00803718" w:rsidRPr="000D40AA"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Joy Dayrit Journals, November 16, 1969. Ateneo Library of Women’s Writings (ALIWW), Envelope 1.1.  </w:t>
      </w:r>
    </w:p>
  </w:footnote>
  <w:footnote w:id="5">
    <w:p w14:paraId="6D2E8D27" w14:textId="77777777" w:rsidR="00803718" w:rsidRPr="007E0564" w:rsidRDefault="00803718" w:rsidP="0091084D">
      <w:pPr>
        <w:pStyle w:val="FootnoteText"/>
        <w:rPr>
          <w:rFonts w:ascii="Times New Roman" w:hAnsi="Times New Roman" w:cs="Times New Roman"/>
          <w:sz w:val="20"/>
          <w:szCs w:val="20"/>
        </w:rPr>
      </w:pPr>
      <w:r w:rsidRPr="007E0564">
        <w:rPr>
          <w:rStyle w:val="FootnoteReference"/>
          <w:rFonts w:ascii="Times New Roman" w:hAnsi="Times New Roman" w:cs="Times New Roman"/>
          <w:sz w:val="20"/>
          <w:szCs w:val="20"/>
        </w:rPr>
        <w:footnoteRef/>
      </w:r>
      <w:r w:rsidRPr="007E0564">
        <w:rPr>
          <w:rFonts w:ascii="Times New Roman" w:hAnsi="Times New Roman" w:cs="Times New Roman"/>
          <w:sz w:val="20"/>
          <w:szCs w:val="20"/>
        </w:rPr>
        <w:t xml:space="preserve"> Chabet, interview, Ortigas, 2008, transcript pg. 22.</w:t>
      </w:r>
    </w:p>
    <w:p w14:paraId="2DE9FF04" w14:textId="77777777" w:rsidR="00803718" w:rsidRPr="007E0564" w:rsidRDefault="00803718" w:rsidP="0091084D">
      <w:pPr>
        <w:pStyle w:val="FootnoteText"/>
        <w:rPr>
          <w:rFonts w:ascii="Times New Roman" w:hAnsi="Times New Roman" w:cs="Times New Roman"/>
          <w:sz w:val="20"/>
          <w:szCs w:val="20"/>
        </w:rPr>
      </w:pPr>
    </w:p>
  </w:footnote>
  <w:footnote w:id="6">
    <w:p w14:paraId="04E8FB06" w14:textId="4F11CCA6" w:rsidR="00803718" w:rsidRPr="007E0564" w:rsidRDefault="00803718" w:rsidP="0091084D">
      <w:pPr>
        <w:pStyle w:val="FootnoteText"/>
        <w:rPr>
          <w:rFonts w:ascii="Times New Roman" w:hAnsi="Times New Roman" w:cs="Times New Roman"/>
          <w:sz w:val="20"/>
          <w:szCs w:val="20"/>
        </w:rPr>
      </w:pPr>
      <w:r w:rsidRPr="007E0564">
        <w:rPr>
          <w:rStyle w:val="FootnoteReference"/>
          <w:rFonts w:ascii="Times New Roman" w:hAnsi="Times New Roman" w:cs="Times New Roman"/>
          <w:sz w:val="20"/>
          <w:szCs w:val="20"/>
        </w:rPr>
        <w:footnoteRef/>
      </w:r>
      <w:r w:rsidRPr="007E0564">
        <w:rPr>
          <w:rFonts w:ascii="Times New Roman" w:hAnsi="Times New Roman" w:cs="Times New Roman"/>
          <w:sz w:val="20"/>
          <w:szCs w:val="20"/>
        </w:rPr>
        <w:t xml:space="preserve"> Chabet, interview, Ortigas, 2008, transcript pg. 22.</w:t>
      </w:r>
    </w:p>
    <w:p w14:paraId="78F2BBFD" w14:textId="77777777" w:rsidR="00803718" w:rsidRPr="007E0564" w:rsidRDefault="00803718" w:rsidP="0091084D">
      <w:pPr>
        <w:pStyle w:val="FootnoteText"/>
        <w:rPr>
          <w:rFonts w:ascii="Times New Roman" w:hAnsi="Times New Roman" w:cs="Times New Roman"/>
          <w:sz w:val="20"/>
          <w:szCs w:val="20"/>
        </w:rPr>
      </w:pPr>
    </w:p>
  </w:footnote>
  <w:footnote w:id="7">
    <w:p w14:paraId="1322DC90" w14:textId="774AC0AE" w:rsidR="00803718" w:rsidRPr="007E0564" w:rsidRDefault="00803718" w:rsidP="0091084D">
      <w:pPr>
        <w:pStyle w:val="FootnoteText"/>
        <w:rPr>
          <w:rFonts w:ascii="Times New Roman" w:hAnsi="Times New Roman" w:cs="Times New Roman"/>
          <w:sz w:val="20"/>
          <w:szCs w:val="20"/>
        </w:rPr>
      </w:pPr>
      <w:r w:rsidRPr="007E0564">
        <w:rPr>
          <w:rStyle w:val="FootnoteReference"/>
          <w:rFonts w:ascii="Times New Roman" w:hAnsi="Times New Roman" w:cs="Times New Roman"/>
          <w:sz w:val="20"/>
          <w:szCs w:val="20"/>
        </w:rPr>
        <w:footnoteRef/>
      </w:r>
      <w:r w:rsidRPr="007E0564">
        <w:rPr>
          <w:rFonts w:ascii="Times New Roman" w:hAnsi="Times New Roman" w:cs="Times New Roman"/>
          <w:sz w:val="20"/>
          <w:szCs w:val="20"/>
        </w:rPr>
        <w:t xml:space="preserve"> Ray Albano, </w:t>
      </w:r>
      <w:bookmarkStart w:id="3" w:name="_Hlk507235700"/>
      <w:r w:rsidRPr="007E0564">
        <w:rPr>
          <w:rFonts w:ascii="Times New Roman" w:hAnsi="Times New Roman" w:cs="Times New Roman"/>
          <w:sz w:val="20"/>
          <w:szCs w:val="20"/>
        </w:rPr>
        <w:t>“Alternative Spaces,”</w:t>
      </w:r>
      <w:r>
        <w:rPr>
          <w:rFonts w:ascii="Times New Roman" w:hAnsi="Times New Roman" w:cs="Times New Roman"/>
          <w:sz w:val="20"/>
          <w:szCs w:val="20"/>
        </w:rPr>
        <w:t xml:space="preserve"> </w:t>
      </w:r>
      <w:r>
        <w:rPr>
          <w:rFonts w:ascii="Times New Roman" w:hAnsi="Times New Roman" w:cs="Times New Roman"/>
          <w:i/>
          <w:sz w:val="20"/>
          <w:szCs w:val="20"/>
        </w:rPr>
        <w:t>Philippine Art Supplement</w:t>
      </w:r>
      <w:r>
        <w:rPr>
          <w:rFonts w:ascii="Times New Roman" w:hAnsi="Times New Roman" w:cs="Times New Roman"/>
          <w:sz w:val="20"/>
          <w:szCs w:val="20"/>
        </w:rPr>
        <w:t xml:space="preserve"> 2, no. 6 (Nov.</w:t>
      </w:r>
      <w:r w:rsidR="009B0FDB">
        <w:rPr>
          <w:rFonts w:ascii="Times New Roman" w:hAnsi="Times New Roman" w:cs="Times New Roman"/>
          <w:sz w:val="20"/>
          <w:szCs w:val="20"/>
        </w:rPr>
        <w:t>–</w:t>
      </w:r>
      <w:r>
        <w:rPr>
          <w:rFonts w:ascii="Times New Roman" w:hAnsi="Times New Roman" w:cs="Times New Roman"/>
          <w:sz w:val="20"/>
          <w:szCs w:val="20"/>
        </w:rPr>
        <w:t>Dec.</w:t>
      </w:r>
      <w:r w:rsidRPr="007E0564">
        <w:rPr>
          <w:rFonts w:ascii="Times New Roman" w:hAnsi="Times New Roman" w:cs="Times New Roman"/>
          <w:sz w:val="20"/>
          <w:szCs w:val="20"/>
        </w:rPr>
        <w:t xml:space="preserve"> </w:t>
      </w:r>
      <w:r>
        <w:rPr>
          <w:rFonts w:ascii="Times New Roman" w:hAnsi="Times New Roman" w:cs="Times New Roman"/>
          <w:sz w:val="20"/>
          <w:szCs w:val="20"/>
        </w:rPr>
        <w:t xml:space="preserve">1981): </w:t>
      </w:r>
      <w:r w:rsidRPr="007E0564">
        <w:rPr>
          <w:rFonts w:ascii="Times New Roman" w:hAnsi="Times New Roman" w:cs="Times New Roman"/>
          <w:sz w:val="20"/>
          <w:szCs w:val="20"/>
        </w:rPr>
        <w:t>9</w:t>
      </w:r>
      <w:r>
        <w:rPr>
          <w:rFonts w:ascii="Times New Roman" w:hAnsi="Times New Roman" w:cs="Times New Roman"/>
          <w:sz w:val="20"/>
          <w:szCs w:val="20"/>
        </w:rPr>
        <w:t>.</w:t>
      </w:r>
      <w:bookmarkEnd w:id="3"/>
    </w:p>
    <w:p w14:paraId="3B743955" w14:textId="77777777" w:rsidR="00803718" w:rsidRPr="007E0564" w:rsidRDefault="00803718" w:rsidP="0091084D">
      <w:pPr>
        <w:pStyle w:val="FootnoteText"/>
        <w:rPr>
          <w:rFonts w:ascii="Times New Roman" w:hAnsi="Times New Roman" w:cs="Times New Roman"/>
          <w:sz w:val="20"/>
          <w:szCs w:val="20"/>
        </w:rPr>
      </w:pPr>
    </w:p>
  </w:footnote>
  <w:footnote w:id="8">
    <w:p w14:paraId="74C8547B" w14:textId="1726E456" w:rsidR="00803718" w:rsidRPr="007E0564" w:rsidRDefault="00803718" w:rsidP="0091084D">
      <w:pPr>
        <w:pStyle w:val="FootnoteText"/>
        <w:rPr>
          <w:rFonts w:ascii="Times New Roman" w:hAnsi="Times New Roman" w:cs="Times New Roman"/>
          <w:sz w:val="20"/>
          <w:szCs w:val="20"/>
        </w:rPr>
      </w:pPr>
      <w:r w:rsidRPr="007E0564">
        <w:rPr>
          <w:rStyle w:val="FootnoteReference"/>
          <w:rFonts w:ascii="Times New Roman" w:hAnsi="Times New Roman" w:cs="Times New Roman"/>
          <w:sz w:val="20"/>
          <w:szCs w:val="20"/>
        </w:rPr>
        <w:footnoteRef/>
      </w:r>
      <w:r w:rsidRPr="007E0564">
        <w:rPr>
          <w:rFonts w:ascii="Times New Roman" w:hAnsi="Times New Roman" w:cs="Times New Roman"/>
          <w:sz w:val="20"/>
          <w:szCs w:val="20"/>
        </w:rPr>
        <w:t xml:space="preserve"> </w:t>
      </w:r>
      <w:r>
        <w:rPr>
          <w:rFonts w:ascii="Times New Roman" w:hAnsi="Times New Roman" w:cs="Times New Roman"/>
          <w:sz w:val="20"/>
          <w:szCs w:val="20"/>
        </w:rPr>
        <w:t>Albano, “Alternative Spaces.”</w:t>
      </w:r>
      <w:r w:rsidRPr="007E0564">
        <w:rPr>
          <w:rFonts w:ascii="Times New Roman" w:hAnsi="Times New Roman" w:cs="Times New Roman"/>
          <w:sz w:val="20"/>
          <w:szCs w:val="20"/>
        </w:rPr>
        <w:t xml:space="preserve"> </w:t>
      </w:r>
    </w:p>
    <w:p w14:paraId="445DF462" w14:textId="77777777" w:rsidR="00803718" w:rsidRPr="007E0564" w:rsidRDefault="00803718" w:rsidP="0091084D">
      <w:pPr>
        <w:pStyle w:val="FootnoteText"/>
        <w:rPr>
          <w:rFonts w:ascii="Times New Roman" w:hAnsi="Times New Roman" w:cs="Times New Roman"/>
          <w:sz w:val="20"/>
          <w:szCs w:val="20"/>
        </w:rPr>
      </w:pPr>
    </w:p>
  </w:footnote>
  <w:footnote w:id="9">
    <w:p w14:paraId="2A70AA15" w14:textId="18C06FCF" w:rsidR="00803718" w:rsidRPr="007E0564" w:rsidRDefault="00803718" w:rsidP="005C641D">
      <w:pPr>
        <w:pStyle w:val="FootnoteText"/>
        <w:rPr>
          <w:rFonts w:ascii="Times New Roman" w:hAnsi="Times New Roman" w:cs="Times New Roman"/>
          <w:sz w:val="20"/>
          <w:szCs w:val="20"/>
        </w:rPr>
      </w:pPr>
      <w:r w:rsidRPr="007E0564">
        <w:rPr>
          <w:rStyle w:val="FootnoteReference"/>
          <w:rFonts w:ascii="Times New Roman" w:hAnsi="Times New Roman" w:cs="Times New Roman"/>
          <w:sz w:val="20"/>
          <w:szCs w:val="20"/>
        </w:rPr>
        <w:footnoteRef/>
      </w:r>
      <w:r w:rsidRPr="007E0564">
        <w:rPr>
          <w:rFonts w:ascii="Times New Roman" w:hAnsi="Times New Roman" w:cs="Times New Roman"/>
          <w:sz w:val="20"/>
          <w:szCs w:val="20"/>
        </w:rPr>
        <w:t xml:space="preserve"> </w:t>
      </w:r>
      <w:r>
        <w:rPr>
          <w:rFonts w:ascii="Times New Roman" w:hAnsi="Times New Roman" w:cs="Times New Roman"/>
          <w:sz w:val="20"/>
          <w:szCs w:val="20"/>
        </w:rPr>
        <w:t>Albano, “Alternative Spaces.”</w:t>
      </w:r>
    </w:p>
    <w:p w14:paraId="3F39ACDD" w14:textId="77777777" w:rsidR="00803718" w:rsidRPr="007E0564" w:rsidRDefault="00803718" w:rsidP="005C641D">
      <w:pPr>
        <w:pStyle w:val="FootnoteText"/>
        <w:rPr>
          <w:rFonts w:ascii="Times New Roman" w:hAnsi="Times New Roman" w:cs="Times New Roman"/>
          <w:sz w:val="20"/>
          <w:szCs w:val="20"/>
        </w:rPr>
      </w:pPr>
      <w:r w:rsidRPr="007E0564">
        <w:rPr>
          <w:rFonts w:ascii="Times New Roman" w:hAnsi="Times New Roman" w:cs="Times New Roman"/>
          <w:sz w:val="20"/>
          <w:szCs w:val="20"/>
        </w:rPr>
        <w:t xml:space="preserve"> </w:t>
      </w:r>
    </w:p>
  </w:footnote>
  <w:footnote w:id="10">
    <w:p w14:paraId="3A55C6AD" w14:textId="1CD1AA33" w:rsidR="00803718" w:rsidRDefault="00803718" w:rsidP="008C5AD1">
      <w:pPr>
        <w:pStyle w:val="FootnoteText"/>
        <w:rPr>
          <w:rFonts w:ascii="Times New Roman" w:hAnsi="Times New Roman" w:cs="Times New Roman"/>
          <w:sz w:val="20"/>
          <w:szCs w:val="20"/>
        </w:rPr>
      </w:pPr>
      <w:r w:rsidRPr="007C28AF">
        <w:rPr>
          <w:rStyle w:val="FootnoteReference"/>
          <w:rFonts w:ascii="Times New Roman" w:hAnsi="Times New Roman" w:cs="Times New Roman"/>
          <w:sz w:val="20"/>
          <w:szCs w:val="20"/>
        </w:rPr>
        <w:footnoteRef/>
      </w:r>
      <w:r w:rsidRPr="007C28AF">
        <w:rPr>
          <w:sz w:val="20"/>
          <w:szCs w:val="20"/>
        </w:rPr>
        <w:t xml:space="preserve"> </w:t>
      </w:r>
      <w:r>
        <w:rPr>
          <w:rFonts w:ascii="Times New Roman" w:hAnsi="Times New Roman" w:cs="Times New Roman"/>
          <w:sz w:val="20"/>
          <w:szCs w:val="20"/>
        </w:rPr>
        <w:t>Albano, “Alternative Spaces.”</w:t>
      </w:r>
    </w:p>
    <w:p w14:paraId="327B1668" w14:textId="77777777" w:rsidR="008C0684" w:rsidRDefault="008C0684" w:rsidP="008C5AD1">
      <w:pPr>
        <w:pStyle w:val="FootnoteText"/>
      </w:pPr>
    </w:p>
  </w:footnote>
  <w:footnote w:id="11">
    <w:p w14:paraId="5DB15DE1" w14:textId="77777777" w:rsidR="00803718" w:rsidRDefault="00803718" w:rsidP="00EF1D71">
      <w:pPr>
        <w:pStyle w:val="FootnoteText"/>
        <w:rPr>
          <w:rFonts w:ascii="Times New Roman" w:hAnsi="Times New Roman" w:cs="Times New Roman"/>
          <w:sz w:val="20"/>
          <w:szCs w:val="20"/>
        </w:rPr>
      </w:pPr>
      <w:r w:rsidRPr="00600D43">
        <w:rPr>
          <w:rStyle w:val="FootnoteReference"/>
          <w:rFonts w:ascii="Times New Roman" w:hAnsi="Times New Roman" w:cs="Times New Roman"/>
          <w:sz w:val="20"/>
          <w:szCs w:val="20"/>
        </w:rPr>
        <w:footnoteRef/>
      </w:r>
      <w:r w:rsidRPr="00600D43">
        <w:rPr>
          <w:rFonts w:ascii="Times New Roman" w:hAnsi="Times New Roman" w:cs="Times New Roman"/>
          <w:sz w:val="20"/>
          <w:szCs w:val="20"/>
        </w:rPr>
        <w:t xml:space="preserve"> Albano, “Developmental Art of the Philippines,” 15.</w:t>
      </w:r>
    </w:p>
    <w:p w14:paraId="786B71CD" w14:textId="77777777" w:rsidR="00803718" w:rsidRPr="00600D43" w:rsidRDefault="00803718" w:rsidP="00EF1D71">
      <w:pPr>
        <w:pStyle w:val="FootnoteText"/>
        <w:rPr>
          <w:rFonts w:ascii="Times New Roman" w:hAnsi="Times New Roman" w:cs="Times New Roman"/>
          <w:sz w:val="20"/>
          <w:szCs w:val="20"/>
        </w:rPr>
      </w:pPr>
      <w:r w:rsidRPr="00600D43">
        <w:rPr>
          <w:rFonts w:ascii="Times New Roman" w:hAnsi="Times New Roman" w:cs="Times New Roman"/>
          <w:sz w:val="20"/>
          <w:szCs w:val="20"/>
        </w:rPr>
        <w:t xml:space="preserve">   </w:t>
      </w:r>
    </w:p>
  </w:footnote>
  <w:footnote w:id="12">
    <w:p w14:paraId="2FA37AD2" w14:textId="1EC4BCE9" w:rsidR="00803718" w:rsidRDefault="00803718" w:rsidP="00EF1D71">
      <w:pPr>
        <w:pStyle w:val="FootnoteText"/>
        <w:rPr>
          <w:rFonts w:ascii="Times New Roman" w:hAnsi="Times New Roman" w:cs="Times New Roman"/>
          <w:sz w:val="20"/>
          <w:szCs w:val="20"/>
        </w:rPr>
      </w:pPr>
      <w:r w:rsidRPr="00600D43">
        <w:rPr>
          <w:rStyle w:val="FootnoteReference"/>
          <w:rFonts w:ascii="Times New Roman" w:hAnsi="Times New Roman" w:cs="Times New Roman"/>
          <w:sz w:val="20"/>
          <w:szCs w:val="20"/>
        </w:rPr>
        <w:footnoteRef/>
      </w:r>
      <w:r w:rsidRPr="00600D43">
        <w:rPr>
          <w:rFonts w:ascii="Times New Roman" w:hAnsi="Times New Roman" w:cs="Times New Roman"/>
          <w:sz w:val="20"/>
          <w:szCs w:val="20"/>
        </w:rPr>
        <w:t xml:space="preserve"> Albano, “Developmental Art of the Philippines,” 15.   </w:t>
      </w:r>
    </w:p>
    <w:p w14:paraId="2DAB9AB0" w14:textId="77777777" w:rsidR="00803718" w:rsidRPr="00600D43" w:rsidRDefault="00803718" w:rsidP="00EF1D71">
      <w:pPr>
        <w:pStyle w:val="FootnoteText"/>
        <w:rPr>
          <w:rFonts w:ascii="Times New Roman" w:hAnsi="Times New Roman" w:cs="Times New Roman"/>
          <w:sz w:val="20"/>
          <w:szCs w:val="20"/>
        </w:rPr>
      </w:pPr>
    </w:p>
  </w:footnote>
  <w:footnote w:id="13">
    <w:p w14:paraId="08E80709" w14:textId="15B807B6" w:rsidR="00803718" w:rsidRDefault="00803718" w:rsidP="00212908">
      <w:pPr>
        <w:pStyle w:val="FootnoteText"/>
      </w:pPr>
      <w:r w:rsidRPr="007C28AF">
        <w:rPr>
          <w:rStyle w:val="FootnoteReference"/>
          <w:rFonts w:ascii="Times New Roman" w:hAnsi="Times New Roman" w:cs="Times New Roman"/>
          <w:sz w:val="20"/>
          <w:szCs w:val="20"/>
        </w:rPr>
        <w:footnoteRef/>
      </w:r>
      <w:r w:rsidRPr="007C28AF">
        <w:rPr>
          <w:sz w:val="20"/>
          <w:szCs w:val="20"/>
        </w:rPr>
        <w:t xml:space="preserve"> </w:t>
      </w:r>
      <w:r w:rsidRPr="00600D43">
        <w:rPr>
          <w:rFonts w:ascii="Times New Roman" w:hAnsi="Times New Roman" w:cs="Times New Roman"/>
          <w:sz w:val="20"/>
          <w:szCs w:val="20"/>
        </w:rPr>
        <w:t>Albano, “Developmental Art of the Philippines,” 15.</w:t>
      </w:r>
    </w:p>
    <w:p w14:paraId="13902AA8" w14:textId="77777777" w:rsidR="00803718" w:rsidRDefault="00803718" w:rsidP="00212908">
      <w:pPr>
        <w:pStyle w:val="FootnoteText"/>
      </w:pPr>
    </w:p>
  </w:footnote>
  <w:footnote w:id="14">
    <w:p w14:paraId="2B5A27F5" w14:textId="77777777" w:rsidR="00803718" w:rsidRDefault="00803718" w:rsidP="00EF1D71">
      <w:pPr>
        <w:pStyle w:val="FootnoteText"/>
        <w:rPr>
          <w:rFonts w:ascii="Times New Roman" w:hAnsi="Times New Roman" w:cs="Times New Roman"/>
          <w:sz w:val="20"/>
          <w:szCs w:val="20"/>
        </w:rPr>
      </w:pPr>
      <w:r w:rsidRPr="00600D43">
        <w:rPr>
          <w:rStyle w:val="FootnoteReference"/>
          <w:rFonts w:ascii="Times New Roman" w:hAnsi="Times New Roman" w:cs="Times New Roman"/>
          <w:sz w:val="20"/>
          <w:szCs w:val="20"/>
        </w:rPr>
        <w:footnoteRef/>
      </w:r>
      <w:r w:rsidRPr="00600D43">
        <w:rPr>
          <w:rFonts w:ascii="Times New Roman" w:hAnsi="Times New Roman" w:cs="Times New Roman"/>
          <w:sz w:val="20"/>
          <w:szCs w:val="20"/>
        </w:rPr>
        <w:t xml:space="preserve"> </w:t>
      </w:r>
      <w:r>
        <w:rPr>
          <w:rFonts w:ascii="Times New Roman" w:hAnsi="Times New Roman" w:cs="Times New Roman"/>
          <w:sz w:val="20"/>
          <w:szCs w:val="20"/>
        </w:rPr>
        <w:t xml:space="preserve">Imelda as documented by Jose S. Salazar, “‘Not Where It’s At’: Cultural Center is Anti-Revolutionary Instrument of Establishment and Therefore Not Truly Cultural, Says Author,” </w:t>
      </w:r>
      <w:r>
        <w:rPr>
          <w:rFonts w:ascii="Times New Roman" w:hAnsi="Times New Roman" w:cs="Times New Roman"/>
          <w:i/>
          <w:sz w:val="20"/>
          <w:szCs w:val="20"/>
        </w:rPr>
        <w:t>Philippine Free Press</w:t>
      </w:r>
      <w:r>
        <w:rPr>
          <w:rFonts w:ascii="Times New Roman" w:hAnsi="Times New Roman" w:cs="Times New Roman"/>
          <w:sz w:val="20"/>
          <w:szCs w:val="20"/>
        </w:rPr>
        <w:t xml:space="preserve">, November 15, 1969. Over decade later, however, Albano writes that, “A permanent collection is not possible to have because the CCP has no building and accompanying budget yet.” From </w:t>
      </w:r>
      <w:r w:rsidRPr="00600D43">
        <w:rPr>
          <w:rFonts w:ascii="Times New Roman" w:hAnsi="Times New Roman" w:cs="Times New Roman"/>
          <w:sz w:val="20"/>
          <w:szCs w:val="20"/>
        </w:rPr>
        <w:t xml:space="preserve">Albano, “Developmental Art of the Philippines,” 15. </w:t>
      </w:r>
    </w:p>
    <w:p w14:paraId="3CBBA990" w14:textId="77777777" w:rsidR="00803718" w:rsidRPr="00822718" w:rsidRDefault="00803718" w:rsidP="00EF1D71">
      <w:pPr>
        <w:pStyle w:val="FootnoteText"/>
        <w:rPr>
          <w:rFonts w:ascii="Times New Roman" w:hAnsi="Times New Roman" w:cs="Times New Roman"/>
          <w:sz w:val="20"/>
          <w:szCs w:val="20"/>
        </w:rPr>
      </w:pPr>
      <w:r w:rsidRPr="00600D43">
        <w:rPr>
          <w:rFonts w:ascii="Times New Roman" w:hAnsi="Times New Roman" w:cs="Times New Roman"/>
          <w:sz w:val="20"/>
          <w:szCs w:val="20"/>
        </w:rPr>
        <w:t xml:space="preserve">  </w:t>
      </w:r>
      <w:r>
        <w:rPr>
          <w:rFonts w:ascii="Times New Roman" w:hAnsi="Times New Roman" w:cs="Times New Roman"/>
          <w:sz w:val="20"/>
          <w:szCs w:val="20"/>
        </w:rPr>
        <w:t xml:space="preserve"> </w:t>
      </w:r>
    </w:p>
  </w:footnote>
  <w:footnote w:id="15">
    <w:p w14:paraId="4B47BECB" w14:textId="09022DF4" w:rsidR="00803718" w:rsidRPr="000D40AA"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w:t>
      </w:r>
      <w:bookmarkStart w:id="4" w:name="_Hlk507235960"/>
      <w:r w:rsidRPr="000D40AA">
        <w:rPr>
          <w:rFonts w:ascii="Times New Roman" w:hAnsi="Times New Roman" w:cs="Times New Roman"/>
          <w:sz w:val="20"/>
          <w:szCs w:val="20"/>
        </w:rPr>
        <w:t xml:space="preserve">“101 Artists: Incidents at Shop 6,” </w:t>
      </w:r>
      <w:r w:rsidRPr="000D40AA">
        <w:rPr>
          <w:rFonts w:ascii="Times New Roman" w:hAnsi="Times New Roman" w:cs="Times New Roman"/>
          <w:i/>
          <w:sz w:val="20"/>
          <w:szCs w:val="20"/>
        </w:rPr>
        <w:t>Marks</w:t>
      </w:r>
      <w:r w:rsidR="00D46E5F">
        <w:rPr>
          <w:rFonts w:ascii="Times New Roman" w:hAnsi="Times New Roman" w:cs="Times New Roman"/>
          <w:sz w:val="20"/>
          <w:szCs w:val="20"/>
        </w:rPr>
        <w:t xml:space="preserve"> 1</w:t>
      </w:r>
      <w:r>
        <w:rPr>
          <w:rFonts w:ascii="Times New Roman" w:hAnsi="Times New Roman" w:cs="Times New Roman"/>
          <w:sz w:val="20"/>
          <w:szCs w:val="20"/>
        </w:rPr>
        <w:t xml:space="preserve">, no. 2-4 </w:t>
      </w:r>
      <w:r w:rsidR="00D46E5F">
        <w:rPr>
          <w:rFonts w:ascii="Times New Roman" w:hAnsi="Times New Roman" w:cs="Times New Roman"/>
          <w:sz w:val="20"/>
          <w:szCs w:val="20"/>
        </w:rPr>
        <w:t>(</w:t>
      </w:r>
      <w:r>
        <w:rPr>
          <w:rFonts w:ascii="Times New Roman" w:hAnsi="Times New Roman" w:cs="Times New Roman"/>
          <w:sz w:val="20"/>
          <w:szCs w:val="20"/>
        </w:rPr>
        <w:t>May-Oct 1974</w:t>
      </w:r>
      <w:r w:rsidR="00D46E5F">
        <w:rPr>
          <w:rFonts w:ascii="Times New Roman" w:hAnsi="Times New Roman" w:cs="Times New Roman"/>
          <w:sz w:val="20"/>
          <w:szCs w:val="20"/>
        </w:rPr>
        <w:t>)</w:t>
      </w:r>
      <w:r>
        <w:rPr>
          <w:rFonts w:ascii="Times New Roman" w:hAnsi="Times New Roman" w:cs="Times New Roman"/>
          <w:sz w:val="20"/>
          <w:szCs w:val="20"/>
        </w:rPr>
        <w:t>.</w:t>
      </w:r>
      <w:bookmarkEnd w:id="4"/>
    </w:p>
    <w:p w14:paraId="1A6F5B3F" w14:textId="77777777" w:rsidR="00803718" w:rsidRPr="000D40AA" w:rsidRDefault="00803718" w:rsidP="006C6438">
      <w:pPr>
        <w:pStyle w:val="FootnoteText"/>
        <w:rPr>
          <w:rFonts w:ascii="Times New Roman" w:hAnsi="Times New Roman" w:cs="Times New Roman"/>
          <w:sz w:val="20"/>
          <w:szCs w:val="20"/>
        </w:rPr>
      </w:pPr>
    </w:p>
  </w:footnote>
  <w:footnote w:id="16">
    <w:p w14:paraId="667262F1" w14:textId="77777777" w:rsidR="00803718" w:rsidRPr="007E0564" w:rsidRDefault="00803718" w:rsidP="00F97EA6">
      <w:pPr>
        <w:pStyle w:val="FootnoteText"/>
        <w:rPr>
          <w:rFonts w:ascii="Times New Roman" w:hAnsi="Times New Roman" w:cs="Times New Roman"/>
          <w:sz w:val="20"/>
          <w:szCs w:val="20"/>
        </w:rPr>
      </w:pPr>
      <w:r w:rsidRPr="007E0564">
        <w:rPr>
          <w:rStyle w:val="FootnoteReference"/>
          <w:rFonts w:ascii="Times New Roman" w:hAnsi="Times New Roman" w:cs="Times New Roman"/>
          <w:sz w:val="20"/>
          <w:szCs w:val="20"/>
        </w:rPr>
        <w:footnoteRef/>
      </w:r>
      <w:r w:rsidRPr="007E0564">
        <w:rPr>
          <w:rFonts w:ascii="Times New Roman" w:hAnsi="Times New Roman" w:cs="Times New Roman"/>
          <w:sz w:val="20"/>
          <w:szCs w:val="20"/>
        </w:rPr>
        <w:t xml:space="preserve"> The name Shop 6 arose because the artists had mistakenly believed the storefront to be shop number six; by the time they realized that 6 was not the actual number of the shop, the name Shop 6</w:t>
      </w:r>
      <w:r w:rsidRPr="007E0564">
        <w:rPr>
          <w:rFonts w:ascii="Times New Roman" w:hAnsi="Times New Roman" w:cs="Times New Roman"/>
          <w:i/>
          <w:sz w:val="20"/>
          <w:szCs w:val="20"/>
        </w:rPr>
        <w:t xml:space="preserve"> </w:t>
      </w:r>
      <w:r w:rsidRPr="007E0564">
        <w:rPr>
          <w:rFonts w:ascii="Times New Roman" w:hAnsi="Times New Roman" w:cs="Times New Roman"/>
          <w:sz w:val="20"/>
          <w:szCs w:val="20"/>
        </w:rPr>
        <w:t xml:space="preserve">had “stuck.” Roberto Chabet Interview with Francesca Enriquez, 1990s, Asia Art Archive Hong Kong, Chabet Archive, Onsite-Access Only. </w:t>
      </w:r>
    </w:p>
    <w:p w14:paraId="4D4A9F8D" w14:textId="77777777" w:rsidR="00803718" w:rsidRPr="007E0564" w:rsidRDefault="00803718" w:rsidP="00F97EA6">
      <w:pPr>
        <w:pStyle w:val="FootnoteText"/>
        <w:rPr>
          <w:rFonts w:ascii="Times New Roman" w:hAnsi="Times New Roman" w:cs="Times New Roman"/>
          <w:sz w:val="20"/>
          <w:szCs w:val="20"/>
        </w:rPr>
      </w:pPr>
    </w:p>
  </w:footnote>
  <w:footnote w:id="17">
    <w:p w14:paraId="53565FE8" w14:textId="77777777" w:rsidR="00803718"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“101 Artists: Incidents at Shop</w:t>
      </w:r>
      <w:r>
        <w:rPr>
          <w:rFonts w:ascii="Times New Roman" w:hAnsi="Times New Roman" w:cs="Times New Roman"/>
          <w:sz w:val="20"/>
          <w:szCs w:val="20"/>
        </w:rPr>
        <w:t xml:space="preserve"> 6,</w:t>
      </w:r>
      <w:r w:rsidRPr="000D40AA">
        <w:rPr>
          <w:rFonts w:ascii="Times New Roman" w:hAnsi="Times New Roman" w:cs="Times New Roman"/>
          <w:sz w:val="20"/>
          <w:szCs w:val="20"/>
        </w:rPr>
        <w:t>”</w:t>
      </w:r>
      <w:r>
        <w:rPr>
          <w:rFonts w:ascii="Times New Roman" w:hAnsi="Times New Roman" w:cs="Times New Roman"/>
          <w:sz w:val="20"/>
          <w:szCs w:val="20"/>
        </w:rPr>
        <w:t xml:space="preserve"> </w:t>
      </w:r>
      <w:r>
        <w:rPr>
          <w:rFonts w:ascii="Times New Roman" w:hAnsi="Times New Roman" w:cs="Times New Roman"/>
          <w:i/>
          <w:sz w:val="20"/>
          <w:szCs w:val="20"/>
        </w:rPr>
        <w:t>Marks</w:t>
      </w:r>
      <w:r>
        <w:rPr>
          <w:rFonts w:ascii="Times New Roman" w:hAnsi="Times New Roman" w:cs="Times New Roman"/>
          <w:sz w:val="20"/>
          <w:szCs w:val="20"/>
        </w:rPr>
        <w:t xml:space="preserve">. </w:t>
      </w:r>
      <w:r w:rsidRPr="000D40AA">
        <w:rPr>
          <w:rFonts w:ascii="Times New Roman" w:hAnsi="Times New Roman" w:cs="Times New Roman"/>
          <w:sz w:val="20"/>
          <w:szCs w:val="20"/>
        </w:rPr>
        <w:t xml:space="preserve"> </w:t>
      </w:r>
    </w:p>
    <w:p w14:paraId="33AA3248" w14:textId="77777777" w:rsidR="00803718" w:rsidRPr="000D40AA" w:rsidRDefault="00803718" w:rsidP="006C6438">
      <w:pPr>
        <w:pStyle w:val="FootnoteText"/>
        <w:rPr>
          <w:rFonts w:ascii="Times New Roman" w:hAnsi="Times New Roman" w:cs="Times New Roman"/>
          <w:sz w:val="20"/>
          <w:szCs w:val="20"/>
        </w:rPr>
      </w:pPr>
    </w:p>
  </w:footnote>
  <w:footnote w:id="18">
    <w:p w14:paraId="2357B652" w14:textId="67A90AD7" w:rsidR="00803718"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w:t>
      </w:r>
      <w:r w:rsidR="009B0FDB" w:rsidRPr="000D40AA">
        <w:rPr>
          <w:rFonts w:ascii="Times New Roman" w:hAnsi="Times New Roman" w:cs="Times New Roman"/>
          <w:sz w:val="20"/>
          <w:szCs w:val="20"/>
        </w:rPr>
        <w:t>“101 Artists: Incidents at Shop</w:t>
      </w:r>
      <w:r w:rsidR="009B0FDB">
        <w:rPr>
          <w:rFonts w:ascii="Times New Roman" w:hAnsi="Times New Roman" w:cs="Times New Roman"/>
          <w:sz w:val="20"/>
          <w:szCs w:val="20"/>
        </w:rPr>
        <w:t xml:space="preserve"> 6,</w:t>
      </w:r>
      <w:r w:rsidR="009B0FDB" w:rsidRPr="000D40AA">
        <w:rPr>
          <w:rFonts w:ascii="Times New Roman" w:hAnsi="Times New Roman" w:cs="Times New Roman"/>
          <w:sz w:val="20"/>
          <w:szCs w:val="20"/>
        </w:rPr>
        <w:t>”</w:t>
      </w:r>
      <w:r w:rsidR="009B0FDB">
        <w:rPr>
          <w:rFonts w:ascii="Times New Roman" w:hAnsi="Times New Roman" w:cs="Times New Roman"/>
          <w:sz w:val="20"/>
          <w:szCs w:val="20"/>
        </w:rPr>
        <w:t xml:space="preserve"> </w:t>
      </w:r>
      <w:r w:rsidR="009B0FDB">
        <w:rPr>
          <w:rFonts w:ascii="Times New Roman" w:hAnsi="Times New Roman" w:cs="Times New Roman"/>
          <w:i/>
          <w:sz w:val="20"/>
          <w:szCs w:val="20"/>
        </w:rPr>
        <w:t>Marks</w:t>
      </w:r>
      <w:r w:rsidR="009B0FDB">
        <w:rPr>
          <w:rFonts w:ascii="Times New Roman" w:hAnsi="Times New Roman" w:cs="Times New Roman"/>
          <w:sz w:val="20"/>
          <w:szCs w:val="20"/>
        </w:rPr>
        <w:t xml:space="preserve">. </w:t>
      </w:r>
      <w:r w:rsidR="009B0FDB" w:rsidRPr="000D40AA">
        <w:rPr>
          <w:rFonts w:ascii="Times New Roman" w:hAnsi="Times New Roman" w:cs="Times New Roman"/>
          <w:sz w:val="20"/>
          <w:szCs w:val="20"/>
        </w:rPr>
        <w:t xml:space="preserve"> </w:t>
      </w:r>
    </w:p>
    <w:p w14:paraId="44B67D3D" w14:textId="77777777" w:rsidR="00803718" w:rsidRPr="000D40AA" w:rsidRDefault="00803718" w:rsidP="006C6438">
      <w:pPr>
        <w:pStyle w:val="FootnoteText"/>
        <w:rPr>
          <w:rFonts w:ascii="Times New Roman" w:hAnsi="Times New Roman" w:cs="Times New Roman"/>
          <w:sz w:val="20"/>
          <w:szCs w:val="20"/>
        </w:rPr>
      </w:pPr>
    </w:p>
  </w:footnote>
  <w:footnote w:id="19">
    <w:p w14:paraId="5A02768C" w14:textId="77777777" w:rsidR="00803718" w:rsidRPr="000D40AA" w:rsidRDefault="00803718" w:rsidP="001E6857">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w:t>
      </w:r>
      <w:bookmarkStart w:id="5" w:name="_Hlk507236084"/>
      <w:r w:rsidRPr="000D40AA">
        <w:rPr>
          <w:rFonts w:ascii="Times New Roman" w:hAnsi="Times New Roman" w:cs="Times New Roman"/>
          <w:sz w:val="20"/>
          <w:szCs w:val="20"/>
        </w:rPr>
        <w:t xml:space="preserve">Rina B. Jimenez, “How Culture Came to Cubao,” </w:t>
      </w:r>
      <w:r w:rsidRPr="000D40AA">
        <w:rPr>
          <w:rFonts w:ascii="Times New Roman" w:hAnsi="Times New Roman" w:cs="Times New Roman"/>
          <w:i/>
          <w:sz w:val="20"/>
          <w:szCs w:val="20"/>
        </w:rPr>
        <w:t>Philippine Panorama</w:t>
      </w:r>
      <w:r w:rsidRPr="000D40AA">
        <w:rPr>
          <w:rFonts w:ascii="Times New Roman" w:hAnsi="Times New Roman" w:cs="Times New Roman"/>
          <w:sz w:val="20"/>
          <w:szCs w:val="20"/>
        </w:rPr>
        <w:t xml:space="preserve">, May 12, 1974, 15. </w:t>
      </w:r>
      <w:bookmarkEnd w:id="5"/>
      <w:r w:rsidRPr="000D40AA">
        <w:rPr>
          <w:rFonts w:ascii="Times New Roman" w:hAnsi="Times New Roman" w:cs="Times New Roman"/>
          <w:sz w:val="20"/>
          <w:szCs w:val="20"/>
          <w:lang w:eastAsia="zh-TW"/>
        </w:rPr>
        <w:t xml:space="preserve">In the article, Jimenez describes the work exhibited at Lahi Gallery by Chabet and friends as “environmental sculptures.” </w:t>
      </w:r>
    </w:p>
  </w:footnote>
  <w:footnote w:id="20">
    <w:p w14:paraId="63D182FF" w14:textId="5C5DF49A" w:rsidR="00803718" w:rsidRPr="005D3363" w:rsidRDefault="00803718">
      <w:pPr>
        <w:pStyle w:val="FootnoteText"/>
        <w:rPr>
          <w:rFonts w:ascii="Times New Roman" w:hAnsi="Times New Roman" w:cs="Times New Roman"/>
          <w:sz w:val="20"/>
          <w:szCs w:val="20"/>
        </w:rPr>
      </w:pPr>
      <w:r w:rsidRPr="005D3363">
        <w:rPr>
          <w:rStyle w:val="FootnoteReference"/>
          <w:rFonts w:ascii="Times New Roman" w:hAnsi="Times New Roman" w:cs="Times New Roman"/>
          <w:sz w:val="20"/>
          <w:szCs w:val="20"/>
        </w:rPr>
        <w:footnoteRef/>
      </w:r>
      <w:r w:rsidRPr="005D3363">
        <w:rPr>
          <w:rFonts w:ascii="Times New Roman" w:hAnsi="Times New Roman" w:cs="Times New Roman"/>
          <w:sz w:val="20"/>
          <w:szCs w:val="20"/>
        </w:rPr>
        <w:t xml:space="preserve"> Quijano de Manila, “Parthenon or Pantheon: The First Lady Answers the Blast on The Cultural Center by Senator Aquino,” </w:t>
      </w:r>
      <w:r w:rsidRPr="005D3363">
        <w:rPr>
          <w:rFonts w:ascii="Times New Roman" w:hAnsi="Times New Roman" w:cs="Times New Roman"/>
          <w:i/>
          <w:sz w:val="20"/>
          <w:szCs w:val="20"/>
        </w:rPr>
        <w:t>Philippines Free Press</w:t>
      </w:r>
      <w:r w:rsidRPr="005D3363">
        <w:rPr>
          <w:rFonts w:ascii="Times New Roman" w:hAnsi="Times New Roman" w:cs="Times New Roman"/>
          <w:sz w:val="20"/>
          <w:szCs w:val="20"/>
        </w:rPr>
        <w:t>, February 22, 1969, 2</w:t>
      </w:r>
      <w:r w:rsidR="009B0FDB">
        <w:rPr>
          <w:rFonts w:ascii="Times New Roman" w:hAnsi="Times New Roman" w:cs="Times New Roman"/>
          <w:sz w:val="20"/>
          <w:szCs w:val="20"/>
        </w:rPr>
        <w:t>–</w:t>
      </w:r>
      <w:r w:rsidRPr="005D3363">
        <w:rPr>
          <w:rFonts w:ascii="Times New Roman" w:hAnsi="Times New Roman" w:cs="Times New Roman"/>
          <w:sz w:val="20"/>
          <w:szCs w:val="20"/>
        </w:rPr>
        <w:t>3, 72</w:t>
      </w:r>
      <w:r w:rsidR="009B0FDB">
        <w:rPr>
          <w:rFonts w:ascii="Times New Roman" w:hAnsi="Times New Roman" w:cs="Times New Roman"/>
          <w:sz w:val="20"/>
          <w:szCs w:val="20"/>
        </w:rPr>
        <w:t>–</w:t>
      </w:r>
      <w:r w:rsidRPr="005D3363">
        <w:rPr>
          <w:rFonts w:ascii="Times New Roman" w:hAnsi="Times New Roman" w:cs="Times New Roman"/>
          <w:sz w:val="20"/>
          <w:szCs w:val="20"/>
        </w:rPr>
        <w:t xml:space="preserve">73.  </w:t>
      </w:r>
      <w:r>
        <w:rPr>
          <w:rFonts w:ascii="Times New Roman" w:hAnsi="Times New Roman" w:cs="Times New Roman"/>
          <w:sz w:val="20"/>
          <w:szCs w:val="20"/>
        </w:rPr>
        <w:t xml:space="preserve">In the article, de Manila asks whether or not the CCP is a Parthenon which “signifies high culture” or a Pantheon, which while “abroad…specifies memorial or monument to the illustrious dead” but “in the Philippines [has] come to mean a cemetery.” </w:t>
      </w:r>
    </w:p>
  </w:footnote>
  <w:footnote w:id="21">
    <w:p w14:paraId="76FA2A2C" w14:textId="77777777" w:rsidR="00803718" w:rsidRPr="00967322" w:rsidRDefault="00803718" w:rsidP="006C6438">
      <w:pPr>
        <w:rPr>
          <w:rFonts w:ascii="Times New Roman" w:hAnsi="Times New Roman" w:cs="Times New Roman"/>
          <w:sz w:val="20"/>
          <w:szCs w:val="20"/>
          <w:u w:val="single"/>
        </w:rPr>
      </w:pPr>
      <w:r w:rsidRPr="00967322">
        <w:rPr>
          <w:rStyle w:val="FootnoteReference"/>
          <w:rFonts w:ascii="Times New Roman" w:hAnsi="Times New Roman" w:cs="Times New Roman"/>
          <w:sz w:val="20"/>
          <w:szCs w:val="20"/>
        </w:rPr>
        <w:footnoteRef/>
      </w:r>
      <w:r w:rsidRPr="00967322">
        <w:rPr>
          <w:rFonts w:ascii="Times New Roman" w:hAnsi="Times New Roman" w:cs="Times New Roman"/>
          <w:sz w:val="20"/>
          <w:szCs w:val="20"/>
        </w:rPr>
        <w:t xml:space="preserve"> Ray R. Albano, </w:t>
      </w:r>
      <w:bookmarkStart w:id="6" w:name="_Hlk507236205"/>
      <w:r w:rsidRPr="00967322">
        <w:rPr>
          <w:rFonts w:ascii="Times New Roman" w:hAnsi="Times New Roman" w:cs="Times New Roman"/>
          <w:sz w:val="20"/>
          <w:szCs w:val="20"/>
        </w:rPr>
        <w:t xml:space="preserve">“Summer Art Summary: A Span of Six Decades,” </w:t>
      </w:r>
      <w:r w:rsidRPr="00967322">
        <w:rPr>
          <w:rFonts w:ascii="Times New Roman" w:hAnsi="Times New Roman" w:cs="Times New Roman"/>
          <w:i/>
          <w:sz w:val="20"/>
          <w:szCs w:val="20"/>
        </w:rPr>
        <w:t>Manila Chronicle</w:t>
      </w:r>
      <w:r w:rsidRPr="00967322">
        <w:rPr>
          <w:rFonts w:ascii="Times New Roman" w:hAnsi="Times New Roman" w:cs="Times New Roman"/>
          <w:sz w:val="20"/>
          <w:szCs w:val="20"/>
        </w:rPr>
        <w:t>, April 26, 1970</w:t>
      </w:r>
      <w:bookmarkEnd w:id="6"/>
      <w:r w:rsidRPr="00967322">
        <w:rPr>
          <w:rFonts w:ascii="Times New Roman" w:hAnsi="Times New Roman" w:cs="Times New Roman"/>
          <w:sz w:val="20"/>
          <w:szCs w:val="20"/>
        </w:rPr>
        <w:t xml:space="preserve">, 10. </w:t>
      </w:r>
    </w:p>
    <w:p w14:paraId="7630D7A3" w14:textId="77777777" w:rsidR="00803718" w:rsidRPr="000D40AA" w:rsidRDefault="00803718" w:rsidP="006C6438">
      <w:pPr>
        <w:pStyle w:val="FootnoteText"/>
        <w:rPr>
          <w:rFonts w:ascii="Times New Roman" w:hAnsi="Times New Roman" w:cs="Times New Roman"/>
          <w:sz w:val="20"/>
          <w:szCs w:val="20"/>
        </w:rPr>
      </w:pPr>
    </w:p>
  </w:footnote>
  <w:footnote w:id="22">
    <w:p w14:paraId="4ACD7995" w14:textId="73A06A22" w:rsidR="00803718" w:rsidRPr="00F3351A" w:rsidRDefault="00803718" w:rsidP="006C6438">
      <w:pPr>
        <w:rPr>
          <w:rFonts w:ascii="Times New Roman" w:hAnsi="Times New Roman" w:cs="Times New Roman"/>
          <w:sz w:val="20"/>
          <w:szCs w:val="20"/>
          <w:u w:val="single"/>
        </w:rPr>
      </w:pPr>
      <w:r w:rsidRPr="00F3351A">
        <w:rPr>
          <w:rStyle w:val="FootnoteReference"/>
          <w:rFonts w:ascii="Times New Roman" w:hAnsi="Times New Roman" w:cs="Times New Roman"/>
          <w:sz w:val="20"/>
          <w:szCs w:val="20"/>
        </w:rPr>
        <w:footnoteRef/>
      </w:r>
      <w:r w:rsidR="009B0FDB">
        <w:rPr>
          <w:rFonts w:ascii="Times New Roman" w:hAnsi="Times New Roman" w:cs="Times New Roman"/>
          <w:sz w:val="20"/>
          <w:szCs w:val="20"/>
        </w:rPr>
        <w:t xml:space="preserve"> Albano, “Summer Art Summary,” 10.</w:t>
      </w:r>
      <w:r w:rsidRPr="00F3351A">
        <w:rPr>
          <w:rFonts w:ascii="Times New Roman" w:hAnsi="Times New Roman" w:cs="Times New Roman"/>
          <w:sz w:val="20"/>
          <w:szCs w:val="20"/>
        </w:rPr>
        <w:t xml:space="preserve">  </w:t>
      </w:r>
    </w:p>
    <w:p w14:paraId="47BE1C39" w14:textId="77777777" w:rsidR="00803718" w:rsidRPr="00F3351A" w:rsidRDefault="00803718" w:rsidP="006C6438">
      <w:pPr>
        <w:pStyle w:val="FootnoteText"/>
        <w:rPr>
          <w:rFonts w:ascii="Times New Roman" w:hAnsi="Times New Roman" w:cs="Times New Roman"/>
          <w:sz w:val="20"/>
          <w:szCs w:val="20"/>
        </w:rPr>
      </w:pPr>
    </w:p>
  </w:footnote>
  <w:footnote w:id="23">
    <w:p w14:paraId="634DA167" w14:textId="77777777" w:rsidR="00803718" w:rsidRPr="00F3351A" w:rsidRDefault="00803718" w:rsidP="006C6438">
      <w:pPr>
        <w:pStyle w:val="FootnoteText"/>
        <w:rPr>
          <w:rFonts w:ascii="Times New Roman" w:hAnsi="Times New Roman" w:cs="Times New Roman"/>
          <w:sz w:val="20"/>
          <w:szCs w:val="20"/>
          <w:lang w:eastAsia="zh-TW"/>
        </w:rPr>
      </w:pPr>
      <w:r w:rsidRPr="00F3351A">
        <w:rPr>
          <w:rStyle w:val="FootnoteReference"/>
          <w:rFonts w:ascii="Times New Roman" w:hAnsi="Times New Roman" w:cs="Times New Roman"/>
          <w:sz w:val="20"/>
          <w:szCs w:val="20"/>
        </w:rPr>
        <w:footnoteRef/>
      </w:r>
      <w:r w:rsidRPr="00F3351A">
        <w:rPr>
          <w:rFonts w:ascii="Times New Roman" w:hAnsi="Times New Roman" w:cs="Times New Roman"/>
          <w:sz w:val="20"/>
          <w:szCs w:val="20"/>
        </w:rPr>
        <w:t xml:space="preserve"> According to Albano, </w:t>
      </w:r>
      <w:r w:rsidRPr="00F3351A">
        <w:rPr>
          <w:rFonts w:ascii="Times New Roman" w:hAnsi="Times New Roman" w:cs="Times New Roman"/>
          <w:i/>
          <w:sz w:val="20"/>
          <w:szCs w:val="20"/>
        </w:rPr>
        <w:t>Summer Exhibition 1973</w:t>
      </w:r>
      <w:r w:rsidRPr="00F3351A">
        <w:rPr>
          <w:rFonts w:ascii="Times New Roman" w:hAnsi="Times New Roman" w:cs="Times New Roman"/>
          <w:sz w:val="20"/>
          <w:szCs w:val="20"/>
        </w:rPr>
        <w:t xml:space="preserve"> consisted primarily of “objects...which create situations that can assault the senses and leave recurring imprint in the mind.” Ray Albano, </w:t>
      </w:r>
      <w:bookmarkStart w:id="7" w:name="_Hlk507236275"/>
      <w:r w:rsidRPr="00F3351A">
        <w:rPr>
          <w:rFonts w:ascii="Times New Roman" w:hAnsi="Times New Roman" w:cs="Times New Roman"/>
          <w:sz w:val="20"/>
          <w:szCs w:val="20"/>
        </w:rPr>
        <w:t xml:space="preserve">“Summer Exhibition at the CCP Main Gallery,” </w:t>
      </w:r>
      <w:r w:rsidRPr="00F3351A">
        <w:rPr>
          <w:rFonts w:ascii="Times New Roman" w:hAnsi="Times New Roman" w:cs="Times New Roman"/>
          <w:i/>
          <w:sz w:val="20"/>
          <w:szCs w:val="20"/>
        </w:rPr>
        <w:t>Bulletin Today</w:t>
      </w:r>
      <w:r w:rsidRPr="00F3351A">
        <w:rPr>
          <w:rFonts w:ascii="Times New Roman" w:hAnsi="Times New Roman" w:cs="Times New Roman"/>
          <w:sz w:val="20"/>
          <w:szCs w:val="20"/>
        </w:rPr>
        <w:t>, May 25, 1973</w:t>
      </w:r>
      <w:bookmarkEnd w:id="7"/>
      <w:r w:rsidRPr="00F3351A">
        <w:rPr>
          <w:rFonts w:ascii="Times New Roman" w:hAnsi="Times New Roman" w:cs="Times New Roman"/>
          <w:sz w:val="20"/>
          <w:szCs w:val="20"/>
        </w:rPr>
        <w:t xml:space="preserve">, 4.  </w:t>
      </w:r>
    </w:p>
    <w:p w14:paraId="3435DF6F" w14:textId="77777777" w:rsidR="00803718" w:rsidRPr="00F3351A" w:rsidRDefault="00803718" w:rsidP="006C6438">
      <w:pPr>
        <w:pStyle w:val="FootnoteText"/>
        <w:rPr>
          <w:rFonts w:ascii="Times New Roman" w:hAnsi="Times New Roman" w:cs="Times New Roman"/>
          <w:sz w:val="20"/>
          <w:szCs w:val="20"/>
        </w:rPr>
      </w:pPr>
    </w:p>
  </w:footnote>
  <w:footnote w:id="24">
    <w:p w14:paraId="4223DD32" w14:textId="77777777" w:rsidR="00803718" w:rsidRPr="00A2195B" w:rsidRDefault="00803718" w:rsidP="00A2195B">
      <w:pPr>
        <w:rPr>
          <w:rStyle w:val="caption1"/>
          <w:rFonts w:ascii="Times New Roman" w:eastAsia="Times New Roman" w:hAnsi="Times New Roman" w:cs="Times New Roman"/>
          <w:sz w:val="20"/>
          <w:szCs w:val="20"/>
        </w:rPr>
      </w:pPr>
      <w:r w:rsidRPr="00F3351A">
        <w:rPr>
          <w:rStyle w:val="FootnoteReference"/>
          <w:rFonts w:ascii="Times New Roman" w:hAnsi="Times New Roman" w:cs="Times New Roman"/>
          <w:sz w:val="20"/>
          <w:szCs w:val="20"/>
        </w:rPr>
        <w:footnoteRef/>
      </w:r>
      <w:r w:rsidRPr="00F3351A">
        <w:rPr>
          <w:rFonts w:ascii="Times New Roman" w:hAnsi="Times New Roman" w:cs="Times New Roman"/>
          <w:sz w:val="20"/>
          <w:szCs w:val="20"/>
        </w:rPr>
        <w:t xml:space="preserve"> Angel Flores was a fictional artist created by Joe Bautista, Ramon Katigbak, and Chabet.</w:t>
      </w:r>
      <w:r>
        <w:rPr>
          <w:rFonts w:ascii="Times New Roman" w:hAnsi="Times New Roman" w:cs="Times New Roman"/>
          <w:sz w:val="20"/>
          <w:szCs w:val="20"/>
        </w:rPr>
        <w:t xml:space="preserve"> </w:t>
      </w:r>
      <w:r w:rsidRPr="00A2195B">
        <w:rPr>
          <w:rFonts w:ascii="Times New Roman" w:hAnsi="Times New Roman" w:cs="Times New Roman"/>
          <w:sz w:val="20"/>
          <w:szCs w:val="20"/>
        </w:rPr>
        <w:t xml:space="preserve">See </w:t>
      </w:r>
      <w:bookmarkStart w:id="8" w:name="_Hlk507236333"/>
      <w:r w:rsidRPr="00A2195B">
        <w:rPr>
          <w:rStyle w:val="caption1"/>
          <w:rFonts w:ascii="Times New Roman" w:eastAsia="Times New Roman" w:hAnsi="Times New Roman" w:cs="Times New Roman"/>
          <w:sz w:val="20"/>
          <w:szCs w:val="20"/>
        </w:rPr>
        <w:t xml:space="preserve">Ramon C. Sunico, 'Who is Angel Flores?', </w:t>
      </w:r>
      <w:r w:rsidRPr="009B0FDB">
        <w:rPr>
          <w:rStyle w:val="caption1"/>
          <w:rFonts w:ascii="Times New Roman" w:eastAsia="Times New Roman" w:hAnsi="Times New Roman" w:cs="Times New Roman"/>
          <w:i/>
          <w:sz w:val="20"/>
          <w:szCs w:val="20"/>
        </w:rPr>
        <w:t>Rogue</w:t>
      </w:r>
      <w:r w:rsidRPr="00A2195B">
        <w:rPr>
          <w:rStyle w:val="caption1"/>
          <w:rFonts w:ascii="Times New Roman" w:eastAsia="Times New Roman" w:hAnsi="Times New Roman" w:cs="Times New Roman"/>
          <w:sz w:val="20"/>
          <w:szCs w:val="20"/>
        </w:rPr>
        <w:t>, November 2011.</w:t>
      </w:r>
      <w:bookmarkEnd w:id="8"/>
    </w:p>
    <w:p w14:paraId="7914EBF4" w14:textId="77777777" w:rsidR="00803718" w:rsidRPr="00F3351A" w:rsidRDefault="00803718" w:rsidP="006C6438">
      <w:pPr>
        <w:pStyle w:val="FootnoteText"/>
        <w:rPr>
          <w:rFonts w:ascii="Times New Roman" w:hAnsi="Times New Roman" w:cs="Times New Roman"/>
          <w:sz w:val="20"/>
          <w:szCs w:val="20"/>
        </w:rPr>
      </w:pPr>
    </w:p>
  </w:footnote>
  <w:footnote w:id="25">
    <w:p w14:paraId="32ACEF05" w14:textId="77777777" w:rsidR="00803718" w:rsidRPr="00F3351A" w:rsidRDefault="00803718" w:rsidP="006C6438">
      <w:pPr>
        <w:pStyle w:val="FootnoteText"/>
        <w:rPr>
          <w:rFonts w:ascii="Times New Roman" w:hAnsi="Times New Roman" w:cs="Times New Roman"/>
          <w:sz w:val="20"/>
          <w:szCs w:val="20"/>
        </w:rPr>
      </w:pPr>
      <w:r w:rsidRPr="00F3351A">
        <w:rPr>
          <w:rStyle w:val="FootnoteReference"/>
          <w:rFonts w:ascii="Times New Roman" w:hAnsi="Times New Roman" w:cs="Times New Roman"/>
          <w:sz w:val="20"/>
          <w:szCs w:val="20"/>
        </w:rPr>
        <w:footnoteRef/>
      </w:r>
      <w:r w:rsidRPr="00F3351A">
        <w:rPr>
          <w:rFonts w:ascii="Times New Roman" w:hAnsi="Times New Roman" w:cs="Times New Roman"/>
          <w:sz w:val="20"/>
          <w:szCs w:val="20"/>
        </w:rPr>
        <w:t xml:space="preserve"> Exhibition Notes for </w:t>
      </w:r>
      <w:r w:rsidRPr="00F3351A">
        <w:rPr>
          <w:rFonts w:ascii="Times New Roman" w:hAnsi="Times New Roman" w:cs="Times New Roman"/>
          <w:i/>
          <w:sz w:val="20"/>
          <w:szCs w:val="20"/>
        </w:rPr>
        <w:t>Summer Exhibition 1971</w:t>
      </w:r>
      <w:r w:rsidRPr="00F3351A">
        <w:rPr>
          <w:rFonts w:ascii="Times New Roman" w:hAnsi="Times New Roman" w:cs="Times New Roman"/>
          <w:sz w:val="20"/>
          <w:szCs w:val="20"/>
        </w:rPr>
        <w:t>, Documentation of Exhibitions, Main Gallery (1971), Cultural Center of the Philippines Library and Archives.</w:t>
      </w:r>
    </w:p>
    <w:p w14:paraId="2F5A6491" w14:textId="77777777" w:rsidR="00803718" w:rsidRPr="00F3351A" w:rsidRDefault="00803718" w:rsidP="006C6438">
      <w:pPr>
        <w:pStyle w:val="FootnoteText"/>
        <w:rPr>
          <w:rFonts w:ascii="Times New Roman" w:hAnsi="Times New Roman" w:cs="Times New Roman"/>
          <w:sz w:val="20"/>
          <w:szCs w:val="20"/>
        </w:rPr>
      </w:pPr>
    </w:p>
  </w:footnote>
  <w:footnote w:id="26">
    <w:p w14:paraId="19AF3897" w14:textId="3084B255" w:rsidR="00803718" w:rsidRDefault="00803718" w:rsidP="006C6438">
      <w:pPr>
        <w:tabs>
          <w:tab w:val="left" w:pos="0"/>
        </w:tabs>
        <w:rPr>
          <w:rFonts w:ascii="Times New Roman" w:hAnsi="Times New Roman" w:cs="Times New Roman"/>
          <w:i/>
          <w:sz w:val="20"/>
          <w:szCs w:val="20"/>
        </w:rPr>
      </w:pPr>
      <w:r w:rsidRPr="00F3351A">
        <w:rPr>
          <w:rStyle w:val="FootnoteReference"/>
          <w:rFonts w:ascii="Times New Roman" w:hAnsi="Times New Roman" w:cs="Times New Roman"/>
          <w:sz w:val="20"/>
          <w:szCs w:val="20"/>
        </w:rPr>
        <w:footnoteRef/>
      </w:r>
      <w:r w:rsidRPr="00F3351A">
        <w:rPr>
          <w:rFonts w:ascii="Times New Roman" w:hAnsi="Times New Roman" w:cs="Times New Roman"/>
          <w:sz w:val="20"/>
          <w:szCs w:val="20"/>
        </w:rPr>
        <w:t xml:space="preserve"> Leonidas V. Benesa, “Situational Sculpture at CCP,” </w:t>
      </w:r>
      <w:r w:rsidRPr="00F3351A">
        <w:rPr>
          <w:rFonts w:ascii="Times New Roman" w:hAnsi="Times New Roman" w:cs="Times New Roman"/>
          <w:i/>
          <w:sz w:val="20"/>
          <w:szCs w:val="20"/>
        </w:rPr>
        <w:t>Philippines Daily Express</w:t>
      </w:r>
      <w:r w:rsidRPr="00F3351A">
        <w:rPr>
          <w:rFonts w:ascii="Times New Roman" w:hAnsi="Times New Roman" w:cs="Times New Roman"/>
          <w:sz w:val="20"/>
          <w:szCs w:val="20"/>
        </w:rPr>
        <w:t>, April 27, 1979, 27, 32.</w:t>
      </w:r>
      <w:r w:rsidRPr="00F3351A">
        <w:rPr>
          <w:rFonts w:ascii="Times New Roman" w:hAnsi="Times New Roman" w:cs="Times New Roman"/>
          <w:i/>
          <w:sz w:val="20"/>
          <w:szCs w:val="20"/>
        </w:rPr>
        <w:t xml:space="preserve"> </w:t>
      </w:r>
    </w:p>
    <w:p w14:paraId="7B3B1A08" w14:textId="77777777" w:rsidR="00803718" w:rsidRPr="00F3351A" w:rsidRDefault="00803718" w:rsidP="006C6438">
      <w:pPr>
        <w:tabs>
          <w:tab w:val="left" w:pos="0"/>
        </w:tabs>
        <w:rPr>
          <w:rFonts w:ascii="Times New Roman" w:hAnsi="Times New Roman" w:cs="Times New Roman"/>
          <w:sz w:val="20"/>
          <w:szCs w:val="20"/>
          <w:lang w:eastAsia="zh-TW"/>
        </w:rPr>
      </w:pPr>
    </w:p>
  </w:footnote>
  <w:footnote w:id="27">
    <w:p w14:paraId="721AC4FB" w14:textId="78974A50" w:rsidR="00803718" w:rsidRPr="00F3351A" w:rsidRDefault="00803718" w:rsidP="006C6438">
      <w:pPr>
        <w:tabs>
          <w:tab w:val="left" w:pos="0"/>
        </w:tabs>
        <w:rPr>
          <w:rFonts w:ascii="Times New Roman" w:hAnsi="Times New Roman" w:cs="Times New Roman"/>
          <w:sz w:val="20"/>
          <w:szCs w:val="20"/>
          <w:lang w:eastAsia="zh-TW"/>
        </w:rPr>
      </w:pPr>
      <w:r w:rsidRPr="00F3351A">
        <w:rPr>
          <w:rStyle w:val="FootnoteReference"/>
          <w:rFonts w:ascii="Times New Roman" w:hAnsi="Times New Roman" w:cs="Times New Roman"/>
          <w:sz w:val="20"/>
          <w:szCs w:val="20"/>
        </w:rPr>
        <w:footnoteRef/>
      </w:r>
      <w:r w:rsidRPr="00F3351A">
        <w:rPr>
          <w:rFonts w:ascii="Times New Roman" w:hAnsi="Times New Roman" w:cs="Times New Roman"/>
          <w:sz w:val="20"/>
          <w:szCs w:val="20"/>
        </w:rPr>
        <w:t xml:space="preserve"> </w:t>
      </w:r>
      <w:r w:rsidR="00712A0E">
        <w:rPr>
          <w:rFonts w:ascii="Times New Roman" w:hAnsi="Times New Roman" w:cs="Times New Roman"/>
          <w:sz w:val="20"/>
          <w:szCs w:val="20"/>
          <w:lang w:eastAsia="zh-TW"/>
        </w:rPr>
        <w:t>Benesa, “Situational Sculpture at CCP.”</w:t>
      </w:r>
      <w:r w:rsidRPr="00F3351A">
        <w:rPr>
          <w:rFonts w:ascii="Times New Roman" w:hAnsi="Times New Roman" w:cs="Times New Roman"/>
          <w:sz w:val="20"/>
          <w:szCs w:val="20"/>
          <w:lang w:eastAsia="zh-TW"/>
        </w:rPr>
        <w:t xml:space="preserve">   </w:t>
      </w:r>
    </w:p>
    <w:p w14:paraId="0803C002" w14:textId="77777777" w:rsidR="00803718" w:rsidRPr="000D40AA" w:rsidRDefault="00803718" w:rsidP="006C6438">
      <w:pPr>
        <w:tabs>
          <w:tab w:val="left" w:pos="0"/>
        </w:tabs>
        <w:rPr>
          <w:rFonts w:ascii="Times New Roman" w:hAnsi="Times New Roman" w:cs="Times New Roman"/>
          <w:sz w:val="20"/>
          <w:szCs w:val="20"/>
          <w:lang w:eastAsia="zh-TW"/>
        </w:rPr>
      </w:pPr>
    </w:p>
  </w:footnote>
  <w:footnote w:id="28">
    <w:p w14:paraId="12E9B2B8" w14:textId="77777777" w:rsidR="00803718" w:rsidRPr="000D40AA"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Exhibition Notes for </w:t>
      </w:r>
      <w:r w:rsidRPr="000D40AA">
        <w:rPr>
          <w:rFonts w:ascii="Times New Roman" w:hAnsi="Times New Roman" w:cs="Times New Roman"/>
          <w:i/>
          <w:sz w:val="20"/>
          <w:szCs w:val="20"/>
        </w:rPr>
        <w:t>Summer Exhibition 1971</w:t>
      </w:r>
      <w:r w:rsidRPr="000D40AA">
        <w:rPr>
          <w:rFonts w:ascii="Times New Roman" w:hAnsi="Times New Roman" w:cs="Times New Roman"/>
          <w:sz w:val="20"/>
          <w:szCs w:val="20"/>
        </w:rPr>
        <w:t>, Documentation of Exhibitions, Main Gallery (1971), Cultural Center of the Philippines Library and Archives.</w:t>
      </w:r>
    </w:p>
    <w:p w14:paraId="2A79F3D8" w14:textId="77777777" w:rsidR="00803718" w:rsidRPr="000D40AA" w:rsidRDefault="00803718" w:rsidP="006C6438">
      <w:pPr>
        <w:pStyle w:val="FootnoteText"/>
        <w:rPr>
          <w:rFonts w:ascii="Times New Roman" w:hAnsi="Times New Roman" w:cs="Times New Roman"/>
          <w:sz w:val="20"/>
          <w:szCs w:val="20"/>
        </w:rPr>
      </w:pPr>
    </w:p>
  </w:footnote>
  <w:footnote w:id="29">
    <w:p w14:paraId="238C6562" w14:textId="77777777" w:rsidR="00803718" w:rsidRPr="000D40AA"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Exhibition Notes for </w:t>
      </w:r>
      <w:r w:rsidRPr="000D40AA">
        <w:rPr>
          <w:rFonts w:ascii="Times New Roman" w:hAnsi="Times New Roman" w:cs="Times New Roman"/>
          <w:i/>
          <w:sz w:val="20"/>
          <w:szCs w:val="20"/>
        </w:rPr>
        <w:t>Summer Exhibition 1972</w:t>
      </w:r>
      <w:r w:rsidRPr="000D40AA">
        <w:rPr>
          <w:rFonts w:ascii="Times New Roman" w:hAnsi="Times New Roman" w:cs="Times New Roman"/>
          <w:sz w:val="20"/>
          <w:szCs w:val="20"/>
        </w:rPr>
        <w:t>, Documentation of Exhibitions, Main Gallery (1972), Cultural Center of the Philippines Library and Archives.</w:t>
      </w:r>
    </w:p>
    <w:p w14:paraId="5C1A381E" w14:textId="77777777" w:rsidR="00803718" w:rsidRPr="000D40AA" w:rsidRDefault="00803718" w:rsidP="006C6438">
      <w:pPr>
        <w:pStyle w:val="FootnoteText"/>
        <w:rPr>
          <w:rFonts w:ascii="Times New Roman" w:hAnsi="Times New Roman" w:cs="Times New Roman"/>
          <w:sz w:val="20"/>
          <w:szCs w:val="20"/>
        </w:rPr>
      </w:pPr>
    </w:p>
  </w:footnote>
  <w:footnote w:id="30">
    <w:p w14:paraId="74E7B6BB" w14:textId="29B8DAEA" w:rsidR="00803718" w:rsidRPr="000D40AA"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w:t>
      </w:r>
      <w:r w:rsidR="00712A0E" w:rsidRPr="000D40AA">
        <w:rPr>
          <w:rFonts w:ascii="Times New Roman" w:hAnsi="Times New Roman" w:cs="Times New Roman"/>
          <w:sz w:val="20"/>
          <w:szCs w:val="20"/>
        </w:rPr>
        <w:t xml:space="preserve">Exhibition Notes for </w:t>
      </w:r>
      <w:r w:rsidR="00712A0E" w:rsidRPr="000D40AA">
        <w:rPr>
          <w:rFonts w:ascii="Times New Roman" w:hAnsi="Times New Roman" w:cs="Times New Roman"/>
          <w:i/>
          <w:sz w:val="20"/>
          <w:szCs w:val="20"/>
        </w:rPr>
        <w:t>Summer Exhibition 1972</w:t>
      </w:r>
      <w:r w:rsidRPr="000D40AA">
        <w:rPr>
          <w:rFonts w:ascii="Times New Roman" w:hAnsi="Times New Roman" w:cs="Times New Roman"/>
          <w:sz w:val="20"/>
          <w:szCs w:val="20"/>
        </w:rPr>
        <w:t xml:space="preserve">. </w:t>
      </w:r>
    </w:p>
    <w:p w14:paraId="785A09FC" w14:textId="77777777" w:rsidR="00803718" w:rsidRPr="000D40AA" w:rsidRDefault="00803718" w:rsidP="006C6438">
      <w:pPr>
        <w:pStyle w:val="FootnoteText"/>
        <w:rPr>
          <w:rFonts w:ascii="Times New Roman" w:hAnsi="Times New Roman" w:cs="Times New Roman"/>
          <w:sz w:val="20"/>
          <w:szCs w:val="20"/>
        </w:rPr>
      </w:pPr>
    </w:p>
  </w:footnote>
  <w:footnote w:id="31">
    <w:p w14:paraId="313DF1AC" w14:textId="59C269F6" w:rsidR="00803718" w:rsidRPr="000D40AA"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w:t>
      </w:r>
      <w:r w:rsidR="00712A0E" w:rsidRPr="000D40AA">
        <w:rPr>
          <w:rFonts w:ascii="Times New Roman" w:hAnsi="Times New Roman" w:cs="Times New Roman"/>
          <w:sz w:val="20"/>
          <w:szCs w:val="20"/>
        </w:rPr>
        <w:t xml:space="preserve">Exhibition Notes for </w:t>
      </w:r>
      <w:r w:rsidR="00712A0E" w:rsidRPr="000D40AA">
        <w:rPr>
          <w:rFonts w:ascii="Times New Roman" w:hAnsi="Times New Roman" w:cs="Times New Roman"/>
          <w:i/>
          <w:sz w:val="20"/>
          <w:szCs w:val="20"/>
        </w:rPr>
        <w:t>Summer Exhibition 1972</w:t>
      </w:r>
      <w:r w:rsidR="00712A0E" w:rsidRPr="000D40AA">
        <w:rPr>
          <w:rFonts w:ascii="Times New Roman" w:hAnsi="Times New Roman" w:cs="Times New Roman"/>
          <w:sz w:val="20"/>
          <w:szCs w:val="20"/>
        </w:rPr>
        <w:t>.</w:t>
      </w:r>
    </w:p>
    <w:p w14:paraId="306D2755" w14:textId="77777777" w:rsidR="00803718" w:rsidRPr="000D40AA" w:rsidRDefault="00803718" w:rsidP="006C6438">
      <w:pPr>
        <w:pStyle w:val="FootnoteText"/>
        <w:rPr>
          <w:rFonts w:ascii="Times New Roman" w:hAnsi="Times New Roman" w:cs="Times New Roman"/>
          <w:sz w:val="20"/>
          <w:szCs w:val="20"/>
        </w:rPr>
      </w:pPr>
    </w:p>
  </w:footnote>
  <w:footnote w:id="32">
    <w:p w14:paraId="668AA52B" w14:textId="3C333E71" w:rsidR="00803718" w:rsidRPr="000D40AA"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w:t>
      </w:r>
      <w:r w:rsidR="00712A0E" w:rsidRPr="000D40AA">
        <w:rPr>
          <w:rFonts w:ascii="Times New Roman" w:hAnsi="Times New Roman" w:cs="Times New Roman"/>
          <w:sz w:val="20"/>
          <w:szCs w:val="20"/>
        </w:rPr>
        <w:t xml:space="preserve">Exhibition Notes for </w:t>
      </w:r>
      <w:r w:rsidR="00712A0E" w:rsidRPr="000D40AA">
        <w:rPr>
          <w:rFonts w:ascii="Times New Roman" w:hAnsi="Times New Roman" w:cs="Times New Roman"/>
          <w:i/>
          <w:sz w:val="20"/>
          <w:szCs w:val="20"/>
        </w:rPr>
        <w:t>Summer Exhibition 1972</w:t>
      </w:r>
      <w:r w:rsidR="00712A0E" w:rsidRPr="000D40AA">
        <w:rPr>
          <w:rFonts w:ascii="Times New Roman" w:hAnsi="Times New Roman" w:cs="Times New Roman"/>
          <w:sz w:val="20"/>
          <w:szCs w:val="20"/>
        </w:rPr>
        <w:t>.</w:t>
      </w:r>
    </w:p>
    <w:p w14:paraId="6FEF52C9" w14:textId="77777777" w:rsidR="00803718" w:rsidRPr="000D40AA" w:rsidRDefault="00803718" w:rsidP="006C6438">
      <w:pPr>
        <w:pStyle w:val="FootnoteText"/>
        <w:rPr>
          <w:rFonts w:ascii="Times New Roman" w:hAnsi="Times New Roman" w:cs="Times New Roman"/>
          <w:sz w:val="20"/>
          <w:szCs w:val="20"/>
        </w:rPr>
      </w:pPr>
    </w:p>
  </w:footnote>
  <w:footnote w:id="33">
    <w:p w14:paraId="4B47E600" w14:textId="08230382" w:rsidR="00803718" w:rsidRPr="000D40AA"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w:t>
      </w:r>
      <w:r w:rsidR="00712A0E" w:rsidRPr="000D40AA">
        <w:rPr>
          <w:rFonts w:ascii="Times New Roman" w:hAnsi="Times New Roman" w:cs="Times New Roman"/>
          <w:sz w:val="20"/>
          <w:szCs w:val="20"/>
        </w:rPr>
        <w:t xml:space="preserve">Exhibition Notes for </w:t>
      </w:r>
      <w:r w:rsidR="00712A0E" w:rsidRPr="000D40AA">
        <w:rPr>
          <w:rFonts w:ascii="Times New Roman" w:hAnsi="Times New Roman" w:cs="Times New Roman"/>
          <w:i/>
          <w:sz w:val="20"/>
          <w:szCs w:val="20"/>
        </w:rPr>
        <w:t>Summer Exhibition 1972</w:t>
      </w:r>
      <w:r w:rsidR="00712A0E" w:rsidRPr="000D40AA">
        <w:rPr>
          <w:rFonts w:ascii="Times New Roman" w:hAnsi="Times New Roman" w:cs="Times New Roman"/>
          <w:sz w:val="20"/>
          <w:szCs w:val="20"/>
        </w:rPr>
        <w:t>.</w:t>
      </w:r>
    </w:p>
    <w:p w14:paraId="204F66F1" w14:textId="77777777" w:rsidR="00803718" w:rsidRPr="000D40AA" w:rsidRDefault="00803718" w:rsidP="006C6438">
      <w:pPr>
        <w:pStyle w:val="FootnoteText"/>
        <w:rPr>
          <w:rFonts w:ascii="Times New Roman" w:hAnsi="Times New Roman" w:cs="Times New Roman"/>
          <w:sz w:val="20"/>
          <w:szCs w:val="20"/>
        </w:rPr>
      </w:pPr>
    </w:p>
  </w:footnote>
  <w:footnote w:id="34">
    <w:p w14:paraId="212CF655" w14:textId="7AE9A20E" w:rsidR="00803718" w:rsidRPr="000D40AA" w:rsidRDefault="00803718" w:rsidP="006C6438">
      <w:pPr>
        <w:contextualSpacing/>
        <w:rPr>
          <w:rFonts w:ascii="Times New Roman" w:hAnsi="Times New Roman" w:cs="Times New Roman"/>
          <w:color w:val="4BACC6" w:themeColor="accent5"/>
          <w:sz w:val="20"/>
          <w:szCs w:val="20"/>
          <w:lang w:eastAsia="zh-TW"/>
        </w:rPr>
      </w:pPr>
      <w:r w:rsidRPr="00F3351A">
        <w:rPr>
          <w:rStyle w:val="FootnoteReference"/>
          <w:rFonts w:ascii="Times New Roman" w:hAnsi="Times New Roman" w:cs="Times New Roman"/>
          <w:sz w:val="20"/>
          <w:szCs w:val="20"/>
        </w:rPr>
        <w:footnoteRef/>
      </w:r>
      <w:r w:rsidRPr="00F3351A">
        <w:rPr>
          <w:rFonts w:ascii="Times New Roman" w:hAnsi="Times New Roman" w:cs="Times New Roman"/>
          <w:sz w:val="20"/>
          <w:szCs w:val="20"/>
        </w:rPr>
        <w:t xml:space="preserve"> 1972 Summer Exhibition Notes, Cultural Center of the Philippines Library and Archives. </w:t>
      </w:r>
      <w:r w:rsidRPr="00F3351A">
        <w:rPr>
          <w:rFonts w:ascii="Times New Roman" w:hAnsi="Times New Roman" w:cs="Times New Roman"/>
          <w:sz w:val="20"/>
          <w:szCs w:val="20"/>
          <w:lang w:eastAsia="zh-TW"/>
        </w:rPr>
        <w:t xml:space="preserve">The observations made by the summer exhibition organizers position avant-garde Philippine art within a growing discourse of modern realism in which the materials retained their external world reference—e.g. paper representing paper and not as mere support. </w:t>
      </w:r>
    </w:p>
    <w:p w14:paraId="54F2D8FE" w14:textId="77777777" w:rsidR="00803718" w:rsidRPr="000D40AA" w:rsidRDefault="00803718" w:rsidP="006C6438">
      <w:pPr>
        <w:pStyle w:val="FootnoteText"/>
        <w:rPr>
          <w:rFonts w:ascii="Times New Roman" w:hAnsi="Times New Roman" w:cs="Times New Roman"/>
          <w:sz w:val="20"/>
          <w:szCs w:val="20"/>
        </w:rPr>
      </w:pPr>
    </w:p>
  </w:footnote>
  <w:footnote w:id="35">
    <w:p w14:paraId="037B785F" w14:textId="77777777" w:rsidR="00803718" w:rsidRPr="000D40AA"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w:t>
      </w:r>
      <w:bookmarkStart w:id="9" w:name="_Hlk507236601"/>
      <w:r w:rsidRPr="000D40AA">
        <w:rPr>
          <w:rFonts w:ascii="Times New Roman" w:hAnsi="Times New Roman" w:cs="Times New Roman"/>
          <w:sz w:val="20"/>
          <w:szCs w:val="20"/>
        </w:rPr>
        <w:t xml:space="preserve">Elizabeth V. Reyes, “Summer Mix,” </w:t>
      </w:r>
      <w:r w:rsidRPr="000D40AA">
        <w:rPr>
          <w:rFonts w:ascii="Times New Roman" w:hAnsi="Times New Roman" w:cs="Times New Roman"/>
          <w:i/>
          <w:sz w:val="20"/>
          <w:szCs w:val="20"/>
        </w:rPr>
        <w:t>Pace Magazine</w:t>
      </w:r>
      <w:r w:rsidRPr="000D40AA">
        <w:rPr>
          <w:rFonts w:ascii="Times New Roman" w:hAnsi="Times New Roman" w:cs="Times New Roman"/>
          <w:sz w:val="20"/>
          <w:szCs w:val="20"/>
        </w:rPr>
        <w:t>, May 26, 1972, 36-37.</w:t>
      </w:r>
      <w:r w:rsidRPr="000D40AA">
        <w:rPr>
          <w:rFonts w:ascii="Times New Roman" w:hAnsi="Times New Roman" w:cs="Times New Roman"/>
          <w:i/>
          <w:sz w:val="20"/>
          <w:szCs w:val="20"/>
        </w:rPr>
        <w:t xml:space="preserve"> </w:t>
      </w:r>
      <w:bookmarkEnd w:id="9"/>
    </w:p>
    <w:p w14:paraId="32C57DCC" w14:textId="77777777" w:rsidR="00803718" w:rsidRPr="000D40AA" w:rsidRDefault="00803718" w:rsidP="006C6438">
      <w:pPr>
        <w:pStyle w:val="FootnoteText"/>
        <w:rPr>
          <w:rFonts w:ascii="Times New Roman" w:hAnsi="Times New Roman" w:cs="Times New Roman"/>
          <w:sz w:val="20"/>
          <w:szCs w:val="20"/>
        </w:rPr>
      </w:pPr>
    </w:p>
  </w:footnote>
  <w:footnote w:id="36">
    <w:p w14:paraId="5D77D82B" w14:textId="77777777" w:rsidR="00803718" w:rsidRPr="000D40AA"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Exhibition Notes for </w:t>
      </w:r>
      <w:r w:rsidRPr="000D40AA">
        <w:rPr>
          <w:rFonts w:ascii="Times New Roman" w:hAnsi="Times New Roman" w:cs="Times New Roman"/>
          <w:i/>
          <w:sz w:val="20"/>
          <w:szCs w:val="20"/>
        </w:rPr>
        <w:t>Summer Exhibition 1972</w:t>
      </w:r>
      <w:r w:rsidRPr="000D40AA">
        <w:rPr>
          <w:rFonts w:ascii="Times New Roman" w:hAnsi="Times New Roman" w:cs="Times New Roman"/>
          <w:sz w:val="20"/>
          <w:szCs w:val="20"/>
        </w:rPr>
        <w:t>, Cultural Center of the Philippines Library and Archives.</w:t>
      </w:r>
    </w:p>
    <w:p w14:paraId="59ACDA63" w14:textId="77777777" w:rsidR="00803718" w:rsidRPr="000D40AA" w:rsidRDefault="00803718" w:rsidP="006C6438">
      <w:pPr>
        <w:pStyle w:val="FootnoteText"/>
        <w:rPr>
          <w:rFonts w:ascii="Times New Roman" w:hAnsi="Times New Roman" w:cs="Times New Roman"/>
          <w:sz w:val="20"/>
          <w:szCs w:val="20"/>
        </w:rPr>
      </w:pPr>
    </w:p>
  </w:footnote>
  <w:footnote w:id="37">
    <w:p w14:paraId="5742EFF7" w14:textId="10B55099" w:rsidR="00803718" w:rsidRPr="000D40AA"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Reyes, “Summer Mix.”</w:t>
      </w:r>
    </w:p>
    <w:p w14:paraId="3DFCB511" w14:textId="77777777" w:rsidR="00803718" w:rsidRPr="000D40AA" w:rsidRDefault="00803718" w:rsidP="006C6438">
      <w:pPr>
        <w:pStyle w:val="FootnoteText"/>
        <w:rPr>
          <w:rFonts w:ascii="Times New Roman" w:hAnsi="Times New Roman" w:cs="Times New Roman"/>
          <w:sz w:val="20"/>
          <w:szCs w:val="20"/>
        </w:rPr>
      </w:pPr>
    </w:p>
  </w:footnote>
  <w:footnote w:id="38">
    <w:p w14:paraId="22BB1AF4" w14:textId="77777777" w:rsidR="00803718" w:rsidRPr="000D40AA"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Yolanda Laudico Interview with Francesca Enriquez, 1990s, Asia Art Archive Hong Kong, Chabet Archive, Onsite-Access Only. Laudico remarked that since the cost of paint was very, very expensive, she decided to used toothpaste as a medium. Laudico remarked, “So I must have used 100 tubes of toothpaste so it turned out more expensive than I thought. I wanted to make this sculpture stand look painterly and I wanted something cheap that simulated pigment. I got carried away. I bought all brands and I started looking at the different colors of toothpaste. So this actual work was colorful, it wasn’t white, there was strawberry flavor, banana flavor…I consumed all the toothpaste I could see.” </w:t>
      </w:r>
    </w:p>
    <w:p w14:paraId="7F05CAF1" w14:textId="77777777" w:rsidR="00803718" w:rsidRPr="000D40AA" w:rsidRDefault="00803718" w:rsidP="006C6438">
      <w:pPr>
        <w:pStyle w:val="FootnoteText"/>
        <w:rPr>
          <w:rFonts w:ascii="Times New Roman" w:hAnsi="Times New Roman" w:cs="Times New Roman"/>
          <w:sz w:val="20"/>
          <w:szCs w:val="20"/>
        </w:rPr>
      </w:pPr>
    </w:p>
  </w:footnote>
  <w:footnote w:id="39">
    <w:p w14:paraId="1C478A9F" w14:textId="77777777" w:rsidR="00803718" w:rsidRPr="000D40AA"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Exhibition Notes for </w:t>
      </w:r>
      <w:r w:rsidRPr="000D40AA">
        <w:rPr>
          <w:rFonts w:ascii="Times New Roman" w:hAnsi="Times New Roman" w:cs="Times New Roman"/>
          <w:i/>
          <w:sz w:val="20"/>
          <w:szCs w:val="20"/>
        </w:rPr>
        <w:t>Summer Exhibition 1972</w:t>
      </w:r>
      <w:r w:rsidRPr="000D40AA">
        <w:rPr>
          <w:rFonts w:ascii="Times New Roman" w:hAnsi="Times New Roman" w:cs="Times New Roman"/>
          <w:sz w:val="20"/>
          <w:szCs w:val="20"/>
        </w:rPr>
        <w:t>, Cultural Center of the Philippines Library and Archives.</w:t>
      </w:r>
    </w:p>
    <w:p w14:paraId="7F9DAE08" w14:textId="77777777" w:rsidR="00803718" w:rsidRPr="000D40AA" w:rsidRDefault="00803718" w:rsidP="006C6438">
      <w:pPr>
        <w:pStyle w:val="FootnoteText"/>
        <w:rPr>
          <w:rFonts w:ascii="Times New Roman" w:hAnsi="Times New Roman" w:cs="Times New Roman"/>
          <w:sz w:val="20"/>
          <w:szCs w:val="20"/>
        </w:rPr>
      </w:pPr>
    </w:p>
  </w:footnote>
  <w:footnote w:id="40">
    <w:p w14:paraId="5F2A528E" w14:textId="4B6F44A5" w:rsidR="00803718" w:rsidRPr="00A90E7E"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w:t>
      </w:r>
      <w:r w:rsidR="00A90E7E" w:rsidRPr="000D40AA">
        <w:rPr>
          <w:rFonts w:ascii="Times New Roman" w:hAnsi="Times New Roman" w:cs="Times New Roman"/>
          <w:sz w:val="20"/>
          <w:szCs w:val="20"/>
        </w:rPr>
        <w:t xml:space="preserve">Exhibition Notes for </w:t>
      </w:r>
      <w:r w:rsidR="00A90E7E" w:rsidRPr="000D40AA">
        <w:rPr>
          <w:rFonts w:ascii="Times New Roman" w:hAnsi="Times New Roman" w:cs="Times New Roman"/>
          <w:i/>
          <w:sz w:val="20"/>
          <w:szCs w:val="20"/>
        </w:rPr>
        <w:t>Summer Exhibition 1972</w:t>
      </w:r>
      <w:r w:rsidR="00A90E7E">
        <w:rPr>
          <w:rFonts w:ascii="Times New Roman" w:hAnsi="Times New Roman" w:cs="Times New Roman"/>
          <w:sz w:val="20"/>
          <w:szCs w:val="20"/>
        </w:rPr>
        <w:t>.</w:t>
      </w:r>
    </w:p>
    <w:p w14:paraId="75ADEFEB" w14:textId="77777777" w:rsidR="00803718" w:rsidRPr="000D40AA" w:rsidRDefault="00803718" w:rsidP="006C6438">
      <w:pPr>
        <w:pStyle w:val="FootnoteText"/>
        <w:rPr>
          <w:rFonts w:ascii="Times New Roman" w:hAnsi="Times New Roman" w:cs="Times New Roman"/>
          <w:sz w:val="20"/>
          <w:szCs w:val="20"/>
        </w:rPr>
      </w:pPr>
    </w:p>
  </w:footnote>
  <w:footnote w:id="41">
    <w:p w14:paraId="2CD9FE83" w14:textId="4CED0873" w:rsidR="00803718" w:rsidRPr="000D40AA"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w:t>
      </w:r>
      <w:r w:rsidR="00A90E7E" w:rsidRPr="000D40AA">
        <w:rPr>
          <w:rFonts w:ascii="Times New Roman" w:hAnsi="Times New Roman" w:cs="Times New Roman"/>
          <w:sz w:val="20"/>
          <w:szCs w:val="20"/>
        </w:rPr>
        <w:t xml:space="preserve">Exhibition Notes for </w:t>
      </w:r>
      <w:r w:rsidR="00A90E7E" w:rsidRPr="000D40AA">
        <w:rPr>
          <w:rFonts w:ascii="Times New Roman" w:hAnsi="Times New Roman" w:cs="Times New Roman"/>
          <w:i/>
          <w:sz w:val="20"/>
          <w:szCs w:val="20"/>
        </w:rPr>
        <w:t>Summer Exhibition 1972</w:t>
      </w:r>
      <w:r w:rsidR="00A90E7E">
        <w:rPr>
          <w:rFonts w:ascii="Times New Roman" w:hAnsi="Times New Roman" w:cs="Times New Roman"/>
          <w:sz w:val="20"/>
          <w:szCs w:val="20"/>
        </w:rPr>
        <w:t>.</w:t>
      </w:r>
    </w:p>
    <w:p w14:paraId="4205B00C" w14:textId="77777777" w:rsidR="00803718" w:rsidRPr="000D40AA" w:rsidRDefault="00803718" w:rsidP="006C6438">
      <w:pPr>
        <w:pStyle w:val="FootnoteText"/>
        <w:rPr>
          <w:rFonts w:ascii="Times New Roman" w:hAnsi="Times New Roman" w:cs="Times New Roman"/>
          <w:sz w:val="20"/>
          <w:szCs w:val="20"/>
        </w:rPr>
      </w:pPr>
    </w:p>
  </w:footnote>
  <w:footnote w:id="42">
    <w:p w14:paraId="6F3F88A2" w14:textId="3FBB5143" w:rsidR="00803718" w:rsidRPr="000D40AA"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w:t>
      </w:r>
      <w:r w:rsidR="00A90E7E" w:rsidRPr="000D40AA">
        <w:rPr>
          <w:rFonts w:ascii="Times New Roman" w:hAnsi="Times New Roman" w:cs="Times New Roman"/>
          <w:sz w:val="20"/>
          <w:szCs w:val="20"/>
        </w:rPr>
        <w:t xml:space="preserve">Exhibition Notes for </w:t>
      </w:r>
      <w:r w:rsidR="00A90E7E" w:rsidRPr="000D40AA">
        <w:rPr>
          <w:rFonts w:ascii="Times New Roman" w:hAnsi="Times New Roman" w:cs="Times New Roman"/>
          <w:i/>
          <w:sz w:val="20"/>
          <w:szCs w:val="20"/>
        </w:rPr>
        <w:t>Summer Exhibition 1972</w:t>
      </w:r>
      <w:r w:rsidR="00A90E7E">
        <w:rPr>
          <w:rFonts w:ascii="Times New Roman" w:hAnsi="Times New Roman" w:cs="Times New Roman"/>
          <w:sz w:val="20"/>
          <w:szCs w:val="20"/>
        </w:rPr>
        <w:t>.</w:t>
      </w:r>
    </w:p>
    <w:p w14:paraId="7369AB9B" w14:textId="77777777" w:rsidR="00803718" w:rsidRPr="000D40AA" w:rsidRDefault="00803718" w:rsidP="006C6438">
      <w:pPr>
        <w:pStyle w:val="FootnoteText"/>
        <w:contextualSpacing/>
        <w:rPr>
          <w:rFonts w:ascii="Times New Roman" w:hAnsi="Times New Roman" w:cs="Times New Roman"/>
          <w:sz w:val="20"/>
          <w:szCs w:val="20"/>
        </w:rPr>
      </w:pPr>
    </w:p>
  </w:footnote>
  <w:footnote w:id="43">
    <w:p w14:paraId="37E943C8" w14:textId="005CF9DD" w:rsidR="00803718" w:rsidRPr="000D40AA"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w:t>
      </w:r>
      <w:r w:rsidR="00A90E7E" w:rsidRPr="000D40AA">
        <w:rPr>
          <w:rFonts w:ascii="Times New Roman" w:hAnsi="Times New Roman" w:cs="Times New Roman"/>
          <w:sz w:val="20"/>
          <w:szCs w:val="20"/>
        </w:rPr>
        <w:t xml:space="preserve">Exhibition Notes for </w:t>
      </w:r>
      <w:r w:rsidR="00A90E7E" w:rsidRPr="000D40AA">
        <w:rPr>
          <w:rFonts w:ascii="Times New Roman" w:hAnsi="Times New Roman" w:cs="Times New Roman"/>
          <w:i/>
          <w:sz w:val="20"/>
          <w:szCs w:val="20"/>
        </w:rPr>
        <w:t>Summer Exhibition 1972</w:t>
      </w:r>
      <w:r w:rsidR="00A90E7E">
        <w:rPr>
          <w:rFonts w:ascii="Times New Roman" w:hAnsi="Times New Roman" w:cs="Times New Roman"/>
          <w:sz w:val="20"/>
          <w:szCs w:val="20"/>
        </w:rPr>
        <w:t>.</w:t>
      </w:r>
    </w:p>
    <w:p w14:paraId="0ADA2DD8" w14:textId="77777777" w:rsidR="00803718" w:rsidRPr="000D40AA" w:rsidRDefault="00803718" w:rsidP="006C6438">
      <w:pPr>
        <w:pStyle w:val="FootnoteText"/>
        <w:contextualSpacing/>
        <w:rPr>
          <w:rFonts w:ascii="Times New Roman" w:hAnsi="Times New Roman" w:cs="Times New Roman"/>
          <w:sz w:val="20"/>
          <w:szCs w:val="20"/>
        </w:rPr>
      </w:pPr>
    </w:p>
  </w:footnote>
  <w:footnote w:id="44">
    <w:p w14:paraId="6F1D774E" w14:textId="2171DFB5" w:rsidR="00803718" w:rsidRPr="000D40AA"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w:t>
      </w:r>
      <w:r w:rsidR="00E370A7" w:rsidRPr="000D40AA">
        <w:rPr>
          <w:rFonts w:ascii="Times New Roman" w:hAnsi="Times New Roman" w:cs="Times New Roman"/>
          <w:sz w:val="20"/>
          <w:szCs w:val="20"/>
        </w:rPr>
        <w:t xml:space="preserve">Exhibition Notes for </w:t>
      </w:r>
      <w:r w:rsidR="00E370A7" w:rsidRPr="000D40AA">
        <w:rPr>
          <w:rFonts w:ascii="Times New Roman" w:hAnsi="Times New Roman" w:cs="Times New Roman"/>
          <w:i/>
          <w:sz w:val="20"/>
          <w:szCs w:val="20"/>
        </w:rPr>
        <w:t>Summer Exhibition 1972</w:t>
      </w:r>
      <w:r w:rsidR="00E370A7">
        <w:rPr>
          <w:rFonts w:ascii="Times New Roman" w:hAnsi="Times New Roman" w:cs="Times New Roman"/>
          <w:sz w:val="20"/>
          <w:szCs w:val="20"/>
        </w:rPr>
        <w:t>.</w:t>
      </w:r>
    </w:p>
    <w:p w14:paraId="5876E23F" w14:textId="77777777" w:rsidR="00803718" w:rsidRPr="000D40AA" w:rsidRDefault="00803718" w:rsidP="006C6438">
      <w:pPr>
        <w:pStyle w:val="FootnoteText"/>
        <w:contextualSpacing/>
        <w:rPr>
          <w:rFonts w:ascii="Times New Roman" w:hAnsi="Times New Roman" w:cs="Times New Roman"/>
          <w:sz w:val="20"/>
          <w:szCs w:val="20"/>
        </w:rPr>
      </w:pPr>
    </w:p>
  </w:footnote>
  <w:footnote w:id="45">
    <w:p w14:paraId="63D26EEA" w14:textId="5B939019" w:rsidR="00803718" w:rsidRPr="000D40AA"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w:t>
      </w:r>
      <w:r w:rsidR="00E370A7" w:rsidRPr="000D40AA">
        <w:rPr>
          <w:rFonts w:ascii="Times New Roman" w:hAnsi="Times New Roman" w:cs="Times New Roman"/>
          <w:sz w:val="20"/>
          <w:szCs w:val="20"/>
        </w:rPr>
        <w:t xml:space="preserve">Exhibition Notes for </w:t>
      </w:r>
      <w:r w:rsidR="00E370A7" w:rsidRPr="000D40AA">
        <w:rPr>
          <w:rFonts w:ascii="Times New Roman" w:hAnsi="Times New Roman" w:cs="Times New Roman"/>
          <w:i/>
          <w:sz w:val="20"/>
          <w:szCs w:val="20"/>
        </w:rPr>
        <w:t>Summer Exhibition 1972</w:t>
      </w:r>
      <w:r w:rsidR="00E370A7">
        <w:rPr>
          <w:rFonts w:ascii="Times New Roman" w:hAnsi="Times New Roman" w:cs="Times New Roman"/>
          <w:sz w:val="20"/>
          <w:szCs w:val="20"/>
        </w:rPr>
        <w:t>.</w:t>
      </w:r>
    </w:p>
    <w:p w14:paraId="1AF5F3A8" w14:textId="77777777" w:rsidR="00803718" w:rsidRPr="000D40AA" w:rsidRDefault="00803718" w:rsidP="006C6438">
      <w:pPr>
        <w:pStyle w:val="FootnoteText"/>
        <w:contextualSpacing/>
        <w:rPr>
          <w:rFonts w:ascii="Times New Roman" w:hAnsi="Times New Roman" w:cs="Times New Roman"/>
          <w:sz w:val="20"/>
          <w:szCs w:val="20"/>
        </w:rPr>
      </w:pPr>
    </w:p>
  </w:footnote>
  <w:footnote w:id="46">
    <w:p w14:paraId="6891360A" w14:textId="7F7BE042" w:rsidR="00803718" w:rsidRPr="000D40AA"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w:t>
      </w:r>
      <w:r w:rsidR="00E370A7" w:rsidRPr="000D40AA">
        <w:rPr>
          <w:rFonts w:ascii="Times New Roman" w:hAnsi="Times New Roman" w:cs="Times New Roman"/>
          <w:sz w:val="20"/>
          <w:szCs w:val="20"/>
        </w:rPr>
        <w:t xml:space="preserve">Exhibition Notes for </w:t>
      </w:r>
      <w:r w:rsidR="00E370A7" w:rsidRPr="000D40AA">
        <w:rPr>
          <w:rFonts w:ascii="Times New Roman" w:hAnsi="Times New Roman" w:cs="Times New Roman"/>
          <w:i/>
          <w:sz w:val="20"/>
          <w:szCs w:val="20"/>
        </w:rPr>
        <w:t>Summer Exhibition 1972</w:t>
      </w:r>
      <w:r w:rsidR="00E370A7">
        <w:rPr>
          <w:rFonts w:ascii="Times New Roman" w:hAnsi="Times New Roman" w:cs="Times New Roman"/>
          <w:sz w:val="20"/>
          <w:szCs w:val="20"/>
        </w:rPr>
        <w:t>.</w:t>
      </w:r>
    </w:p>
  </w:footnote>
  <w:footnote w:id="47">
    <w:p w14:paraId="25D31ED0" w14:textId="77777777" w:rsidR="00803718" w:rsidRPr="000D40AA"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Exhibition Notes for </w:t>
      </w:r>
      <w:r w:rsidRPr="000D40AA">
        <w:rPr>
          <w:rFonts w:ascii="Times New Roman" w:hAnsi="Times New Roman" w:cs="Times New Roman"/>
          <w:i/>
          <w:sz w:val="20"/>
          <w:szCs w:val="20"/>
        </w:rPr>
        <w:t>Summer Exhibition 1973</w:t>
      </w:r>
      <w:r w:rsidRPr="000D40AA">
        <w:rPr>
          <w:rFonts w:ascii="Times New Roman" w:hAnsi="Times New Roman" w:cs="Times New Roman"/>
          <w:sz w:val="20"/>
          <w:szCs w:val="20"/>
        </w:rPr>
        <w:t xml:space="preserve">, Documentation of Exhibitions, Main Gallery (1973), Cultural Center of the Philippines Library and Archives. According to the preface, documentation was done by Raymundo Albano, Marilen A. Puertollano, and Alberto E. Sangel. </w:t>
      </w:r>
    </w:p>
    <w:p w14:paraId="2F51CABC" w14:textId="77777777" w:rsidR="00803718" w:rsidRPr="000D40AA" w:rsidRDefault="00803718" w:rsidP="006C6438">
      <w:pPr>
        <w:pStyle w:val="FootnoteText"/>
        <w:rPr>
          <w:rFonts w:ascii="Times New Roman" w:hAnsi="Times New Roman" w:cs="Times New Roman"/>
          <w:sz w:val="20"/>
          <w:szCs w:val="20"/>
        </w:rPr>
      </w:pPr>
    </w:p>
  </w:footnote>
  <w:footnote w:id="48">
    <w:p w14:paraId="6FDB5879" w14:textId="4D0AD3E4" w:rsidR="00803718" w:rsidRPr="000D40AA"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Exhibition Notes for </w:t>
      </w:r>
      <w:r w:rsidRPr="000D40AA">
        <w:rPr>
          <w:rFonts w:ascii="Times New Roman" w:hAnsi="Times New Roman" w:cs="Times New Roman"/>
          <w:i/>
          <w:sz w:val="20"/>
          <w:szCs w:val="20"/>
        </w:rPr>
        <w:t>Summer Exhibition 1973</w:t>
      </w:r>
      <w:r w:rsidRPr="000D40AA">
        <w:rPr>
          <w:rFonts w:ascii="Times New Roman" w:hAnsi="Times New Roman" w:cs="Times New Roman"/>
          <w:sz w:val="20"/>
          <w:szCs w:val="20"/>
        </w:rPr>
        <w:t>.</w:t>
      </w:r>
    </w:p>
    <w:p w14:paraId="4CDE136A" w14:textId="77777777" w:rsidR="00803718" w:rsidRPr="000D40AA" w:rsidRDefault="00803718" w:rsidP="006C6438">
      <w:pPr>
        <w:pStyle w:val="FootnoteText"/>
        <w:rPr>
          <w:rFonts w:ascii="Times New Roman" w:hAnsi="Times New Roman" w:cs="Times New Roman"/>
          <w:sz w:val="20"/>
          <w:szCs w:val="20"/>
        </w:rPr>
      </w:pPr>
    </w:p>
  </w:footnote>
  <w:footnote w:id="49">
    <w:p w14:paraId="7E9BB447" w14:textId="2E3762FE" w:rsidR="00803718" w:rsidRPr="000D40AA" w:rsidRDefault="00803718" w:rsidP="006C6438">
      <w:pPr>
        <w:pStyle w:val="FootnoteText"/>
        <w:rPr>
          <w:rFonts w:ascii="Times New Roman" w:hAnsi="Times New Roman" w:cs="Times New Roman"/>
          <w:sz w:val="20"/>
          <w:szCs w:val="20"/>
          <w:lang w:eastAsia="zh-TW"/>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Albano, “Summer Exhibition at the CCP Main Gallery,” 4.  </w:t>
      </w:r>
    </w:p>
    <w:p w14:paraId="366001C7" w14:textId="77777777" w:rsidR="00803718" w:rsidRPr="000D40AA" w:rsidRDefault="00803718" w:rsidP="006C6438">
      <w:pPr>
        <w:tabs>
          <w:tab w:val="left" w:pos="0"/>
          <w:tab w:val="left" w:pos="2320"/>
        </w:tabs>
        <w:rPr>
          <w:rFonts w:ascii="Times New Roman" w:hAnsi="Times New Roman" w:cs="Times New Roman"/>
          <w:sz w:val="20"/>
          <w:szCs w:val="20"/>
          <w:highlight w:val="cyan"/>
          <w:lang w:eastAsia="zh-TW"/>
        </w:rPr>
      </w:pPr>
    </w:p>
  </w:footnote>
  <w:footnote w:id="50">
    <w:p w14:paraId="1C30FE0C" w14:textId="62A6123A" w:rsidR="00803718" w:rsidRDefault="00803718" w:rsidP="006C6438">
      <w:pPr>
        <w:pStyle w:val="FootnoteText"/>
        <w:rPr>
          <w:rFonts w:ascii="Times New Roman" w:hAnsi="Times New Roman" w:cs="Times New Roman"/>
          <w:sz w:val="20"/>
          <w:szCs w:val="20"/>
        </w:rPr>
      </w:pPr>
      <w:r>
        <w:rPr>
          <w:rStyle w:val="FootnoteReference"/>
        </w:rPr>
        <w:footnoteRef/>
      </w:r>
      <w:r>
        <w:t xml:space="preserve"> </w:t>
      </w:r>
      <w:bookmarkStart w:id="12" w:name="_Hlk507236963"/>
      <w:r>
        <w:rPr>
          <w:rFonts w:ascii="Times New Roman" w:hAnsi="Times New Roman" w:cs="Times New Roman"/>
          <w:sz w:val="20"/>
          <w:szCs w:val="20"/>
        </w:rPr>
        <w:t xml:space="preserve">Joy Dayrit, </w:t>
      </w:r>
      <w:r>
        <w:rPr>
          <w:rFonts w:ascii="Times New Roman" w:hAnsi="Times New Roman" w:cs="Times New Roman"/>
          <w:i/>
          <w:sz w:val="20"/>
          <w:szCs w:val="20"/>
        </w:rPr>
        <w:t>Notes on Shop 6</w:t>
      </w:r>
      <w:r w:rsidRPr="003B775B">
        <w:rPr>
          <w:rFonts w:ascii="Times New Roman" w:hAnsi="Times New Roman" w:cs="Times New Roman"/>
          <w:sz w:val="20"/>
          <w:szCs w:val="20"/>
        </w:rPr>
        <w:t>, Asia Art Archive Hong Kong, Chabet Archive</w:t>
      </w:r>
      <w:r>
        <w:rPr>
          <w:rFonts w:ascii="Times New Roman" w:hAnsi="Times New Roman" w:cs="Times New Roman"/>
          <w:sz w:val="20"/>
          <w:szCs w:val="20"/>
        </w:rPr>
        <w:t xml:space="preserve">, </w:t>
      </w:r>
      <w:r w:rsidR="00E370A7">
        <w:rPr>
          <w:rFonts w:ascii="Times New Roman" w:hAnsi="Times New Roman" w:cs="Times New Roman"/>
          <w:sz w:val="20"/>
          <w:szCs w:val="20"/>
        </w:rPr>
        <w:t>accessed</w:t>
      </w:r>
      <w:r w:rsidR="00126D0D">
        <w:rPr>
          <w:rFonts w:ascii="Times New Roman" w:hAnsi="Times New Roman" w:cs="Times New Roman"/>
          <w:sz w:val="20"/>
          <w:szCs w:val="20"/>
        </w:rPr>
        <w:t xml:space="preserve"> August 23, 2017, </w:t>
      </w:r>
      <w:r w:rsidRPr="00F23B63">
        <w:rPr>
          <w:rFonts w:ascii="Times New Roman" w:hAnsi="Times New Roman" w:cs="Times New Roman"/>
          <w:sz w:val="20"/>
          <w:szCs w:val="20"/>
        </w:rPr>
        <w:t>http://www.aaa.org.hk/en/collection/search/archive/the-chabet-archive-other-documents/object/notes-on-shop-6/</w:t>
      </w:r>
      <w:r>
        <w:rPr>
          <w:rFonts w:ascii="Times New Roman" w:hAnsi="Times New Roman" w:cs="Times New Roman"/>
          <w:sz w:val="20"/>
          <w:szCs w:val="20"/>
        </w:rPr>
        <w:t xml:space="preserve"> </w:t>
      </w:r>
      <w:bookmarkEnd w:id="12"/>
    </w:p>
    <w:p w14:paraId="1E8EC22A" w14:textId="77777777" w:rsidR="00803718" w:rsidRPr="00706398" w:rsidRDefault="00803718" w:rsidP="006C6438">
      <w:pPr>
        <w:pStyle w:val="FootnoteText"/>
        <w:rPr>
          <w:rFonts w:ascii="Times New Roman" w:hAnsi="Times New Roman" w:cs="Times New Roman"/>
          <w:sz w:val="20"/>
          <w:szCs w:val="20"/>
        </w:rPr>
      </w:pPr>
    </w:p>
  </w:footnote>
  <w:footnote w:id="51">
    <w:p w14:paraId="65BB9AC0" w14:textId="77777777" w:rsidR="00803718"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Exhibition Notes for </w:t>
      </w:r>
      <w:r w:rsidRPr="000D40AA">
        <w:rPr>
          <w:rFonts w:ascii="Times New Roman" w:hAnsi="Times New Roman" w:cs="Times New Roman"/>
          <w:i/>
          <w:sz w:val="20"/>
          <w:szCs w:val="20"/>
        </w:rPr>
        <w:t>Summer Exhibition 1972</w:t>
      </w:r>
      <w:r w:rsidRPr="000D40AA">
        <w:rPr>
          <w:rFonts w:ascii="Times New Roman" w:hAnsi="Times New Roman" w:cs="Times New Roman"/>
          <w:sz w:val="20"/>
          <w:szCs w:val="20"/>
        </w:rPr>
        <w:t>, Cultural Center of the Philippines Library and Archives.</w:t>
      </w:r>
    </w:p>
    <w:p w14:paraId="692C9B41" w14:textId="77777777" w:rsidR="00803718" w:rsidRPr="000D40AA" w:rsidRDefault="00803718" w:rsidP="006C6438">
      <w:pPr>
        <w:pStyle w:val="FootnoteText"/>
        <w:rPr>
          <w:rFonts w:ascii="Times New Roman" w:hAnsi="Times New Roman" w:cs="Times New Roman"/>
          <w:sz w:val="20"/>
          <w:szCs w:val="20"/>
        </w:rPr>
      </w:pPr>
    </w:p>
  </w:footnote>
  <w:footnote w:id="52">
    <w:p w14:paraId="6F4CEED7" w14:textId="77777777" w:rsidR="00803718" w:rsidRPr="000D40AA"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Exhibition Notes for </w:t>
      </w:r>
      <w:r w:rsidRPr="000D40AA">
        <w:rPr>
          <w:rFonts w:ascii="Times New Roman" w:hAnsi="Times New Roman" w:cs="Times New Roman"/>
          <w:i/>
          <w:sz w:val="20"/>
          <w:szCs w:val="20"/>
        </w:rPr>
        <w:t>Summer Exhibition 1973</w:t>
      </w:r>
      <w:r w:rsidRPr="000D40AA">
        <w:rPr>
          <w:rFonts w:ascii="Times New Roman" w:hAnsi="Times New Roman" w:cs="Times New Roman"/>
          <w:sz w:val="20"/>
          <w:szCs w:val="20"/>
        </w:rPr>
        <w:t>, Cultural Center of the Philippines Library and Archives.</w:t>
      </w:r>
    </w:p>
    <w:p w14:paraId="7573B353" w14:textId="77777777" w:rsidR="00803718" w:rsidRPr="000D40AA" w:rsidRDefault="00803718" w:rsidP="006C6438">
      <w:pPr>
        <w:pStyle w:val="FootnoteText"/>
        <w:rPr>
          <w:rFonts w:ascii="Times New Roman" w:hAnsi="Times New Roman" w:cs="Times New Roman"/>
          <w:sz w:val="20"/>
          <w:szCs w:val="20"/>
        </w:rPr>
      </w:pPr>
    </w:p>
  </w:footnote>
  <w:footnote w:id="53">
    <w:p w14:paraId="72B375DA" w14:textId="222E370A" w:rsidR="00803718" w:rsidRPr="0029001B"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w:t>
      </w:r>
      <w:r w:rsidR="0029001B" w:rsidRPr="000D40AA">
        <w:rPr>
          <w:rFonts w:ascii="Times New Roman" w:hAnsi="Times New Roman" w:cs="Times New Roman"/>
          <w:sz w:val="20"/>
          <w:szCs w:val="20"/>
        </w:rPr>
        <w:t xml:space="preserve">Exhibition Notes for </w:t>
      </w:r>
      <w:r w:rsidR="0029001B" w:rsidRPr="000D40AA">
        <w:rPr>
          <w:rFonts w:ascii="Times New Roman" w:hAnsi="Times New Roman" w:cs="Times New Roman"/>
          <w:i/>
          <w:sz w:val="20"/>
          <w:szCs w:val="20"/>
        </w:rPr>
        <w:t>Summer Exhibition 1973</w:t>
      </w:r>
      <w:r w:rsidR="0029001B">
        <w:rPr>
          <w:rFonts w:ascii="Times New Roman" w:hAnsi="Times New Roman" w:cs="Times New Roman"/>
          <w:sz w:val="20"/>
          <w:szCs w:val="20"/>
        </w:rPr>
        <w:t>.</w:t>
      </w:r>
    </w:p>
    <w:p w14:paraId="69BD3264" w14:textId="77777777" w:rsidR="00803718" w:rsidRPr="000D40AA" w:rsidRDefault="00803718" w:rsidP="006C6438">
      <w:pPr>
        <w:pStyle w:val="FootnoteText"/>
        <w:rPr>
          <w:rFonts w:ascii="Times New Roman" w:hAnsi="Times New Roman" w:cs="Times New Roman"/>
          <w:sz w:val="20"/>
          <w:szCs w:val="20"/>
        </w:rPr>
      </w:pPr>
    </w:p>
  </w:footnote>
  <w:footnote w:id="54">
    <w:p w14:paraId="4A31F0AF" w14:textId="7B495EBC" w:rsidR="00803718" w:rsidRPr="00482B4B" w:rsidRDefault="00803718">
      <w:pPr>
        <w:pStyle w:val="FootnoteText"/>
        <w:rPr>
          <w:rFonts w:ascii="Times New Roman" w:hAnsi="Times New Roman" w:cs="Times New Roman"/>
          <w:sz w:val="20"/>
          <w:szCs w:val="20"/>
        </w:rPr>
      </w:pPr>
      <w:r w:rsidRPr="00482B4B">
        <w:rPr>
          <w:rStyle w:val="FootnoteReference"/>
          <w:rFonts w:ascii="Times New Roman" w:hAnsi="Times New Roman" w:cs="Times New Roman"/>
          <w:sz w:val="20"/>
          <w:szCs w:val="20"/>
        </w:rPr>
        <w:footnoteRef/>
      </w:r>
      <w:r w:rsidRPr="00482B4B">
        <w:rPr>
          <w:rFonts w:ascii="Times New Roman" w:hAnsi="Times New Roman" w:cs="Times New Roman"/>
          <w:sz w:val="20"/>
          <w:szCs w:val="20"/>
        </w:rPr>
        <w:t xml:space="preserve"> Bautista’s untitled </w:t>
      </w:r>
      <w:r w:rsidRPr="00482B4B">
        <w:rPr>
          <w:rFonts w:ascii="Times New Roman" w:hAnsi="Times New Roman" w:cs="Times New Roman"/>
          <w:sz w:val="20"/>
          <w:szCs w:val="20"/>
          <w:lang w:eastAsia="zh-TW"/>
        </w:rPr>
        <w:t xml:space="preserve">“Coke &amp; Pepsi Bottles” is one of the few </w:t>
      </w:r>
      <w:r>
        <w:rPr>
          <w:rFonts w:ascii="Times New Roman" w:hAnsi="Times New Roman" w:cs="Times New Roman"/>
          <w:sz w:val="20"/>
          <w:szCs w:val="20"/>
          <w:lang w:eastAsia="zh-TW"/>
        </w:rPr>
        <w:t xml:space="preserve">conceptual artworks in the Philippines that takes language as an important component of the work. </w:t>
      </w:r>
    </w:p>
    <w:p w14:paraId="53D56A26" w14:textId="77777777" w:rsidR="00803718" w:rsidRPr="00334590" w:rsidRDefault="00803718">
      <w:pPr>
        <w:pStyle w:val="FootnoteText"/>
        <w:rPr>
          <w:rFonts w:ascii="Times New Roman" w:hAnsi="Times New Roman" w:cs="Times New Roman"/>
          <w:sz w:val="20"/>
          <w:szCs w:val="20"/>
        </w:rPr>
      </w:pPr>
    </w:p>
  </w:footnote>
  <w:footnote w:id="55">
    <w:p w14:paraId="1A430C75" w14:textId="0DD46E02" w:rsidR="00803718" w:rsidRPr="00334590" w:rsidRDefault="00803718" w:rsidP="006C6438">
      <w:pPr>
        <w:pStyle w:val="FootnoteText"/>
        <w:rPr>
          <w:rFonts w:ascii="Times New Roman" w:hAnsi="Times New Roman" w:cs="Times New Roman"/>
          <w:sz w:val="20"/>
          <w:szCs w:val="20"/>
        </w:rPr>
      </w:pPr>
      <w:r w:rsidRPr="00334590">
        <w:rPr>
          <w:rStyle w:val="FootnoteReference"/>
          <w:rFonts w:ascii="Times New Roman" w:hAnsi="Times New Roman" w:cs="Times New Roman"/>
          <w:sz w:val="20"/>
          <w:szCs w:val="20"/>
        </w:rPr>
        <w:footnoteRef/>
      </w:r>
      <w:r w:rsidRPr="00334590">
        <w:rPr>
          <w:rFonts w:ascii="Times New Roman" w:hAnsi="Times New Roman" w:cs="Times New Roman"/>
          <w:sz w:val="20"/>
          <w:szCs w:val="20"/>
        </w:rPr>
        <w:t xml:space="preserve"> </w:t>
      </w:r>
      <w:r w:rsidR="0029001B">
        <w:rPr>
          <w:rFonts w:ascii="Times New Roman" w:hAnsi="Times New Roman" w:cs="Times New Roman"/>
          <w:sz w:val="20"/>
          <w:szCs w:val="20"/>
        </w:rPr>
        <w:t>Bautista, “Coke &amp; Pepsi Bottles.”</w:t>
      </w:r>
    </w:p>
    <w:p w14:paraId="1941AE16" w14:textId="77777777" w:rsidR="00803718" w:rsidRPr="000D40AA" w:rsidRDefault="00803718" w:rsidP="006C6438">
      <w:pPr>
        <w:pStyle w:val="FootnoteText"/>
        <w:rPr>
          <w:rFonts w:ascii="Times New Roman" w:hAnsi="Times New Roman" w:cs="Times New Roman"/>
          <w:sz w:val="20"/>
          <w:szCs w:val="20"/>
        </w:rPr>
      </w:pPr>
    </w:p>
  </w:footnote>
  <w:footnote w:id="56">
    <w:p w14:paraId="07C043B5" w14:textId="77777777" w:rsidR="00803718" w:rsidRPr="000D40AA"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Yolanda Johnson (artist, member of Shop 6), in discussion with author, December 9, 2014, Manila, Philippines.</w:t>
      </w:r>
    </w:p>
  </w:footnote>
  <w:footnote w:id="57">
    <w:p w14:paraId="75F235B1" w14:textId="77777777" w:rsidR="00803718" w:rsidRPr="000D40AA" w:rsidRDefault="00803718" w:rsidP="006C6438">
      <w:pPr>
        <w:pStyle w:val="FootnoteText"/>
        <w:rPr>
          <w:rFonts w:ascii="Times New Roman" w:hAnsi="Times New Roman" w:cs="Times New Roman"/>
          <w:sz w:val="20"/>
          <w:szCs w:val="20"/>
        </w:rPr>
      </w:pPr>
      <w:r w:rsidRPr="0034547E">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In 1976, Albano started to organize the</w:t>
      </w:r>
      <w:r w:rsidRPr="0034547E">
        <w:rPr>
          <w:rFonts w:ascii="Times New Roman" w:hAnsi="Times New Roman" w:cs="Times New Roman"/>
          <w:sz w:val="20"/>
          <w:szCs w:val="20"/>
        </w:rPr>
        <w:t xml:space="preserve"> CCP Annual</w:t>
      </w:r>
      <w:r>
        <w:rPr>
          <w:rFonts w:ascii="Times New Roman" w:hAnsi="Times New Roman" w:cs="Times New Roman"/>
          <w:sz w:val="20"/>
          <w:szCs w:val="20"/>
        </w:rPr>
        <w:t>, an annual, encyclopedic exhibition of works from each year that seemed to</w:t>
      </w:r>
      <w:r w:rsidRPr="0034547E">
        <w:rPr>
          <w:rFonts w:ascii="Times New Roman" w:hAnsi="Times New Roman" w:cs="Times New Roman"/>
          <w:sz w:val="20"/>
          <w:szCs w:val="20"/>
        </w:rPr>
        <w:t xml:space="preserve"> replace some of the</w:t>
      </w:r>
      <w:r>
        <w:rPr>
          <w:rFonts w:ascii="Times New Roman" w:hAnsi="Times New Roman" w:cs="Times New Roman"/>
          <w:sz w:val="20"/>
          <w:szCs w:val="20"/>
        </w:rPr>
        <w:t xml:space="preserve"> initial</w:t>
      </w:r>
      <w:r w:rsidRPr="0034547E">
        <w:rPr>
          <w:rFonts w:ascii="Times New Roman" w:hAnsi="Times New Roman" w:cs="Times New Roman"/>
          <w:sz w:val="20"/>
          <w:szCs w:val="20"/>
        </w:rPr>
        <w:t xml:space="preserve"> goals of the CCP Summer Exhibition.</w:t>
      </w:r>
      <w:r>
        <w:rPr>
          <w:rFonts w:ascii="Times New Roman" w:hAnsi="Times New Roman" w:cs="Times New Roman"/>
          <w:sz w:val="20"/>
          <w:szCs w:val="20"/>
        </w:rPr>
        <w:t xml:space="preserve"> </w:t>
      </w:r>
    </w:p>
    <w:p w14:paraId="6802B751" w14:textId="77777777" w:rsidR="00803718" w:rsidRPr="000D40AA" w:rsidRDefault="00803718" w:rsidP="006C6438">
      <w:pPr>
        <w:pStyle w:val="FootnoteText"/>
        <w:rPr>
          <w:rFonts w:ascii="Times New Roman" w:hAnsi="Times New Roman" w:cs="Times New Roman"/>
          <w:sz w:val="20"/>
          <w:szCs w:val="20"/>
        </w:rPr>
      </w:pPr>
    </w:p>
  </w:footnote>
  <w:footnote w:id="58">
    <w:p w14:paraId="4B3F8D8B" w14:textId="77777777" w:rsidR="00803718" w:rsidRPr="000D40AA"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w:t>
      </w:r>
      <w:bookmarkStart w:id="13" w:name="_Hlk507237495"/>
      <w:r w:rsidRPr="000D40AA">
        <w:rPr>
          <w:rFonts w:ascii="Times New Roman" w:hAnsi="Times New Roman" w:cs="Times New Roman"/>
          <w:sz w:val="20"/>
          <w:szCs w:val="20"/>
        </w:rPr>
        <w:t xml:space="preserve">Exhibition Notes for </w:t>
      </w:r>
      <w:r w:rsidRPr="000D40AA">
        <w:rPr>
          <w:rFonts w:ascii="Times New Roman" w:hAnsi="Times New Roman" w:cs="Times New Roman"/>
          <w:i/>
          <w:sz w:val="20"/>
          <w:szCs w:val="20"/>
        </w:rPr>
        <w:t>CCP Mixed Exhibition</w:t>
      </w:r>
      <w:r w:rsidRPr="000D40AA">
        <w:rPr>
          <w:rFonts w:ascii="Times New Roman" w:hAnsi="Times New Roman" w:cs="Times New Roman"/>
          <w:sz w:val="20"/>
          <w:szCs w:val="20"/>
        </w:rPr>
        <w:t>, Documentation of Exhibitions, Main Gallery (1973), Cultural Center of the Philippines Library and Archives.</w:t>
      </w:r>
      <w:bookmarkEnd w:id="13"/>
    </w:p>
    <w:p w14:paraId="6025F5A5" w14:textId="77777777" w:rsidR="00803718" w:rsidRPr="000D40AA" w:rsidRDefault="00803718" w:rsidP="006C6438">
      <w:pPr>
        <w:pStyle w:val="FootnoteText"/>
        <w:rPr>
          <w:rFonts w:ascii="Times New Roman" w:hAnsi="Times New Roman" w:cs="Times New Roman"/>
          <w:sz w:val="20"/>
          <w:szCs w:val="20"/>
        </w:rPr>
      </w:pPr>
    </w:p>
  </w:footnote>
  <w:footnote w:id="59">
    <w:p w14:paraId="4ED23874" w14:textId="289CBA22" w:rsidR="00803718" w:rsidRPr="000D40AA" w:rsidRDefault="00803718" w:rsidP="00223FE6">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w:t>
      </w:r>
      <w:r w:rsidR="0029001B" w:rsidRPr="000D40AA">
        <w:rPr>
          <w:rFonts w:ascii="Times New Roman" w:hAnsi="Times New Roman" w:cs="Times New Roman"/>
          <w:sz w:val="20"/>
          <w:szCs w:val="20"/>
        </w:rPr>
        <w:t xml:space="preserve">Exhibition Notes for </w:t>
      </w:r>
      <w:r w:rsidR="0029001B" w:rsidRPr="000D40AA">
        <w:rPr>
          <w:rFonts w:ascii="Times New Roman" w:hAnsi="Times New Roman" w:cs="Times New Roman"/>
          <w:i/>
          <w:sz w:val="20"/>
          <w:szCs w:val="20"/>
        </w:rPr>
        <w:t>CCP Mixed Exhibition</w:t>
      </w:r>
      <w:r w:rsidRPr="000D40AA">
        <w:rPr>
          <w:rFonts w:ascii="Times New Roman" w:hAnsi="Times New Roman" w:cs="Times New Roman"/>
          <w:sz w:val="20"/>
          <w:szCs w:val="20"/>
        </w:rPr>
        <w:t>.</w:t>
      </w:r>
    </w:p>
    <w:p w14:paraId="71CC927A" w14:textId="77777777" w:rsidR="00803718" w:rsidRPr="000D40AA" w:rsidRDefault="00803718" w:rsidP="00223FE6">
      <w:pPr>
        <w:pStyle w:val="FootnoteText"/>
        <w:rPr>
          <w:rFonts w:ascii="Times New Roman" w:hAnsi="Times New Roman" w:cs="Times New Roman"/>
          <w:sz w:val="20"/>
          <w:szCs w:val="20"/>
        </w:rPr>
      </w:pPr>
    </w:p>
  </w:footnote>
  <w:footnote w:id="60">
    <w:p w14:paraId="7D77C701" w14:textId="52B2AE02" w:rsidR="00803718" w:rsidRPr="000D40AA"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w:t>
      </w:r>
      <w:r w:rsidR="0029001B" w:rsidRPr="000D40AA">
        <w:rPr>
          <w:rFonts w:ascii="Times New Roman" w:hAnsi="Times New Roman" w:cs="Times New Roman"/>
          <w:sz w:val="20"/>
          <w:szCs w:val="20"/>
        </w:rPr>
        <w:t xml:space="preserve">Exhibition Notes for </w:t>
      </w:r>
      <w:r w:rsidR="0029001B" w:rsidRPr="000D40AA">
        <w:rPr>
          <w:rFonts w:ascii="Times New Roman" w:hAnsi="Times New Roman" w:cs="Times New Roman"/>
          <w:i/>
          <w:sz w:val="20"/>
          <w:szCs w:val="20"/>
        </w:rPr>
        <w:t>CCP Mixed Exhibition</w:t>
      </w:r>
      <w:r w:rsidRPr="000D40AA">
        <w:rPr>
          <w:rFonts w:ascii="Times New Roman" w:hAnsi="Times New Roman" w:cs="Times New Roman"/>
          <w:sz w:val="20"/>
          <w:szCs w:val="20"/>
        </w:rPr>
        <w:t>.</w:t>
      </w:r>
    </w:p>
  </w:footnote>
  <w:footnote w:id="61">
    <w:p w14:paraId="771A7562" w14:textId="46130B3F" w:rsidR="00803718" w:rsidRPr="000D40AA" w:rsidRDefault="00803718" w:rsidP="006C6438">
      <w:pPr>
        <w:pStyle w:val="FootnoteText"/>
        <w:rPr>
          <w:rFonts w:ascii="Times New Roman" w:hAnsi="Times New Roman" w:cs="Times New Roman"/>
          <w:sz w:val="20"/>
          <w:szCs w:val="20"/>
          <w:lang w:eastAsia="zh-TW"/>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w:t>
      </w:r>
      <w:r w:rsidRPr="000D40AA">
        <w:rPr>
          <w:rFonts w:ascii="Times New Roman" w:hAnsi="Times New Roman" w:cs="Times New Roman"/>
          <w:sz w:val="20"/>
          <w:szCs w:val="20"/>
          <w:lang w:eastAsia="zh-TW"/>
        </w:rPr>
        <w:t xml:space="preserve">While </w:t>
      </w:r>
      <w:r w:rsidRPr="000D40AA">
        <w:rPr>
          <w:rFonts w:ascii="Times New Roman" w:hAnsi="Times New Roman" w:cs="Times New Roman"/>
          <w:i/>
          <w:sz w:val="20"/>
          <w:szCs w:val="20"/>
          <w:lang w:eastAsia="zh-TW"/>
        </w:rPr>
        <w:t xml:space="preserve">Summer Exhibition 1973 </w:t>
      </w:r>
      <w:r w:rsidRPr="000D40AA">
        <w:rPr>
          <w:rFonts w:ascii="Times New Roman" w:hAnsi="Times New Roman" w:cs="Times New Roman"/>
          <w:sz w:val="20"/>
          <w:szCs w:val="20"/>
          <w:lang w:eastAsia="zh-TW"/>
        </w:rPr>
        <w:t xml:space="preserve">was the last summer exhibition in the 1970s, large-scale exhibitions of this sort began again in 1976 when Albano began to hold the </w:t>
      </w:r>
      <w:r w:rsidRPr="000D40AA">
        <w:rPr>
          <w:rFonts w:ascii="Times New Roman" w:hAnsi="Times New Roman" w:cs="Times New Roman"/>
          <w:i/>
          <w:sz w:val="20"/>
          <w:szCs w:val="20"/>
          <w:lang w:eastAsia="zh-TW"/>
        </w:rPr>
        <w:t>CCP Annual</w:t>
      </w:r>
      <w:r w:rsidRPr="000D40AA">
        <w:rPr>
          <w:rFonts w:ascii="Times New Roman" w:hAnsi="Times New Roman" w:cs="Times New Roman"/>
          <w:sz w:val="20"/>
          <w:szCs w:val="20"/>
          <w:lang w:eastAsia="zh-TW"/>
        </w:rPr>
        <w:t xml:space="preserve">. The </w:t>
      </w:r>
      <w:r w:rsidRPr="000D40AA">
        <w:rPr>
          <w:rFonts w:ascii="Times New Roman" w:hAnsi="Times New Roman" w:cs="Times New Roman"/>
          <w:i/>
          <w:sz w:val="20"/>
          <w:szCs w:val="20"/>
          <w:lang w:eastAsia="zh-TW"/>
        </w:rPr>
        <w:t>CCP Annual</w:t>
      </w:r>
      <w:r w:rsidRPr="000D40AA">
        <w:rPr>
          <w:rFonts w:ascii="Times New Roman" w:hAnsi="Times New Roman" w:cs="Times New Roman"/>
          <w:sz w:val="20"/>
          <w:szCs w:val="20"/>
          <w:lang w:eastAsia="zh-TW"/>
        </w:rPr>
        <w:t xml:space="preserve"> was different </w:t>
      </w:r>
      <w:r>
        <w:rPr>
          <w:rFonts w:ascii="Times New Roman" w:hAnsi="Times New Roman" w:cs="Times New Roman"/>
          <w:sz w:val="20"/>
          <w:szCs w:val="20"/>
          <w:lang w:eastAsia="zh-TW"/>
        </w:rPr>
        <w:t>from</w:t>
      </w:r>
      <w:r w:rsidRPr="000D40AA">
        <w:rPr>
          <w:rFonts w:ascii="Times New Roman" w:hAnsi="Times New Roman" w:cs="Times New Roman"/>
          <w:sz w:val="20"/>
          <w:szCs w:val="20"/>
          <w:lang w:eastAsia="zh-TW"/>
        </w:rPr>
        <w:t xml:space="preserve"> the summer exhibitions as it tended towards a wider variety of artists and representation of the art ecosystem in Manila.</w:t>
      </w:r>
    </w:p>
    <w:p w14:paraId="4D1632E7" w14:textId="77777777" w:rsidR="00803718" w:rsidRPr="000D40AA" w:rsidRDefault="00803718" w:rsidP="006C6438">
      <w:pPr>
        <w:pStyle w:val="FootnoteText"/>
        <w:rPr>
          <w:rFonts w:ascii="Times New Roman" w:hAnsi="Times New Roman" w:cs="Times New Roman"/>
          <w:sz w:val="20"/>
          <w:szCs w:val="20"/>
        </w:rPr>
      </w:pPr>
    </w:p>
  </w:footnote>
  <w:footnote w:id="62">
    <w:p w14:paraId="67AB9CF6" w14:textId="77777777" w:rsidR="00803718" w:rsidRPr="003B775B" w:rsidRDefault="00803718" w:rsidP="006C6438">
      <w:pPr>
        <w:pStyle w:val="FootnoteText"/>
        <w:rPr>
          <w:rFonts w:ascii="Times New Roman" w:hAnsi="Times New Roman" w:cs="Times New Roman"/>
          <w:sz w:val="20"/>
          <w:szCs w:val="20"/>
        </w:rPr>
      </w:pPr>
      <w:r w:rsidRPr="003B775B">
        <w:rPr>
          <w:rStyle w:val="FootnoteReference"/>
          <w:rFonts w:ascii="Times New Roman" w:hAnsi="Times New Roman" w:cs="Times New Roman"/>
          <w:sz w:val="20"/>
          <w:szCs w:val="20"/>
        </w:rPr>
        <w:footnoteRef/>
      </w:r>
      <w:r w:rsidRPr="003B775B">
        <w:rPr>
          <w:rFonts w:ascii="Times New Roman" w:hAnsi="Times New Roman" w:cs="Times New Roman"/>
          <w:sz w:val="20"/>
          <w:szCs w:val="20"/>
        </w:rPr>
        <w:t xml:space="preserve"> Roberto Chabet Interview with Francesca Enriquez, 1990s, Asia Art Archive Hong Kong, Chabet Archive, Onsite-Access Only.</w:t>
      </w:r>
    </w:p>
    <w:p w14:paraId="3DB1696D" w14:textId="77777777" w:rsidR="00803718" w:rsidRPr="003B775B" w:rsidRDefault="00803718" w:rsidP="006C6438">
      <w:pPr>
        <w:pStyle w:val="FootnoteText"/>
        <w:rPr>
          <w:rFonts w:ascii="Times New Roman" w:hAnsi="Times New Roman" w:cs="Times New Roman"/>
          <w:sz w:val="20"/>
          <w:szCs w:val="20"/>
        </w:rPr>
      </w:pPr>
    </w:p>
  </w:footnote>
  <w:footnote w:id="63">
    <w:p w14:paraId="5A264F31" w14:textId="3A106E79" w:rsidR="00803718" w:rsidRPr="003B775B" w:rsidRDefault="00803718" w:rsidP="006C6438">
      <w:pPr>
        <w:pStyle w:val="FootnoteText"/>
        <w:rPr>
          <w:rFonts w:ascii="Times New Roman" w:hAnsi="Times New Roman" w:cs="Times New Roman"/>
          <w:sz w:val="20"/>
          <w:szCs w:val="20"/>
        </w:rPr>
      </w:pPr>
      <w:r w:rsidRPr="003B775B">
        <w:rPr>
          <w:rStyle w:val="FootnoteReference"/>
          <w:rFonts w:ascii="Times New Roman" w:hAnsi="Times New Roman" w:cs="Times New Roman"/>
          <w:sz w:val="20"/>
          <w:szCs w:val="20"/>
        </w:rPr>
        <w:footnoteRef/>
      </w:r>
      <w:r w:rsidRPr="003B775B">
        <w:rPr>
          <w:rFonts w:ascii="Times New Roman" w:hAnsi="Times New Roman" w:cs="Times New Roman"/>
          <w:sz w:val="20"/>
          <w:szCs w:val="20"/>
        </w:rPr>
        <w:t xml:space="preserve"> </w:t>
      </w:r>
      <w:r>
        <w:rPr>
          <w:rFonts w:ascii="Times New Roman" w:hAnsi="Times New Roman" w:cs="Times New Roman"/>
          <w:sz w:val="20"/>
          <w:szCs w:val="20"/>
        </w:rPr>
        <w:t xml:space="preserve">Joy Dayrit, </w:t>
      </w:r>
      <w:r>
        <w:rPr>
          <w:rFonts w:ascii="Times New Roman" w:hAnsi="Times New Roman" w:cs="Times New Roman"/>
          <w:i/>
          <w:sz w:val="20"/>
          <w:szCs w:val="20"/>
        </w:rPr>
        <w:t>Notes on Shop 6</w:t>
      </w:r>
      <w:r w:rsidRPr="003B775B">
        <w:rPr>
          <w:rFonts w:ascii="Times New Roman" w:hAnsi="Times New Roman" w:cs="Times New Roman"/>
          <w:sz w:val="20"/>
          <w:szCs w:val="20"/>
        </w:rPr>
        <w:t>, Asia Art Archive Hong Kong, Chabet Archive</w:t>
      </w:r>
      <w:r>
        <w:rPr>
          <w:rFonts w:ascii="Times New Roman" w:hAnsi="Times New Roman" w:cs="Times New Roman"/>
          <w:sz w:val="20"/>
          <w:szCs w:val="20"/>
        </w:rPr>
        <w:t xml:space="preserve">, </w:t>
      </w:r>
      <w:r w:rsidR="00A305CA">
        <w:rPr>
          <w:rFonts w:ascii="Times New Roman" w:hAnsi="Times New Roman" w:cs="Times New Roman"/>
          <w:sz w:val="20"/>
          <w:szCs w:val="20"/>
        </w:rPr>
        <w:t>a</w:t>
      </w:r>
      <w:r>
        <w:rPr>
          <w:rFonts w:ascii="Times New Roman" w:hAnsi="Times New Roman" w:cs="Times New Roman"/>
          <w:sz w:val="20"/>
          <w:szCs w:val="20"/>
        </w:rPr>
        <w:t>ccessed</w:t>
      </w:r>
      <w:r w:rsidR="00A305CA">
        <w:rPr>
          <w:rFonts w:ascii="Times New Roman" w:hAnsi="Times New Roman" w:cs="Times New Roman"/>
          <w:sz w:val="20"/>
          <w:szCs w:val="20"/>
        </w:rPr>
        <w:t xml:space="preserve"> August 23, 2017,</w:t>
      </w:r>
      <w:r w:rsidR="00A305CA" w:rsidRPr="00A305CA">
        <w:rPr>
          <w:rFonts w:ascii="Times New Roman" w:hAnsi="Times New Roman" w:cs="Times New Roman"/>
          <w:sz w:val="20"/>
          <w:szCs w:val="20"/>
        </w:rPr>
        <w:t xml:space="preserve"> </w:t>
      </w:r>
      <w:r w:rsidR="00A305CA" w:rsidRPr="00F23B63">
        <w:rPr>
          <w:rFonts w:ascii="Times New Roman" w:hAnsi="Times New Roman" w:cs="Times New Roman"/>
          <w:sz w:val="20"/>
          <w:szCs w:val="20"/>
        </w:rPr>
        <w:t>http://www.aaa.org.hk/en/collection/search/archive/the-chabet-archive-other-documents/object/notes-on-shop-6/</w:t>
      </w:r>
      <w:r w:rsidR="00A305CA">
        <w:rPr>
          <w:rFonts w:ascii="Times New Roman" w:hAnsi="Times New Roman" w:cs="Times New Roman"/>
          <w:sz w:val="20"/>
          <w:szCs w:val="20"/>
        </w:rPr>
        <w:t>.</w:t>
      </w:r>
      <w:r>
        <w:rPr>
          <w:rFonts w:ascii="Times New Roman" w:hAnsi="Times New Roman" w:cs="Times New Roman"/>
          <w:sz w:val="20"/>
          <w:szCs w:val="20"/>
        </w:rPr>
        <w:t xml:space="preserve"> In Dayrit’s notes on Shop 6, she writes that the “invitation to the Lahi exhibition” was “written by a child, Chabet’s nephew…on a sheet of Grade 2 pad paper.” </w:t>
      </w:r>
    </w:p>
    <w:p w14:paraId="0AB8E76A" w14:textId="77777777" w:rsidR="00803718" w:rsidRPr="003B775B" w:rsidRDefault="00803718" w:rsidP="006C6438">
      <w:pPr>
        <w:pStyle w:val="FootnoteText"/>
        <w:rPr>
          <w:sz w:val="20"/>
          <w:szCs w:val="20"/>
        </w:rPr>
      </w:pPr>
    </w:p>
  </w:footnote>
  <w:footnote w:id="64">
    <w:p w14:paraId="72929476" w14:textId="77777777" w:rsidR="00803718" w:rsidRDefault="00803718" w:rsidP="006C6438">
      <w:pPr>
        <w:pStyle w:val="FootnoteText"/>
        <w:rPr>
          <w:rFonts w:ascii="Times New Roman" w:hAnsi="Times New Roman" w:cs="Times New Roman"/>
          <w:sz w:val="20"/>
          <w:szCs w:val="20"/>
        </w:rPr>
      </w:pPr>
      <w:r w:rsidRPr="003B775B">
        <w:rPr>
          <w:rStyle w:val="FootnoteReference"/>
          <w:rFonts w:ascii="Times New Roman" w:hAnsi="Times New Roman" w:cs="Times New Roman"/>
          <w:sz w:val="20"/>
          <w:szCs w:val="20"/>
        </w:rPr>
        <w:footnoteRef/>
      </w:r>
      <w:r w:rsidRPr="003B775B">
        <w:rPr>
          <w:rFonts w:ascii="Times New Roman" w:hAnsi="Times New Roman" w:cs="Times New Roman"/>
          <w:sz w:val="20"/>
          <w:szCs w:val="20"/>
        </w:rPr>
        <w:t xml:space="preserve"> Roberto Chabet Interview with Francesca Enriquez, 1990s, Asia Art Archive Hong Kong, Chabet Archive, Onsite-Access Only.</w:t>
      </w:r>
    </w:p>
    <w:p w14:paraId="41FB36B0" w14:textId="77777777" w:rsidR="00803718" w:rsidRPr="000D40AA" w:rsidRDefault="00803718" w:rsidP="006C6438">
      <w:pPr>
        <w:pStyle w:val="FootnoteText"/>
        <w:rPr>
          <w:rFonts w:ascii="Times New Roman" w:hAnsi="Times New Roman" w:cs="Times New Roman"/>
          <w:sz w:val="20"/>
          <w:szCs w:val="20"/>
        </w:rPr>
      </w:pPr>
    </w:p>
  </w:footnote>
  <w:footnote w:id="65">
    <w:p w14:paraId="7C567397" w14:textId="77777777" w:rsidR="00803718" w:rsidRPr="000D40AA" w:rsidRDefault="00803718" w:rsidP="006C6438">
      <w:pPr>
        <w:pStyle w:val="FootnoteText"/>
        <w:rPr>
          <w:rFonts w:ascii="Times New Roman" w:hAnsi="Times New Roman" w:cs="Times New Roman"/>
          <w:sz w:val="20"/>
          <w:szCs w:val="20"/>
          <w:lang w:eastAsia="zh-TW"/>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w:t>
      </w:r>
      <w:r w:rsidRPr="000D40AA">
        <w:rPr>
          <w:rFonts w:ascii="Times New Roman" w:hAnsi="Times New Roman" w:cs="Times New Roman"/>
          <w:sz w:val="20"/>
          <w:szCs w:val="20"/>
          <w:lang w:eastAsia="zh-TW"/>
        </w:rPr>
        <w:t>Chiqui Rialp Locsin</w:t>
      </w:r>
      <w:r>
        <w:rPr>
          <w:rFonts w:ascii="Times New Roman" w:hAnsi="Times New Roman" w:cs="Times New Roman"/>
          <w:sz w:val="20"/>
          <w:szCs w:val="20"/>
          <w:lang w:eastAsia="zh-TW"/>
        </w:rPr>
        <w:t xml:space="preserve">, “Fine Weather in the Art World,” </w:t>
      </w:r>
      <w:r>
        <w:rPr>
          <w:rFonts w:ascii="Times New Roman" w:hAnsi="Times New Roman" w:cs="Times New Roman"/>
          <w:i/>
          <w:sz w:val="20"/>
          <w:szCs w:val="20"/>
          <w:lang w:eastAsia="zh-TW"/>
        </w:rPr>
        <w:t xml:space="preserve">Woman’s </w:t>
      </w:r>
      <w:r w:rsidRPr="00C724FE">
        <w:rPr>
          <w:rFonts w:ascii="Times New Roman" w:hAnsi="Times New Roman" w:cs="Times New Roman"/>
          <w:i/>
          <w:sz w:val="20"/>
          <w:szCs w:val="20"/>
          <w:lang w:eastAsia="zh-TW"/>
        </w:rPr>
        <w:t>Home Companion</w:t>
      </w:r>
      <w:r>
        <w:rPr>
          <w:rFonts w:ascii="Times New Roman" w:hAnsi="Times New Roman" w:cs="Times New Roman"/>
          <w:sz w:val="20"/>
          <w:szCs w:val="20"/>
          <w:lang w:eastAsia="zh-TW"/>
        </w:rPr>
        <w:t xml:space="preserve">, January 24, </w:t>
      </w:r>
      <w:r w:rsidRPr="00C724FE">
        <w:rPr>
          <w:rFonts w:ascii="Times New Roman" w:hAnsi="Times New Roman" w:cs="Times New Roman"/>
          <w:sz w:val="20"/>
          <w:szCs w:val="20"/>
          <w:lang w:eastAsia="zh-TW"/>
        </w:rPr>
        <w:t>1974</w:t>
      </w:r>
      <w:r w:rsidRPr="000D40AA">
        <w:rPr>
          <w:rFonts w:ascii="Times New Roman" w:hAnsi="Times New Roman" w:cs="Times New Roman"/>
          <w:sz w:val="20"/>
          <w:szCs w:val="20"/>
          <w:lang w:eastAsia="zh-TW"/>
        </w:rPr>
        <w:t>.</w:t>
      </w:r>
    </w:p>
    <w:p w14:paraId="1B9D6A75" w14:textId="77777777" w:rsidR="00803718" w:rsidRPr="000D40AA" w:rsidRDefault="00803718" w:rsidP="006C6438">
      <w:pPr>
        <w:pStyle w:val="FootnoteText"/>
        <w:rPr>
          <w:rFonts w:ascii="Times New Roman" w:hAnsi="Times New Roman" w:cs="Times New Roman"/>
          <w:sz w:val="20"/>
          <w:szCs w:val="20"/>
        </w:rPr>
      </w:pPr>
    </w:p>
  </w:footnote>
  <w:footnote w:id="66">
    <w:p w14:paraId="0109D510" w14:textId="77777777" w:rsidR="00803718" w:rsidRPr="000D40AA" w:rsidRDefault="00803718" w:rsidP="006C6438">
      <w:pPr>
        <w:rPr>
          <w:rFonts w:ascii="Times New Roman" w:hAnsi="Times New Roman" w:cs="Times New Roman"/>
          <w:sz w:val="20"/>
          <w:szCs w:val="20"/>
          <w:lang w:eastAsia="zh-TW"/>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w:t>
      </w:r>
      <w:r>
        <w:rPr>
          <w:rFonts w:ascii="Times New Roman" w:hAnsi="Times New Roman" w:cs="Times New Roman"/>
          <w:sz w:val="20"/>
          <w:szCs w:val="20"/>
          <w:lang w:eastAsia="zh-TW"/>
        </w:rPr>
        <w:t xml:space="preserve">Angel G. De Jesus, “On Galleries—Of Different Kinds,” </w:t>
      </w:r>
      <w:r>
        <w:rPr>
          <w:rFonts w:ascii="Times New Roman" w:hAnsi="Times New Roman" w:cs="Times New Roman"/>
          <w:i/>
          <w:sz w:val="20"/>
          <w:szCs w:val="20"/>
          <w:lang w:eastAsia="zh-TW"/>
        </w:rPr>
        <w:t xml:space="preserve">Business Day, </w:t>
      </w:r>
      <w:r>
        <w:rPr>
          <w:rFonts w:ascii="Times New Roman" w:hAnsi="Times New Roman" w:cs="Times New Roman"/>
          <w:sz w:val="20"/>
          <w:szCs w:val="20"/>
          <w:lang w:eastAsia="zh-TW"/>
        </w:rPr>
        <w:t xml:space="preserve">November 14, 1975. </w:t>
      </w:r>
    </w:p>
    <w:p w14:paraId="713F7005" w14:textId="77777777" w:rsidR="00803718" w:rsidRPr="000D40AA" w:rsidRDefault="00803718" w:rsidP="006C6438">
      <w:pPr>
        <w:rPr>
          <w:rFonts w:ascii="Times New Roman" w:hAnsi="Times New Roman" w:cs="Times New Roman"/>
          <w:sz w:val="20"/>
          <w:szCs w:val="20"/>
          <w:u w:val="single"/>
          <w:lang w:eastAsia="zh-TW"/>
        </w:rPr>
      </w:pPr>
    </w:p>
  </w:footnote>
  <w:footnote w:id="67">
    <w:p w14:paraId="29B96C46" w14:textId="77777777" w:rsidR="00803718"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Joy Dayrit Journals, May 7</w:t>
      </w:r>
      <w:r w:rsidRPr="000D40AA">
        <w:rPr>
          <w:rFonts w:ascii="Times New Roman" w:hAnsi="Times New Roman" w:cs="Times New Roman"/>
          <w:sz w:val="20"/>
          <w:szCs w:val="20"/>
        </w:rPr>
        <w:t xml:space="preserve">, 1969. Ateneo Library of Women’s Writings (ALIWW), Envelope 1.1.   </w:t>
      </w:r>
    </w:p>
    <w:p w14:paraId="497B9391" w14:textId="77777777" w:rsidR="00803718" w:rsidRPr="000D40AA" w:rsidRDefault="00803718" w:rsidP="006C6438">
      <w:pPr>
        <w:pStyle w:val="FootnoteText"/>
        <w:rPr>
          <w:rFonts w:ascii="Times New Roman" w:hAnsi="Times New Roman" w:cs="Times New Roman"/>
          <w:sz w:val="20"/>
          <w:szCs w:val="20"/>
        </w:rPr>
      </w:pPr>
    </w:p>
  </w:footnote>
  <w:footnote w:id="68">
    <w:p w14:paraId="24D90F39" w14:textId="77777777" w:rsidR="00803718" w:rsidRPr="000D40AA" w:rsidRDefault="00803718" w:rsidP="006C6438">
      <w:pPr>
        <w:rPr>
          <w:rFonts w:ascii="Times New Roman" w:hAnsi="Times New Roman" w:cs="Times New Roman"/>
          <w:b/>
          <w:sz w:val="20"/>
          <w:szCs w:val="20"/>
          <w:lang w:eastAsia="zh-TW"/>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Joy Dayrit Journals, September 15, 1970. Ateneo Library of Women’s Writings (ALIWW)</w:t>
      </w:r>
      <w:r>
        <w:rPr>
          <w:rFonts w:ascii="Times New Roman" w:hAnsi="Times New Roman" w:cs="Times New Roman"/>
          <w:sz w:val="20"/>
          <w:szCs w:val="20"/>
        </w:rPr>
        <w:t xml:space="preserve">, </w:t>
      </w:r>
      <w:r w:rsidRPr="000D40AA">
        <w:rPr>
          <w:rFonts w:ascii="Times New Roman" w:hAnsi="Times New Roman" w:cs="Times New Roman"/>
          <w:sz w:val="20"/>
          <w:szCs w:val="20"/>
        </w:rPr>
        <w:t xml:space="preserve">Envelope 1.1.   </w:t>
      </w:r>
    </w:p>
  </w:footnote>
  <w:footnote w:id="69">
    <w:p w14:paraId="3629C69D" w14:textId="6B2DAAD6" w:rsidR="00803718" w:rsidRPr="000D40AA" w:rsidRDefault="00803718" w:rsidP="006C6438">
      <w:pPr>
        <w:pStyle w:val="FootnoteText"/>
        <w:rPr>
          <w:rFonts w:ascii="Times New Roman" w:hAnsi="Times New Roman" w:cs="Times New Roman"/>
          <w:sz w:val="20"/>
          <w:szCs w:val="20"/>
        </w:rPr>
      </w:pPr>
      <w:r w:rsidRPr="00740FEB">
        <w:rPr>
          <w:rStyle w:val="FootnoteReference"/>
          <w:rFonts w:ascii="Times New Roman" w:hAnsi="Times New Roman" w:cs="Times New Roman"/>
          <w:sz w:val="20"/>
          <w:szCs w:val="20"/>
        </w:rPr>
        <w:footnoteRef/>
      </w:r>
      <w:r w:rsidRPr="00740FEB">
        <w:rPr>
          <w:rFonts w:ascii="Times New Roman" w:hAnsi="Times New Roman" w:cs="Times New Roman"/>
          <w:sz w:val="20"/>
          <w:szCs w:val="20"/>
        </w:rPr>
        <w:t xml:space="preserve"> </w:t>
      </w:r>
      <w:r>
        <w:rPr>
          <w:rFonts w:ascii="Times New Roman" w:hAnsi="Times New Roman" w:cs="Times New Roman"/>
          <w:sz w:val="20"/>
          <w:szCs w:val="20"/>
        </w:rPr>
        <w:t xml:space="preserve">For more information on Gallery and After Six, see: M.J. Baterina, </w:t>
      </w:r>
      <w:r w:rsidRPr="00740FEB">
        <w:rPr>
          <w:rFonts w:ascii="Times New Roman" w:hAnsi="Times New Roman" w:cs="Times New Roman"/>
          <w:sz w:val="20"/>
          <w:szCs w:val="20"/>
        </w:rPr>
        <w:t>“</w:t>
      </w:r>
      <w:r w:rsidRPr="00740FEB">
        <w:rPr>
          <w:rFonts w:ascii="Times New Roman" w:hAnsi="Times New Roman" w:cs="Times New Roman"/>
          <w:sz w:val="20"/>
          <w:szCs w:val="20"/>
          <w:lang w:eastAsia="zh-TW"/>
        </w:rPr>
        <w:t xml:space="preserve">Gallery &amp; After 6,” </w:t>
      </w:r>
      <w:r w:rsidRPr="00740FEB">
        <w:rPr>
          <w:rFonts w:ascii="Times New Roman" w:hAnsi="Times New Roman" w:cs="Times New Roman"/>
          <w:i/>
          <w:sz w:val="20"/>
          <w:szCs w:val="20"/>
          <w:lang w:eastAsia="zh-TW"/>
        </w:rPr>
        <w:t>Philippine Panorama</w:t>
      </w:r>
      <w:r w:rsidRPr="00740FEB">
        <w:rPr>
          <w:rFonts w:ascii="Times New Roman" w:hAnsi="Times New Roman" w:cs="Times New Roman"/>
          <w:sz w:val="20"/>
          <w:szCs w:val="20"/>
          <w:lang w:eastAsia="zh-TW"/>
        </w:rPr>
        <w:t>, March 3, 1974, 18.</w:t>
      </w:r>
      <w:r>
        <w:rPr>
          <w:rFonts w:ascii="Times New Roman" w:hAnsi="Times New Roman" w:cs="Times New Roman"/>
          <w:lang w:eastAsia="zh-TW"/>
        </w:rPr>
        <w:t xml:space="preserve"> </w:t>
      </w:r>
      <w:r w:rsidRPr="00B72B89">
        <w:rPr>
          <w:rFonts w:ascii="Times New Roman" w:hAnsi="Times New Roman" w:cs="Times New Roman"/>
          <w:sz w:val="20"/>
          <w:szCs w:val="20"/>
        </w:rPr>
        <w:t>Chabet</w:t>
      </w:r>
      <w:ins w:id="16" w:author="N C" w:date="2018-02-18T11:36:00Z">
        <w:r>
          <w:rPr>
            <w:rFonts w:ascii="Times New Roman" w:hAnsi="Times New Roman" w:cs="Times New Roman"/>
            <w:sz w:val="20"/>
            <w:szCs w:val="20"/>
          </w:rPr>
          <w:t>,</w:t>
        </w:r>
      </w:ins>
      <w:r w:rsidRPr="00B72B89">
        <w:rPr>
          <w:rFonts w:ascii="Times New Roman" w:hAnsi="Times New Roman" w:cs="Times New Roman"/>
          <w:sz w:val="20"/>
          <w:szCs w:val="20"/>
        </w:rPr>
        <w:t xml:space="preserve"> in discussion with Francesca Enriquez</w:t>
      </w:r>
      <w:ins w:id="17" w:author="N C" w:date="2018-02-18T11:37:00Z">
        <w:r>
          <w:rPr>
            <w:rFonts w:ascii="Times New Roman" w:hAnsi="Times New Roman" w:cs="Times New Roman"/>
            <w:sz w:val="20"/>
            <w:szCs w:val="20"/>
          </w:rPr>
          <w:t>,</w:t>
        </w:r>
      </w:ins>
      <w:r w:rsidRPr="00B72B89">
        <w:rPr>
          <w:rFonts w:ascii="Times New Roman" w:hAnsi="Times New Roman" w:cs="Times New Roman"/>
          <w:sz w:val="20"/>
          <w:szCs w:val="20"/>
        </w:rPr>
        <w:t xml:space="preserve"> also describes Lahi Gallery as “that gallery was one of those pretentious places that had coffee shops, which had poetry readings.”</w:t>
      </w:r>
      <w:r w:rsidRPr="000D40AA">
        <w:rPr>
          <w:rFonts w:ascii="Times New Roman" w:hAnsi="Times New Roman" w:cs="Times New Roman"/>
          <w:sz w:val="20"/>
          <w:szCs w:val="20"/>
        </w:rPr>
        <w:t xml:space="preserve">  </w:t>
      </w:r>
    </w:p>
    <w:p w14:paraId="7BB544C1" w14:textId="77777777" w:rsidR="00803718" w:rsidRPr="000D40AA" w:rsidRDefault="00803718" w:rsidP="006C6438">
      <w:pPr>
        <w:pStyle w:val="FootnoteText"/>
        <w:rPr>
          <w:rFonts w:ascii="Times New Roman" w:hAnsi="Times New Roman" w:cs="Times New Roman"/>
          <w:sz w:val="20"/>
          <w:szCs w:val="20"/>
        </w:rPr>
      </w:pPr>
    </w:p>
  </w:footnote>
  <w:footnote w:id="70">
    <w:p w14:paraId="741BAA81" w14:textId="77777777" w:rsidR="00803718" w:rsidRPr="000D40AA" w:rsidRDefault="00803718" w:rsidP="006C6438">
      <w:pPr>
        <w:pStyle w:val="FootnoteText"/>
        <w:rPr>
          <w:rFonts w:ascii="Times New Roman" w:hAnsi="Times New Roman" w:cs="Times New Roman"/>
          <w:sz w:val="20"/>
          <w:szCs w:val="20"/>
          <w:lang w:eastAsia="zh-TW"/>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w:t>
      </w:r>
      <w:r>
        <w:rPr>
          <w:rFonts w:ascii="Times New Roman" w:hAnsi="Times New Roman" w:cs="Times New Roman"/>
          <w:sz w:val="20"/>
          <w:szCs w:val="20"/>
        </w:rPr>
        <w:t xml:space="preserve">Rina B. Jimenez, “How Culture Came to Cubao,” </w:t>
      </w:r>
      <w:r>
        <w:rPr>
          <w:rFonts w:ascii="Times New Roman" w:hAnsi="Times New Roman" w:cs="Times New Roman"/>
          <w:i/>
          <w:sz w:val="20"/>
          <w:szCs w:val="20"/>
        </w:rPr>
        <w:t>Philippine Panorama</w:t>
      </w:r>
      <w:r>
        <w:rPr>
          <w:rFonts w:ascii="Times New Roman" w:hAnsi="Times New Roman" w:cs="Times New Roman"/>
          <w:sz w:val="20"/>
          <w:szCs w:val="20"/>
        </w:rPr>
        <w:t xml:space="preserve">, May 12, 1974, 15. </w:t>
      </w:r>
    </w:p>
    <w:p w14:paraId="64690395" w14:textId="77777777" w:rsidR="00803718" w:rsidRPr="000D40AA" w:rsidRDefault="00803718" w:rsidP="006C6438">
      <w:pPr>
        <w:pStyle w:val="FootnoteText"/>
        <w:rPr>
          <w:rFonts w:ascii="Times New Roman" w:hAnsi="Times New Roman" w:cs="Times New Roman"/>
          <w:sz w:val="20"/>
          <w:szCs w:val="20"/>
        </w:rPr>
      </w:pPr>
    </w:p>
  </w:footnote>
  <w:footnote w:id="71">
    <w:p w14:paraId="2BBB5A8D" w14:textId="2885A242" w:rsidR="00803718" w:rsidRPr="00EF79F6" w:rsidRDefault="00803718" w:rsidP="006C6438">
      <w:pPr>
        <w:pStyle w:val="FootnoteText"/>
        <w:rPr>
          <w:rFonts w:ascii="Times New Roman" w:hAnsi="Times New Roman" w:cs="Times New Roman"/>
          <w:sz w:val="20"/>
          <w:szCs w:val="20"/>
          <w:lang w:eastAsia="zh-TW"/>
        </w:rPr>
      </w:pPr>
      <w:r w:rsidRPr="00EF79F6">
        <w:rPr>
          <w:rStyle w:val="FootnoteReference"/>
          <w:rFonts w:ascii="Times New Roman" w:hAnsi="Times New Roman" w:cs="Times New Roman"/>
          <w:sz w:val="20"/>
          <w:szCs w:val="20"/>
        </w:rPr>
        <w:footnoteRef/>
      </w:r>
      <w:r w:rsidRPr="00EF79F6">
        <w:rPr>
          <w:rFonts w:ascii="Times New Roman" w:hAnsi="Times New Roman" w:cs="Times New Roman"/>
          <w:sz w:val="20"/>
          <w:szCs w:val="20"/>
        </w:rPr>
        <w:t xml:space="preserve"> </w:t>
      </w:r>
      <w:r w:rsidR="001D5BA2">
        <w:rPr>
          <w:rFonts w:ascii="Times New Roman" w:hAnsi="Times New Roman" w:cs="Times New Roman"/>
          <w:sz w:val="20"/>
          <w:szCs w:val="20"/>
        </w:rPr>
        <w:t>Jimenez, “How Culture Came to Cubao,” 15.</w:t>
      </w:r>
    </w:p>
    <w:p w14:paraId="4D8D8A85" w14:textId="77777777" w:rsidR="00803718" w:rsidRPr="00EF79F6" w:rsidRDefault="00803718" w:rsidP="006C6438">
      <w:pPr>
        <w:pStyle w:val="FootnoteText"/>
        <w:rPr>
          <w:rFonts w:ascii="Times New Roman" w:hAnsi="Times New Roman" w:cs="Times New Roman"/>
          <w:sz w:val="20"/>
          <w:szCs w:val="20"/>
        </w:rPr>
      </w:pPr>
    </w:p>
  </w:footnote>
  <w:footnote w:id="72">
    <w:p w14:paraId="4A07EC1A" w14:textId="3A9D0F9B" w:rsidR="00803718" w:rsidRPr="00EF79F6" w:rsidRDefault="00803718" w:rsidP="006C6438">
      <w:pPr>
        <w:pStyle w:val="FootnoteText"/>
        <w:rPr>
          <w:rFonts w:ascii="Times New Roman" w:hAnsi="Times New Roman" w:cs="Times New Roman"/>
          <w:sz w:val="20"/>
          <w:szCs w:val="20"/>
          <w:lang w:eastAsia="zh-TW"/>
        </w:rPr>
      </w:pPr>
      <w:r w:rsidRPr="00EF79F6">
        <w:rPr>
          <w:rStyle w:val="FootnoteReference"/>
          <w:rFonts w:ascii="Times New Roman" w:hAnsi="Times New Roman" w:cs="Times New Roman"/>
          <w:sz w:val="20"/>
          <w:szCs w:val="20"/>
        </w:rPr>
        <w:footnoteRef/>
      </w:r>
      <w:r w:rsidRPr="00EF79F6">
        <w:rPr>
          <w:rFonts w:ascii="Times New Roman" w:hAnsi="Times New Roman" w:cs="Times New Roman"/>
          <w:sz w:val="20"/>
          <w:szCs w:val="20"/>
        </w:rPr>
        <w:t xml:space="preserve"> </w:t>
      </w:r>
      <w:r w:rsidR="001D5BA2">
        <w:rPr>
          <w:rFonts w:ascii="Times New Roman" w:hAnsi="Times New Roman" w:cs="Times New Roman"/>
          <w:sz w:val="20"/>
          <w:szCs w:val="20"/>
        </w:rPr>
        <w:t>Jimenez, “How Culture Came to Cubao,” 15.</w:t>
      </w:r>
    </w:p>
    <w:p w14:paraId="2CF98ED8" w14:textId="77777777" w:rsidR="00803718" w:rsidRPr="00EF79F6" w:rsidRDefault="00803718" w:rsidP="006C6438">
      <w:pPr>
        <w:pStyle w:val="FootnoteText"/>
        <w:rPr>
          <w:rFonts w:ascii="Times New Roman" w:hAnsi="Times New Roman" w:cs="Times New Roman"/>
          <w:sz w:val="20"/>
          <w:szCs w:val="20"/>
        </w:rPr>
      </w:pPr>
    </w:p>
  </w:footnote>
  <w:footnote w:id="73">
    <w:p w14:paraId="2BFC33A8" w14:textId="677696AB" w:rsidR="00803718" w:rsidRPr="00EF79F6" w:rsidRDefault="00803718" w:rsidP="006C6438">
      <w:pPr>
        <w:pStyle w:val="FootnoteText"/>
        <w:rPr>
          <w:rFonts w:ascii="Times New Roman" w:hAnsi="Times New Roman" w:cs="Times New Roman"/>
          <w:sz w:val="20"/>
          <w:szCs w:val="20"/>
          <w:lang w:eastAsia="zh-TW"/>
        </w:rPr>
      </w:pPr>
      <w:r w:rsidRPr="00EF79F6">
        <w:rPr>
          <w:rStyle w:val="FootnoteReference"/>
          <w:rFonts w:ascii="Times New Roman" w:hAnsi="Times New Roman" w:cs="Times New Roman"/>
          <w:sz w:val="20"/>
          <w:szCs w:val="20"/>
        </w:rPr>
        <w:footnoteRef/>
      </w:r>
      <w:r w:rsidRPr="00EF79F6">
        <w:rPr>
          <w:rFonts w:ascii="Times New Roman" w:hAnsi="Times New Roman" w:cs="Times New Roman"/>
          <w:sz w:val="20"/>
          <w:szCs w:val="20"/>
        </w:rPr>
        <w:t xml:space="preserve"> </w:t>
      </w:r>
      <w:r w:rsidR="001D5BA2">
        <w:rPr>
          <w:rFonts w:ascii="Times New Roman" w:hAnsi="Times New Roman" w:cs="Times New Roman"/>
          <w:sz w:val="20"/>
          <w:szCs w:val="20"/>
        </w:rPr>
        <w:t>Jimenez, “How Culture Came to Cubao,” 15.</w:t>
      </w:r>
    </w:p>
    <w:p w14:paraId="0556711A" w14:textId="77777777" w:rsidR="00803718" w:rsidRPr="00EF79F6" w:rsidRDefault="00803718" w:rsidP="006C6438">
      <w:pPr>
        <w:pStyle w:val="FootnoteText"/>
        <w:rPr>
          <w:rFonts w:ascii="Times New Roman" w:hAnsi="Times New Roman" w:cs="Times New Roman"/>
          <w:sz w:val="20"/>
          <w:szCs w:val="20"/>
        </w:rPr>
      </w:pPr>
    </w:p>
  </w:footnote>
  <w:footnote w:id="74">
    <w:p w14:paraId="39F28737" w14:textId="6DD1F9FC" w:rsidR="00803718" w:rsidRPr="00EF79F6" w:rsidRDefault="00803718">
      <w:pPr>
        <w:pStyle w:val="FootnoteText"/>
        <w:rPr>
          <w:rFonts w:ascii="Times New Roman" w:hAnsi="Times New Roman" w:cs="Times New Roman"/>
          <w:sz w:val="20"/>
          <w:szCs w:val="20"/>
        </w:rPr>
      </w:pPr>
      <w:r w:rsidRPr="00EF79F6">
        <w:rPr>
          <w:rStyle w:val="FootnoteReference"/>
          <w:rFonts w:ascii="Times New Roman" w:hAnsi="Times New Roman" w:cs="Times New Roman"/>
          <w:sz w:val="20"/>
          <w:szCs w:val="20"/>
        </w:rPr>
        <w:footnoteRef/>
      </w:r>
      <w:r w:rsidRPr="00EF79F6">
        <w:rPr>
          <w:rFonts w:ascii="Times New Roman" w:hAnsi="Times New Roman" w:cs="Times New Roman"/>
          <w:sz w:val="20"/>
          <w:szCs w:val="20"/>
        </w:rPr>
        <w:t xml:space="preserve"> </w:t>
      </w:r>
      <w:r>
        <w:rPr>
          <w:rFonts w:ascii="Times New Roman" w:hAnsi="Times New Roman" w:cs="Times New Roman"/>
          <w:sz w:val="20"/>
          <w:szCs w:val="20"/>
        </w:rPr>
        <w:t>Fernando Modesto, Interview with a</w:t>
      </w:r>
      <w:r w:rsidRPr="000D40AA">
        <w:rPr>
          <w:rFonts w:ascii="Times New Roman" w:hAnsi="Times New Roman" w:cs="Times New Roman"/>
          <w:sz w:val="20"/>
          <w:szCs w:val="20"/>
        </w:rPr>
        <w:t>uthor</w:t>
      </w:r>
      <w:r>
        <w:rPr>
          <w:rFonts w:ascii="Times New Roman" w:hAnsi="Times New Roman" w:cs="Times New Roman"/>
          <w:sz w:val="20"/>
          <w:szCs w:val="20"/>
        </w:rPr>
        <w:t xml:space="preserve"> in his home, 2015, Manila, Philippines.</w:t>
      </w:r>
    </w:p>
    <w:p w14:paraId="5FD803D6" w14:textId="77777777" w:rsidR="00803718" w:rsidRPr="00EF79F6" w:rsidRDefault="00803718">
      <w:pPr>
        <w:pStyle w:val="FootnoteText"/>
        <w:rPr>
          <w:rFonts w:ascii="Times New Roman" w:hAnsi="Times New Roman" w:cs="Times New Roman"/>
          <w:sz w:val="20"/>
          <w:szCs w:val="20"/>
        </w:rPr>
      </w:pPr>
    </w:p>
  </w:footnote>
  <w:footnote w:id="75">
    <w:p w14:paraId="603DA758" w14:textId="77777777" w:rsidR="00803718" w:rsidRDefault="00803718" w:rsidP="006C6438">
      <w:pPr>
        <w:pStyle w:val="FootnoteText"/>
        <w:rPr>
          <w:rFonts w:ascii="Times New Roman" w:hAnsi="Times New Roman" w:cs="Times New Roman"/>
          <w:sz w:val="20"/>
          <w:szCs w:val="20"/>
        </w:rPr>
      </w:pPr>
      <w:r w:rsidRPr="002A76CC">
        <w:rPr>
          <w:rStyle w:val="FootnoteReference"/>
          <w:rFonts w:ascii="Times New Roman" w:hAnsi="Times New Roman" w:cs="Times New Roman"/>
          <w:sz w:val="20"/>
          <w:szCs w:val="20"/>
        </w:rPr>
        <w:footnoteRef/>
      </w:r>
      <w:r w:rsidRPr="002A76CC">
        <w:rPr>
          <w:rFonts w:ascii="Times New Roman" w:hAnsi="Times New Roman" w:cs="Times New Roman"/>
          <w:sz w:val="20"/>
          <w:szCs w:val="20"/>
        </w:rPr>
        <w:t xml:space="preserve"> </w:t>
      </w:r>
      <w:r>
        <w:rPr>
          <w:rFonts w:ascii="Times New Roman" w:hAnsi="Times New Roman" w:cs="Times New Roman"/>
          <w:sz w:val="20"/>
          <w:szCs w:val="20"/>
        </w:rPr>
        <w:t xml:space="preserve">Yolanda Laudico </w:t>
      </w:r>
      <w:r w:rsidRPr="000D40AA">
        <w:rPr>
          <w:rFonts w:ascii="Times New Roman" w:hAnsi="Times New Roman" w:cs="Times New Roman"/>
          <w:sz w:val="20"/>
          <w:szCs w:val="20"/>
        </w:rPr>
        <w:t xml:space="preserve">Interview with Francesca Enriquez, 1990s, Asia Art Archive Hong Kong, Chabet Archive, Onsite-Access Only. </w:t>
      </w:r>
      <w:r>
        <w:rPr>
          <w:rFonts w:ascii="Times New Roman" w:hAnsi="Times New Roman" w:cs="Times New Roman"/>
          <w:sz w:val="20"/>
          <w:szCs w:val="20"/>
        </w:rPr>
        <w:t>In this interview</w:t>
      </w:r>
      <w:r w:rsidRPr="002A76CC">
        <w:rPr>
          <w:rFonts w:ascii="Times New Roman" w:hAnsi="Times New Roman" w:cs="Times New Roman"/>
          <w:sz w:val="20"/>
          <w:szCs w:val="20"/>
        </w:rPr>
        <w:t>, Laudico remarked, “Imagine the whole wall, I stuck the paper stained with back coal to the wall…it stained the wall so Lahi was angry since it was a fire hazard…In the long run the paper turned to black.”</w:t>
      </w:r>
      <w:r w:rsidRPr="000D40AA">
        <w:rPr>
          <w:rFonts w:ascii="Times New Roman" w:hAnsi="Times New Roman" w:cs="Times New Roman"/>
          <w:sz w:val="20"/>
          <w:szCs w:val="20"/>
        </w:rPr>
        <w:t xml:space="preserve"> </w:t>
      </w:r>
    </w:p>
    <w:p w14:paraId="3849BDF3" w14:textId="77777777" w:rsidR="00803718" w:rsidRPr="000D40AA" w:rsidRDefault="00803718" w:rsidP="006C6438">
      <w:pPr>
        <w:pStyle w:val="FootnoteText"/>
        <w:rPr>
          <w:rFonts w:ascii="Times New Roman" w:hAnsi="Times New Roman" w:cs="Times New Roman"/>
          <w:sz w:val="20"/>
          <w:szCs w:val="20"/>
        </w:rPr>
      </w:pPr>
    </w:p>
  </w:footnote>
  <w:footnote w:id="76">
    <w:p w14:paraId="0008EB19" w14:textId="59CB5A0E" w:rsidR="00803718" w:rsidRPr="000D40AA"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001D5BA2">
        <w:rPr>
          <w:rFonts w:ascii="Times New Roman" w:hAnsi="Times New Roman" w:cs="Times New Roman"/>
          <w:sz w:val="20"/>
          <w:szCs w:val="20"/>
        </w:rPr>
        <w:t>Laudico, interview with Francesca Enriquez.</w:t>
      </w:r>
      <w:r>
        <w:rPr>
          <w:rFonts w:ascii="Times New Roman" w:hAnsi="Times New Roman" w:cs="Times New Roman"/>
          <w:sz w:val="20"/>
          <w:szCs w:val="20"/>
        </w:rPr>
        <w:t xml:space="preserve"> </w:t>
      </w:r>
    </w:p>
    <w:p w14:paraId="712FCD0F" w14:textId="77777777" w:rsidR="00803718" w:rsidRPr="000D40AA" w:rsidRDefault="00803718" w:rsidP="006C6438">
      <w:pPr>
        <w:pStyle w:val="FootnoteText"/>
        <w:rPr>
          <w:rFonts w:ascii="Times New Roman" w:hAnsi="Times New Roman" w:cs="Times New Roman"/>
          <w:sz w:val="20"/>
          <w:szCs w:val="20"/>
        </w:rPr>
      </w:pPr>
    </w:p>
  </w:footnote>
  <w:footnote w:id="77">
    <w:p w14:paraId="51DAB462" w14:textId="32AB7588" w:rsidR="00803718" w:rsidRPr="000D40AA"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w:t>
      </w:r>
      <w:r w:rsidR="001D5BA2">
        <w:rPr>
          <w:rFonts w:ascii="Times New Roman" w:hAnsi="Times New Roman" w:cs="Times New Roman"/>
          <w:sz w:val="20"/>
          <w:szCs w:val="20"/>
        </w:rPr>
        <w:t>Laudico, interview with Francesca Enriquez.</w:t>
      </w:r>
    </w:p>
    <w:p w14:paraId="4E46E57F" w14:textId="77777777" w:rsidR="00803718" w:rsidRPr="000D40AA" w:rsidRDefault="00803718" w:rsidP="006C6438">
      <w:pPr>
        <w:pStyle w:val="FootnoteText"/>
        <w:rPr>
          <w:rFonts w:ascii="Times New Roman" w:hAnsi="Times New Roman" w:cs="Times New Roman"/>
          <w:sz w:val="20"/>
          <w:szCs w:val="20"/>
        </w:rPr>
      </w:pPr>
    </w:p>
  </w:footnote>
  <w:footnote w:id="78">
    <w:p w14:paraId="10DF276F" w14:textId="7593712C" w:rsidR="00803718"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w:t>
      </w:r>
      <w:r w:rsidR="001D5BA2">
        <w:rPr>
          <w:rFonts w:ascii="Times New Roman" w:hAnsi="Times New Roman" w:cs="Times New Roman"/>
          <w:sz w:val="20"/>
          <w:szCs w:val="20"/>
        </w:rPr>
        <w:t>Laudico, interview with Francesca Enriquez.</w:t>
      </w:r>
    </w:p>
    <w:p w14:paraId="5BF88F2F" w14:textId="77777777" w:rsidR="00803718" w:rsidRPr="000D40AA" w:rsidRDefault="00803718" w:rsidP="006C6438">
      <w:pPr>
        <w:pStyle w:val="FootnoteText"/>
        <w:rPr>
          <w:rFonts w:ascii="Times New Roman" w:hAnsi="Times New Roman" w:cs="Times New Roman"/>
          <w:sz w:val="20"/>
          <w:szCs w:val="20"/>
        </w:rPr>
      </w:pPr>
    </w:p>
  </w:footnote>
  <w:footnote w:id="79">
    <w:p w14:paraId="6999F150" w14:textId="71E31353" w:rsidR="00803718" w:rsidRPr="000D40AA"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001D5BA2">
        <w:rPr>
          <w:rFonts w:ascii="Times New Roman" w:hAnsi="Times New Roman" w:cs="Times New Roman"/>
          <w:sz w:val="20"/>
          <w:szCs w:val="20"/>
        </w:rPr>
        <w:t>Laudico, interview with Francesca Enriquez.</w:t>
      </w:r>
    </w:p>
    <w:p w14:paraId="51CB71D6" w14:textId="77777777" w:rsidR="00803718" w:rsidRPr="000D40AA" w:rsidRDefault="00803718" w:rsidP="006C6438">
      <w:pPr>
        <w:pStyle w:val="FootnoteText"/>
        <w:rPr>
          <w:rFonts w:ascii="Times New Roman" w:hAnsi="Times New Roman" w:cs="Times New Roman"/>
          <w:sz w:val="20"/>
          <w:szCs w:val="20"/>
        </w:rPr>
      </w:pPr>
    </w:p>
  </w:footnote>
  <w:footnote w:id="80">
    <w:p w14:paraId="04DB0E8A" w14:textId="10E9D201" w:rsidR="00803718" w:rsidRPr="000D40AA"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001D5BA2">
        <w:rPr>
          <w:rFonts w:ascii="Times New Roman" w:hAnsi="Times New Roman" w:cs="Times New Roman"/>
          <w:sz w:val="20"/>
          <w:szCs w:val="20"/>
        </w:rPr>
        <w:t>Laudico, interview with Francesca Enriquez.</w:t>
      </w:r>
    </w:p>
    <w:p w14:paraId="62C977E8" w14:textId="77777777" w:rsidR="00803718" w:rsidRPr="000D40AA" w:rsidRDefault="00803718" w:rsidP="006C6438">
      <w:pPr>
        <w:pStyle w:val="FootnoteText"/>
        <w:rPr>
          <w:rFonts w:ascii="Times New Roman" w:hAnsi="Times New Roman" w:cs="Times New Roman"/>
          <w:sz w:val="20"/>
          <w:szCs w:val="20"/>
        </w:rPr>
      </w:pPr>
    </w:p>
  </w:footnote>
  <w:footnote w:id="81">
    <w:p w14:paraId="6609ECD3" w14:textId="0CB24749" w:rsidR="00803718" w:rsidRPr="000D40AA"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w:t>
      </w:r>
      <w:r w:rsidR="001D5BA2">
        <w:rPr>
          <w:rFonts w:ascii="Times New Roman" w:hAnsi="Times New Roman" w:cs="Times New Roman"/>
          <w:sz w:val="20"/>
          <w:szCs w:val="20"/>
        </w:rPr>
        <w:t>Laudico, interview with Francesca Enriquez.</w:t>
      </w:r>
    </w:p>
    <w:p w14:paraId="25CF49EC" w14:textId="77777777" w:rsidR="00803718" w:rsidRPr="000D40AA" w:rsidRDefault="00803718" w:rsidP="006C6438">
      <w:pPr>
        <w:pStyle w:val="FootnoteText"/>
        <w:rPr>
          <w:rFonts w:ascii="Times New Roman" w:hAnsi="Times New Roman" w:cs="Times New Roman"/>
          <w:sz w:val="20"/>
          <w:szCs w:val="20"/>
        </w:rPr>
      </w:pPr>
    </w:p>
  </w:footnote>
  <w:footnote w:id="82">
    <w:p w14:paraId="1C53B276" w14:textId="5F2841A5" w:rsidR="00803718"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w:t>
      </w:r>
      <w:r w:rsidR="001D5BA2">
        <w:rPr>
          <w:rFonts w:ascii="Times New Roman" w:hAnsi="Times New Roman" w:cs="Times New Roman"/>
          <w:sz w:val="20"/>
          <w:szCs w:val="20"/>
        </w:rPr>
        <w:t>Laudico, interview with Francesca Enriquez.</w:t>
      </w:r>
      <w:r>
        <w:rPr>
          <w:rFonts w:ascii="Times New Roman" w:hAnsi="Times New Roman" w:cs="Times New Roman"/>
          <w:sz w:val="20"/>
          <w:szCs w:val="20"/>
        </w:rPr>
        <w:t xml:space="preserve"> </w:t>
      </w:r>
    </w:p>
    <w:p w14:paraId="51F21688" w14:textId="77777777" w:rsidR="00803718" w:rsidRPr="000D40AA" w:rsidRDefault="00803718" w:rsidP="006C6438">
      <w:pPr>
        <w:pStyle w:val="FootnoteText"/>
        <w:rPr>
          <w:rFonts w:ascii="Times New Roman" w:hAnsi="Times New Roman" w:cs="Times New Roman"/>
          <w:sz w:val="20"/>
          <w:szCs w:val="20"/>
        </w:rPr>
      </w:pPr>
    </w:p>
  </w:footnote>
  <w:footnote w:id="83">
    <w:p w14:paraId="4F574C0D" w14:textId="4FE05BAF" w:rsidR="00803718"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w:t>
      </w:r>
      <w:r>
        <w:rPr>
          <w:rFonts w:ascii="Times New Roman" w:hAnsi="Times New Roman" w:cs="Times New Roman"/>
          <w:sz w:val="20"/>
          <w:szCs w:val="20"/>
        </w:rPr>
        <w:t xml:space="preserve">Fernando Modesto </w:t>
      </w:r>
      <w:r w:rsidRPr="000D40AA">
        <w:rPr>
          <w:rFonts w:ascii="Times New Roman" w:hAnsi="Times New Roman" w:cs="Times New Roman"/>
          <w:sz w:val="20"/>
          <w:szCs w:val="20"/>
        </w:rPr>
        <w:t>Interview with Francesca Enriquez, 1990s, Asia Art Archive Hong Kong, Chabet Archive, Onsite-Access Only.</w:t>
      </w:r>
      <w:r>
        <w:rPr>
          <w:rFonts w:ascii="Times New Roman" w:hAnsi="Times New Roman" w:cs="Times New Roman"/>
          <w:sz w:val="20"/>
          <w:szCs w:val="20"/>
        </w:rPr>
        <w:t xml:space="preserve"> The pressure most likely came from the collection of artists themselves to create and generate new ideas by mounting new exhibitions rather than commercial concerns. The production of new exhibitions also meant that the artists had an excuse to have opening night parties every week. Modesto states, “So during the week we’d see each other because we had openings. It was a good reason for drinking! Ha!” Furthermore, Laudico remarks in the same collection of interviews that since the artists did not pay rent for the shop space, there was no “pressure” to sell their works to maintain the space. </w:t>
      </w:r>
    </w:p>
    <w:p w14:paraId="630D7719" w14:textId="77777777" w:rsidR="00803718" w:rsidRPr="000D40AA" w:rsidRDefault="00803718" w:rsidP="006C6438">
      <w:pPr>
        <w:pStyle w:val="FootnoteText"/>
        <w:rPr>
          <w:rFonts w:ascii="Times New Roman" w:hAnsi="Times New Roman" w:cs="Times New Roman"/>
          <w:sz w:val="20"/>
          <w:szCs w:val="20"/>
        </w:rPr>
      </w:pPr>
    </w:p>
  </w:footnote>
  <w:footnote w:id="84">
    <w:p w14:paraId="169ED4E6" w14:textId="7D1557EC" w:rsidR="00803718" w:rsidRPr="000D40AA"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w:t>
      </w:r>
      <w:r>
        <w:rPr>
          <w:rFonts w:ascii="Times New Roman" w:hAnsi="Times New Roman" w:cs="Times New Roman"/>
          <w:sz w:val="20"/>
          <w:szCs w:val="20"/>
        </w:rPr>
        <w:t>Fernando Modesto Interview with a</w:t>
      </w:r>
      <w:r w:rsidRPr="000D40AA">
        <w:rPr>
          <w:rFonts w:ascii="Times New Roman" w:hAnsi="Times New Roman" w:cs="Times New Roman"/>
          <w:sz w:val="20"/>
          <w:szCs w:val="20"/>
        </w:rPr>
        <w:t>uthor</w:t>
      </w:r>
      <w:r>
        <w:rPr>
          <w:rFonts w:ascii="Times New Roman" w:hAnsi="Times New Roman" w:cs="Times New Roman"/>
          <w:sz w:val="20"/>
          <w:szCs w:val="20"/>
        </w:rPr>
        <w:t xml:space="preserve"> in his home, 2015, Manila, Philippines. </w:t>
      </w:r>
    </w:p>
    <w:p w14:paraId="665A34B9" w14:textId="77777777" w:rsidR="00803718" w:rsidRPr="000D40AA" w:rsidRDefault="00803718" w:rsidP="006C6438">
      <w:pPr>
        <w:pStyle w:val="FootnoteText"/>
        <w:rPr>
          <w:rFonts w:ascii="Times New Roman" w:hAnsi="Times New Roman" w:cs="Times New Roman"/>
          <w:sz w:val="20"/>
          <w:szCs w:val="20"/>
        </w:rPr>
      </w:pPr>
    </w:p>
  </w:footnote>
  <w:footnote w:id="85">
    <w:p w14:paraId="2DA58DC0" w14:textId="77777777" w:rsidR="00803718" w:rsidRPr="00A77EC1" w:rsidRDefault="00803718" w:rsidP="006C6438">
      <w:pPr>
        <w:pStyle w:val="FootnoteText"/>
        <w:rPr>
          <w:rFonts w:ascii="Times New Roman" w:hAnsi="Times New Roman" w:cs="Times New Roman"/>
          <w:sz w:val="20"/>
          <w:szCs w:val="20"/>
        </w:rPr>
      </w:pPr>
      <w:r w:rsidRPr="00A77EC1">
        <w:rPr>
          <w:rStyle w:val="FootnoteReference"/>
          <w:rFonts w:ascii="Times New Roman" w:hAnsi="Times New Roman" w:cs="Times New Roman"/>
          <w:sz w:val="20"/>
          <w:szCs w:val="20"/>
        </w:rPr>
        <w:footnoteRef/>
      </w:r>
      <w:r w:rsidRPr="00A77EC1">
        <w:rPr>
          <w:rFonts w:ascii="Times New Roman" w:hAnsi="Times New Roman" w:cs="Times New Roman"/>
          <w:sz w:val="20"/>
          <w:szCs w:val="20"/>
        </w:rPr>
        <w:t xml:space="preserve"> Fernando Modesto Interview with Francesca Enriquez, 1990s, Asia Art Archive Hong Kong, Chabet Archive, Onsite-Access Only.</w:t>
      </w:r>
    </w:p>
    <w:p w14:paraId="433BD1D8" w14:textId="77777777" w:rsidR="00803718" w:rsidRPr="00A77EC1" w:rsidRDefault="00803718" w:rsidP="006C6438">
      <w:pPr>
        <w:pStyle w:val="FootnoteText"/>
        <w:rPr>
          <w:rFonts w:ascii="Times New Roman" w:hAnsi="Times New Roman" w:cs="Times New Roman"/>
          <w:sz w:val="20"/>
          <w:szCs w:val="20"/>
        </w:rPr>
      </w:pPr>
    </w:p>
  </w:footnote>
  <w:footnote w:id="86">
    <w:p w14:paraId="68EE362A" w14:textId="29A886D5" w:rsidR="00803718" w:rsidRDefault="00803718" w:rsidP="006C6438">
      <w:pPr>
        <w:pStyle w:val="FootnoteText"/>
        <w:rPr>
          <w:rFonts w:ascii="Times New Roman" w:hAnsi="Times New Roman" w:cs="Times New Roman"/>
          <w:sz w:val="20"/>
          <w:szCs w:val="20"/>
        </w:rPr>
      </w:pPr>
      <w:r w:rsidRPr="00A77EC1">
        <w:rPr>
          <w:rStyle w:val="FootnoteReference"/>
          <w:rFonts w:ascii="Times New Roman" w:hAnsi="Times New Roman" w:cs="Times New Roman"/>
          <w:sz w:val="20"/>
          <w:szCs w:val="20"/>
        </w:rPr>
        <w:footnoteRef/>
      </w:r>
      <w:r w:rsidRPr="00A77EC1">
        <w:rPr>
          <w:rFonts w:ascii="Times New Roman" w:hAnsi="Times New Roman" w:cs="Times New Roman"/>
          <w:sz w:val="20"/>
          <w:szCs w:val="20"/>
        </w:rPr>
        <w:t xml:space="preserve"> </w:t>
      </w:r>
      <w:r w:rsidR="006056EA">
        <w:rPr>
          <w:rFonts w:ascii="Times New Roman" w:hAnsi="Times New Roman" w:cs="Times New Roman"/>
          <w:sz w:val="20"/>
          <w:szCs w:val="20"/>
        </w:rPr>
        <w:t xml:space="preserve">Modesto, interview with </w:t>
      </w:r>
      <w:r w:rsidR="006056EA" w:rsidRPr="00A77EC1">
        <w:rPr>
          <w:rFonts w:ascii="Times New Roman" w:hAnsi="Times New Roman" w:cs="Times New Roman"/>
          <w:sz w:val="20"/>
          <w:szCs w:val="20"/>
        </w:rPr>
        <w:t>Francesca Enriquez</w:t>
      </w:r>
      <w:r w:rsidR="006056EA">
        <w:rPr>
          <w:rFonts w:ascii="Times New Roman" w:hAnsi="Times New Roman" w:cs="Times New Roman"/>
          <w:sz w:val="20"/>
          <w:szCs w:val="20"/>
        </w:rPr>
        <w:t>.</w:t>
      </w:r>
    </w:p>
    <w:p w14:paraId="15A0DC47" w14:textId="77777777" w:rsidR="00803718" w:rsidRPr="00A77EC1" w:rsidRDefault="00803718" w:rsidP="006C6438">
      <w:pPr>
        <w:pStyle w:val="FootnoteText"/>
        <w:rPr>
          <w:rFonts w:ascii="Times New Roman" w:hAnsi="Times New Roman" w:cs="Times New Roman"/>
          <w:sz w:val="20"/>
          <w:szCs w:val="20"/>
        </w:rPr>
      </w:pPr>
    </w:p>
  </w:footnote>
  <w:footnote w:id="87">
    <w:p w14:paraId="572F3C4D" w14:textId="62E2E1FD" w:rsidR="00803718" w:rsidRPr="00A77EC1" w:rsidRDefault="00803718" w:rsidP="006C6438">
      <w:pPr>
        <w:pStyle w:val="FootnoteText"/>
        <w:rPr>
          <w:rFonts w:ascii="Times New Roman" w:hAnsi="Times New Roman" w:cs="Times New Roman"/>
          <w:sz w:val="20"/>
          <w:szCs w:val="20"/>
        </w:rPr>
      </w:pPr>
      <w:r w:rsidRPr="00A77EC1">
        <w:rPr>
          <w:rStyle w:val="FootnoteReference"/>
          <w:rFonts w:ascii="Times New Roman" w:hAnsi="Times New Roman" w:cs="Times New Roman"/>
          <w:sz w:val="20"/>
          <w:szCs w:val="20"/>
        </w:rPr>
        <w:footnoteRef/>
      </w:r>
      <w:r w:rsidRPr="00A77EC1">
        <w:rPr>
          <w:rFonts w:ascii="Times New Roman" w:hAnsi="Times New Roman" w:cs="Times New Roman"/>
          <w:sz w:val="20"/>
          <w:szCs w:val="20"/>
        </w:rPr>
        <w:t xml:space="preserve"> </w:t>
      </w:r>
      <w:r w:rsidR="006056EA">
        <w:rPr>
          <w:rFonts w:ascii="Times New Roman" w:hAnsi="Times New Roman" w:cs="Times New Roman"/>
          <w:sz w:val="20"/>
          <w:szCs w:val="20"/>
        </w:rPr>
        <w:t xml:space="preserve">Modesto, interview with </w:t>
      </w:r>
      <w:r w:rsidR="006056EA" w:rsidRPr="00A77EC1">
        <w:rPr>
          <w:rFonts w:ascii="Times New Roman" w:hAnsi="Times New Roman" w:cs="Times New Roman"/>
          <w:sz w:val="20"/>
          <w:szCs w:val="20"/>
        </w:rPr>
        <w:t>Francesca Enriquez</w:t>
      </w:r>
      <w:r w:rsidR="006056EA">
        <w:rPr>
          <w:rFonts w:ascii="Times New Roman" w:hAnsi="Times New Roman" w:cs="Times New Roman"/>
          <w:sz w:val="20"/>
          <w:szCs w:val="20"/>
        </w:rPr>
        <w:t>.</w:t>
      </w:r>
    </w:p>
    <w:p w14:paraId="4A292BC4" w14:textId="77777777" w:rsidR="00803718" w:rsidRPr="00A77EC1" w:rsidRDefault="00803718" w:rsidP="006C6438">
      <w:pPr>
        <w:pStyle w:val="FootnoteText"/>
        <w:rPr>
          <w:rFonts w:ascii="Times New Roman" w:hAnsi="Times New Roman" w:cs="Times New Roman"/>
          <w:sz w:val="20"/>
          <w:szCs w:val="20"/>
        </w:rPr>
      </w:pPr>
    </w:p>
  </w:footnote>
  <w:footnote w:id="88">
    <w:p w14:paraId="2880D738" w14:textId="69EDF04B" w:rsidR="00803718" w:rsidRPr="00A77EC1" w:rsidRDefault="00803718" w:rsidP="006C6438">
      <w:pPr>
        <w:pStyle w:val="FootnoteText"/>
        <w:rPr>
          <w:rFonts w:ascii="Times New Roman" w:hAnsi="Times New Roman" w:cs="Times New Roman"/>
          <w:sz w:val="20"/>
          <w:szCs w:val="20"/>
        </w:rPr>
      </w:pPr>
      <w:r w:rsidRPr="00A77EC1">
        <w:rPr>
          <w:rStyle w:val="FootnoteReference"/>
          <w:rFonts w:ascii="Times New Roman" w:hAnsi="Times New Roman" w:cs="Times New Roman"/>
          <w:sz w:val="20"/>
          <w:szCs w:val="20"/>
        </w:rPr>
        <w:footnoteRef/>
      </w:r>
      <w:r w:rsidRPr="00A77EC1">
        <w:rPr>
          <w:rFonts w:ascii="Times New Roman" w:hAnsi="Times New Roman" w:cs="Times New Roman"/>
          <w:sz w:val="20"/>
          <w:szCs w:val="20"/>
        </w:rPr>
        <w:t xml:space="preserve"> </w:t>
      </w:r>
      <w:r w:rsidR="006056EA">
        <w:rPr>
          <w:rFonts w:ascii="Times New Roman" w:hAnsi="Times New Roman" w:cs="Times New Roman"/>
          <w:sz w:val="20"/>
          <w:szCs w:val="20"/>
        </w:rPr>
        <w:t xml:space="preserve">Modesto, interview with </w:t>
      </w:r>
      <w:r w:rsidR="006056EA" w:rsidRPr="00A77EC1">
        <w:rPr>
          <w:rFonts w:ascii="Times New Roman" w:hAnsi="Times New Roman" w:cs="Times New Roman"/>
          <w:sz w:val="20"/>
          <w:szCs w:val="20"/>
        </w:rPr>
        <w:t>Francesca Enriquez</w:t>
      </w:r>
      <w:r w:rsidR="006056EA">
        <w:rPr>
          <w:rFonts w:ascii="Times New Roman" w:hAnsi="Times New Roman" w:cs="Times New Roman"/>
          <w:sz w:val="20"/>
          <w:szCs w:val="20"/>
        </w:rPr>
        <w:t>.</w:t>
      </w:r>
    </w:p>
    <w:p w14:paraId="71CD5116" w14:textId="77777777" w:rsidR="00803718" w:rsidRPr="000D40AA" w:rsidRDefault="00803718" w:rsidP="006C6438">
      <w:pPr>
        <w:pStyle w:val="FootnoteText"/>
        <w:rPr>
          <w:rFonts w:ascii="Times New Roman" w:hAnsi="Times New Roman" w:cs="Times New Roman"/>
          <w:sz w:val="20"/>
          <w:szCs w:val="20"/>
        </w:rPr>
      </w:pPr>
    </w:p>
  </w:footnote>
  <w:footnote w:id="89">
    <w:p w14:paraId="6CACBFB6" w14:textId="26F4088A" w:rsidR="00803718" w:rsidRDefault="00803718" w:rsidP="006C6438">
      <w:pPr>
        <w:pStyle w:val="FootnoteText"/>
        <w:rPr>
          <w:rFonts w:ascii="Times New Roman" w:hAnsi="Times New Roman" w:cs="Times New Roman"/>
          <w:sz w:val="20"/>
          <w:szCs w:val="20"/>
        </w:rPr>
      </w:pPr>
      <w:r w:rsidRPr="00F23B63">
        <w:rPr>
          <w:rStyle w:val="FootnoteReference"/>
          <w:rFonts w:ascii="Times New Roman" w:hAnsi="Times New Roman" w:cs="Times New Roman"/>
          <w:sz w:val="20"/>
          <w:szCs w:val="20"/>
        </w:rPr>
        <w:footnoteRef/>
      </w:r>
      <w:r w:rsidRPr="00F23B63">
        <w:rPr>
          <w:rFonts w:ascii="Times New Roman" w:hAnsi="Times New Roman" w:cs="Times New Roman"/>
          <w:sz w:val="20"/>
          <w:szCs w:val="20"/>
        </w:rPr>
        <w:t xml:space="preserve"> </w:t>
      </w:r>
      <w:r w:rsidR="006056EA">
        <w:rPr>
          <w:rFonts w:ascii="Times New Roman" w:hAnsi="Times New Roman" w:cs="Times New Roman"/>
          <w:sz w:val="20"/>
          <w:szCs w:val="20"/>
        </w:rPr>
        <w:t xml:space="preserve">Joy Dayrit, Notes on Shop 6, Asia Art Archive Hong Kong, Chabet Archive, accessed August 23, 2017, http://www.aaa.org.hk/en/collection/search/archive/the-chabet-archive-other-documents/object/notes-on-shop-6/. </w:t>
      </w:r>
    </w:p>
    <w:p w14:paraId="3A4399BC" w14:textId="77777777" w:rsidR="00803718" w:rsidRPr="000D40AA" w:rsidRDefault="00803718" w:rsidP="006C6438">
      <w:pPr>
        <w:pStyle w:val="FootnoteText"/>
        <w:rPr>
          <w:rFonts w:ascii="Times New Roman" w:hAnsi="Times New Roman" w:cs="Times New Roman"/>
          <w:sz w:val="20"/>
          <w:szCs w:val="20"/>
        </w:rPr>
      </w:pPr>
    </w:p>
  </w:footnote>
  <w:footnote w:id="90">
    <w:p w14:paraId="4E6D9B6F" w14:textId="77777777" w:rsidR="00803718" w:rsidRPr="000D40AA" w:rsidRDefault="00803718" w:rsidP="006C6438">
      <w:pPr>
        <w:pStyle w:val="FootnoteText"/>
        <w:contextualSpacing/>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Joe Bautista</w:t>
      </w:r>
      <w:r>
        <w:rPr>
          <w:rFonts w:ascii="Times New Roman" w:hAnsi="Times New Roman" w:cs="Times New Roman"/>
          <w:sz w:val="20"/>
          <w:szCs w:val="20"/>
        </w:rPr>
        <w:t xml:space="preserve"> </w:t>
      </w:r>
      <w:r w:rsidRPr="000D40AA">
        <w:rPr>
          <w:rFonts w:ascii="Times New Roman" w:hAnsi="Times New Roman" w:cs="Times New Roman"/>
          <w:sz w:val="20"/>
          <w:szCs w:val="20"/>
        </w:rPr>
        <w:t xml:space="preserve">in discussion with author, </w:t>
      </w:r>
      <w:r>
        <w:rPr>
          <w:rFonts w:ascii="Times New Roman" w:hAnsi="Times New Roman" w:cs="Times New Roman"/>
          <w:sz w:val="20"/>
          <w:szCs w:val="20"/>
        </w:rPr>
        <w:t>2015</w:t>
      </w:r>
      <w:r w:rsidRPr="000D40AA">
        <w:rPr>
          <w:rFonts w:ascii="Times New Roman" w:hAnsi="Times New Roman" w:cs="Times New Roman"/>
          <w:sz w:val="20"/>
          <w:szCs w:val="20"/>
        </w:rPr>
        <w:t xml:space="preserve">, Manila, Philippines. </w:t>
      </w:r>
    </w:p>
    <w:p w14:paraId="5DF0DEDE" w14:textId="77777777" w:rsidR="00803718" w:rsidRPr="000D40AA" w:rsidRDefault="00803718" w:rsidP="006C6438">
      <w:pPr>
        <w:pStyle w:val="FootnoteText"/>
        <w:rPr>
          <w:rFonts w:ascii="Times New Roman" w:hAnsi="Times New Roman" w:cs="Times New Roman"/>
          <w:sz w:val="20"/>
          <w:szCs w:val="20"/>
        </w:rPr>
      </w:pPr>
    </w:p>
  </w:footnote>
  <w:footnote w:id="91">
    <w:p w14:paraId="7CA2D9EA" w14:textId="77777777" w:rsidR="00803718" w:rsidRPr="000D40AA"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bookmarkStart w:id="18" w:name="_Hlk507237995"/>
      <w:r>
        <w:rPr>
          <w:rFonts w:ascii="Times New Roman" w:hAnsi="Times New Roman" w:cs="Times New Roman"/>
          <w:sz w:val="20"/>
          <w:szCs w:val="20"/>
        </w:rPr>
        <w:t xml:space="preserve">Roberto Chabet at Talking Shop: Roberto Chabet at Lopez Museum, August 6, 2011, audio, Lopez Museum Library and Archives. </w:t>
      </w:r>
      <w:bookmarkEnd w:id="18"/>
    </w:p>
    <w:p w14:paraId="0E8EDC19" w14:textId="77777777" w:rsidR="00803718" w:rsidRPr="000D40AA" w:rsidRDefault="00803718" w:rsidP="006C6438">
      <w:pPr>
        <w:pStyle w:val="FootnoteText"/>
        <w:rPr>
          <w:rFonts w:ascii="Times New Roman" w:hAnsi="Times New Roman" w:cs="Times New Roman"/>
          <w:sz w:val="20"/>
          <w:szCs w:val="20"/>
        </w:rPr>
      </w:pPr>
    </w:p>
  </w:footnote>
  <w:footnote w:id="92">
    <w:p w14:paraId="199E68C0" w14:textId="77777777" w:rsidR="00803718" w:rsidRPr="00A77EC1"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Roberto </w:t>
      </w:r>
      <w:r w:rsidRPr="000D40AA">
        <w:rPr>
          <w:rFonts w:ascii="Times New Roman" w:hAnsi="Times New Roman" w:cs="Times New Roman"/>
          <w:sz w:val="20"/>
          <w:szCs w:val="20"/>
        </w:rPr>
        <w:t xml:space="preserve">Chabet </w:t>
      </w:r>
      <w:r w:rsidRPr="00A77EC1">
        <w:rPr>
          <w:rFonts w:ascii="Times New Roman" w:hAnsi="Times New Roman" w:cs="Times New Roman"/>
          <w:sz w:val="20"/>
          <w:szCs w:val="20"/>
        </w:rPr>
        <w:t>Interview with Francesca Enriquez, 1990s, Asia Art Archive Hong Kong, Chabet Archive, Onsite-Access Only.</w:t>
      </w:r>
    </w:p>
    <w:p w14:paraId="6D255408" w14:textId="77777777" w:rsidR="00803718" w:rsidRPr="000D40AA" w:rsidRDefault="00803718" w:rsidP="006C6438">
      <w:pPr>
        <w:pStyle w:val="FootnoteText"/>
        <w:rPr>
          <w:rFonts w:ascii="Times New Roman" w:hAnsi="Times New Roman" w:cs="Times New Roman"/>
          <w:sz w:val="20"/>
          <w:szCs w:val="20"/>
        </w:rPr>
      </w:pPr>
    </w:p>
  </w:footnote>
  <w:footnote w:id="93">
    <w:p w14:paraId="4C159F48" w14:textId="4024F0C8" w:rsidR="00803718" w:rsidRPr="000D40AA"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w:t>
      </w:r>
      <w:r w:rsidR="006056EA">
        <w:rPr>
          <w:rFonts w:ascii="Times New Roman" w:hAnsi="Times New Roman" w:cs="Times New Roman"/>
          <w:sz w:val="20"/>
          <w:szCs w:val="20"/>
        </w:rPr>
        <w:t>Chabet, interview with Francesca Enriquez.</w:t>
      </w:r>
    </w:p>
    <w:p w14:paraId="748C680B" w14:textId="77777777" w:rsidR="00803718" w:rsidRPr="000D40AA" w:rsidRDefault="00803718" w:rsidP="006C6438">
      <w:pPr>
        <w:pStyle w:val="FootnoteText"/>
        <w:rPr>
          <w:rFonts w:ascii="Times New Roman" w:hAnsi="Times New Roman" w:cs="Times New Roman"/>
          <w:sz w:val="20"/>
          <w:szCs w:val="20"/>
        </w:rPr>
      </w:pPr>
    </w:p>
  </w:footnote>
  <w:footnote w:id="94">
    <w:p w14:paraId="4980547F" w14:textId="77777777" w:rsidR="00803718" w:rsidRPr="000D40AA"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Joe Bautista</w:t>
      </w:r>
      <w:r>
        <w:rPr>
          <w:rFonts w:ascii="Times New Roman" w:hAnsi="Times New Roman" w:cs="Times New Roman"/>
          <w:sz w:val="20"/>
          <w:szCs w:val="20"/>
        </w:rPr>
        <w:t xml:space="preserve"> </w:t>
      </w:r>
      <w:r w:rsidRPr="000D40AA">
        <w:rPr>
          <w:rFonts w:ascii="Times New Roman" w:hAnsi="Times New Roman" w:cs="Times New Roman"/>
          <w:sz w:val="20"/>
          <w:szCs w:val="20"/>
        </w:rPr>
        <w:t xml:space="preserve">in discussion with author, </w:t>
      </w:r>
      <w:r>
        <w:rPr>
          <w:rFonts w:ascii="Times New Roman" w:hAnsi="Times New Roman" w:cs="Times New Roman"/>
          <w:sz w:val="20"/>
          <w:szCs w:val="20"/>
        </w:rPr>
        <w:t>2015</w:t>
      </w:r>
      <w:r w:rsidRPr="000D40AA">
        <w:rPr>
          <w:rFonts w:ascii="Times New Roman" w:hAnsi="Times New Roman" w:cs="Times New Roman"/>
          <w:sz w:val="20"/>
          <w:szCs w:val="20"/>
        </w:rPr>
        <w:t>, Manila, Philippines.</w:t>
      </w:r>
    </w:p>
    <w:p w14:paraId="5B36788E" w14:textId="77777777" w:rsidR="00803718" w:rsidRPr="000D40AA" w:rsidRDefault="00803718" w:rsidP="006C6438">
      <w:pPr>
        <w:pStyle w:val="FootnoteText"/>
        <w:rPr>
          <w:rFonts w:ascii="Times New Roman" w:hAnsi="Times New Roman" w:cs="Times New Roman"/>
          <w:sz w:val="20"/>
          <w:szCs w:val="20"/>
        </w:rPr>
      </w:pPr>
    </w:p>
  </w:footnote>
  <w:footnote w:id="95">
    <w:p w14:paraId="417E76C6" w14:textId="77777777" w:rsidR="00803718" w:rsidRPr="000D40AA" w:rsidRDefault="00803718" w:rsidP="004E3DAF">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Joe Bautista Interview with Francesca Enriquez, 1990s, Asia Art Archive Hong Kong, Chabet Archive, Onsite-Access Only. </w:t>
      </w:r>
    </w:p>
    <w:p w14:paraId="2B9F5443" w14:textId="77777777" w:rsidR="00803718" w:rsidRPr="000D40AA" w:rsidRDefault="00803718" w:rsidP="004E3DAF">
      <w:pPr>
        <w:pStyle w:val="FootnoteText"/>
        <w:rPr>
          <w:rFonts w:ascii="Times New Roman" w:hAnsi="Times New Roman" w:cs="Times New Roman"/>
          <w:sz w:val="20"/>
          <w:szCs w:val="20"/>
        </w:rPr>
      </w:pPr>
    </w:p>
  </w:footnote>
  <w:footnote w:id="96">
    <w:p w14:paraId="12D5C950" w14:textId="263F0285" w:rsidR="00803718" w:rsidRPr="000D40AA"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Pr="000D40AA">
        <w:rPr>
          <w:rFonts w:ascii="Times New Roman" w:hAnsi="Times New Roman" w:cs="Times New Roman"/>
          <w:sz w:val="20"/>
          <w:szCs w:val="20"/>
        </w:rPr>
        <w:t xml:space="preserve">Roberto Chabet Interview with Francesca Enriquez, 1990s, Asia Art Archive Hong Kong, Chabet Archive, Onsite-Access Only. </w:t>
      </w:r>
    </w:p>
  </w:footnote>
  <w:footnote w:id="97">
    <w:p w14:paraId="2E98C640" w14:textId="77777777" w:rsidR="00803718" w:rsidRPr="000D40AA"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w:t>
      </w:r>
      <w:r>
        <w:rPr>
          <w:rFonts w:ascii="Times New Roman" w:hAnsi="Times New Roman" w:cs="Times New Roman"/>
          <w:sz w:val="20"/>
          <w:szCs w:val="20"/>
        </w:rPr>
        <w:t xml:space="preserve">Ibid. </w:t>
      </w:r>
    </w:p>
    <w:p w14:paraId="35FA43F7" w14:textId="77777777" w:rsidR="00803718" w:rsidRPr="000D40AA" w:rsidRDefault="00803718" w:rsidP="006C6438">
      <w:pPr>
        <w:pStyle w:val="FootnoteText"/>
        <w:rPr>
          <w:rFonts w:ascii="Times New Roman" w:hAnsi="Times New Roman" w:cs="Times New Roman"/>
          <w:sz w:val="20"/>
          <w:szCs w:val="20"/>
        </w:rPr>
      </w:pPr>
    </w:p>
  </w:footnote>
  <w:footnote w:id="98">
    <w:p w14:paraId="5D0E35D8" w14:textId="77777777" w:rsidR="00803718" w:rsidRPr="000D40AA"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w:t>
      </w:r>
      <w:r>
        <w:rPr>
          <w:rFonts w:ascii="Times New Roman" w:hAnsi="Times New Roman" w:cs="Times New Roman"/>
          <w:sz w:val="20"/>
          <w:szCs w:val="20"/>
        </w:rPr>
        <w:t xml:space="preserve">Roberto Chabet at Talking Shop: Roberto Chabet at Lopez Museum, August 6, 2011, audio, Lopez Museum Library and Archives. </w:t>
      </w:r>
    </w:p>
    <w:p w14:paraId="05347484" w14:textId="77777777" w:rsidR="00803718" w:rsidRPr="000D40AA" w:rsidRDefault="00803718" w:rsidP="006C6438">
      <w:pPr>
        <w:pStyle w:val="FootnoteText"/>
        <w:rPr>
          <w:rFonts w:ascii="Times New Roman" w:hAnsi="Times New Roman" w:cs="Times New Roman"/>
          <w:sz w:val="20"/>
          <w:szCs w:val="20"/>
        </w:rPr>
      </w:pPr>
    </w:p>
  </w:footnote>
  <w:footnote w:id="99">
    <w:p w14:paraId="4866A5A6" w14:textId="77777777" w:rsidR="00803718" w:rsidRPr="000D40AA" w:rsidRDefault="00803718" w:rsidP="006C6438">
      <w:pPr>
        <w:autoSpaceDE w:val="0"/>
        <w:autoSpaceDN w:val="0"/>
        <w:adjustRightInd w:val="0"/>
        <w:rPr>
          <w:rFonts w:ascii="Times New Roman" w:hAnsi="Times New Roman" w:cs="Times New Roman"/>
          <w:sz w:val="20"/>
          <w:szCs w:val="20"/>
        </w:rPr>
      </w:pPr>
      <w:r w:rsidRPr="00452391">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Pr="00452391">
        <w:rPr>
          <w:rFonts w:ascii="Times New Roman" w:hAnsi="Times New Roman" w:cs="Times New Roman"/>
          <w:sz w:val="20"/>
          <w:szCs w:val="20"/>
        </w:rPr>
        <w:t xml:space="preserve">In Chabet’s interview with Enriquez in the 1990s, he remarked, “Another thing, which I think they found objectionable about the show was, Joe had these old clothes, mainly underwear, panties and jockeys and then they were folded very neatly and packed in cellophane wrappers like they were being sold. But they looked old and they were packed in such a way that most of them emphasized the crotch and they were neatly packed in cellophane like they were new. I think the idea of Joe was, this place was like a store in Fiesta Carnival and he displayed this in one of the windows so that from the outside you would think it was a store that sells underwear or clothes. After the opening we got a very strong letter that we had to do something about the exhibition because they were objectionable. So instead of removing what they thought was objectionable we just removed everything. We just folded up. And the people started talking about this one-day exhibition.” </w:t>
      </w:r>
      <w:r>
        <w:rPr>
          <w:rFonts w:ascii="Times New Roman" w:hAnsi="Times New Roman" w:cs="Times New Roman"/>
          <w:sz w:val="20"/>
          <w:szCs w:val="20"/>
        </w:rPr>
        <w:t xml:space="preserve">In 2011, Chabet re-affirmed this statement at a group interview at Lopez Museum. He </w:t>
      </w:r>
      <w:r w:rsidRPr="002A241B">
        <w:rPr>
          <w:rFonts w:ascii="Times New Roman" w:hAnsi="Times New Roman" w:cs="Times New Roman"/>
          <w:sz w:val="20"/>
          <w:szCs w:val="20"/>
        </w:rPr>
        <w:t>noted that the day after opening, he received a letter “saying there were some materials in the exhibition that were found obscene.” Chabet, Laudico, and Bautista suggests that the controversial work was Joe Bautista’s installation of used undergarments because “this was a mall shop, it had some clothing shops, and they were putting all kinds of items on the window so Joe sort of imitated that, with clothes.”</w:t>
      </w:r>
    </w:p>
    <w:p w14:paraId="24EDA5E7" w14:textId="77777777" w:rsidR="00803718" w:rsidRPr="000D40AA" w:rsidRDefault="00803718" w:rsidP="006C6438">
      <w:pPr>
        <w:autoSpaceDE w:val="0"/>
        <w:autoSpaceDN w:val="0"/>
        <w:adjustRightInd w:val="0"/>
        <w:rPr>
          <w:rFonts w:ascii="Times New Roman" w:hAnsi="Times New Roman" w:cs="Times New Roman"/>
          <w:sz w:val="20"/>
          <w:szCs w:val="20"/>
        </w:rPr>
      </w:pPr>
    </w:p>
  </w:footnote>
  <w:footnote w:id="100">
    <w:p w14:paraId="4C02452A" w14:textId="77777777" w:rsidR="00803718" w:rsidRPr="000D40AA" w:rsidRDefault="00803718" w:rsidP="006C6438">
      <w:pPr>
        <w:pStyle w:val="FootnoteText"/>
        <w:rPr>
          <w:rFonts w:ascii="Times New Roman" w:hAnsi="Times New Roman" w:cs="Times New Roman"/>
          <w:i/>
          <w:sz w:val="20"/>
          <w:szCs w:val="20"/>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Roberto Chabet Interview with Francesca Enriquez, 1990s, Asia Art Archive Hong Kong, Chabet Archive, Onsite-Access Only.</w:t>
      </w:r>
    </w:p>
    <w:p w14:paraId="0E244995" w14:textId="77777777" w:rsidR="00803718" w:rsidRPr="000D40AA" w:rsidRDefault="00803718" w:rsidP="006C6438">
      <w:pPr>
        <w:pStyle w:val="FootnoteText"/>
        <w:rPr>
          <w:rFonts w:ascii="Times New Roman" w:hAnsi="Times New Roman" w:cs="Times New Roman"/>
          <w:i/>
          <w:sz w:val="20"/>
          <w:szCs w:val="20"/>
        </w:rPr>
      </w:pPr>
    </w:p>
  </w:footnote>
  <w:footnote w:id="101">
    <w:p w14:paraId="21278D22" w14:textId="77777777" w:rsidR="00803718" w:rsidRDefault="00803718" w:rsidP="006C6438">
      <w:pPr>
        <w:pStyle w:val="FootnoteText"/>
        <w:rPr>
          <w:rFonts w:ascii="Times New Roman" w:hAnsi="Times New Roman" w:cs="Times New Roman"/>
          <w:sz w:val="20"/>
          <w:szCs w:val="20"/>
        </w:rPr>
      </w:pPr>
      <w:r w:rsidRPr="00421169">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Letter addressed to Mr. Roberto Chabet Rodriguez, dated April 21, 1974 from Lahi Association. </w:t>
      </w:r>
    </w:p>
    <w:p w14:paraId="055E0714" w14:textId="77777777" w:rsidR="00803718" w:rsidRPr="000D40AA" w:rsidRDefault="00803718" w:rsidP="006C6438">
      <w:pPr>
        <w:pStyle w:val="FootnoteText"/>
        <w:rPr>
          <w:rFonts w:ascii="Times New Roman" w:hAnsi="Times New Roman" w:cs="Times New Roman"/>
          <w:sz w:val="20"/>
          <w:szCs w:val="20"/>
        </w:rPr>
      </w:pPr>
    </w:p>
  </w:footnote>
  <w:footnote w:id="102">
    <w:p w14:paraId="034246D0" w14:textId="1F38A367" w:rsidR="00803718"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w:t>
      </w:r>
      <w:r w:rsidR="00B96E5E">
        <w:rPr>
          <w:rFonts w:ascii="Times New Roman" w:hAnsi="Times New Roman" w:cs="Times New Roman"/>
          <w:sz w:val="20"/>
          <w:szCs w:val="20"/>
        </w:rPr>
        <w:t>Letter addressed to Mr. Roberto Chabet Rodriguez.</w:t>
      </w:r>
      <w:r>
        <w:rPr>
          <w:rFonts w:ascii="Times New Roman" w:hAnsi="Times New Roman" w:cs="Times New Roman"/>
          <w:sz w:val="20"/>
          <w:szCs w:val="20"/>
        </w:rPr>
        <w:tab/>
      </w:r>
    </w:p>
    <w:p w14:paraId="20A3440D" w14:textId="77777777" w:rsidR="00803718" w:rsidRPr="000D40AA" w:rsidRDefault="00803718" w:rsidP="006C6438">
      <w:pPr>
        <w:pStyle w:val="FootnoteText"/>
        <w:rPr>
          <w:rFonts w:ascii="Times New Roman" w:hAnsi="Times New Roman" w:cs="Times New Roman"/>
          <w:sz w:val="20"/>
          <w:szCs w:val="20"/>
        </w:rPr>
      </w:pPr>
    </w:p>
  </w:footnote>
  <w:footnote w:id="103">
    <w:p w14:paraId="327659D4" w14:textId="77777777" w:rsidR="00803718" w:rsidRDefault="00803718" w:rsidP="006C6438">
      <w:pPr>
        <w:pStyle w:val="FootnoteText"/>
        <w:rPr>
          <w:rFonts w:ascii="Times New Roman" w:hAnsi="Times New Roman" w:cs="Times New Roman"/>
          <w:sz w:val="20"/>
          <w:szCs w:val="20"/>
        </w:rPr>
      </w:pPr>
      <w:r w:rsidRPr="0072668C">
        <w:rPr>
          <w:rStyle w:val="FootnoteReference"/>
          <w:rFonts w:ascii="Times New Roman" w:hAnsi="Times New Roman" w:cs="Times New Roman"/>
          <w:sz w:val="20"/>
          <w:szCs w:val="20"/>
        </w:rPr>
        <w:footnoteRef/>
      </w:r>
      <w:r w:rsidRPr="0072668C">
        <w:rPr>
          <w:rFonts w:ascii="Times New Roman" w:hAnsi="Times New Roman" w:cs="Times New Roman"/>
          <w:sz w:val="20"/>
          <w:szCs w:val="20"/>
        </w:rPr>
        <w:t xml:space="preserve"> Unsigned Exhibition Agreement Contract</w:t>
      </w:r>
      <w:r>
        <w:rPr>
          <w:rFonts w:ascii="Times New Roman" w:hAnsi="Times New Roman" w:cs="Times New Roman"/>
          <w:sz w:val="20"/>
          <w:szCs w:val="20"/>
        </w:rPr>
        <w:t xml:space="preserve"> accompanying Letter addressed to Mr. Roberto Chabet Rodriguez, dated April 21, 1974 from Lahi Association. </w:t>
      </w:r>
    </w:p>
    <w:p w14:paraId="0160DFDA" w14:textId="77777777" w:rsidR="00803718" w:rsidRPr="000D40AA" w:rsidRDefault="00803718" w:rsidP="006C6438">
      <w:pPr>
        <w:pStyle w:val="FootnoteText"/>
        <w:rPr>
          <w:rFonts w:ascii="Times New Roman" w:hAnsi="Times New Roman" w:cs="Times New Roman"/>
          <w:sz w:val="20"/>
          <w:szCs w:val="20"/>
        </w:rPr>
      </w:pPr>
    </w:p>
  </w:footnote>
  <w:footnote w:id="104">
    <w:p w14:paraId="7C786CC2" w14:textId="3B804A4A" w:rsidR="00803718" w:rsidRDefault="00803718" w:rsidP="006C6438">
      <w:pPr>
        <w:pStyle w:val="FootnoteText"/>
        <w:rPr>
          <w:rFonts w:ascii="Times New Roman" w:hAnsi="Times New Roman" w:cs="Times New Roman"/>
          <w:sz w:val="20"/>
          <w:szCs w:val="20"/>
        </w:rPr>
      </w:pPr>
      <w:r w:rsidRPr="006D3ED9">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00233A80" w:rsidRPr="0072668C">
        <w:rPr>
          <w:rFonts w:ascii="Times New Roman" w:hAnsi="Times New Roman" w:cs="Times New Roman"/>
          <w:sz w:val="20"/>
          <w:szCs w:val="20"/>
        </w:rPr>
        <w:t>Unsigned Exhibition Agreement Contract</w:t>
      </w:r>
    </w:p>
    <w:p w14:paraId="32F14205" w14:textId="77777777" w:rsidR="00803718" w:rsidRPr="000D40AA" w:rsidRDefault="00803718" w:rsidP="006C6438">
      <w:pPr>
        <w:pStyle w:val="FootnoteText"/>
        <w:rPr>
          <w:rFonts w:ascii="Times New Roman" w:hAnsi="Times New Roman" w:cs="Times New Roman"/>
          <w:sz w:val="20"/>
          <w:szCs w:val="20"/>
        </w:rPr>
      </w:pPr>
    </w:p>
  </w:footnote>
  <w:footnote w:id="105">
    <w:p w14:paraId="6C7E7C47" w14:textId="2CB93B32" w:rsidR="00803718"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sidR="00233A80">
        <w:rPr>
          <w:rFonts w:ascii="Times New Roman" w:hAnsi="Times New Roman" w:cs="Times New Roman"/>
          <w:sz w:val="20"/>
          <w:szCs w:val="20"/>
        </w:rPr>
        <w:t xml:space="preserve"> </w:t>
      </w:r>
      <w:r w:rsidR="00233A80" w:rsidRPr="0072668C">
        <w:rPr>
          <w:rFonts w:ascii="Times New Roman" w:hAnsi="Times New Roman" w:cs="Times New Roman"/>
          <w:sz w:val="20"/>
          <w:szCs w:val="20"/>
        </w:rPr>
        <w:t>Unsigned Exhibition Agreement Contract</w:t>
      </w:r>
      <w:r>
        <w:rPr>
          <w:rFonts w:ascii="Times New Roman" w:hAnsi="Times New Roman" w:cs="Times New Roman"/>
          <w:sz w:val="20"/>
          <w:szCs w:val="20"/>
        </w:rPr>
        <w:t xml:space="preserve"> </w:t>
      </w:r>
    </w:p>
    <w:p w14:paraId="4B728E0D" w14:textId="77777777" w:rsidR="00803718" w:rsidRPr="000D40AA" w:rsidRDefault="00803718" w:rsidP="006C6438">
      <w:pPr>
        <w:pStyle w:val="FootnoteText"/>
        <w:rPr>
          <w:rFonts w:ascii="Times New Roman" w:hAnsi="Times New Roman" w:cs="Times New Roman"/>
          <w:sz w:val="20"/>
          <w:szCs w:val="20"/>
        </w:rPr>
      </w:pPr>
      <w:r w:rsidRPr="000D40AA">
        <w:rPr>
          <w:rFonts w:ascii="Times New Roman" w:hAnsi="Times New Roman" w:cs="Times New Roman"/>
          <w:sz w:val="20"/>
          <w:szCs w:val="20"/>
        </w:rPr>
        <w:t xml:space="preserve"> </w:t>
      </w:r>
    </w:p>
  </w:footnote>
  <w:footnote w:id="106">
    <w:p w14:paraId="04C0760C" w14:textId="77777777" w:rsidR="00803718" w:rsidRDefault="00803718" w:rsidP="006C6438">
      <w:pPr>
        <w:pStyle w:val="FootnoteText"/>
        <w:rPr>
          <w:rFonts w:ascii="Times New Roman" w:hAnsi="Times New Roman" w:cs="Times New Roman"/>
          <w:sz w:val="20"/>
          <w:szCs w:val="20"/>
          <w:lang w:eastAsia="zh-TW"/>
        </w:rPr>
      </w:pPr>
      <w:r w:rsidRPr="000D40AA">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Rina B. Jimenez, “How Culture Came to Cubao,” </w:t>
      </w:r>
      <w:r>
        <w:rPr>
          <w:rFonts w:ascii="Times New Roman" w:hAnsi="Times New Roman" w:cs="Times New Roman"/>
          <w:i/>
          <w:sz w:val="20"/>
          <w:szCs w:val="20"/>
        </w:rPr>
        <w:t>Philippine Panorama</w:t>
      </w:r>
      <w:r>
        <w:rPr>
          <w:rFonts w:ascii="Times New Roman" w:hAnsi="Times New Roman" w:cs="Times New Roman"/>
          <w:sz w:val="20"/>
          <w:szCs w:val="20"/>
        </w:rPr>
        <w:t xml:space="preserve">, May 12, 1974, 15. </w:t>
      </w:r>
      <w:r>
        <w:rPr>
          <w:rFonts w:ascii="Times New Roman" w:hAnsi="Times New Roman" w:cs="Times New Roman"/>
          <w:sz w:val="20"/>
          <w:szCs w:val="20"/>
          <w:lang w:eastAsia="zh-TW"/>
        </w:rPr>
        <w:t xml:space="preserve"> </w:t>
      </w:r>
    </w:p>
    <w:p w14:paraId="667D5E5C" w14:textId="77777777" w:rsidR="00803718" w:rsidRPr="000D40AA" w:rsidRDefault="00803718" w:rsidP="006C6438">
      <w:pPr>
        <w:pStyle w:val="FootnoteText"/>
        <w:rPr>
          <w:rFonts w:ascii="Times New Roman" w:hAnsi="Times New Roman" w:cs="Times New Roman"/>
          <w:sz w:val="20"/>
          <w:szCs w:val="20"/>
          <w:lang w:eastAsia="zh-TW"/>
        </w:rPr>
      </w:pPr>
    </w:p>
  </w:footnote>
  <w:footnote w:id="107">
    <w:p w14:paraId="7299CB82" w14:textId="27CD76D9" w:rsidR="00803718" w:rsidRPr="000D40AA"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w:t>
      </w:r>
      <w:r w:rsidRPr="000D40AA">
        <w:rPr>
          <w:rFonts w:ascii="Times New Roman" w:hAnsi="Times New Roman" w:cs="Times New Roman"/>
          <w:i/>
          <w:sz w:val="20"/>
          <w:szCs w:val="20"/>
        </w:rPr>
        <w:t xml:space="preserve">Sining Kamalig </w:t>
      </w:r>
      <w:r w:rsidRPr="000D40AA">
        <w:rPr>
          <w:rFonts w:ascii="Times New Roman" w:hAnsi="Times New Roman" w:cs="Times New Roman"/>
          <w:sz w:val="20"/>
          <w:szCs w:val="20"/>
        </w:rPr>
        <w:t xml:space="preserve">was a gallery located within the arcade, but separate from it. Corito Kalaw also owned the gallery. In newspaper listings, Shop 6 was sometimes listed as </w:t>
      </w:r>
      <w:r w:rsidRPr="000D40AA">
        <w:rPr>
          <w:rFonts w:ascii="Times New Roman" w:hAnsi="Times New Roman" w:cs="Times New Roman"/>
          <w:i/>
          <w:sz w:val="20"/>
          <w:szCs w:val="20"/>
        </w:rPr>
        <w:t>Shop 6:</w:t>
      </w:r>
      <w:r>
        <w:rPr>
          <w:rFonts w:ascii="Times New Roman" w:hAnsi="Times New Roman" w:cs="Times New Roman"/>
          <w:i/>
          <w:sz w:val="20"/>
          <w:szCs w:val="20"/>
        </w:rPr>
        <w:t xml:space="preserve"> </w:t>
      </w:r>
      <w:r w:rsidRPr="000D40AA">
        <w:rPr>
          <w:rFonts w:ascii="Times New Roman" w:hAnsi="Times New Roman" w:cs="Times New Roman"/>
          <w:i/>
          <w:sz w:val="20"/>
          <w:szCs w:val="20"/>
        </w:rPr>
        <w:t>Sining Kamalig Extension</w:t>
      </w:r>
      <w:r w:rsidRPr="000D40AA">
        <w:rPr>
          <w:rFonts w:ascii="Times New Roman" w:hAnsi="Times New Roman" w:cs="Times New Roman"/>
          <w:sz w:val="20"/>
          <w:szCs w:val="20"/>
        </w:rPr>
        <w:t xml:space="preserve">. </w:t>
      </w:r>
      <w:r w:rsidRPr="000D40AA">
        <w:rPr>
          <w:rFonts w:ascii="Times New Roman" w:hAnsi="Times New Roman" w:cs="Times New Roman"/>
          <w:i/>
          <w:sz w:val="20"/>
          <w:szCs w:val="20"/>
        </w:rPr>
        <w:t xml:space="preserve">Sining Kamalig </w:t>
      </w:r>
      <w:r w:rsidRPr="000D40AA">
        <w:rPr>
          <w:rFonts w:ascii="Times New Roman" w:hAnsi="Times New Roman" w:cs="Times New Roman"/>
          <w:sz w:val="20"/>
          <w:szCs w:val="20"/>
        </w:rPr>
        <w:t>would also go on to exhibit works by Shop 6</w:t>
      </w:r>
      <w:r w:rsidRPr="000D40AA">
        <w:rPr>
          <w:rFonts w:ascii="Times New Roman" w:hAnsi="Times New Roman" w:cs="Times New Roman"/>
          <w:i/>
          <w:sz w:val="20"/>
          <w:szCs w:val="20"/>
        </w:rPr>
        <w:t xml:space="preserve"> </w:t>
      </w:r>
      <w:r w:rsidRPr="000D40AA">
        <w:rPr>
          <w:rFonts w:ascii="Times New Roman" w:hAnsi="Times New Roman" w:cs="Times New Roman"/>
          <w:sz w:val="20"/>
          <w:szCs w:val="20"/>
        </w:rPr>
        <w:t xml:space="preserve">artists in the mid-70s. </w:t>
      </w:r>
    </w:p>
    <w:p w14:paraId="11211D23" w14:textId="77777777" w:rsidR="00803718" w:rsidRPr="000D40AA" w:rsidRDefault="00803718" w:rsidP="006C6438">
      <w:pPr>
        <w:pStyle w:val="FootnoteText"/>
        <w:rPr>
          <w:rFonts w:ascii="Times New Roman" w:hAnsi="Times New Roman" w:cs="Times New Roman"/>
          <w:sz w:val="20"/>
          <w:szCs w:val="20"/>
        </w:rPr>
      </w:pPr>
    </w:p>
  </w:footnote>
  <w:footnote w:id="108">
    <w:p w14:paraId="3E677233" w14:textId="77777777" w:rsidR="00803718" w:rsidRPr="001049E3" w:rsidRDefault="00803718" w:rsidP="006C6438">
      <w:pPr>
        <w:pStyle w:val="FootnoteText"/>
        <w:rPr>
          <w:rFonts w:ascii="Times New Roman" w:hAnsi="Times New Roman" w:cs="Times New Roman"/>
          <w:sz w:val="20"/>
          <w:szCs w:val="20"/>
          <w:lang w:eastAsia="zh-TW"/>
        </w:rPr>
      </w:pPr>
      <w:r w:rsidRPr="001049E3">
        <w:rPr>
          <w:rStyle w:val="FootnoteReference"/>
          <w:rFonts w:ascii="Times New Roman" w:hAnsi="Times New Roman" w:cs="Times New Roman"/>
          <w:sz w:val="20"/>
          <w:szCs w:val="20"/>
        </w:rPr>
        <w:footnoteRef/>
      </w:r>
      <w:r w:rsidRPr="001049E3">
        <w:rPr>
          <w:rFonts w:ascii="Times New Roman" w:hAnsi="Times New Roman" w:cs="Times New Roman"/>
          <w:sz w:val="20"/>
          <w:szCs w:val="20"/>
        </w:rPr>
        <w:t xml:space="preserve"> </w:t>
      </w:r>
      <w:r w:rsidRPr="001049E3">
        <w:rPr>
          <w:rFonts w:ascii="Times New Roman" w:hAnsi="Times New Roman" w:cs="Times New Roman"/>
          <w:sz w:val="20"/>
          <w:szCs w:val="20"/>
          <w:lang w:eastAsia="zh-TW"/>
        </w:rPr>
        <w:t xml:space="preserve">Chiqui Rialp Locsin, “Fine Weather in the Art World,” </w:t>
      </w:r>
      <w:r w:rsidRPr="001049E3">
        <w:rPr>
          <w:rFonts w:ascii="Times New Roman" w:hAnsi="Times New Roman" w:cs="Times New Roman"/>
          <w:i/>
          <w:sz w:val="20"/>
          <w:szCs w:val="20"/>
          <w:lang w:eastAsia="zh-TW"/>
        </w:rPr>
        <w:t>Woman’s Home Companion</w:t>
      </w:r>
      <w:r w:rsidRPr="001049E3">
        <w:rPr>
          <w:rFonts w:ascii="Times New Roman" w:hAnsi="Times New Roman" w:cs="Times New Roman"/>
          <w:sz w:val="20"/>
          <w:szCs w:val="20"/>
          <w:lang w:eastAsia="zh-TW"/>
        </w:rPr>
        <w:t>, January 24, 1974.</w:t>
      </w:r>
    </w:p>
    <w:p w14:paraId="2194E7FE" w14:textId="77777777" w:rsidR="00803718" w:rsidRPr="001049E3" w:rsidRDefault="00803718" w:rsidP="006C6438">
      <w:pPr>
        <w:pStyle w:val="FootnoteText"/>
        <w:rPr>
          <w:rFonts w:ascii="Times New Roman" w:hAnsi="Times New Roman" w:cs="Times New Roman"/>
          <w:sz w:val="20"/>
          <w:szCs w:val="20"/>
        </w:rPr>
      </w:pPr>
    </w:p>
  </w:footnote>
  <w:footnote w:id="109">
    <w:p w14:paraId="6894D077" w14:textId="653C174C" w:rsidR="00803718" w:rsidRPr="001049E3" w:rsidRDefault="00803718" w:rsidP="006C6438">
      <w:pPr>
        <w:pStyle w:val="FootnoteText"/>
        <w:rPr>
          <w:rFonts w:ascii="Times New Roman" w:hAnsi="Times New Roman" w:cs="Times New Roman"/>
          <w:sz w:val="20"/>
          <w:szCs w:val="20"/>
        </w:rPr>
      </w:pPr>
      <w:r w:rsidRPr="001049E3">
        <w:rPr>
          <w:rStyle w:val="FootnoteReference"/>
          <w:rFonts w:ascii="Times New Roman" w:hAnsi="Times New Roman" w:cs="Times New Roman"/>
          <w:sz w:val="20"/>
          <w:szCs w:val="20"/>
        </w:rPr>
        <w:footnoteRef/>
      </w:r>
      <w:r w:rsidRPr="001049E3">
        <w:rPr>
          <w:rFonts w:ascii="Times New Roman" w:hAnsi="Times New Roman" w:cs="Times New Roman"/>
          <w:sz w:val="20"/>
          <w:szCs w:val="20"/>
        </w:rPr>
        <w:t xml:space="preserve"> </w:t>
      </w:r>
      <w:r w:rsidR="00233A80">
        <w:rPr>
          <w:rFonts w:ascii="Times New Roman" w:hAnsi="Times New Roman" w:cs="Times New Roman"/>
          <w:sz w:val="20"/>
          <w:szCs w:val="20"/>
        </w:rPr>
        <w:t>Locsin,</w:t>
      </w:r>
      <w:r w:rsidR="00233A80" w:rsidRPr="001049E3">
        <w:rPr>
          <w:rFonts w:ascii="Times New Roman" w:hAnsi="Times New Roman" w:cs="Times New Roman"/>
          <w:sz w:val="20"/>
          <w:szCs w:val="20"/>
          <w:lang w:eastAsia="zh-TW"/>
        </w:rPr>
        <w:t xml:space="preserve"> “Fine Weather in the Art World</w:t>
      </w:r>
      <w:r w:rsidR="00233A80">
        <w:rPr>
          <w:rFonts w:ascii="Times New Roman" w:hAnsi="Times New Roman" w:cs="Times New Roman"/>
          <w:sz w:val="20"/>
          <w:szCs w:val="20"/>
          <w:lang w:eastAsia="zh-TW"/>
        </w:rPr>
        <w:t>.</w:t>
      </w:r>
      <w:r w:rsidR="00233A80" w:rsidRPr="001049E3">
        <w:rPr>
          <w:rFonts w:ascii="Times New Roman" w:hAnsi="Times New Roman" w:cs="Times New Roman"/>
          <w:sz w:val="20"/>
          <w:szCs w:val="20"/>
          <w:lang w:eastAsia="zh-TW"/>
        </w:rPr>
        <w:t>”</w:t>
      </w:r>
    </w:p>
    <w:p w14:paraId="300E533A" w14:textId="77777777" w:rsidR="00803718" w:rsidRPr="001049E3" w:rsidRDefault="00803718" w:rsidP="006C6438">
      <w:pPr>
        <w:pStyle w:val="FootnoteText"/>
        <w:rPr>
          <w:rFonts w:ascii="Times New Roman" w:hAnsi="Times New Roman" w:cs="Times New Roman"/>
          <w:sz w:val="20"/>
          <w:szCs w:val="20"/>
        </w:rPr>
      </w:pPr>
      <w:r w:rsidRPr="001049E3">
        <w:rPr>
          <w:rFonts w:ascii="Times New Roman" w:hAnsi="Times New Roman" w:cs="Times New Roman"/>
          <w:sz w:val="20"/>
          <w:szCs w:val="20"/>
        </w:rPr>
        <w:t xml:space="preserve"> </w:t>
      </w:r>
    </w:p>
  </w:footnote>
  <w:footnote w:id="110">
    <w:p w14:paraId="309BA46C" w14:textId="24D575D1" w:rsidR="00803718" w:rsidRPr="001049E3" w:rsidRDefault="00803718" w:rsidP="006C6438">
      <w:pPr>
        <w:rPr>
          <w:rFonts w:ascii="Times New Roman" w:hAnsi="Times New Roman" w:cs="Times New Roman"/>
          <w:sz w:val="20"/>
          <w:szCs w:val="20"/>
          <w:lang w:eastAsia="zh-TW"/>
        </w:rPr>
      </w:pPr>
      <w:r w:rsidRPr="001049E3">
        <w:rPr>
          <w:rStyle w:val="FootnoteReference"/>
          <w:rFonts w:ascii="Times New Roman" w:hAnsi="Times New Roman" w:cs="Times New Roman"/>
          <w:sz w:val="20"/>
          <w:szCs w:val="20"/>
        </w:rPr>
        <w:footnoteRef/>
      </w:r>
      <w:r w:rsidRPr="001049E3">
        <w:rPr>
          <w:rFonts w:ascii="Times New Roman" w:hAnsi="Times New Roman" w:cs="Times New Roman"/>
          <w:sz w:val="20"/>
          <w:szCs w:val="20"/>
        </w:rPr>
        <w:t xml:space="preserve"> </w:t>
      </w:r>
      <w:r w:rsidR="00233A80">
        <w:rPr>
          <w:rFonts w:ascii="Times New Roman" w:hAnsi="Times New Roman" w:cs="Times New Roman"/>
          <w:sz w:val="20"/>
          <w:szCs w:val="20"/>
        </w:rPr>
        <w:t>Locsin,</w:t>
      </w:r>
      <w:r w:rsidR="00233A80" w:rsidRPr="001049E3">
        <w:rPr>
          <w:rFonts w:ascii="Times New Roman" w:hAnsi="Times New Roman" w:cs="Times New Roman"/>
          <w:sz w:val="20"/>
          <w:szCs w:val="20"/>
          <w:lang w:eastAsia="zh-TW"/>
        </w:rPr>
        <w:t xml:space="preserve"> “Fine Weather in the Art World</w:t>
      </w:r>
      <w:r w:rsidR="00233A80">
        <w:rPr>
          <w:rFonts w:ascii="Times New Roman" w:hAnsi="Times New Roman" w:cs="Times New Roman"/>
          <w:sz w:val="20"/>
          <w:szCs w:val="20"/>
          <w:lang w:eastAsia="zh-TW"/>
        </w:rPr>
        <w:t>.</w:t>
      </w:r>
      <w:r w:rsidR="00233A80" w:rsidRPr="001049E3">
        <w:rPr>
          <w:rFonts w:ascii="Times New Roman" w:hAnsi="Times New Roman" w:cs="Times New Roman"/>
          <w:sz w:val="20"/>
          <w:szCs w:val="20"/>
          <w:lang w:eastAsia="zh-TW"/>
        </w:rPr>
        <w:t>”</w:t>
      </w:r>
    </w:p>
    <w:p w14:paraId="5DFFA098" w14:textId="77777777" w:rsidR="00803718" w:rsidRPr="001049E3" w:rsidRDefault="00803718" w:rsidP="006C6438">
      <w:pPr>
        <w:rPr>
          <w:rFonts w:ascii="Times New Roman" w:hAnsi="Times New Roman" w:cs="Times New Roman"/>
          <w:sz w:val="20"/>
          <w:szCs w:val="20"/>
          <w:lang w:eastAsia="zh-TW"/>
        </w:rPr>
      </w:pPr>
    </w:p>
  </w:footnote>
  <w:footnote w:id="111">
    <w:p w14:paraId="32C0CD7F" w14:textId="77777777" w:rsidR="00803718" w:rsidRPr="001049E3" w:rsidRDefault="00803718" w:rsidP="006C6438">
      <w:pPr>
        <w:pStyle w:val="FootnoteText"/>
        <w:rPr>
          <w:rFonts w:ascii="Times New Roman" w:hAnsi="Times New Roman" w:cs="Times New Roman"/>
          <w:sz w:val="20"/>
          <w:szCs w:val="20"/>
        </w:rPr>
      </w:pPr>
      <w:r w:rsidRPr="001049E3">
        <w:rPr>
          <w:rStyle w:val="FootnoteReference"/>
          <w:rFonts w:ascii="Times New Roman" w:hAnsi="Times New Roman" w:cs="Times New Roman"/>
          <w:sz w:val="20"/>
          <w:szCs w:val="20"/>
        </w:rPr>
        <w:footnoteRef/>
      </w:r>
      <w:r w:rsidRPr="001049E3">
        <w:rPr>
          <w:rFonts w:ascii="Times New Roman" w:hAnsi="Times New Roman" w:cs="Times New Roman"/>
          <w:sz w:val="20"/>
          <w:szCs w:val="20"/>
        </w:rPr>
        <w:t xml:space="preserve"> Modesto remarked in his interview with Enriquez that while “Sining Kamalig…showed regular painting that sells…Shop 6 was another alternative venue.”</w:t>
      </w:r>
    </w:p>
    <w:p w14:paraId="299858A8" w14:textId="77777777" w:rsidR="00803718" w:rsidRPr="001049E3" w:rsidRDefault="00803718" w:rsidP="006C6438">
      <w:pPr>
        <w:pStyle w:val="FootnoteText"/>
        <w:rPr>
          <w:rFonts w:ascii="Times New Roman" w:hAnsi="Times New Roman" w:cs="Times New Roman"/>
          <w:sz w:val="20"/>
          <w:szCs w:val="20"/>
        </w:rPr>
      </w:pPr>
    </w:p>
  </w:footnote>
  <w:footnote w:id="112">
    <w:p w14:paraId="2FAC92C7" w14:textId="553C0DC6" w:rsidR="00803718" w:rsidRPr="00AE593C" w:rsidRDefault="00803718">
      <w:pPr>
        <w:pStyle w:val="FootnoteText"/>
        <w:rPr>
          <w:rFonts w:ascii="Times New Roman" w:hAnsi="Times New Roman" w:cs="Times New Roman"/>
          <w:sz w:val="20"/>
          <w:szCs w:val="20"/>
        </w:rPr>
      </w:pPr>
      <w:r w:rsidRPr="00DD53A0">
        <w:rPr>
          <w:rStyle w:val="FootnoteReference"/>
          <w:rFonts w:ascii="Times New Roman" w:hAnsi="Times New Roman" w:cs="Times New Roman"/>
          <w:sz w:val="20"/>
          <w:szCs w:val="20"/>
        </w:rPr>
        <w:footnoteRef/>
      </w:r>
      <w:r w:rsidRPr="00DD53A0">
        <w:rPr>
          <w:rFonts w:ascii="Times New Roman" w:hAnsi="Times New Roman" w:cs="Times New Roman"/>
          <w:sz w:val="20"/>
          <w:szCs w:val="20"/>
        </w:rPr>
        <w:t xml:space="preserve"> </w:t>
      </w:r>
      <w:r w:rsidRPr="00B349E3">
        <w:rPr>
          <w:rFonts w:ascii="Times New Roman" w:hAnsi="Times New Roman" w:cs="Times New Roman"/>
          <w:sz w:val="20"/>
          <w:szCs w:val="20"/>
        </w:rPr>
        <w:t xml:space="preserve">See </w:t>
      </w:r>
      <w:bookmarkStart w:id="19" w:name="_Hlk507238551"/>
      <w:r w:rsidRPr="004D18CC">
        <w:rPr>
          <w:rFonts w:ascii="Times New Roman" w:hAnsi="Times New Roman" w:cs="Times New Roman"/>
          <w:sz w:val="20"/>
          <w:szCs w:val="20"/>
        </w:rPr>
        <w:t>Rene R. Castillo, “</w:t>
      </w:r>
      <w:r w:rsidRPr="004D18CC">
        <w:rPr>
          <w:rFonts w:ascii="Times New Roman" w:hAnsi="Times New Roman" w:cs="Times New Roman"/>
          <w:sz w:val="20"/>
          <w:szCs w:val="20"/>
          <w:lang w:eastAsia="zh-TW"/>
        </w:rPr>
        <w:t xml:space="preserve">Gallery of Galleries,” </w:t>
      </w:r>
      <w:r w:rsidRPr="004D18CC">
        <w:rPr>
          <w:rFonts w:ascii="Times New Roman" w:hAnsi="Times New Roman" w:cs="Times New Roman"/>
          <w:i/>
          <w:sz w:val="20"/>
          <w:szCs w:val="20"/>
          <w:lang w:eastAsia="zh-TW"/>
        </w:rPr>
        <w:t>Business Day</w:t>
      </w:r>
      <w:r w:rsidRPr="004D18CC">
        <w:rPr>
          <w:rFonts w:ascii="Times New Roman" w:hAnsi="Times New Roman" w:cs="Times New Roman"/>
          <w:sz w:val="20"/>
          <w:szCs w:val="20"/>
          <w:lang w:eastAsia="zh-TW"/>
        </w:rPr>
        <w:t xml:space="preserve">, </w:t>
      </w:r>
      <w:r w:rsidRPr="00AE593C">
        <w:rPr>
          <w:rFonts w:ascii="Times New Roman" w:hAnsi="Times New Roman" w:cs="Times New Roman"/>
          <w:sz w:val="20"/>
          <w:szCs w:val="20"/>
          <w:lang w:eastAsia="zh-TW"/>
        </w:rPr>
        <w:t xml:space="preserve">18, </w:t>
      </w:r>
      <w:r w:rsidRPr="00AE593C">
        <w:rPr>
          <w:rFonts w:ascii="Times New Roman" w:hAnsi="Times New Roman" w:cs="Times New Roman"/>
          <w:sz w:val="20"/>
          <w:szCs w:val="20"/>
        </w:rPr>
        <w:t>Article #33 from Kalaw-Ledesma Foundation, Inc.</w:t>
      </w:r>
      <w:bookmarkEnd w:id="19"/>
    </w:p>
    <w:p w14:paraId="12ECE0AB" w14:textId="77777777" w:rsidR="00803718" w:rsidRPr="001049E3" w:rsidRDefault="00803718">
      <w:pPr>
        <w:pStyle w:val="FootnoteText"/>
        <w:rPr>
          <w:rFonts w:ascii="Times New Roman" w:hAnsi="Times New Roman" w:cs="Times New Roman"/>
          <w:sz w:val="20"/>
          <w:szCs w:val="20"/>
        </w:rPr>
      </w:pPr>
    </w:p>
  </w:footnote>
  <w:footnote w:id="113">
    <w:p w14:paraId="548DDE80" w14:textId="75F388C3" w:rsidR="00803718" w:rsidRPr="001049E3" w:rsidRDefault="00803718" w:rsidP="006C6438">
      <w:pPr>
        <w:pStyle w:val="FootnoteText"/>
        <w:rPr>
          <w:rFonts w:ascii="Times New Roman" w:eastAsia="Times New Roman" w:hAnsi="Times New Roman" w:cs="Times New Roman"/>
          <w:sz w:val="20"/>
          <w:szCs w:val="20"/>
        </w:rPr>
      </w:pPr>
      <w:r w:rsidRPr="001049E3">
        <w:rPr>
          <w:rStyle w:val="FootnoteReference"/>
          <w:rFonts w:ascii="Times New Roman" w:hAnsi="Times New Roman" w:cs="Times New Roman"/>
          <w:sz w:val="20"/>
          <w:szCs w:val="20"/>
        </w:rPr>
        <w:footnoteRef/>
      </w:r>
      <w:r w:rsidRPr="001049E3">
        <w:rPr>
          <w:rFonts w:ascii="Times New Roman" w:hAnsi="Times New Roman" w:cs="Times New Roman"/>
          <w:sz w:val="20"/>
          <w:szCs w:val="20"/>
        </w:rPr>
        <w:t xml:space="preserve"> </w:t>
      </w:r>
      <w:bookmarkStart w:id="20" w:name="_Hlk507238676"/>
      <w:r w:rsidRPr="001049E3">
        <w:rPr>
          <w:rStyle w:val="caption1"/>
          <w:rFonts w:ascii="Times New Roman" w:eastAsia="Times New Roman" w:hAnsi="Times New Roman" w:cs="Times New Roman"/>
          <w:sz w:val="20"/>
          <w:szCs w:val="20"/>
        </w:rPr>
        <w:t xml:space="preserve">Press release of the Shop 6 inaugural exhibition at Sining Kamalig, 1974, Asia Art Archive Hong Kong, Chabet Archive, Online Access: </w:t>
      </w:r>
      <w:r w:rsidRPr="008C0684">
        <w:rPr>
          <w:rFonts w:ascii="Times New Roman" w:eastAsia="Times New Roman" w:hAnsi="Times New Roman" w:cs="Times New Roman"/>
          <w:sz w:val="20"/>
          <w:szCs w:val="20"/>
        </w:rPr>
        <w:t>http://www.aaa.org.hk/Collection/CollectionOnline/SpecialCollectionItem/8342</w:t>
      </w:r>
      <w:r w:rsidRPr="001049E3">
        <w:rPr>
          <w:rStyle w:val="caption1"/>
          <w:rFonts w:ascii="Times New Roman" w:eastAsia="Times New Roman" w:hAnsi="Times New Roman" w:cs="Times New Roman"/>
          <w:sz w:val="20"/>
          <w:szCs w:val="20"/>
        </w:rPr>
        <w:t>.</w:t>
      </w:r>
      <w:bookmarkEnd w:id="20"/>
      <w:r w:rsidRPr="001049E3">
        <w:rPr>
          <w:rFonts w:ascii="Times New Roman" w:hAnsi="Times New Roman" w:cs="Times New Roman"/>
          <w:sz w:val="20"/>
          <w:szCs w:val="20"/>
        </w:rPr>
        <w:t xml:space="preserve"> </w:t>
      </w:r>
    </w:p>
    <w:p w14:paraId="619DBA8D" w14:textId="77777777" w:rsidR="00803718" w:rsidRPr="001049E3" w:rsidRDefault="00803718" w:rsidP="006C6438">
      <w:pPr>
        <w:pStyle w:val="FootnoteText"/>
        <w:rPr>
          <w:rFonts w:ascii="Times New Roman" w:hAnsi="Times New Roman" w:cs="Times New Roman"/>
          <w:i/>
          <w:sz w:val="20"/>
          <w:szCs w:val="20"/>
        </w:rPr>
      </w:pPr>
    </w:p>
  </w:footnote>
  <w:footnote w:id="114">
    <w:p w14:paraId="7B0A9C32" w14:textId="35C1F85E" w:rsidR="00803718" w:rsidRPr="001049E3" w:rsidRDefault="00803718" w:rsidP="006C6438">
      <w:pPr>
        <w:pStyle w:val="FootnoteText"/>
        <w:rPr>
          <w:rStyle w:val="caption1"/>
          <w:rFonts w:ascii="Times New Roman" w:eastAsia="Times New Roman" w:hAnsi="Times New Roman" w:cs="Times New Roman"/>
          <w:sz w:val="20"/>
          <w:szCs w:val="20"/>
        </w:rPr>
      </w:pPr>
      <w:r w:rsidRPr="001049E3">
        <w:rPr>
          <w:rStyle w:val="FootnoteReference"/>
          <w:rFonts w:ascii="Times New Roman" w:hAnsi="Times New Roman" w:cs="Times New Roman"/>
          <w:sz w:val="20"/>
          <w:szCs w:val="20"/>
        </w:rPr>
        <w:footnoteRef/>
      </w:r>
      <w:r w:rsidRPr="001049E3">
        <w:rPr>
          <w:rFonts w:ascii="Times New Roman" w:hAnsi="Times New Roman" w:cs="Times New Roman"/>
          <w:sz w:val="20"/>
          <w:szCs w:val="20"/>
        </w:rPr>
        <w:t xml:space="preserve"> </w:t>
      </w:r>
      <w:r w:rsidR="00460054" w:rsidRPr="001049E3">
        <w:rPr>
          <w:rStyle w:val="caption1"/>
          <w:rFonts w:ascii="Times New Roman" w:eastAsia="Times New Roman" w:hAnsi="Times New Roman" w:cs="Times New Roman"/>
          <w:sz w:val="20"/>
          <w:szCs w:val="20"/>
        </w:rPr>
        <w:t>Press release of the Shop 6 inaugural exhibition at Sining Kamalig</w:t>
      </w:r>
      <w:r w:rsidRPr="001049E3">
        <w:rPr>
          <w:rStyle w:val="caption1"/>
          <w:rFonts w:ascii="Times New Roman" w:eastAsia="Times New Roman" w:hAnsi="Times New Roman" w:cs="Times New Roman"/>
          <w:sz w:val="20"/>
          <w:szCs w:val="20"/>
        </w:rPr>
        <w:t>.</w:t>
      </w:r>
    </w:p>
    <w:p w14:paraId="6117165C" w14:textId="77777777" w:rsidR="00803718" w:rsidRPr="000D40AA" w:rsidRDefault="00803718" w:rsidP="006C6438">
      <w:pPr>
        <w:pStyle w:val="FootnoteText"/>
        <w:rPr>
          <w:rFonts w:ascii="Times New Roman" w:hAnsi="Times New Roman" w:cs="Times New Roman"/>
          <w:sz w:val="20"/>
          <w:szCs w:val="20"/>
        </w:rPr>
      </w:pPr>
    </w:p>
  </w:footnote>
  <w:footnote w:id="115">
    <w:p w14:paraId="4DC1AC5A" w14:textId="3E9CD329" w:rsidR="00803718" w:rsidRPr="00BB248E" w:rsidRDefault="00803718" w:rsidP="006C6438">
      <w:pPr>
        <w:pStyle w:val="FootnoteText"/>
        <w:rPr>
          <w:rFonts w:ascii="Times New Roman" w:hAnsi="Times New Roman" w:cs="Times New Roman"/>
          <w:sz w:val="20"/>
          <w:szCs w:val="20"/>
        </w:rPr>
      </w:pPr>
      <w:r w:rsidRPr="00BB248E">
        <w:rPr>
          <w:rStyle w:val="FootnoteReference"/>
          <w:rFonts w:ascii="Times New Roman" w:hAnsi="Times New Roman" w:cs="Times New Roman"/>
          <w:sz w:val="20"/>
          <w:szCs w:val="20"/>
        </w:rPr>
        <w:footnoteRef/>
      </w:r>
      <w:r w:rsidRPr="00BB248E">
        <w:rPr>
          <w:rFonts w:ascii="Times New Roman" w:hAnsi="Times New Roman" w:cs="Times New Roman"/>
          <w:sz w:val="20"/>
          <w:szCs w:val="20"/>
        </w:rPr>
        <w:t xml:space="preserve"> </w:t>
      </w:r>
      <w:r w:rsidR="00460054" w:rsidRPr="001049E3">
        <w:rPr>
          <w:rStyle w:val="caption1"/>
          <w:rFonts w:ascii="Times New Roman" w:eastAsia="Times New Roman" w:hAnsi="Times New Roman" w:cs="Times New Roman"/>
          <w:sz w:val="20"/>
          <w:szCs w:val="20"/>
        </w:rPr>
        <w:t>Press release of the Shop 6 inaugural exhibition at Sining Kamalig</w:t>
      </w:r>
      <w:r w:rsidRPr="00BB248E">
        <w:rPr>
          <w:rFonts w:ascii="Times New Roman" w:hAnsi="Times New Roman" w:cs="Times New Roman"/>
          <w:sz w:val="20"/>
          <w:szCs w:val="20"/>
        </w:rPr>
        <w:t xml:space="preserve">. </w:t>
      </w:r>
    </w:p>
    <w:p w14:paraId="19FDC5E0" w14:textId="77777777" w:rsidR="00803718" w:rsidRPr="000D40AA" w:rsidRDefault="00803718" w:rsidP="006C6438">
      <w:pPr>
        <w:pStyle w:val="FootnoteText"/>
        <w:rPr>
          <w:rFonts w:ascii="Times New Roman" w:hAnsi="Times New Roman" w:cs="Times New Roman"/>
          <w:i/>
          <w:sz w:val="20"/>
          <w:szCs w:val="20"/>
        </w:rPr>
      </w:pPr>
    </w:p>
  </w:footnote>
  <w:footnote w:id="116">
    <w:p w14:paraId="379CD94C" w14:textId="2271B43E" w:rsidR="00803718" w:rsidRPr="009F772D" w:rsidRDefault="00803718" w:rsidP="006C6438">
      <w:pPr>
        <w:pStyle w:val="FootnoteText"/>
        <w:rPr>
          <w:rFonts w:ascii="Times New Roman" w:hAnsi="Times New Roman" w:cs="Times New Roman"/>
          <w:sz w:val="20"/>
          <w:szCs w:val="20"/>
        </w:rPr>
      </w:pPr>
      <w:r w:rsidRPr="009F772D">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006056EA">
        <w:rPr>
          <w:rFonts w:ascii="Times New Roman" w:hAnsi="Times New Roman" w:cs="Times New Roman"/>
          <w:sz w:val="20"/>
          <w:szCs w:val="20"/>
        </w:rPr>
        <w:t xml:space="preserve">Joy Dayrit, Notes on Shop 6, Asia Art Archive Hong Kong, Chabet Archive, accessed August 23, 2017, http://www.aaa.org.hk/en/collection/search/archive/the-chabet-archive-other-documents/object/notes-on-shop-6/. </w:t>
      </w:r>
    </w:p>
    <w:p w14:paraId="174917EC" w14:textId="77777777" w:rsidR="00803718" w:rsidRPr="009F772D" w:rsidRDefault="00803718" w:rsidP="006C6438">
      <w:pPr>
        <w:pStyle w:val="FootnoteText"/>
        <w:rPr>
          <w:rFonts w:ascii="Times New Roman" w:hAnsi="Times New Roman" w:cs="Times New Roman"/>
          <w:sz w:val="20"/>
          <w:szCs w:val="20"/>
        </w:rPr>
      </w:pPr>
    </w:p>
  </w:footnote>
  <w:footnote w:id="117">
    <w:p w14:paraId="6A276E02" w14:textId="009B7281" w:rsidR="00803718" w:rsidRPr="000D0D3B" w:rsidRDefault="00803718" w:rsidP="006C6438">
      <w:pPr>
        <w:autoSpaceDE w:val="0"/>
        <w:autoSpaceDN w:val="0"/>
        <w:adjustRightInd w:val="0"/>
        <w:rPr>
          <w:rFonts w:ascii="Times New Roman" w:hAnsi="Times New Roman" w:cs="Times New Roman"/>
          <w:sz w:val="20"/>
          <w:szCs w:val="20"/>
        </w:rPr>
      </w:pPr>
      <w:r w:rsidRPr="009F772D">
        <w:rPr>
          <w:rStyle w:val="FootnoteReference"/>
          <w:rFonts w:ascii="Times New Roman" w:hAnsi="Times New Roman" w:cs="Times New Roman"/>
          <w:sz w:val="20"/>
          <w:szCs w:val="20"/>
        </w:rPr>
        <w:footnoteRef/>
      </w:r>
      <w:r w:rsidRPr="009F772D">
        <w:rPr>
          <w:rFonts w:ascii="Times New Roman" w:hAnsi="Times New Roman" w:cs="Times New Roman"/>
          <w:sz w:val="20"/>
          <w:szCs w:val="20"/>
        </w:rPr>
        <w:t xml:space="preserve"> </w:t>
      </w:r>
      <w:r w:rsidR="00460054">
        <w:rPr>
          <w:rFonts w:ascii="Times New Roman" w:hAnsi="Times New Roman" w:cs="Times New Roman"/>
          <w:sz w:val="20"/>
          <w:szCs w:val="20"/>
        </w:rPr>
        <w:t>Dayrit, Notes on Shop 6</w:t>
      </w:r>
      <w:r w:rsidRPr="009F772D">
        <w:rPr>
          <w:rFonts w:ascii="Times New Roman" w:hAnsi="Times New Roman" w:cs="Times New Roman"/>
          <w:sz w:val="20"/>
          <w:szCs w:val="20"/>
        </w:rPr>
        <w:t>. In</w:t>
      </w:r>
      <w:r>
        <w:rPr>
          <w:rFonts w:ascii="Times New Roman" w:hAnsi="Times New Roman" w:cs="Times New Roman"/>
          <w:sz w:val="20"/>
          <w:szCs w:val="20"/>
        </w:rPr>
        <w:t xml:space="preserve"> her </w:t>
      </w:r>
      <w:r>
        <w:rPr>
          <w:rFonts w:ascii="Times New Roman" w:hAnsi="Times New Roman" w:cs="Times New Roman"/>
          <w:i/>
          <w:sz w:val="20"/>
          <w:szCs w:val="20"/>
        </w:rPr>
        <w:t xml:space="preserve">Notes </w:t>
      </w:r>
      <w:r w:rsidRPr="00477A31">
        <w:rPr>
          <w:rFonts w:ascii="Times New Roman" w:hAnsi="Times New Roman" w:cs="Times New Roman"/>
          <w:i/>
          <w:sz w:val="20"/>
          <w:szCs w:val="20"/>
        </w:rPr>
        <w:t>on Shop 6</w:t>
      </w:r>
      <w:r>
        <w:rPr>
          <w:rFonts w:ascii="Times New Roman" w:hAnsi="Times New Roman" w:cs="Times New Roman"/>
          <w:sz w:val="20"/>
          <w:szCs w:val="20"/>
        </w:rPr>
        <w:t xml:space="preserve">, </w:t>
      </w:r>
      <w:r w:rsidRPr="00477A31">
        <w:rPr>
          <w:rFonts w:ascii="Times New Roman" w:hAnsi="Times New Roman" w:cs="Times New Roman"/>
          <w:sz w:val="20"/>
          <w:szCs w:val="20"/>
        </w:rPr>
        <w:t>Dayrit</w:t>
      </w:r>
      <w:r>
        <w:rPr>
          <w:rFonts w:ascii="Times New Roman" w:hAnsi="Times New Roman" w:cs="Times New Roman"/>
          <w:sz w:val="20"/>
          <w:szCs w:val="20"/>
        </w:rPr>
        <w:t xml:space="preserve"> noted that Mansueto displayed “a half-collapsed single bed painted red.” </w:t>
      </w:r>
    </w:p>
    <w:p w14:paraId="05B42230" w14:textId="77777777" w:rsidR="00803718" w:rsidRDefault="00803718" w:rsidP="006C6438">
      <w:pPr>
        <w:pStyle w:val="FootnoteText"/>
      </w:pPr>
    </w:p>
  </w:footnote>
  <w:footnote w:id="118">
    <w:p w14:paraId="6A904EA5" w14:textId="10D367DC" w:rsidR="00803718" w:rsidRDefault="00803718" w:rsidP="006C6438">
      <w:pPr>
        <w:pStyle w:val="FootnoteText"/>
        <w:rPr>
          <w:rFonts w:ascii="Times New Roman" w:hAnsi="Times New Roman" w:cs="Times New Roman"/>
          <w:sz w:val="20"/>
          <w:szCs w:val="20"/>
        </w:rPr>
      </w:pPr>
      <w:r w:rsidRPr="00E95409">
        <w:rPr>
          <w:rStyle w:val="FootnoteReference"/>
          <w:rFonts w:ascii="Times New Roman" w:hAnsi="Times New Roman" w:cs="Times New Roman"/>
          <w:sz w:val="20"/>
          <w:szCs w:val="20"/>
        </w:rPr>
        <w:footnoteRef/>
      </w:r>
      <w:r w:rsidRPr="00E95409">
        <w:rPr>
          <w:rFonts w:ascii="Times New Roman" w:hAnsi="Times New Roman" w:cs="Times New Roman"/>
          <w:sz w:val="20"/>
          <w:szCs w:val="20"/>
        </w:rPr>
        <w:t xml:space="preserve"> </w:t>
      </w:r>
      <w:r w:rsidR="00460054">
        <w:rPr>
          <w:rFonts w:ascii="Times New Roman" w:hAnsi="Times New Roman" w:cs="Times New Roman"/>
          <w:sz w:val="20"/>
          <w:szCs w:val="20"/>
        </w:rPr>
        <w:t>Dayrit, Notes on Shop 6</w:t>
      </w:r>
      <w:r w:rsidR="00460054" w:rsidRPr="009F772D">
        <w:rPr>
          <w:rFonts w:ascii="Times New Roman" w:hAnsi="Times New Roman" w:cs="Times New Roman"/>
          <w:sz w:val="20"/>
          <w:szCs w:val="20"/>
        </w:rPr>
        <w:t>.</w:t>
      </w:r>
    </w:p>
    <w:p w14:paraId="3D260D86" w14:textId="77777777" w:rsidR="00803718" w:rsidRPr="00E95409" w:rsidRDefault="00803718" w:rsidP="006C6438">
      <w:pPr>
        <w:pStyle w:val="FootnoteText"/>
        <w:rPr>
          <w:rFonts w:ascii="Times New Roman" w:hAnsi="Times New Roman" w:cs="Times New Roman"/>
          <w:sz w:val="20"/>
          <w:szCs w:val="20"/>
        </w:rPr>
      </w:pPr>
    </w:p>
  </w:footnote>
  <w:footnote w:id="119">
    <w:p w14:paraId="77E191A3" w14:textId="44E67E05" w:rsidR="00803718" w:rsidRPr="00E95409" w:rsidRDefault="00803718" w:rsidP="006C6438">
      <w:pPr>
        <w:pStyle w:val="FootnoteText"/>
        <w:rPr>
          <w:rFonts w:ascii="Times New Roman" w:hAnsi="Times New Roman" w:cs="Times New Roman"/>
          <w:sz w:val="20"/>
          <w:szCs w:val="20"/>
        </w:rPr>
      </w:pPr>
      <w:r w:rsidRPr="00E95409">
        <w:rPr>
          <w:rStyle w:val="FootnoteReference"/>
          <w:rFonts w:ascii="Times New Roman" w:hAnsi="Times New Roman" w:cs="Times New Roman"/>
          <w:sz w:val="20"/>
          <w:szCs w:val="20"/>
        </w:rPr>
        <w:footnoteRef/>
      </w:r>
      <w:r w:rsidRPr="00E95409">
        <w:rPr>
          <w:rFonts w:ascii="Times New Roman" w:hAnsi="Times New Roman" w:cs="Times New Roman"/>
          <w:sz w:val="20"/>
          <w:szCs w:val="20"/>
        </w:rPr>
        <w:t xml:space="preserve"> </w:t>
      </w:r>
      <w:r w:rsidR="00460054">
        <w:rPr>
          <w:rFonts w:ascii="Times New Roman" w:hAnsi="Times New Roman" w:cs="Times New Roman"/>
          <w:sz w:val="20"/>
          <w:szCs w:val="20"/>
        </w:rPr>
        <w:t>Dayrit, Notes on Shop 6</w:t>
      </w:r>
      <w:r w:rsidR="00460054" w:rsidRPr="009F772D">
        <w:rPr>
          <w:rFonts w:ascii="Times New Roman" w:hAnsi="Times New Roman" w:cs="Times New Roman"/>
          <w:sz w:val="20"/>
          <w:szCs w:val="20"/>
        </w:rPr>
        <w:t>.</w:t>
      </w:r>
    </w:p>
    <w:p w14:paraId="239D10C1" w14:textId="77777777" w:rsidR="00803718" w:rsidRPr="00606C8C" w:rsidRDefault="00803718" w:rsidP="006C6438">
      <w:pPr>
        <w:pStyle w:val="FootnoteText"/>
        <w:rPr>
          <w:rFonts w:ascii="Times New Roman" w:hAnsi="Times New Roman" w:cs="Times New Roman"/>
          <w:sz w:val="20"/>
          <w:szCs w:val="20"/>
        </w:rPr>
      </w:pPr>
    </w:p>
  </w:footnote>
  <w:footnote w:id="120">
    <w:p w14:paraId="40735EF6" w14:textId="42A709D8" w:rsidR="00803718" w:rsidRDefault="00803718" w:rsidP="000A6C76">
      <w:pPr>
        <w:pStyle w:val="FootnoteText"/>
        <w:rPr>
          <w:rFonts w:ascii="Times New Roman" w:hAnsi="Times New Roman" w:cs="Times New Roman"/>
          <w:sz w:val="20"/>
          <w:szCs w:val="20"/>
        </w:rPr>
      </w:pPr>
      <w:r w:rsidRPr="00FE69BF">
        <w:rPr>
          <w:rStyle w:val="FootnoteReference"/>
          <w:rFonts w:ascii="Times New Roman" w:hAnsi="Times New Roman" w:cs="Times New Roman"/>
          <w:sz w:val="20"/>
          <w:szCs w:val="20"/>
        </w:rPr>
        <w:footnoteRef/>
      </w:r>
      <w:r w:rsidRPr="00FE69BF">
        <w:rPr>
          <w:rFonts w:ascii="Times New Roman" w:hAnsi="Times New Roman" w:cs="Times New Roman"/>
          <w:sz w:val="20"/>
          <w:szCs w:val="20"/>
        </w:rPr>
        <w:t xml:space="preserve"> </w:t>
      </w:r>
      <w:r>
        <w:rPr>
          <w:rFonts w:ascii="Times New Roman" w:hAnsi="Times New Roman" w:cs="Times New Roman"/>
          <w:sz w:val="20"/>
          <w:szCs w:val="20"/>
        </w:rPr>
        <w:t>For more information on her expanded Photo-Me ID installation, see: Exhibition Notes and Photographs</w:t>
      </w:r>
      <w:r w:rsidRPr="00B55C54">
        <w:rPr>
          <w:rFonts w:ascii="Times New Roman" w:hAnsi="Times New Roman" w:cs="Times New Roman"/>
          <w:sz w:val="20"/>
          <w:szCs w:val="20"/>
        </w:rPr>
        <w:t xml:space="preserve"> for</w:t>
      </w:r>
      <w:r>
        <w:rPr>
          <w:rFonts w:ascii="Times New Roman" w:hAnsi="Times New Roman" w:cs="Times New Roman"/>
          <w:sz w:val="20"/>
          <w:szCs w:val="20"/>
        </w:rPr>
        <w:t xml:space="preserve"> </w:t>
      </w:r>
      <w:r>
        <w:rPr>
          <w:rFonts w:ascii="Times New Roman" w:hAnsi="Times New Roman" w:cs="Times New Roman"/>
          <w:i/>
          <w:sz w:val="20"/>
          <w:szCs w:val="20"/>
        </w:rPr>
        <w:t>An Exhibition of Three Works for Yolanda Laudico</w:t>
      </w:r>
      <w:r>
        <w:rPr>
          <w:rFonts w:ascii="Times New Roman" w:hAnsi="Times New Roman" w:cs="Times New Roman"/>
          <w:sz w:val="20"/>
          <w:szCs w:val="20"/>
        </w:rPr>
        <w:t xml:space="preserve">, </w:t>
      </w:r>
      <w:r w:rsidRPr="00B55C54">
        <w:rPr>
          <w:rFonts w:ascii="Times New Roman" w:hAnsi="Times New Roman" w:cs="Times New Roman"/>
          <w:sz w:val="20"/>
          <w:szCs w:val="20"/>
        </w:rPr>
        <w:t>Documentation of Exhibitions, Small Gallery (</w:t>
      </w:r>
      <w:r>
        <w:rPr>
          <w:rFonts w:ascii="Times New Roman" w:hAnsi="Times New Roman" w:cs="Times New Roman"/>
          <w:sz w:val="20"/>
          <w:szCs w:val="20"/>
        </w:rPr>
        <w:t xml:space="preserve">Jan-May </w:t>
      </w:r>
      <w:r w:rsidRPr="00B55C54">
        <w:rPr>
          <w:rFonts w:ascii="Times New Roman" w:hAnsi="Times New Roman" w:cs="Times New Roman"/>
          <w:sz w:val="20"/>
          <w:szCs w:val="20"/>
        </w:rPr>
        <w:t>1970), Cultural Center of the Philippines Library and Archives.</w:t>
      </w:r>
    </w:p>
    <w:p w14:paraId="250ECC93" w14:textId="77777777" w:rsidR="00803718" w:rsidRPr="00FE69BF" w:rsidRDefault="00803718" w:rsidP="000A6C76">
      <w:pPr>
        <w:pStyle w:val="FootnoteText"/>
        <w:rPr>
          <w:rFonts w:ascii="Times New Roman" w:hAnsi="Times New Roman" w:cs="Times New Roman"/>
          <w:sz w:val="20"/>
          <w:szCs w:val="20"/>
        </w:rPr>
      </w:pPr>
    </w:p>
  </w:footnote>
  <w:footnote w:id="121">
    <w:p w14:paraId="040EADBC" w14:textId="77777777" w:rsidR="00803718" w:rsidRDefault="00803718" w:rsidP="006C6438">
      <w:pPr>
        <w:pStyle w:val="FootnoteText"/>
        <w:rPr>
          <w:rFonts w:ascii="Times New Roman" w:hAnsi="Times New Roman" w:cs="Times New Roman"/>
          <w:sz w:val="20"/>
          <w:szCs w:val="20"/>
        </w:rPr>
      </w:pPr>
      <w:r w:rsidRPr="003812F1">
        <w:rPr>
          <w:rStyle w:val="FootnoteReference"/>
          <w:rFonts w:ascii="Times New Roman" w:hAnsi="Times New Roman" w:cs="Times New Roman"/>
          <w:sz w:val="20"/>
          <w:szCs w:val="20"/>
        </w:rPr>
        <w:footnoteRef/>
      </w:r>
      <w:r w:rsidRPr="003812F1">
        <w:rPr>
          <w:rFonts w:ascii="Times New Roman" w:hAnsi="Times New Roman" w:cs="Times New Roman"/>
          <w:sz w:val="20"/>
          <w:szCs w:val="20"/>
        </w:rPr>
        <w:t xml:space="preserve"> </w:t>
      </w:r>
      <w:r w:rsidRPr="000D40AA">
        <w:rPr>
          <w:rFonts w:ascii="Times New Roman" w:hAnsi="Times New Roman" w:cs="Times New Roman"/>
          <w:sz w:val="20"/>
          <w:szCs w:val="20"/>
        </w:rPr>
        <w:t>Yolanda Laudico Interview with Francesca Enriquez, 1990s, Asia Art Archive Hong Kong, Chabet Archive, Onsite-Access Only.</w:t>
      </w:r>
    </w:p>
    <w:p w14:paraId="422BC151" w14:textId="77777777" w:rsidR="00803718" w:rsidRPr="003812F1" w:rsidRDefault="00803718" w:rsidP="006C6438">
      <w:pPr>
        <w:pStyle w:val="FootnoteText"/>
        <w:rPr>
          <w:rFonts w:ascii="Times New Roman" w:hAnsi="Times New Roman" w:cs="Times New Roman"/>
          <w:sz w:val="20"/>
          <w:szCs w:val="20"/>
        </w:rPr>
      </w:pPr>
    </w:p>
  </w:footnote>
  <w:footnote w:id="122">
    <w:p w14:paraId="23A406DC" w14:textId="767BE418" w:rsidR="00803718" w:rsidRDefault="00803718" w:rsidP="006C6438">
      <w:pPr>
        <w:pStyle w:val="FootnoteText"/>
        <w:rPr>
          <w:rFonts w:ascii="Times New Roman" w:hAnsi="Times New Roman" w:cs="Times New Roman"/>
          <w:sz w:val="20"/>
          <w:szCs w:val="20"/>
        </w:rPr>
      </w:pPr>
      <w:r w:rsidRPr="004B67B2">
        <w:rPr>
          <w:rStyle w:val="FootnoteReference"/>
          <w:rFonts w:ascii="Times New Roman" w:hAnsi="Times New Roman" w:cs="Times New Roman"/>
          <w:sz w:val="20"/>
          <w:szCs w:val="20"/>
        </w:rPr>
        <w:footnoteRef/>
      </w:r>
      <w:r w:rsidRPr="004B67B2">
        <w:rPr>
          <w:rFonts w:ascii="Times New Roman" w:hAnsi="Times New Roman" w:cs="Times New Roman"/>
          <w:sz w:val="20"/>
          <w:szCs w:val="20"/>
        </w:rPr>
        <w:t xml:space="preserve"> </w:t>
      </w:r>
      <w:r w:rsidRPr="000D40AA">
        <w:rPr>
          <w:rStyle w:val="caption1"/>
          <w:rFonts w:ascii="Times New Roman" w:eastAsia="Times New Roman" w:hAnsi="Times New Roman" w:cs="Times New Roman"/>
          <w:sz w:val="20"/>
          <w:szCs w:val="20"/>
        </w:rPr>
        <w:t xml:space="preserve">Press release of the Shop 6 inaugural exhibition at Sining Kamalig, 1974, Asia Art Archive Hong Kong, Chabet Archive, </w:t>
      </w:r>
      <w:r w:rsidRPr="00001793">
        <w:rPr>
          <w:rFonts w:ascii="Times New Roman" w:eastAsia="Times New Roman" w:hAnsi="Times New Roman" w:cs="Times New Roman"/>
          <w:sz w:val="20"/>
          <w:szCs w:val="20"/>
        </w:rPr>
        <w:t>http://www.aaa.org.hk/Collection/CollectionOnline/SpecialCollectionItem/8342</w:t>
      </w:r>
      <w:r>
        <w:rPr>
          <w:rStyle w:val="caption1"/>
          <w:rFonts w:ascii="Times New Roman" w:eastAsia="Times New Roman" w:hAnsi="Times New Roman" w:cs="Times New Roman"/>
          <w:sz w:val="20"/>
          <w:szCs w:val="20"/>
        </w:rPr>
        <w:t xml:space="preserve">; </w:t>
      </w:r>
      <w:r w:rsidR="00EC53F9">
        <w:rPr>
          <w:rFonts w:ascii="Times New Roman" w:hAnsi="Times New Roman" w:cs="Times New Roman"/>
          <w:sz w:val="20"/>
          <w:szCs w:val="20"/>
        </w:rPr>
        <w:t>Joy Dayrit, Notes on Shop 6, Asia Art Archive Hong Kong, Chabet Archive, accessed August 23, 2017, http://www.aaa.org.hk/en/collection/search/archive/the-chabet-archive-other-documents/object/notes-on-shop-6/</w:t>
      </w:r>
    </w:p>
    <w:p w14:paraId="30E05866" w14:textId="77777777" w:rsidR="00803718" w:rsidRPr="004B67B2" w:rsidRDefault="00803718" w:rsidP="006C6438">
      <w:pPr>
        <w:pStyle w:val="FootnoteText"/>
        <w:rPr>
          <w:rFonts w:ascii="Times New Roman" w:hAnsi="Times New Roman" w:cs="Times New Roman"/>
          <w:sz w:val="20"/>
          <w:szCs w:val="20"/>
        </w:rPr>
      </w:pPr>
    </w:p>
  </w:footnote>
  <w:footnote w:id="123">
    <w:p w14:paraId="66A7F5DE" w14:textId="77777777" w:rsidR="00803718" w:rsidRDefault="00803718" w:rsidP="006C6438">
      <w:pPr>
        <w:pStyle w:val="FootnoteText"/>
        <w:rPr>
          <w:rFonts w:ascii="Times New Roman" w:hAnsi="Times New Roman" w:cs="Times New Roman"/>
          <w:sz w:val="20"/>
          <w:szCs w:val="20"/>
        </w:rPr>
      </w:pPr>
      <w:r w:rsidRPr="00A72BF0">
        <w:rPr>
          <w:rStyle w:val="FootnoteReference"/>
          <w:rFonts w:ascii="Times New Roman" w:hAnsi="Times New Roman" w:cs="Times New Roman"/>
          <w:sz w:val="20"/>
          <w:szCs w:val="20"/>
        </w:rPr>
        <w:footnoteRef/>
      </w:r>
      <w:r w:rsidRPr="00A72BF0">
        <w:rPr>
          <w:rFonts w:ascii="Times New Roman" w:hAnsi="Times New Roman" w:cs="Times New Roman"/>
          <w:sz w:val="20"/>
          <w:szCs w:val="20"/>
        </w:rPr>
        <w:t xml:space="preserve"> Modesto interview with author, Laudico interview with author</w:t>
      </w:r>
    </w:p>
    <w:p w14:paraId="54903E95" w14:textId="77777777" w:rsidR="00803718" w:rsidRPr="00A72BF0" w:rsidRDefault="00803718" w:rsidP="006C6438">
      <w:pPr>
        <w:pStyle w:val="FootnoteText"/>
        <w:rPr>
          <w:rFonts w:ascii="Times New Roman" w:hAnsi="Times New Roman" w:cs="Times New Roman"/>
          <w:sz w:val="20"/>
          <w:szCs w:val="20"/>
        </w:rPr>
      </w:pPr>
    </w:p>
  </w:footnote>
  <w:footnote w:id="124">
    <w:p w14:paraId="3CBDBA6A" w14:textId="77777777" w:rsidR="00803718" w:rsidRPr="00302B92" w:rsidRDefault="00803718" w:rsidP="006C6438">
      <w:pPr>
        <w:rPr>
          <w:rFonts w:ascii="Times New Roman" w:hAnsi="Times New Roman" w:cs="Times New Roman"/>
          <w:sz w:val="20"/>
          <w:szCs w:val="20"/>
        </w:rPr>
      </w:pPr>
      <w:r w:rsidRPr="00302B92">
        <w:rPr>
          <w:rStyle w:val="FootnoteReference"/>
          <w:rFonts w:ascii="Times New Roman" w:hAnsi="Times New Roman" w:cs="Times New Roman"/>
          <w:sz w:val="20"/>
          <w:szCs w:val="20"/>
        </w:rPr>
        <w:footnoteRef/>
      </w:r>
      <w:r w:rsidRPr="00302B92">
        <w:rPr>
          <w:rFonts w:ascii="Times New Roman" w:hAnsi="Times New Roman" w:cs="Times New Roman"/>
          <w:sz w:val="20"/>
          <w:szCs w:val="20"/>
        </w:rPr>
        <w:t xml:space="preserve"> </w:t>
      </w:r>
      <w:bookmarkStart w:id="24" w:name="_Hlk507238957"/>
      <w:r w:rsidRPr="00302B92">
        <w:rPr>
          <w:rFonts w:ascii="Times New Roman" w:hAnsi="Times New Roman" w:cs="Times New Roman"/>
          <w:sz w:val="20"/>
          <w:szCs w:val="20"/>
        </w:rPr>
        <w:t xml:space="preserve">Jamil Maidan Flores, “Going Bananas,” </w:t>
      </w:r>
      <w:r w:rsidRPr="00302B92">
        <w:rPr>
          <w:rFonts w:ascii="Times New Roman" w:hAnsi="Times New Roman" w:cs="Times New Roman"/>
          <w:i/>
          <w:sz w:val="20"/>
          <w:szCs w:val="20"/>
        </w:rPr>
        <w:t>Philippine Panorama</w:t>
      </w:r>
      <w:r w:rsidRPr="00302B92">
        <w:rPr>
          <w:rFonts w:ascii="Times New Roman" w:hAnsi="Times New Roman" w:cs="Times New Roman"/>
          <w:sz w:val="20"/>
          <w:szCs w:val="20"/>
        </w:rPr>
        <w:t xml:space="preserve">, June 1, 1986, 10-13; Jamil Maidan Flores, “Food for Thought: Banana Hunger,” </w:t>
      </w:r>
      <w:r w:rsidRPr="00302B92">
        <w:rPr>
          <w:rFonts w:ascii="Times New Roman" w:hAnsi="Times New Roman" w:cs="Times New Roman"/>
          <w:i/>
          <w:sz w:val="20"/>
          <w:szCs w:val="20"/>
        </w:rPr>
        <w:t>Philippine Panorama</w:t>
      </w:r>
      <w:r w:rsidRPr="00302B92">
        <w:rPr>
          <w:rFonts w:ascii="Times New Roman" w:hAnsi="Times New Roman" w:cs="Times New Roman"/>
          <w:sz w:val="20"/>
          <w:szCs w:val="20"/>
        </w:rPr>
        <w:t>, July 27, 1986</w:t>
      </w:r>
      <w:bookmarkEnd w:id="24"/>
      <w:r w:rsidRPr="00302B92">
        <w:rPr>
          <w:rFonts w:ascii="Times New Roman" w:hAnsi="Times New Roman" w:cs="Times New Roman"/>
          <w:sz w:val="20"/>
          <w:szCs w:val="20"/>
        </w:rPr>
        <w:t xml:space="preserve">, 5-8. </w:t>
      </w:r>
    </w:p>
    <w:p w14:paraId="55A537A4" w14:textId="77777777" w:rsidR="00803718" w:rsidRDefault="00803718" w:rsidP="006C6438">
      <w:pPr>
        <w:pStyle w:val="FootnoteText"/>
      </w:pPr>
    </w:p>
  </w:footnote>
  <w:footnote w:id="125">
    <w:p w14:paraId="3E548531" w14:textId="28ED5A89" w:rsidR="00803718" w:rsidRDefault="00803718" w:rsidP="006C6438">
      <w:pPr>
        <w:pStyle w:val="FootnoteText"/>
        <w:rPr>
          <w:rFonts w:ascii="Times New Roman" w:hAnsi="Times New Roman" w:cs="Times New Roman"/>
          <w:sz w:val="20"/>
          <w:szCs w:val="20"/>
        </w:rPr>
      </w:pPr>
      <w:r w:rsidRPr="00A72BF0">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Pr="00A72BF0">
        <w:rPr>
          <w:rFonts w:ascii="Times New Roman" w:hAnsi="Times New Roman" w:cs="Times New Roman"/>
          <w:sz w:val="20"/>
          <w:szCs w:val="20"/>
        </w:rPr>
        <w:t xml:space="preserve">Flores, “Going Bananas,” </w:t>
      </w:r>
      <w:r>
        <w:rPr>
          <w:rFonts w:ascii="Times New Roman" w:hAnsi="Times New Roman" w:cs="Times New Roman"/>
          <w:sz w:val="20"/>
          <w:szCs w:val="20"/>
        </w:rPr>
        <w:t>10</w:t>
      </w:r>
      <w:r w:rsidRPr="00A72BF0">
        <w:rPr>
          <w:rFonts w:ascii="Times New Roman" w:hAnsi="Times New Roman" w:cs="Times New Roman"/>
          <w:sz w:val="20"/>
          <w:szCs w:val="20"/>
        </w:rPr>
        <w:t>.</w:t>
      </w:r>
      <w:r>
        <w:rPr>
          <w:rFonts w:ascii="Times New Roman" w:hAnsi="Times New Roman" w:cs="Times New Roman"/>
          <w:sz w:val="20"/>
          <w:szCs w:val="20"/>
        </w:rPr>
        <w:t xml:space="preserve"> In political science, a banana republic usually refers to a poorer, politically unstable country dependent on the export of a limited resource product. </w:t>
      </w:r>
    </w:p>
    <w:p w14:paraId="54E2ADE7" w14:textId="77777777" w:rsidR="00803718" w:rsidRDefault="00803718" w:rsidP="006C6438">
      <w:pPr>
        <w:pStyle w:val="FootnoteText"/>
      </w:pPr>
    </w:p>
  </w:footnote>
  <w:footnote w:id="126">
    <w:p w14:paraId="4B8670E2" w14:textId="77777777" w:rsidR="00803718" w:rsidRDefault="00803718" w:rsidP="006C6438">
      <w:pPr>
        <w:pStyle w:val="FootnoteText"/>
        <w:rPr>
          <w:rFonts w:ascii="Times New Roman" w:hAnsi="Times New Roman" w:cs="Times New Roman"/>
          <w:sz w:val="20"/>
          <w:szCs w:val="20"/>
        </w:rPr>
      </w:pPr>
      <w:r>
        <w:rPr>
          <w:rStyle w:val="FootnoteReference"/>
        </w:rPr>
        <w:footnoteRef/>
      </w:r>
      <w:r>
        <w:t xml:space="preserve"> </w:t>
      </w:r>
      <w:r w:rsidRPr="00302B92">
        <w:rPr>
          <w:rFonts w:ascii="Times New Roman" w:hAnsi="Times New Roman" w:cs="Times New Roman"/>
          <w:sz w:val="20"/>
          <w:szCs w:val="20"/>
        </w:rPr>
        <w:t xml:space="preserve">Flores, “Food for Thought: Banana Hunger,” </w:t>
      </w:r>
      <w:r>
        <w:rPr>
          <w:rFonts w:ascii="Times New Roman" w:hAnsi="Times New Roman" w:cs="Times New Roman"/>
          <w:sz w:val="20"/>
          <w:szCs w:val="20"/>
        </w:rPr>
        <w:t>6.</w:t>
      </w:r>
    </w:p>
    <w:p w14:paraId="7FA55DE6" w14:textId="77777777" w:rsidR="00803718" w:rsidRPr="009855F9" w:rsidRDefault="00803718" w:rsidP="006C6438">
      <w:pPr>
        <w:pStyle w:val="FootnoteText"/>
      </w:pPr>
    </w:p>
  </w:footnote>
  <w:footnote w:id="127">
    <w:p w14:paraId="06102B8E" w14:textId="77777777" w:rsidR="00803718" w:rsidRDefault="00803718" w:rsidP="006C6438">
      <w:pPr>
        <w:pStyle w:val="FootnoteText"/>
        <w:rPr>
          <w:rFonts w:ascii="Times New Roman" w:hAnsi="Times New Roman" w:cs="Times New Roman"/>
          <w:sz w:val="20"/>
          <w:szCs w:val="20"/>
        </w:rPr>
      </w:pPr>
      <w:r w:rsidRPr="004160F3">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Pr="000D40AA">
        <w:rPr>
          <w:rFonts w:ascii="Times New Roman" w:hAnsi="Times New Roman" w:cs="Times New Roman"/>
          <w:sz w:val="20"/>
          <w:szCs w:val="20"/>
        </w:rPr>
        <w:t>Yolanda Laudico Interview with Francesca Enriquez, 1990s, Asia Art Archive Hong Kong, Chabet Archive, Onsite-Access Only.</w:t>
      </w:r>
      <w:r w:rsidRPr="004160F3">
        <w:rPr>
          <w:rFonts w:ascii="Times New Roman" w:hAnsi="Times New Roman" w:cs="Times New Roman"/>
          <w:sz w:val="20"/>
          <w:szCs w:val="20"/>
        </w:rPr>
        <w:t xml:space="preserve"> </w:t>
      </w:r>
    </w:p>
    <w:p w14:paraId="3563A8C0" w14:textId="77777777" w:rsidR="00803718" w:rsidRPr="004160F3" w:rsidRDefault="00803718" w:rsidP="006C6438">
      <w:pPr>
        <w:pStyle w:val="FootnoteText"/>
        <w:rPr>
          <w:rFonts w:ascii="Times New Roman" w:hAnsi="Times New Roman" w:cs="Times New Roman"/>
          <w:sz w:val="20"/>
          <w:szCs w:val="20"/>
        </w:rPr>
      </w:pPr>
    </w:p>
  </w:footnote>
  <w:footnote w:id="128">
    <w:p w14:paraId="4B4D9023" w14:textId="40FBA7D3" w:rsidR="00803718" w:rsidRDefault="00803718" w:rsidP="006C6438">
      <w:pPr>
        <w:pStyle w:val="FootnoteText"/>
      </w:pPr>
      <w:r w:rsidRPr="004160F3">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0075687E">
        <w:rPr>
          <w:rFonts w:ascii="Times New Roman" w:hAnsi="Times New Roman" w:cs="Times New Roman"/>
          <w:sz w:val="20"/>
          <w:szCs w:val="20"/>
        </w:rPr>
        <w:t>Laudico, interview with Francesca Enriquez.</w:t>
      </w:r>
    </w:p>
    <w:p w14:paraId="799F6601" w14:textId="77777777" w:rsidR="00803718" w:rsidRDefault="00803718" w:rsidP="006C6438">
      <w:pPr>
        <w:pStyle w:val="FootnoteText"/>
      </w:pPr>
    </w:p>
  </w:footnote>
  <w:footnote w:id="129">
    <w:p w14:paraId="731925A7" w14:textId="7DBA9346" w:rsidR="00803718" w:rsidRPr="006462DF" w:rsidRDefault="00803718" w:rsidP="006C6438">
      <w:pPr>
        <w:pStyle w:val="FootnoteText"/>
        <w:rPr>
          <w:rFonts w:ascii="Times New Roman" w:hAnsi="Times New Roman" w:cs="Times New Roman"/>
          <w:sz w:val="20"/>
          <w:szCs w:val="20"/>
        </w:rPr>
      </w:pPr>
      <w:r w:rsidRPr="006462DF">
        <w:rPr>
          <w:rStyle w:val="FootnoteReference"/>
          <w:rFonts w:ascii="Times New Roman" w:hAnsi="Times New Roman" w:cs="Times New Roman"/>
          <w:sz w:val="20"/>
          <w:szCs w:val="20"/>
        </w:rPr>
        <w:footnoteRef/>
      </w:r>
      <w:r w:rsidRPr="006462DF">
        <w:rPr>
          <w:rFonts w:ascii="Times New Roman" w:hAnsi="Times New Roman" w:cs="Times New Roman"/>
          <w:sz w:val="20"/>
          <w:szCs w:val="20"/>
        </w:rPr>
        <w:t xml:space="preserve"> </w:t>
      </w:r>
      <w:r w:rsidR="00985990">
        <w:rPr>
          <w:rFonts w:ascii="Times New Roman" w:hAnsi="Times New Roman" w:cs="Times New Roman"/>
          <w:sz w:val="20"/>
          <w:szCs w:val="20"/>
        </w:rPr>
        <w:t>Laudico, interview with Francesca Enriquez.</w:t>
      </w:r>
    </w:p>
    <w:p w14:paraId="26C66A16" w14:textId="77777777" w:rsidR="00803718" w:rsidRPr="006462DF" w:rsidRDefault="00803718" w:rsidP="006C6438">
      <w:pPr>
        <w:pStyle w:val="FootnoteText"/>
        <w:rPr>
          <w:rFonts w:ascii="Times New Roman" w:hAnsi="Times New Roman" w:cs="Times New Roman"/>
          <w:sz w:val="20"/>
          <w:szCs w:val="20"/>
        </w:rPr>
      </w:pPr>
    </w:p>
  </w:footnote>
  <w:footnote w:id="130">
    <w:p w14:paraId="24E08F8E" w14:textId="77777777" w:rsidR="00803718" w:rsidRDefault="00803718" w:rsidP="006C6438">
      <w:pPr>
        <w:pStyle w:val="FootnoteText"/>
        <w:rPr>
          <w:rFonts w:ascii="Times New Roman" w:hAnsi="Times New Roman" w:cs="Times New Roman"/>
          <w:sz w:val="20"/>
          <w:szCs w:val="20"/>
        </w:rPr>
      </w:pPr>
      <w:r w:rsidRPr="001708B3">
        <w:rPr>
          <w:rStyle w:val="FootnoteReference"/>
          <w:rFonts w:ascii="Times New Roman" w:hAnsi="Times New Roman" w:cs="Times New Roman"/>
          <w:sz w:val="20"/>
          <w:szCs w:val="20"/>
        </w:rPr>
        <w:footnoteRef/>
      </w:r>
      <w:r w:rsidRPr="001708B3">
        <w:rPr>
          <w:rFonts w:ascii="Times New Roman" w:hAnsi="Times New Roman" w:cs="Times New Roman"/>
          <w:sz w:val="20"/>
          <w:szCs w:val="20"/>
        </w:rPr>
        <w:t xml:space="preserve"> </w:t>
      </w:r>
      <w:r w:rsidRPr="000D40AA">
        <w:rPr>
          <w:rFonts w:ascii="Times New Roman" w:hAnsi="Times New Roman" w:cs="Times New Roman"/>
          <w:sz w:val="20"/>
          <w:szCs w:val="20"/>
        </w:rPr>
        <w:t xml:space="preserve">Exhibition Notes for </w:t>
      </w:r>
      <w:r w:rsidRPr="000D40AA">
        <w:rPr>
          <w:rFonts w:ascii="Times New Roman" w:hAnsi="Times New Roman" w:cs="Times New Roman"/>
          <w:i/>
          <w:sz w:val="20"/>
          <w:szCs w:val="20"/>
        </w:rPr>
        <w:t>Summer Exhibition 1972</w:t>
      </w:r>
      <w:r w:rsidRPr="000D40AA">
        <w:rPr>
          <w:rFonts w:ascii="Times New Roman" w:hAnsi="Times New Roman" w:cs="Times New Roman"/>
          <w:sz w:val="20"/>
          <w:szCs w:val="20"/>
        </w:rPr>
        <w:t>, Documentation of Exhibitions, Main Gallery (1972), Cultural Center of the Philippines Library and Archives.</w:t>
      </w:r>
    </w:p>
    <w:p w14:paraId="55F011F4" w14:textId="77777777" w:rsidR="00803718" w:rsidRPr="001708B3" w:rsidRDefault="00803718" w:rsidP="006C6438">
      <w:pPr>
        <w:pStyle w:val="FootnoteText"/>
        <w:rPr>
          <w:rFonts w:ascii="Times New Roman" w:hAnsi="Times New Roman" w:cs="Times New Roman"/>
          <w:sz w:val="20"/>
          <w:szCs w:val="20"/>
        </w:rPr>
      </w:pPr>
    </w:p>
  </w:footnote>
  <w:footnote w:id="131">
    <w:p w14:paraId="75ED8F89" w14:textId="77777777" w:rsidR="00803718" w:rsidRDefault="00803718" w:rsidP="006C6438">
      <w:pPr>
        <w:pStyle w:val="FootnoteText"/>
        <w:rPr>
          <w:rFonts w:ascii="Times New Roman" w:hAnsi="Times New Roman" w:cs="Times New Roman"/>
          <w:sz w:val="20"/>
          <w:szCs w:val="20"/>
        </w:rPr>
      </w:pPr>
      <w:r w:rsidRPr="001708B3">
        <w:rPr>
          <w:rStyle w:val="FootnoteReference"/>
          <w:rFonts w:ascii="Times New Roman" w:hAnsi="Times New Roman" w:cs="Times New Roman"/>
          <w:sz w:val="20"/>
          <w:szCs w:val="20"/>
        </w:rPr>
        <w:footnoteRef/>
      </w:r>
      <w:r w:rsidRPr="001708B3">
        <w:rPr>
          <w:rFonts w:ascii="Times New Roman" w:hAnsi="Times New Roman" w:cs="Times New Roman"/>
          <w:sz w:val="20"/>
          <w:szCs w:val="20"/>
        </w:rPr>
        <w:t xml:space="preserve"> Along with the abovementioned Photo-Me ID installation, she also draped and stapled large expanses of oiled banana leaves across seven rows of nylon string as one of her installations for </w:t>
      </w:r>
      <w:r w:rsidRPr="001708B3">
        <w:rPr>
          <w:rFonts w:ascii="Times New Roman" w:hAnsi="Times New Roman" w:cs="Times New Roman"/>
          <w:i/>
          <w:sz w:val="20"/>
          <w:szCs w:val="20"/>
        </w:rPr>
        <w:t xml:space="preserve">An Exhibition of Three Works </w:t>
      </w:r>
      <w:r w:rsidRPr="001708B3">
        <w:rPr>
          <w:rFonts w:ascii="Times New Roman" w:hAnsi="Times New Roman" w:cs="Times New Roman"/>
          <w:sz w:val="20"/>
          <w:szCs w:val="20"/>
        </w:rPr>
        <w:t>in 1975.</w:t>
      </w:r>
    </w:p>
    <w:p w14:paraId="35A86911" w14:textId="77777777" w:rsidR="00803718" w:rsidRDefault="00803718" w:rsidP="006C6438">
      <w:pPr>
        <w:pStyle w:val="FootnoteText"/>
      </w:pPr>
    </w:p>
  </w:footnote>
  <w:footnote w:id="132">
    <w:p w14:paraId="18D3730A" w14:textId="77777777" w:rsidR="00803718" w:rsidRPr="007F7D77" w:rsidRDefault="00803718" w:rsidP="006C6438">
      <w:pPr>
        <w:pStyle w:val="FootnoteText"/>
        <w:rPr>
          <w:rFonts w:ascii="Times New Roman" w:hAnsi="Times New Roman" w:cs="Times New Roman"/>
          <w:sz w:val="20"/>
          <w:szCs w:val="20"/>
        </w:rPr>
      </w:pPr>
      <w:r w:rsidRPr="007F7D77">
        <w:rPr>
          <w:rStyle w:val="FootnoteReference"/>
          <w:rFonts w:ascii="Times New Roman" w:hAnsi="Times New Roman" w:cs="Times New Roman"/>
          <w:sz w:val="20"/>
          <w:szCs w:val="20"/>
        </w:rPr>
        <w:footnoteRef/>
      </w:r>
      <w:r w:rsidRPr="007F7D77">
        <w:rPr>
          <w:rFonts w:ascii="Times New Roman" w:hAnsi="Times New Roman" w:cs="Times New Roman"/>
          <w:sz w:val="20"/>
          <w:szCs w:val="20"/>
        </w:rPr>
        <w:t xml:space="preserve"> Yolanda Johnson Interview with Francesca Enriquez, 1990s, Asia Art Archive Hong Kong, Chabet Archive, Onsite-Access Only.</w:t>
      </w:r>
    </w:p>
    <w:p w14:paraId="02F11383" w14:textId="77777777" w:rsidR="00803718" w:rsidRPr="007F7D77" w:rsidRDefault="00803718" w:rsidP="006C6438">
      <w:pPr>
        <w:pStyle w:val="FootnoteText"/>
        <w:rPr>
          <w:rFonts w:ascii="Times New Roman" w:hAnsi="Times New Roman" w:cs="Times New Roman"/>
          <w:sz w:val="20"/>
          <w:szCs w:val="20"/>
        </w:rPr>
      </w:pPr>
    </w:p>
  </w:footnote>
  <w:footnote w:id="133">
    <w:p w14:paraId="75864A00" w14:textId="77777777" w:rsidR="00803718" w:rsidRDefault="00803718" w:rsidP="006C6438">
      <w:pPr>
        <w:pStyle w:val="FootnoteText"/>
        <w:tabs>
          <w:tab w:val="left" w:pos="7200"/>
        </w:tabs>
        <w:rPr>
          <w:rFonts w:ascii="Times New Roman" w:hAnsi="Times New Roman" w:cs="Times New Roman"/>
          <w:sz w:val="20"/>
          <w:szCs w:val="20"/>
        </w:rPr>
      </w:pPr>
      <w:r w:rsidRPr="007F7D77">
        <w:rPr>
          <w:rStyle w:val="FootnoteReference"/>
          <w:rFonts w:ascii="Times New Roman" w:hAnsi="Times New Roman" w:cs="Times New Roman"/>
          <w:sz w:val="20"/>
          <w:szCs w:val="20"/>
        </w:rPr>
        <w:footnoteRef/>
      </w:r>
      <w:r w:rsidRPr="007F7D77">
        <w:rPr>
          <w:rFonts w:ascii="Times New Roman" w:hAnsi="Times New Roman" w:cs="Times New Roman"/>
          <w:sz w:val="20"/>
          <w:szCs w:val="20"/>
        </w:rPr>
        <w:t xml:space="preserve"> </w:t>
      </w:r>
      <w:bookmarkStart w:id="25" w:name="_Hlk507239130"/>
      <w:r w:rsidRPr="007F7D77">
        <w:rPr>
          <w:rFonts w:ascii="Times New Roman" w:hAnsi="Times New Roman" w:cs="Times New Roman"/>
          <w:sz w:val="20"/>
          <w:szCs w:val="20"/>
        </w:rPr>
        <w:t xml:space="preserve">Floy Quintos. “Erotic Art: Calling a Spade a Spade,” </w:t>
      </w:r>
      <w:r w:rsidRPr="007F7D77">
        <w:rPr>
          <w:rFonts w:ascii="Times New Roman" w:hAnsi="Times New Roman" w:cs="Times New Roman"/>
          <w:i/>
          <w:sz w:val="20"/>
          <w:szCs w:val="20"/>
        </w:rPr>
        <w:t>Parade Magazine</w:t>
      </w:r>
      <w:r w:rsidRPr="007F7D77">
        <w:rPr>
          <w:rFonts w:ascii="Times New Roman" w:hAnsi="Times New Roman" w:cs="Times New Roman"/>
          <w:sz w:val="20"/>
          <w:szCs w:val="20"/>
        </w:rPr>
        <w:t>, June 21, 1981.</w:t>
      </w:r>
      <w:bookmarkEnd w:id="25"/>
      <w:r w:rsidRPr="007F7D77">
        <w:rPr>
          <w:rFonts w:ascii="Times New Roman" w:hAnsi="Times New Roman" w:cs="Times New Roman"/>
          <w:sz w:val="20"/>
          <w:szCs w:val="20"/>
        </w:rPr>
        <w:t xml:space="preserve"> </w:t>
      </w:r>
    </w:p>
    <w:p w14:paraId="2F600C8D" w14:textId="77777777" w:rsidR="00803718" w:rsidRPr="007F7D77" w:rsidRDefault="00803718" w:rsidP="006C6438">
      <w:pPr>
        <w:pStyle w:val="FootnoteText"/>
        <w:tabs>
          <w:tab w:val="left" w:pos="7200"/>
        </w:tabs>
        <w:rPr>
          <w:rFonts w:ascii="Times New Roman" w:hAnsi="Times New Roman" w:cs="Times New Roman"/>
          <w:sz w:val="20"/>
          <w:szCs w:val="20"/>
        </w:rPr>
      </w:pPr>
    </w:p>
  </w:footnote>
  <w:footnote w:id="134">
    <w:p w14:paraId="7B6A49F6" w14:textId="1774353C" w:rsidR="00803718" w:rsidRPr="00AE593C" w:rsidRDefault="00803718" w:rsidP="006C6438">
      <w:pPr>
        <w:pStyle w:val="FootnoteText"/>
        <w:rPr>
          <w:rFonts w:ascii="Times New Roman" w:hAnsi="Times New Roman" w:cs="Times New Roman"/>
          <w:sz w:val="20"/>
          <w:szCs w:val="20"/>
        </w:rPr>
      </w:pPr>
      <w:r w:rsidRPr="007F7D77">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Yolanda Laudico, Fernando Modesto, Joe Bautista group discussion with author at Laudico’s apartment, Manila, Philippines, 2015.</w:t>
      </w:r>
      <w:r w:rsidRPr="007F7D77">
        <w:rPr>
          <w:rFonts w:ascii="Times New Roman" w:hAnsi="Times New Roman" w:cs="Times New Roman"/>
          <w:sz w:val="20"/>
          <w:szCs w:val="20"/>
        </w:rPr>
        <w:t xml:space="preserve"> </w:t>
      </w:r>
    </w:p>
  </w:footnote>
  <w:footnote w:id="135">
    <w:p w14:paraId="37A44DD1" w14:textId="151DF8E9" w:rsidR="00803718" w:rsidRPr="00EC556E" w:rsidRDefault="00803718" w:rsidP="006C6438">
      <w:pPr>
        <w:pStyle w:val="FootnoteText"/>
        <w:rPr>
          <w:rFonts w:ascii="Times New Roman" w:hAnsi="Times New Roman" w:cs="Times New Roman"/>
          <w:sz w:val="20"/>
          <w:szCs w:val="20"/>
        </w:rPr>
      </w:pPr>
      <w:r w:rsidRPr="00EC556E">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00985990">
        <w:rPr>
          <w:rFonts w:ascii="Times New Roman" w:hAnsi="Times New Roman" w:cs="Times New Roman"/>
          <w:sz w:val="20"/>
          <w:szCs w:val="20"/>
        </w:rPr>
        <w:t>Laudico, Modesto, Bautista, group discussion</w:t>
      </w:r>
      <w:r>
        <w:rPr>
          <w:rFonts w:ascii="Times New Roman" w:hAnsi="Times New Roman" w:cs="Times New Roman"/>
          <w:sz w:val="20"/>
          <w:szCs w:val="20"/>
        </w:rPr>
        <w:t>. Modesto</w:t>
      </w:r>
      <w:r w:rsidRPr="00EC556E">
        <w:rPr>
          <w:rFonts w:ascii="Times New Roman" w:hAnsi="Times New Roman" w:cs="Times New Roman"/>
          <w:sz w:val="20"/>
          <w:szCs w:val="20"/>
        </w:rPr>
        <w:t xml:space="preserve"> </w:t>
      </w:r>
      <w:r>
        <w:rPr>
          <w:rFonts w:ascii="Times New Roman" w:hAnsi="Times New Roman" w:cs="Times New Roman"/>
          <w:sz w:val="20"/>
          <w:szCs w:val="20"/>
        </w:rPr>
        <w:t xml:space="preserve">identifies himself as the person gazing through the window and not the person standing in front of the banana bunch. </w:t>
      </w:r>
      <w:r w:rsidRPr="00EC556E">
        <w:rPr>
          <w:rFonts w:ascii="Times New Roman" w:hAnsi="Times New Roman" w:cs="Times New Roman"/>
          <w:sz w:val="20"/>
          <w:szCs w:val="20"/>
        </w:rPr>
        <w:t xml:space="preserve"> </w:t>
      </w:r>
    </w:p>
    <w:p w14:paraId="354A10AF" w14:textId="77777777" w:rsidR="00803718" w:rsidRPr="00EC556E" w:rsidRDefault="00803718" w:rsidP="006C6438">
      <w:pPr>
        <w:pStyle w:val="FootnoteText"/>
        <w:rPr>
          <w:rFonts w:ascii="Times New Roman" w:hAnsi="Times New Roman" w:cs="Times New Roman"/>
          <w:sz w:val="20"/>
          <w:szCs w:val="20"/>
        </w:rPr>
      </w:pPr>
    </w:p>
  </w:footnote>
  <w:footnote w:id="136">
    <w:p w14:paraId="756EE788" w14:textId="78D6197D" w:rsidR="00803718" w:rsidRPr="004B67B2" w:rsidRDefault="00803718" w:rsidP="006C6438">
      <w:pPr>
        <w:pStyle w:val="FootnoteText"/>
        <w:rPr>
          <w:rFonts w:ascii="Times New Roman" w:hAnsi="Times New Roman" w:cs="Times New Roman"/>
          <w:sz w:val="20"/>
          <w:szCs w:val="20"/>
        </w:rPr>
      </w:pPr>
      <w:r>
        <w:rPr>
          <w:rFonts w:ascii="Times New Roman" w:hAnsi="Times New Roman" w:cs="Times New Roman"/>
          <w:sz w:val="20"/>
          <w:szCs w:val="20"/>
        </w:rPr>
        <w:t xml:space="preserve"> </w:t>
      </w:r>
      <w:r w:rsidRPr="00EC556E">
        <w:rPr>
          <w:rStyle w:val="FootnoteReference"/>
          <w:rFonts w:ascii="Times New Roman" w:hAnsi="Times New Roman" w:cs="Times New Roman"/>
          <w:sz w:val="20"/>
          <w:szCs w:val="20"/>
        </w:rPr>
        <w:footnoteRef/>
      </w:r>
      <w:r w:rsidR="00985990">
        <w:rPr>
          <w:rFonts w:ascii="Times New Roman" w:hAnsi="Times New Roman" w:cs="Times New Roman"/>
          <w:sz w:val="20"/>
          <w:szCs w:val="20"/>
        </w:rPr>
        <w:t xml:space="preserve"> Joy Dayrit, Notes on Shop 6, Asia Art Archive Hong Kong, Chabet Archive, accessed August 23, 2017, http://www.aaa.org.hk/en/collection/search/archive/the-chabet-archive-other-documents/object/notes-on-shop-6/.</w:t>
      </w:r>
    </w:p>
    <w:p w14:paraId="3AB54411" w14:textId="77777777" w:rsidR="00803718" w:rsidRPr="00EC556E" w:rsidRDefault="00803718" w:rsidP="006C6438">
      <w:pPr>
        <w:pStyle w:val="FootnoteText"/>
        <w:rPr>
          <w:rFonts w:ascii="Times New Roman" w:hAnsi="Times New Roman" w:cs="Times New Roman"/>
          <w:sz w:val="20"/>
          <w:szCs w:val="20"/>
        </w:rPr>
      </w:pPr>
    </w:p>
  </w:footnote>
  <w:footnote w:id="137">
    <w:p w14:paraId="57011D29" w14:textId="7CC3108E" w:rsidR="00803718" w:rsidRDefault="00803718" w:rsidP="006C6438">
      <w:pPr>
        <w:pStyle w:val="FootnoteText"/>
        <w:rPr>
          <w:rFonts w:ascii="Times New Roman" w:hAnsi="Times New Roman" w:cs="Times New Roman"/>
          <w:sz w:val="20"/>
          <w:szCs w:val="20"/>
        </w:rPr>
      </w:pPr>
      <w:r w:rsidRPr="00EC556E">
        <w:rPr>
          <w:rStyle w:val="FootnoteReference"/>
          <w:rFonts w:ascii="Times New Roman" w:hAnsi="Times New Roman" w:cs="Times New Roman"/>
          <w:sz w:val="20"/>
          <w:szCs w:val="20"/>
        </w:rPr>
        <w:footnoteRef/>
      </w:r>
      <w:r w:rsidRPr="00EC556E">
        <w:rPr>
          <w:rFonts w:ascii="Times New Roman" w:hAnsi="Times New Roman" w:cs="Times New Roman"/>
          <w:sz w:val="20"/>
          <w:szCs w:val="20"/>
        </w:rPr>
        <w:t xml:space="preserve"> </w:t>
      </w:r>
      <w:r w:rsidR="00985990">
        <w:rPr>
          <w:rFonts w:ascii="Times New Roman" w:hAnsi="Times New Roman" w:cs="Times New Roman"/>
          <w:sz w:val="20"/>
          <w:szCs w:val="20"/>
        </w:rPr>
        <w:t xml:space="preserve">Dayrit, </w:t>
      </w:r>
      <w:r w:rsidR="00985990" w:rsidRPr="00985990">
        <w:rPr>
          <w:rFonts w:ascii="Times New Roman" w:hAnsi="Times New Roman" w:cs="Times New Roman"/>
          <w:i/>
          <w:sz w:val="20"/>
          <w:szCs w:val="20"/>
        </w:rPr>
        <w:t>Notes on Shop 6.</w:t>
      </w:r>
    </w:p>
    <w:p w14:paraId="60C897B1" w14:textId="77777777" w:rsidR="00803718" w:rsidRPr="00EC556E" w:rsidRDefault="00803718" w:rsidP="006C6438">
      <w:pPr>
        <w:pStyle w:val="FootnoteText"/>
        <w:rPr>
          <w:rFonts w:ascii="Times New Roman" w:hAnsi="Times New Roman" w:cs="Times New Roman"/>
          <w:sz w:val="20"/>
          <w:szCs w:val="20"/>
        </w:rPr>
      </w:pPr>
    </w:p>
  </w:footnote>
  <w:footnote w:id="138">
    <w:p w14:paraId="0A704D6D" w14:textId="77777777" w:rsidR="00803718" w:rsidRDefault="00803718" w:rsidP="006C6438">
      <w:pPr>
        <w:pStyle w:val="FootnoteText"/>
        <w:rPr>
          <w:rFonts w:ascii="Times New Roman" w:hAnsi="Times New Roman" w:cs="Times New Roman"/>
          <w:sz w:val="20"/>
          <w:szCs w:val="20"/>
        </w:rPr>
      </w:pPr>
      <w:r w:rsidRPr="003D6039">
        <w:rPr>
          <w:rStyle w:val="FootnoteReference"/>
          <w:rFonts w:ascii="Times New Roman" w:hAnsi="Times New Roman" w:cs="Times New Roman"/>
          <w:sz w:val="20"/>
          <w:szCs w:val="20"/>
        </w:rPr>
        <w:footnoteRef/>
      </w:r>
      <w:r w:rsidRPr="003D6039">
        <w:rPr>
          <w:rFonts w:ascii="Times New Roman" w:hAnsi="Times New Roman" w:cs="Times New Roman"/>
          <w:sz w:val="20"/>
          <w:szCs w:val="20"/>
        </w:rPr>
        <w:t xml:space="preserve"> </w:t>
      </w:r>
      <w:bookmarkStart w:id="26" w:name="_Hlk507239287"/>
      <w:r w:rsidRPr="003D6039">
        <w:rPr>
          <w:rFonts w:ascii="Times New Roman" w:hAnsi="Times New Roman" w:cs="Times New Roman"/>
          <w:sz w:val="20"/>
          <w:szCs w:val="20"/>
        </w:rPr>
        <w:t xml:space="preserve">Barbara Mae Dacanay. “The Strange Alchemy of Art and Sex,” </w:t>
      </w:r>
      <w:r w:rsidRPr="003D6039">
        <w:rPr>
          <w:rFonts w:ascii="Times New Roman" w:hAnsi="Times New Roman" w:cs="Times New Roman"/>
          <w:i/>
          <w:sz w:val="20"/>
          <w:szCs w:val="20"/>
        </w:rPr>
        <w:t>The Manila Chronicle</w:t>
      </w:r>
      <w:r>
        <w:rPr>
          <w:rFonts w:ascii="Times New Roman" w:hAnsi="Times New Roman" w:cs="Times New Roman"/>
          <w:sz w:val="20"/>
          <w:szCs w:val="20"/>
        </w:rPr>
        <w:t xml:space="preserve">, June 25, 1988, </w:t>
      </w:r>
      <w:r w:rsidRPr="003D6039">
        <w:rPr>
          <w:rFonts w:ascii="Times New Roman" w:hAnsi="Times New Roman" w:cs="Times New Roman"/>
          <w:sz w:val="20"/>
          <w:szCs w:val="20"/>
        </w:rPr>
        <w:t>27.</w:t>
      </w:r>
      <w:r w:rsidRPr="000D40AA">
        <w:rPr>
          <w:rFonts w:ascii="Times New Roman" w:hAnsi="Times New Roman" w:cs="Times New Roman"/>
          <w:sz w:val="20"/>
          <w:szCs w:val="20"/>
        </w:rPr>
        <w:t xml:space="preserve"> </w:t>
      </w:r>
      <w:bookmarkEnd w:id="26"/>
    </w:p>
    <w:p w14:paraId="11570633" w14:textId="77777777" w:rsidR="00803718" w:rsidRPr="000D40AA" w:rsidRDefault="00803718" w:rsidP="006C6438">
      <w:pPr>
        <w:pStyle w:val="FootnoteText"/>
        <w:rPr>
          <w:rFonts w:ascii="Times New Roman" w:hAnsi="Times New Roman" w:cs="Times New Roman"/>
          <w:sz w:val="20"/>
          <w:szCs w:val="20"/>
        </w:rPr>
      </w:pPr>
    </w:p>
  </w:footnote>
  <w:footnote w:id="139">
    <w:p w14:paraId="52957D76" w14:textId="35F74AF4" w:rsidR="00803718" w:rsidRDefault="00803718" w:rsidP="006C6438">
      <w:pPr>
        <w:pStyle w:val="FootnoteText"/>
        <w:rPr>
          <w:rFonts w:ascii="Times New Roman" w:hAnsi="Times New Roman" w:cs="Times New Roman"/>
          <w:sz w:val="20"/>
          <w:szCs w:val="20"/>
        </w:rPr>
      </w:pPr>
      <w:r w:rsidRPr="003D6039">
        <w:rPr>
          <w:rStyle w:val="FootnoteReference"/>
          <w:rFonts w:ascii="Times New Roman" w:hAnsi="Times New Roman" w:cs="Times New Roman"/>
          <w:sz w:val="20"/>
          <w:szCs w:val="20"/>
        </w:rPr>
        <w:footnoteRef/>
      </w:r>
      <w:r w:rsidRPr="003D6039">
        <w:rPr>
          <w:rFonts w:ascii="Times New Roman" w:hAnsi="Times New Roman" w:cs="Times New Roman"/>
          <w:sz w:val="20"/>
          <w:szCs w:val="20"/>
        </w:rPr>
        <w:t xml:space="preserve"> </w:t>
      </w:r>
      <w:r w:rsidR="00985990">
        <w:rPr>
          <w:rFonts w:ascii="Times New Roman" w:hAnsi="Times New Roman" w:cs="Times New Roman"/>
          <w:sz w:val="20"/>
          <w:szCs w:val="20"/>
        </w:rPr>
        <w:t>Dacanay, “The Strange Alchemy of Art and Sex,” 27.</w:t>
      </w:r>
      <w:r>
        <w:rPr>
          <w:rFonts w:ascii="Times New Roman" w:hAnsi="Times New Roman" w:cs="Times New Roman"/>
          <w:sz w:val="20"/>
          <w:szCs w:val="20"/>
        </w:rPr>
        <w:t xml:space="preserve"> </w:t>
      </w:r>
    </w:p>
    <w:p w14:paraId="4BFAF4C7" w14:textId="77777777" w:rsidR="00803718" w:rsidRPr="000D40AA" w:rsidRDefault="00803718" w:rsidP="006C6438">
      <w:pPr>
        <w:pStyle w:val="FootnoteText"/>
        <w:rPr>
          <w:rFonts w:ascii="Times New Roman" w:hAnsi="Times New Roman" w:cs="Times New Roman"/>
          <w:sz w:val="20"/>
          <w:szCs w:val="20"/>
        </w:rPr>
      </w:pPr>
    </w:p>
  </w:footnote>
  <w:footnote w:id="140">
    <w:p w14:paraId="758D591F" w14:textId="03C77FA3" w:rsidR="00803718" w:rsidRPr="00BA03BB" w:rsidRDefault="00803718" w:rsidP="006C6438">
      <w:pPr>
        <w:pStyle w:val="FootnoteText"/>
        <w:rPr>
          <w:rFonts w:ascii="Times New Roman" w:hAnsi="Times New Roman" w:cs="Times New Roman"/>
          <w:sz w:val="20"/>
          <w:szCs w:val="20"/>
        </w:rPr>
      </w:pPr>
      <w:r w:rsidRPr="00BA03BB">
        <w:rPr>
          <w:rStyle w:val="FootnoteReference"/>
          <w:rFonts w:ascii="Times New Roman" w:hAnsi="Times New Roman" w:cs="Times New Roman"/>
          <w:sz w:val="20"/>
          <w:szCs w:val="20"/>
        </w:rPr>
        <w:footnoteRef/>
      </w:r>
      <w:r w:rsidRPr="00BA03BB">
        <w:rPr>
          <w:rFonts w:ascii="Times New Roman" w:hAnsi="Times New Roman" w:cs="Times New Roman"/>
          <w:sz w:val="20"/>
          <w:szCs w:val="20"/>
        </w:rPr>
        <w:t xml:space="preserve"> </w:t>
      </w:r>
      <w:r w:rsidR="00985990">
        <w:rPr>
          <w:rFonts w:ascii="Times New Roman" w:hAnsi="Times New Roman" w:cs="Times New Roman"/>
          <w:sz w:val="20"/>
          <w:szCs w:val="20"/>
        </w:rPr>
        <w:t>Dacanay, “The Strange Alchemy of Art and Sex,” 27.</w:t>
      </w:r>
    </w:p>
    <w:p w14:paraId="4AA0EA81" w14:textId="77777777" w:rsidR="00803718" w:rsidRPr="00EC556E" w:rsidRDefault="00803718" w:rsidP="006C6438">
      <w:pPr>
        <w:pStyle w:val="FootnoteText"/>
        <w:rPr>
          <w:rFonts w:ascii="Times New Roman" w:hAnsi="Times New Roman" w:cs="Times New Roman"/>
          <w:sz w:val="20"/>
          <w:szCs w:val="20"/>
        </w:rPr>
      </w:pPr>
    </w:p>
  </w:footnote>
  <w:footnote w:id="141">
    <w:p w14:paraId="1A51349A" w14:textId="77777777" w:rsidR="00803718" w:rsidRPr="0079560C" w:rsidRDefault="00803718" w:rsidP="006C6438">
      <w:pPr>
        <w:pStyle w:val="FootnoteText"/>
        <w:rPr>
          <w:rFonts w:ascii="Times New Roman" w:hAnsi="Times New Roman" w:cs="Times New Roman"/>
          <w:sz w:val="20"/>
          <w:szCs w:val="20"/>
        </w:rPr>
      </w:pPr>
      <w:r w:rsidRPr="0079560C">
        <w:rPr>
          <w:rStyle w:val="FootnoteReference"/>
          <w:rFonts w:ascii="Times New Roman" w:hAnsi="Times New Roman" w:cs="Times New Roman"/>
          <w:sz w:val="20"/>
          <w:szCs w:val="20"/>
        </w:rPr>
        <w:footnoteRef/>
      </w:r>
      <w:r w:rsidRPr="0079560C">
        <w:rPr>
          <w:rFonts w:ascii="Times New Roman" w:hAnsi="Times New Roman" w:cs="Times New Roman"/>
          <w:sz w:val="20"/>
          <w:szCs w:val="20"/>
        </w:rPr>
        <w:t xml:space="preserve"> Fernando Modesto Interview with Francesca </w:t>
      </w:r>
      <w:r>
        <w:rPr>
          <w:rFonts w:ascii="Times New Roman" w:hAnsi="Times New Roman" w:cs="Times New Roman"/>
          <w:sz w:val="20"/>
          <w:szCs w:val="20"/>
        </w:rPr>
        <w:t>Enriquez, 1990s, Asia Art Archiv</w:t>
      </w:r>
      <w:r w:rsidRPr="0079560C">
        <w:rPr>
          <w:rFonts w:ascii="Times New Roman" w:hAnsi="Times New Roman" w:cs="Times New Roman"/>
          <w:sz w:val="20"/>
          <w:szCs w:val="20"/>
        </w:rPr>
        <w:t>e Hong Kong, Chabet Archive, Onsite-Access Only.</w:t>
      </w:r>
    </w:p>
    <w:p w14:paraId="385BB457" w14:textId="77777777" w:rsidR="00803718" w:rsidRPr="0079560C" w:rsidRDefault="00803718" w:rsidP="006C6438">
      <w:pPr>
        <w:pStyle w:val="FootnoteText"/>
        <w:rPr>
          <w:rFonts w:ascii="Times New Roman" w:hAnsi="Times New Roman" w:cs="Times New Roman"/>
          <w:sz w:val="20"/>
          <w:szCs w:val="20"/>
        </w:rPr>
      </w:pPr>
    </w:p>
  </w:footnote>
  <w:footnote w:id="142">
    <w:p w14:paraId="31223085" w14:textId="77777777" w:rsidR="00803718" w:rsidRPr="0079560C" w:rsidRDefault="00803718" w:rsidP="006C6438">
      <w:pPr>
        <w:pStyle w:val="FootnoteText"/>
        <w:rPr>
          <w:rFonts w:ascii="Times New Roman" w:hAnsi="Times New Roman" w:cs="Times New Roman"/>
          <w:sz w:val="20"/>
          <w:szCs w:val="20"/>
        </w:rPr>
      </w:pPr>
      <w:r w:rsidRPr="0079560C">
        <w:rPr>
          <w:rStyle w:val="FootnoteReference"/>
          <w:rFonts w:ascii="Times New Roman" w:hAnsi="Times New Roman" w:cs="Times New Roman"/>
          <w:sz w:val="20"/>
          <w:szCs w:val="20"/>
        </w:rPr>
        <w:footnoteRef/>
      </w:r>
      <w:r w:rsidRPr="0079560C">
        <w:rPr>
          <w:rFonts w:ascii="Times New Roman" w:hAnsi="Times New Roman" w:cs="Times New Roman"/>
          <w:sz w:val="20"/>
          <w:szCs w:val="20"/>
        </w:rPr>
        <w:t xml:space="preserve"> Barbara Mae Dacanay. “The Strange Alchemy of Art and Sex,” 27. </w:t>
      </w:r>
    </w:p>
    <w:p w14:paraId="07AC19AA" w14:textId="77777777" w:rsidR="00803718" w:rsidRPr="0079560C" w:rsidRDefault="00803718" w:rsidP="006C6438">
      <w:pPr>
        <w:pStyle w:val="FootnoteText"/>
        <w:rPr>
          <w:rFonts w:ascii="Times New Roman" w:hAnsi="Times New Roman" w:cs="Times New Roman"/>
          <w:sz w:val="20"/>
          <w:szCs w:val="20"/>
        </w:rPr>
      </w:pPr>
    </w:p>
  </w:footnote>
  <w:footnote w:id="143">
    <w:p w14:paraId="70613CD6" w14:textId="77777777" w:rsidR="00803718" w:rsidRPr="00520FE5" w:rsidRDefault="00803718" w:rsidP="006C6438">
      <w:pPr>
        <w:pStyle w:val="FootnoteText"/>
        <w:rPr>
          <w:rFonts w:ascii="Times New Roman" w:hAnsi="Times New Roman" w:cs="Times New Roman"/>
          <w:sz w:val="20"/>
          <w:szCs w:val="20"/>
        </w:rPr>
      </w:pPr>
      <w:r w:rsidRPr="00520FE5">
        <w:rPr>
          <w:rStyle w:val="FootnoteReference"/>
          <w:rFonts w:ascii="Times New Roman" w:hAnsi="Times New Roman" w:cs="Times New Roman"/>
          <w:sz w:val="20"/>
          <w:szCs w:val="20"/>
        </w:rPr>
        <w:footnoteRef/>
      </w:r>
      <w:r w:rsidRPr="00520FE5">
        <w:rPr>
          <w:rFonts w:ascii="Times New Roman" w:hAnsi="Times New Roman" w:cs="Times New Roman"/>
          <w:sz w:val="20"/>
          <w:szCs w:val="20"/>
        </w:rPr>
        <w:t xml:space="preserve"> Judy Sibayan Conversation with author March 22, 2015. </w:t>
      </w:r>
    </w:p>
    <w:p w14:paraId="5D67D2C7" w14:textId="77777777" w:rsidR="00803718" w:rsidRPr="00520FE5" w:rsidRDefault="00803718" w:rsidP="006C6438">
      <w:pPr>
        <w:pStyle w:val="FootnoteText"/>
        <w:rPr>
          <w:rFonts w:ascii="Times New Roman" w:hAnsi="Times New Roman" w:cs="Times New Roman"/>
          <w:sz w:val="20"/>
          <w:szCs w:val="20"/>
        </w:rPr>
      </w:pPr>
    </w:p>
  </w:footnote>
  <w:footnote w:id="144">
    <w:p w14:paraId="730E1201" w14:textId="5692B0BA" w:rsidR="00803718" w:rsidRPr="00520FE5" w:rsidRDefault="00803718" w:rsidP="006C6438">
      <w:pPr>
        <w:pStyle w:val="FootnoteText"/>
        <w:rPr>
          <w:rFonts w:ascii="Times New Roman" w:hAnsi="Times New Roman" w:cs="Times New Roman"/>
          <w:sz w:val="20"/>
          <w:szCs w:val="20"/>
        </w:rPr>
      </w:pPr>
      <w:r w:rsidRPr="00520FE5">
        <w:rPr>
          <w:rStyle w:val="FootnoteReference"/>
          <w:rFonts w:ascii="Times New Roman" w:hAnsi="Times New Roman" w:cs="Times New Roman"/>
          <w:sz w:val="20"/>
          <w:szCs w:val="20"/>
        </w:rPr>
        <w:footnoteRef/>
      </w:r>
      <w:r w:rsidRPr="00520FE5">
        <w:rPr>
          <w:rFonts w:ascii="Times New Roman" w:hAnsi="Times New Roman" w:cs="Times New Roman"/>
          <w:sz w:val="20"/>
          <w:szCs w:val="20"/>
        </w:rPr>
        <w:t xml:space="preserve"> “Artists: Incidents at Shop 6,” </w:t>
      </w:r>
      <w:r w:rsidRPr="00520FE5">
        <w:rPr>
          <w:rFonts w:ascii="Times New Roman" w:hAnsi="Times New Roman" w:cs="Times New Roman"/>
          <w:i/>
          <w:sz w:val="20"/>
          <w:szCs w:val="20"/>
        </w:rPr>
        <w:t>Marks</w:t>
      </w:r>
      <w:r w:rsidRPr="00520FE5">
        <w:rPr>
          <w:rFonts w:ascii="Times New Roman" w:hAnsi="Times New Roman" w:cs="Times New Roman"/>
          <w:sz w:val="20"/>
          <w:szCs w:val="20"/>
        </w:rPr>
        <w:t>, May</w:t>
      </w:r>
      <w:r w:rsidR="009B0FDB">
        <w:rPr>
          <w:rFonts w:ascii="Times New Roman" w:hAnsi="Times New Roman" w:cs="Times New Roman"/>
          <w:sz w:val="20"/>
          <w:szCs w:val="20"/>
        </w:rPr>
        <w:t>–</w:t>
      </w:r>
      <w:r w:rsidRPr="00520FE5">
        <w:rPr>
          <w:rFonts w:ascii="Times New Roman" w:hAnsi="Times New Roman" w:cs="Times New Roman"/>
          <w:sz w:val="20"/>
          <w:szCs w:val="20"/>
        </w:rPr>
        <w:t>October 1974.</w:t>
      </w:r>
    </w:p>
    <w:p w14:paraId="7DD597E9" w14:textId="77777777" w:rsidR="00803718" w:rsidRDefault="00803718" w:rsidP="006C6438">
      <w:pPr>
        <w:pStyle w:val="FootnoteText"/>
      </w:pPr>
    </w:p>
  </w:footnote>
  <w:footnote w:id="145">
    <w:p w14:paraId="0631C70D" w14:textId="5E463543" w:rsidR="00803718" w:rsidRPr="00985990" w:rsidRDefault="00803718" w:rsidP="006C6438">
      <w:pPr>
        <w:pStyle w:val="FootnoteText"/>
        <w:rPr>
          <w:rFonts w:ascii="Times New Roman" w:hAnsi="Times New Roman" w:cs="Times New Roman"/>
          <w:sz w:val="20"/>
          <w:szCs w:val="20"/>
        </w:rPr>
      </w:pPr>
      <w:r w:rsidRPr="00C502A5">
        <w:rPr>
          <w:rStyle w:val="FootnoteReference"/>
          <w:rFonts w:ascii="Times New Roman" w:hAnsi="Times New Roman" w:cs="Times New Roman"/>
          <w:sz w:val="20"/>
          <w:szCs w:val="20"/>
        </w:rPr>
        <w:footnoteRef/>
      </w:r>
      <w:r w:rsidRPr="00C502A5">
        <w:rPr>
          <w:rFonts w:ascii="Times New Roman" w:hAnsi="Times New Roman" w:cs="Times New Roman"/>
          <w:sz w:val="20"/>
          <w:szCs w:val="20"/>
        </w:rPr>
        <w:t xml:space="preserve"> </w:t>
      </w:r>
      <w:r w:rsidR="00985990" w:rsidRPr="00520FE5">
        <w:rPr>
          <w:rFonts w:ascii="Times New Roman" w:hAnsi="Times New Roman" w:cs="Times New Roman"/>
          <w:sz w:val="20"/>
          <w:szCs w:val="20"/>
        </w:rPr>
        <w:t xml:space="preserve">“Artists: Incidents at Shop 6,” </w:t>
      </w:r>
      <w:r w:rsidR="00985990" w:rsidRPr="00520FE5">
        <w:rPr>
          <w:rFonts w:ascii="Times New Roman" w:hAnsi="Times New Roman" w:cs="Times New Roman"/>
          <w:i/>
          <w:sz w:val="20"/>
          <w:szCs w:val="20"/>
        </w:rPr>
        <w:t>Marks</w:t>
      </w:r>
      <w:r w:rsidR="00985990">
        <w:rPr>
          <w:rFonts w:ascii="Times New Roman" w:hAnsi="Times New Roman" w:cs="Times New Roman"/>
          <w:sz w:val="20"/>
          <w:szCs w:val="20"/>
        </w:rPr>
        <w:t>.</w:t>
      </w:r>
    </w:p>
    <w:p w14:paraId="3EADE583" w14:textId="77777777" w:rsidR="00803718" w:rsidRPr="00C502A5" w:rsidRDefault="00803718" w:rsidP="006C6438">
      <w:pPr>
        <w:pStyle w:val="FootnoteText"/>
        <w:rPr>
          <w:rFonts w:ascii="Times New Roman" w:hAnsi="Times New Roman" w:cs="Times New Roman"/>
          <w:sz w:val="20"/>
          <w:szCs w:val="20"/>
        </w:rPr>
      </w:pPr>
    </w:p>
  </w:footnote>
  <w:footnote w:id="146">
    <w:p w14:paraId="304A9760" w14:textId="19407568" w:rsidR="00803718" w:rsidRPr="00C502A5" w:rsidRDefault="00803718" w:rsidP="006C6438">
      <w:pPr>
        <w:pStyle w:val="FootnoteText"/>
        <w:rPr>
          <w:rFonts w:ascii="Times New Roman" w:hAnsi="Times New Roman" w:cs="Times New Roman"/>
          <w:sz w:val="20"/>
          <w:szCs w:val="20"/>
        </w:rPr>
      </w:pPr>
      <w:r w:rsidRPr="00C502A5">
        <w:rPr>
          <w:rStyle w:val="FootnoteReference"/>
          <w:rFonts w:ascii="Times New Roman" w:hAnsi="Times New Roman" w:cs="Times New Roman"/>
          <w:sz w:val="20"/>
          <w:szCs w:val="20"/>
        </w:rPr>
        <w:footnoteRef/>
      </w:r>
      <w:r w:rsidRPr="00C502A5">
        <w:rPr>
          <w:rFonts w:ascii="Times New Roman" w:hAnsi="Times New Roman" w:cs="Times New Roman"/>
          <w:sz w:val="20"/>
          <w:szCs w:val="20"/>
        </w:rPr>
        <w:t xml:space="preserve"> “Artists: Incidents at Shop 6,” </w:t>
      </w:r>
      <w:r w:rsidRPr="00C502A5">
        <w:rPr>
          <w:rFonts w:ascii="Times New Roman" w:hAnsi="Times New Roman" w:cs="Times New Roman"/>
          <w:i/>
          <w:sz w:val="20"/>
          <w:szCs w:val="20"/>
        </w:rPr>
        <w:t>Marks</w:t>
      </w:r>
      <w:r w:rsidRPr="00C502A5">
        <w:rPr>
          <w:rFonts w:ascii="Times New Roman" w:hAnsi="Times New Roman" w:cs="Times New Roman"/>
          <w:sz w:val="20"/>
          <w:szCs w:val="20"/>
        </w:rPr>
        <w:t>, May</w:t>
      </w:r>
      <w:r w:rsidR="009B0FDB">
        <w:rPr>
          <w:rFonts w:ascii="Times New Roman" w:hAnsi="Times New Roman" w:cs="Times New Roman"/>
          <w:sz w:val="20"/>
          <w:szCs w:val="20"/>
        </w:rPr>
        <w:t>–</w:t>
      </w:r>
      <w:r w:rsidRPr="00C502A5">
        <w:rPr>
          <w:rFonts w:ascii="Times New Roman" w:hAnsi="Times New Roman" w:cs="Times New Roman"/>
          <w:sz w:val="20"/>
          <w:szCs w:val="20"/>
        </w:rPr>
        <w:t>October 1974.</w:t>
      </w:r>
    </w:p>
    <w:p w14:paraId="389E0DF9" w14:textId="77777777" w:rsidR="00803718" w:rsidRPr="00C502A5" w:rsidRDefault="00803718" w:rsidP="006C6438">
      <w:pPr>
        <w:pStyle w:val="FootnoteText"/>
        <w:rPr>
          <w:rFonts w:ascii="Times New Roman" w:hAnsi="Times New Roman" w:cs="Times New Roman"/>
          <w:sz w:val="20"/>
          <w:szCs w:val="20"/>
        </w:rPr>
      </w:pPr>
    </w:p>
  </w:footnote>
  <w:footnote w:id="147">
    <w:p w14:paraId="228AE9F7" w14:textId="77777777" w:rsidR="00803718" w:rsidRPr="00C502A5" w:rsidRDefault="00803718" w:rsidP="006C6438">
      <w:pPr>
        <w:pStyle w:val="FootnoteText"/>
        <w:rPr>
          <w:rFonts w:ascii="Times New Roman" w:hAnsi="Times New Roman" w:cs="Times New Roman"/>
          <w:sz w:val="20"/>
          <w:szCs w:val="20"/>
        </w:rPr>
      </w:pPr>
      <w:r w:rsidRPr="00C502A5">
        <w:rPr>
          <w:rStyle w:val="FootnoteReference"/>
          <w:rFonts w:ascii="Times New Roman" w:hAnsi="Times New Roman" w:cs="Times New Roman"/>
          <w:sz w:val="20"/>
          <w:szCs w:val="20"/>
        </w:rPr>
        <w:footnoteRef/>
      </w:r>
      <w:r w:rsidRPr="00C502A5">
        <w:rPr>
          <w:rFonts w:ascii="Times New Roman" w:hAnsi="Times New Roman" w:cs="Times New Roman"/>
          <w:sz w:val="20"/>
          <w:szCs w:val="20"/>
        </w:rPr>
        <w:t xml:space="preserve"> Yolanda Laudico at Talking Shop: Roberto Chabet at Lopez Museum, August 6, 2011, audio, Lopez Museum Library and Archives.</w:t>
      </w:r>
    </w:p>
    <w:p w14:paraId="463E80C5" w14:textId="77777777" w:rsidR="00803718" w:rsidRPr="00C502A5" w:rsidRDefault="00803718" w:rsidP="006C6438">
      <w:pPr>
        <w:pStyle w:val="FootnoteText"/>
        <w:rPr>
          <w:rFonts w:ascii="Times New Roman" w:hAnsi="Times New Roman" w:cs="Times New Roman"/>
          <w:sz w:val="20"/>
          <w:szCs w:val="20"/>
        </w:rPr>
      </w:pPr>
    </w:p>
  </w:footnote>
  <w:footnote w:id="148">
    <w:p w14:paraId="66DEEFD0" w14:textId="35793508" w:rsidR="00803718" w:rsidRDefault="00803718" w:rsidP="006C6438">
      <w:pPr>
        <w:pStyle w:val="FootnoteText"/>
        <w:rPr>
          <w:rFonts w:ascii="Times New Roman" w:hAnsi="Times New Roman" w:cs="Times New Roman"/>
          <w:sz w:val="20"/>
          <w:szCs w:val="20"/>
        </w:rPr>
      </w:pPr>
      <w:r w:rsidRPr="00C502A5">
        <w:rPr>
          <w:rStyle w:val="FootnoteReference"/>
          <w:rFonts w:ascii="Times New Roman" w:hAnsi="Times New Roman" w:cs="Times New Roman"/>
          <w:sz w:val="20"/>
          <w:szCs w:val="20"/>
        </w:rPr>
        <w:footnoteRef/>
      </w:r>
      <w:r w:rsidRPr="00C502A5">
        <w:rPr>
          <w:rFonts w:ascii="Times New Roman" w:hAnsi="Times New Roman" w:cs="Times New Roman"/>
          <w:sz w:val="20"/>
          <w:szCs w:val="20"/>
        </w:rPr>
        <w:t xml:space="preserve"> “</w:t>
      </w:r>
      <w:r w:rsidR="002A122B">
        <w:rPr>
          <w:rFonts w:ascii="Times New Roman" w:hAnsi="Times New Roman" w:cs="Times New Roman"/>
          <w:sz w:val="20"/>
          <w:szCs w:val="20"/>
        </w:rPr>
        <w:t xml:space="preserve">101 </w:t>
      </w:r>
      <w:r w:rsidRPr="00C502A5">
        <w:rPr>
          <w:rFonts w:ascii="Times New Roman" w:hAnsi="Times New Roman" w:cs="Times New Roman"/>
          <w:sz w:val="20"/>
          <w:szCs w:val="20"/>
        </w:rPr>
        <w:t xml:space="preserve">Artists: Incidents at Shop 6,” </w:t>
      </w:r>
      <w:r w:rsidRPr="00C502A5">
        <w:rPr>
          <w:rFonts w:ascii="Times New Roman" w:hAnsi="Times New Roman" w:cs="Times New Roman"/>
          <w:i/>
          <w:sz w:val="20"/>
          <w:szCs w:val="20"/>
        </w:rPr>
        <w:t>Marks</w:t>
      </w:r>
      <w:r w:rsidRPr="00C502A5">
        <w:rPr>
          <w:rFonts w:ascii="Times New Roman" w:hAnsi="Times New Roman" w:cs="Times New Roman"/>
          <w:sz w:val="20"/>
          <w:szCs w:val="20"/>
        </w:rPr>
        <w:t>, May</w:t>
      </w:r>
      <w:r w:rsidR="009B0FDB">
        <w:rPr>
          <w:rFonts w:ascii="Times New Roman" w:hAnsi="Times New Roman" w:cs="Times New Roman"/>
          <w:sz w:val="20"/>
          <w:szCs w:val="20"/>
        </w:rPr>
        <w:t>–</w:t>
      </w:r>
      <w:r w:rsidRPr="00C502A5">
        <w:rPr>
          <w:rFonts w:ascii="Times New Roman" w:hAnsi="Times New Roman" w:cs="Times New Roman"/>
          <w:sz w:val="20"/>
          <w:szCs w:val="20"/>
        </w:rPr>
        <w:t>October 1974.</w:t>
      </w:r>
    </w:p>
    <w:p w14:paraId="11A2EE22" w14:textId="77777777" w:rsidR="00803718" w:rsidRPr="00C502A5" w:rsidRDefault="00803718" w:rsidP="006C6438">
      <w:pPr>
        <w:pStyle w:val="FootnoteText"/>
        <w:rPr>
          <w:rFonts w:ascii="Times New Roman" w:hAnsi="Times New Roman" w:cs="Times New Roman"/>
          <w:sz w:val="20"/>
          <w:szCs w:val="20"/>
        </w:rPr>
      </w:pPr>
    </w:p>
  </w:footnote>
  <w:footnote w:id="149">
    <w:p w14:paraId="32965396" w14:textId="77777777" w:rsidR="00803718" w:rsidRDefault="00803718" w:rsidP="006C6438">
      <w:pPr>
        <w:pStyle w:val="FootnoteText"/>
        <w:rPr>
          <w:rFonts w:ascii="Times New Roman" w:hAnsi="Times New Roman" w:cs="Times New Roman"/>
          <w:sz w:val="20"/>
          <w:szCs w:val="20"/>
        </w:rPr>
      </w:pPr>
      <w:r w:rsidRPr="00A35B5D">
        <w:rPr>
          <w:rStyle w:val="FootnoteReference"/>
          <w:rFonts w:ascii="Times New Roman" w:hAnsi="Times New Roman" w:cs="Times New Roman"/>
          <w:sz w:val="20"/>
          <w:szCs w:val="20"/>
        </w:rPr>
        <w:footnoteRef/>
      </w:r>
      <w:r w:rsidRPr="00A35B5D">
        <w:rPr>
          <w:rFonts w:ascii="Times New Roman" w:hAnsi="Times New Roman" w:cs="Times New Roman"/>
          <w:sz w:val="20"/>
          <w:szCs w:val="20"/>
        </w:rPr>
        <w:t xml:space="preserve"> </w:t>
      </w:r>
      <w:r>
        <w:rPr>
          <w:rFonts w:ascii="Times New Roman" w:hAnsi="Times New Roman" w:cs="Times New Roman"/>
          <w:sz w:val="20"/>
          <w:szCs w:val="20"/>
        </w:rPr>
        <w:t>“Joe D. Bautista’s Tree Project,”</w:t>
      </w:r>
      <w:r w:rsidRPr="007B2686">
        <w:rPr>
          <w:rFonts w:ascii="Times New Roman" w:hAnsi="Times New Roman" w:cs="Times New Roman"/>
          <w:i/>
          <w:sz w:val="20"/>
          <w:szCs w:val="20"/>
        </w:rPr>
        <w:t xml:space="preserve"> </w:t>
      </w:r>
      <w:r w:rsidRPr="000D40AA">
        <w:rPr>
          <w:rFonts w:ascii="Times New Roman" w:hAnsi="Times New Roman" w:cs="Times New Roman"/>
          <w:i/>
          <w:sz w:val="20"/>
          <w:szCs w:val="20"/>
        </w:rPr>
        <w:t>Marks</w:t>
      </w:r>
      <w:r w:rsidRPr="000D40AA">
        <w:rPr>
          <w:rFonts w:ascii="Times New Roman" w:hAnsi="Times New Roman" w:cs="Times New Roman"/>
          <w:sz w:val="20"/>
          <w:szCs w:val="20"/>
        </w:rPr>
        <w:t>,</w:t>
      </w:r>
      <w:r w:rsidRPr="0045213A">
        <w:rPr>
          <w:rFonts w:ascii="Times New Roman" w:hAnsi="Times New Roman" w:cs="Times New Roman"/>
          <w:sz w:val="20"/>
          <w:szCs w:val="20"/>
        </w:rPr>
        <w:t xml:space="preserve"> </w:t>
      </w:r>
      <w:r>
        <w:rPr>
          <w:rFonts w:ascii="Times New Roman" w:hAnsi="Times New Roman" w:cs="Times New Roman"/>
          <w:sz w:val="20"/>
          <w:szCs w:val="20"/>
        </w:rPr>
        <w:t>Vol.1, no. 2-4, May-Oct 1974.</w:t>
      </w:r>
    </w:p>
    <w:p w14:paraId="4C117509" w14:textId="77777777" w:rsidR="00803718" w:rsidRPr="00A35B5D" w:rsidRDefault="00803718" w:rsidP="006C6438">
      <w:pPr>
        <w:pStyle w:val="FootnoteText"/>
        <w:rPr>
          <w:rFonts w:ascii="Times New Roman" w:hAnsi="Times New Roman" w:cs="Times New Roman"/>
          <w:sz w:val="20"/>
          <w:szCs w:val="20"/>
        </w:rPr>
      </w:pPr>
    </w:p>
  </w:footnote>
  <w:footnote w:id="150">
    <w:p w14:paraId="75EC64CB" w14:textId="1C13C2EF" w:rsidR="00803718" w:rsidRDefault="00803718" w:rsidP="006C6438">
      <w:pPr>
        <w:pStyle w:val="FootnoteText"/>
        <w:rPr>
          <w:rFonts w:ascii="Times New Roman" w:hAnsi="Times New Roman" w:cs="Times New Roman"/>
          <w:sz w:val="20"/>
          <w:szCs w:val="20"/>
        </w:rPr>
      </w:pPr>
      <w:r w:rsidRPr="00A35B5D">
        <w:rPr>
          <w:rStyle w:val="FootnoteReference"/>
          <w:rFonts w:ascii="Times New Roman" w:hAnsi="Times New Roman" w:cs="Times New Roman"/>
          <w:sz w:val="20"/>
          <w:szCs w:val="20"/>
        </w:rPr>
        <w:footnoteRef/>
      </w:r>
      <w:r w:rsidRPr="00A35B5D">
        <w:rPr>
          <w:rFonts w:ascii="Times New Roman" w:hAnsi="Times New Roman" w:cs="Times New Roman"/>
          <w:sz w:val="20"/>
          <w:szCs w:val="20"/>
        </w:rPr>
        <w:t xml:space="preserve"> </w:t>
      </w:r>
      <w:r w:rsidR="00985990">
        <w:rPr>
          <w:rFonts w:ascii="Times New Roman" w:hAnsi="Times New Roman" w:cs="Times New Roman"/>
          <w:sz w:val="20"/>
          <w:szCs w:val="20"/>
        </w:rPr>
        <w:t>“Joe D. Bautista’s Tree Project,”</w:t>
      </w:r>
      <w:r w:rsidR="00985990" w:rsidRPr="007B2686">
        <w:rPr>
          <w:rFonts w:ascii="Times New Roman" w:hAnsi="Times New Roman" w:cs="Times New Roman"/>
          <w:i/>
          <w:sz w:val="20"/>
          <w:szCs w:val="20"/>
        </w:rPr>
        <w:t xml:space="preserve"> </w:t>
      </w:r>
      <w:r w:rsidR="00985990" w:rsidRPr="000D40AA">
        <w:rPr>
          <w:rFonts w:ascii="Times New Roman" w:hAnsi="Times New Roman" w:cs="Times New Roman"/>
          <w:i/>
          <w:sz w:val="20"/>
          <w:szCs w:val="20"/>
        </w:rPr>
        <w:t>Marks</w:t>
      </w:r>
      <w:r w:rsidR="00985990">
        <w:rPr>
          <w:rFonts w:ascii="Times New Roman" w:hAnsi="Times New Roman" w:cs="Times New Roman"/>
          <w:i/>
          <w:sz w:val="20"/>
          <w:szCs w:val="20"/>
        </w:rPr>
        <w:t>.</w:t>
      </w:r>
    </w:p>
    <w:p w14:paraId="37FCB00F" w14:textId="77777777" w:rsidR="00803718" w:rsidRPr="00A35B5D" w:rsidRDefault="00803718" w:rsidP="006C6438">
      <w:pPr>
        <w:pStyle w:val="FootnoteText"/>
        <w:rPr>
          <w:rFonts w:ascii="Times New Roman" w:hAnsi="Times New Roman" w:cs="Times New Roman"/>
          <w:sz w:val="20"/>
          <w:szCs w:val="20"/>
        </w:rPr>
      </w:pPr>
    </w:p>
  </w:footnote>
  <w:footnote w:id="151">
    <w:p w14:paraId="08E3BB3B" w14:textId="40149991" w:rsidR="00803718" w:rsidRDefault="00803718" w:rsidP="006C6438">
      <w:pPr>
        <w:pStyle w:val="FootnoteText"/>
        <w:rPr>
          <w:rFonts w:ascii="Times New Roman" w:hAnsi="Times New Roman" w:cs="Times New Roman"/>
          <w:sz w:val="20"/>
          <w:szCs w:val="20"/>
        </w:rPr>
      </w:pPr>
      <w:r w:rsidRPr="00A35B5D">
        <w:rPr>
          <w:rStyle w:val="FootnoteReference"/>
          <w:rFonts w:ascii="Times New Roman" w:hAnsi="Times New Roman" w:cs="Times New Roman"/>
          <w:sz w:val="20"/>
          <w:szCs w:val="20"/>
        </w:rPr>
        <w:footnoteRef/>
      </w:r>
      <w:r w:rsidRPr="00A35B5D">
        <w:rPr>
          <w:rFonts w:ascii="Times New Roman" w:hAnsi="Times New Roman" w:cs="Times New Roman"/>
          <w:sz w:val="20"/>
          <w:szCs w:val="20"/>
        </w:rPr>
        <w:t xml:space="preserve"> </w:t>
      </w:r>
      <w:r w:rsidR="00985990">
        <w:rPr>
          <w:rFonts w:ascii="Times New Roman" w:hAnsi="Times New Roman" w:cs="Times New Roman"/>
          <w:sz w:val="20"/>
          <w:szCs w:val="20"/>
        </w:rPr>
        <w:t>“Joe D. Bautista’s Tree Project,”</w:t>
      </w:r>
      <w:r w:rsidR="00985990" w:rsidRPr="007B2686">
        <w:rPr>
          <w:rFonts w:ascii="Times New Roman" w:hAnsi="Times New Roman" w:cs="Times New Roman"/>
          <w:i/>
          <w:sz w:val="20"/>
          <w:szCs w:val="20"/>
        </w:rPr>
        <w:t xml:space="preserve"> </w:t>
      </w:r>
      <w:r w:rsidR="00985990" w:rsidRPr="000D40AA">
        <w:rPr>
          <w:rFonts w:ascii="Times New Roman" w:hAnsi="Times New Roman" w:cs="Times New Roman"/>
          <w:i/>
          <w:sz w:val="20"/>
          <w:szCs w:val="20"/>
        </w:rPr>
        <w:t>Marks</w:t>
      </w:r>
      <w:r w:rsidR="00985990">
        <w:rPr>
          <w:rFonts w:ascii="Times New Roman" w:hAnsi="Times New Roman" w:cs="Times New Roman"/>
          <w:i/>
          <w:sz w:val="20"/>
          <w:szCs w:val="20"/>
        </w:rPr>
        <w:t>.</w:t>
      </w:r>
    </w:p>
    <w:p w14:paraId="73605D66" w14:textId="77777777" w:rsidR="00803718" w:rsidRPr="00A35B5D" w:rsidRDefault="00803718" w:rsidP="006C6438">
      <w:pPr>
        <w:pStyle w:val="FootnoteText"/>
        <w:rPr>
          <w:rFonts w:ascii="Times New Roman" w:hAnsi="Times New Roman" w:cs="Times New Roman"/>
          <w:sz w:val="20"/>
          <w:szCs w:val="20"/>
        </w:rPr>
      </w:pPr>
    </w:p>
  </w:footnote>
  <w:footnote w:id="152">
    <w:p w14:paraId="23928719" w14:textId="22DD69AD" w:rsidR="00803718" w:rsidRPr="009F5E9C" w:rsidRDefault="00803718" w:rsidP="006C6438">
      <w:pPr>
        <w:pStyle w:val="FootnoteText"/>
        <w:rPr>
          <w:rFonts w:ascii="Times New Roman" w:hAnsi="Times New Roman" w:cs="Times New Roman"/>
          <w:sz w:val="20"/>
          <w:szCs w:val="20"/>
          <w:lang w:eastAsia="zh-TW"/>
        </w:rPr>
      </w:pPr>
      <w:r w:rsidRPr="009F5E9C">
        <w:rPr>
          <w:rStyle w:val="FootnoteReference"/>
          <w:rFonts w:ascii="Times New Roman" w:hAnsi="Times New Roman" w:cs="Times New Roman"/>
          <w:sz w:val="20"/>
          <w:szCs w:val="20"/>
        </w:rPr>
        <w:footnoteRef/>
      </w:r>
      <w:r w:rsidRPr="009F5E9C">
        <w:rPr>
          <w:rFonts w:ascii="Times New Roman" w:hAnsi="Times New Roman" w:cs="Times New Roman"/>
          <w:sz w:val="20"/>
          <w:szCs w:val="20"/>
        </w:rPr>
        <w:t xml:space="preserve"> </w:t>
      </w:r>
      <w:r w:rsidR="00985990">
        <w:rPr>
          <w:rFonts w:ascii="Times New Roman" w:hAnsi="Times New Roman" w:cs="Times New Roman"/>
          <w:sz w:val="20"/>
          <w:szCs w:val="20"/>
        </w:rPr>
        <w:t>“Joe D. Bautista’s Tree Project,”</w:t>
      </w:r>
      <w:r w:rsidR="00985990" w:rsidRPr="007B2686">
        <w:rPr>
          <w:rFonts w:ascii="Times New Roman" w:hAnsi="Times New Roman" w:cs="Times New Roman"/>
          <w:i/>
          <w:sz w:val="20"/>
          <w:szCs w:val="20"/>
        </w:rPr>
        <w:t xml:space="preserve"> </w:t>
      </w:r>
      <w:r w:rsidR="00985990" w:rsidRPr="000D40AA">
        <w:rPr>
          <w:rFonts w:ascii="Times New Roman" w:hAnsi="Times New Roman" w:cs="Times New Roman"/>
          <w:i/>
          <w:sz w:val="20"/>
          <w:szCs w:val="20"/>
        </w:rPr>
        <w:t>Marks</w:t>
      </w:r>
      <w:r w:rsidR="00985990">
        <w:rPr>
          <w:rFonts w:ascii="Times New Roman" w:hAnsi="Times New Roman" w:cs="Times New Roman"/>
          <w:i/>
          <w:sz w:val="20"/>
          <w:szCs w:val="20"/>
        </w:rPr>
        <w:t>.</w:t>
      </w:r>
    </w:p>
    <w:p w14:paraId="47559A8E" w14:textId="77777777" w:rsidR="00803718" w:rsidRPr="009F5E9C" w:rsidRDefault="00803718" w:rsidP="006C6438">
      <w:pPr>
        <w:pStyle w:val="FootnoteText"/>
        <w:rPr>
          <w:rFonts w:ascii="Times New Roman" w:hAnsi="Times New Roman" w:cs="Times New Roman"/>
          <w:sz w:val="20"/>
          <w:szCs w:val="20"/>
        </w:rPr>
      </w:pPr>
    </w:p>
  </w:footnote>
  <w:footnote w:id="153">
    <w:p w14:paraId="3A171693" w14:textId="0EB41CE9" w:rsidR="00803718" w:rsidRDefault="00803718" w:rsidP="006C6438">
      <w:pPr>
        <w:pStyle w:val="FootnoteText"/>
        <w:rPr>
          <w:rFonts w:ascii="Times New Roman" w:hAnsi="Times New Roman" w:cs="Times New Roman"/>
          <w:sz w:val="20"/>
          <w:szCs w:val="20"/>
        </w:rPr>
      </w:pPr>
      <w:r w:rsidRPr="009F5E9C">
        <w:rPr>
          <w:rStyle w:val="FootnoteReference"/>
          <w:rFonts w:ascii="Times New Roman" w:hAnsi="Times New Roman" w:cs="Times New Roman"/>
          <w:sz w:val="20"/>
          <w:szCs w:val="20"/>
        </w:rPr>
        <w:footnoteRef/>
      </w:r>
      <w:r w:rsidRPr="009F5E9C">
        <w:rPr>
          <w:rFonts w:ascii="Times New Roman" w:hAnsi="Times New Roman" w:cs="Times New Roman"/>
          <w:sz w:val="20"/>
          <w:szCs w:val="20"/>
        </w:rPr>
        <w:t xml:space="preserve"> “</w:t>
      </w:r>
      <w:r w:rsidR="002A122B">
        <w:rPr>
          <w:rFonts w:ascii="Times New Roman" w:hAnsi="Times New Roman" w:cs="Times New Roman"/>
          <w:sz w:val="20"/>
          <w:szCs w:val="20"/>
        </w:rPr>
        <w:t xml:space="preserve">101 </w:t>
      </w:r>
      <w:r w:rsidRPr="009F5E9C">
        <w:rPr>
          <w:rFonts w:ascii="Times New Roman" w:hAnsi="Times New Roman" w:cs="Times New Roman"/>
          <w:sz w:val="20"/>
          <w:szCs w:val="20"/>
        </w:rPr>
        <w:t xml:space="preserve">Artists: Incidents at Shop 6,” </w:t>
      </w:r>
      <w:r w:rsidRPr="009F5E9C">
        <w:rPr>
          <w:rFonts w:ascii="Times New Roman" w:hAnsi="Times New Roman" w:cs="Times New Roman"/>
          <w:i/>
          <w:sz w:val="20"/>
          <w:szCs w:val="20"/>
        </w:rPr>
        <w:t>Marks</w:t>
      </w:r>
      <w:r w:rsidRPr="009F5E9C">
        <w:rPr>
          <w:rFonts w:ascii="Times New Roman" w:hAnsi="Times New Roman" w:cs="Times New Roman"/>
          <w:sz w:val="20"/>
          <w:szCs w:val="20"/>
        </w:rPr>
        <w:t>, May</w:t>
      </w:r>
      <w:r w:rsidR="009B0FDB">
        <w:rPr>
          <w:rFonts w:ascii="Times New Roman" w:hAnsi="Times New Roman" w:cs="Times New Roman"/>
          <w:sz w:val="20"/>
          <w:szCs w:val="20"/>
        </w:rPr>
        <w:t>–</w:t>
      </w:r>
      <w:r w:rsidRPr="009F5E9C">
        <w:rPr>
          <w:rFonts w:ascii="Times New Roman" w:hAnsi="Times New Roman" w:cs="Times New Roman"/>
          <w:sz w:val="20"/>
          <w:szCs w:val="20"/>
        </w:rPr>
        <w:t>October 1974.</w:t>
      </w:r>
    </w:p>
    <w:p w14:paraId="22C9C8D7" w14:textId="77777777" w:rsidR="00803718" w:rsidRPr="009F5E9C" w:rsidRDefault="00803718" w:rsidP="006C6438">
      <w:pPr>
        <w:pStyle w:val="FootnoteText"/>
        <w:rPr>
          <w:rFonts w:ascii="Times New Roman" w:hAnsi="Times New Roman" w:cs="Times New Roman"/>
          <w:sz w:val="20"/>
          <w:szCs w:val="20"/>
        </w:rPr>
      </w:pPr>
    </w:p>
  </w:footnote>
  <w:footnote w:id="154">
    <w:p w14:paraId="322AA5DD" w14:textId="0D12D8AC" w:rsidR="00803718" w:rsidRDefault="00803718" w:rsidP="006C6438">
      <w:pPr>
        <w:rPr>
          <w:rFonts w:ascii="Times New Roman" w:hAnsi="Times New Roman" w:cs="Times New Roman"/>
          <w:sz w:val="20"/>
          <w:szCs w:val="20"/>
          <w:lang w:eastAsia="zh-TW"/>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w:t>
      </w:r>
      <w:r w:rsidR="00D3390F">
        <w:rPr>
          <w:rFonts w:ascii="Times New Roman" w:hAnsi="Times New Roman" w:cs="Times New Roman"/>
          <w:sz w:val="20"/>
          <w:szCs w:val="20"/>
        </w:rPr>
        <w:t xml:space="preserve">Judy Freda </w:t>
      </w:r>
      <w:r w:rsidRPr="000D40AA">
        <w:rPr>
          <w:rFonts w:ascii="Times New Roman" w:hAnsi="Times New Roman" w:cs="Times New Roman"/>
          <w:sz w:val="20"/>
          <w:szCs w:val="20"/>
          <w:lang w:eastAsia="zh-TW"/>
        </w:rPr>
        <w:t>Sibayan,</w:t>
      </w:r>
      <w:r w:rsidR="00D3390F">
        <w:rPr>
          <w:rFonts w:ascii="Times New Roman" w:hAnsi="Times New Roman" w:cs="Times New Roman"/>
          <w:sz w:val="20"/>
          <w:szCs w:val="20"/>
          <w:lang w:eastAsia="zh-TW"/>
        </w:rPr>
        <w:t xml:space="preserve"> </w:t>
      </w:r>
      <w:r w:rsidRPr="00D3390F">
        <w:rPr>
          <w:rFonts w:ascii="Times New Roman" w:hAnsi="Times New Roman" w:cs="Times New Roman"/>
          <w:i/>
          <w:sz w:val="20"/>
          <w:szCs w:val="20"/>
          <w:lang w:eastAsia="zh-TW"/>
        </w:rPr>
        <w:t>The Hypertext of HerMe(s)</w:t>
      </w:r>
      <w:r w:rsidRPr="000D40AA">
        <w:rPr>
          <w:rFonts w:ascii="Times New Roman" w:hAnsi="Times New Roman" w:cs="Times New Roman"/>
          <w:sz w:val="20"/>
          <w:szCs w:val="20"/>
          <w:lang w:eastAsia="zh-TW"/>
        </w:rPr>
        <w:t xml:space="preserve"> </w:t>
      </w:r>
      <w:r w:rsidR="00D3390F">
        <w:rPr>
          <w:rFonts w:ascii="Times New Roman" w:hAnsi="Times New Roman" w:cs="Times New Roman"/>
          <w:sz w:val="20"/>
          <w:szCs w:val="20"/>
          <w:lang w:eastAsia="zh-TW"/>
        </w:rPr>
        <w:t>(KT press, 2014), loc</w:t>
      </w:r>
      <w:r w:rsidRPr="000D40AA">
        <w:rPr>
          <w:rFonts w:ascii="Times New Roman" w:hAnsi="Times New Roman" w:cs="Times New Roman"/>
          <w:sz w:val="20"/>
          <w:szCs w:val="20"/>
          <w:lang w:eastAsia="zh-TW"/>
        </w:rPr>
        <w:t xml:space="preserve"> 1816-1817</w:t>
      </w:r>
      <w:r w:rsidR="00D3390F">
        <w:rPr>
          <w:rFonts w:ascii="Times New Roman" w:hAnsi="Times New Roman" w:cs="Times New Roman"/>
          <w:sz w:val="20"/>
          <w:szCs w:val="20"/>
          <w:lang w:eastAsia="zh-TW"/>
        </w:rPr>
        <w:t>,</w:t>
      </w:r>
      <w:r w:rsidRPr="000D40AA">
        <w:rPr>
          <w:rFonts w:ascii="Times New Roman" w:hAnsi="Times New Roman" w:cs="Times New Roman"/>
          <w:sz w:val="20"/>
          <w:szCs w:val="20"/>
          <w:lang w:eastAsia="zh-TW"/>
        </w:rPr>
        <w:t xml:space="preserve"> Kindle.</w:t>
      </w:r>
    </w:p>
    <w:p w14:paraId="2929ED3F" w14:textId="77777777" w:rsidR="00803718" w:rsidRPr="000D40AA" w:rsidRDefault="00803718" w:rsidP="006C6438">
      <w:pPr>
        <w:rPr>
          <w:rFonts w:ascii="Times New Roman" w:hAnsi="Times New Roman" w:cs="Times New Roman"/>
          <w:sz w:val="20"/>
          <w:szCs w:val="20"/>
          <w:lang w:eastAsia="zh-TW"/>
        </w:rPr>
      </w:pPr>
    </w:p>
  </w:footnote>
  <w:footnote w:id="155">
    <w:p w14:paraId="487F5B2F" w14:textId="77777777" w:rsidR="00803718" w:rsidRPr="000D40AA" w:rsidRDefault="00803718" w:rsidP="006C6438">
      <w:pPr>
        <w:pStyle w:val="FootnoteText"/>
        <w:rPr>
          <w:rFonts w:ascii="Times New Roman" w:hAnsi="Times New Roman" w:cs="Times New Roman"/>
          <w:sz w:val="20"/>
          <w:szCs w:val="20"/>
        </w:rPr>
      </w:pPr>
      <w:r w:rsidRPr="009F5E9C">
        <w:rPr>
          <w:rStyle w:val="FootnoteReference"/>
          <w:rFonts w:ascii="Times New Roman" w:hAnsi="Times New Roman" w:cs="Times New Roman"/>
          <w:sz w:val="20"/>
          <w:szCs w:val="20"/>
        </w:rPr>
        <w:footnoteRef/>
      </w:r>
      <w:r w:rsidRPr="009F5E9C">
        <w:rPr>
          <w:rFonts w:ascii="Times New Roman" w:hAnsi="Times New Roman" w:cs="Times New Roman"/>
          <w:sz w:val="20"/>
          <w:szCs w:val="20"/>
        </w:rPr>
        <w:t xml:space="preserve"> </w:t>
      </w:r>
      <w:r>
        <w:rPr>
          <w:rFonts w:ascii="Times New Roman" w:hAnsi="Times New Roman" w:cs="Times New Roman"/>
          <w:sz w:val="20"/>
          <w:szCs w:val="20"/>
        </w:rPr>
        <w:t>Judy Sibayan, in c</w:t>
      </w:r>
      <w:r w:rsidRPr="009F5E9C">
        <w:rPr>
          <w:rFonts w:ascii="Times New Roman" w:hAnsi="Times New Roman" w:cs="Times New Roman"/>
          <w:sz w:val="20"/>
          <w:szCs w:val="20"/>
        </w:rPr>
        <w:t xml:space="preserve">onversation with </w:t>
      </w:r>
      <w:r>
        <w:rPr>
          <w:rFonts w:ascii="Times New Roman" w:hAnsi="Times New Roman" w:cs="Times New Roman"/>
          <w:sz w:val="20"/>
          <w:szCs w:val="20"/>
        </w:rPr>
        <w:t xml:space="preserve">author, March 22, 2015, Manila, Philippines. </w:t>
      </w:r>
    </w:p>
  </w:footnote>
  <w:footnote w:id="156">
    <w:p w14:paraId="58D9F6FC" w14:textId="6A2A6B02" w:rsidR="00803718" w:rsidRPr="000D40AA" w:rsidRDefault="00803718" w:rsidP="006C6438">
      <w:pPr>
        <w:rPr>
          <w:rFonts w:ascii="Times New Roman" w:hAnsi="Times New Roman" w:cs="Times New Roman"/>
          <w:sz w:val="20"/>
          <w:szCs w:val="20"/>
          <w:lang w:eastAsia="zh-TW"/>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w:t>
      </w:r>
      <w:r w:rsidR="00D3390F">
        <w:rPr>
          <w:rFonts w:ascii="Times New Roman" w:hAnsi="Times New Roman" w:cs="Times New Roman"/>
          <w:sz w:val="20"/>
          <w:szCs w:val="20"/>
        </w:rPr>
        <w:t xml:space="preserve">Judy Freda </w:t>
      </w:r>
      <w:r w:rsidR="00D3390F" w:rsidRPr="000D40AA">
        <w:rPr>
          <w:rFonts w:ascii="Times New Roman" w:hAnsi="Times New Roman" w:cs="Times New Roman"/>
          <w:sz w:val="20"/>
          <w:szCs w:val="20"/>
          <w:lang w:eastAsia="zh-TW"/>
        </w:rPr>
        <w:t>Sibayan,</w:t>
      </w:r>
      <w:r w:rsidR="00D3390F">
        <w:rPr>
          <w:rFonts w:ascii="Times New Roman" w:hAnsi="Times New Roman" w:cs="Times New Roman"/>
          <w:sz w:val="20"/>
          <w:szCs w:val="20"/>
          <w:lang w:eastAsia="zh-TW"/>
        </w:rPr>
        <w:t xml:space="preserve"> </w:t>
      </w:r>
      <w:r w:rsidR="00D3390F" w:rsidRPr="00D3390F">
        <w:rPr>
          <w:rFonts w:ascii="Times New Roman" w:hAnsi="Times New Roman" w:cs="Times New Roman"/>
          <w:i/>
          <w:sz w:val="20"/>
          <w:szCs w:val="20"/>
          <w:lang w:eastAsia="zh-TW"/>
        </w:rPr>
        <w:t>The Hypertext of HerMe(s)</w:t>
      </w:r>
      <w:r w:rsidR="00D3390F" w:rsidRPr="000D40AA">
        <w:rPr>
          <w:rFonts w:ascii="Times New Roman" w:hAnsi="Times New Roman" w:cs="Times New Roman"/>
          <w:sz w:val="20"/>
          <w:szCs w:val="20"/>
          <w:lang w:eastAsia="zh-TW"/>
        </w:rPr>
        <w:t xml:space="preserve"> </w:t>
      </w:r>
      <w:r w:rsidR="00D3390F">
        <w:rPr>
          <w:rFonts w:ascii="Times New Roman" w:hAnsi="Times New Roman" w:cs="Times New Roman"/>
          <w:sz w:val="20"/>
          <w:szCs w:val="20"/>
          <w:lang w:eastAsia="zh-TW"/>
        </w:rPr>
        <w:t>(KT press, 2014), loc</w:t>
      </w:r>
      <w:r w:rsidR="00D3390F" w:rsidRPr="000D40AA">
        <w:rPr>
          <w:rFonts w:ascii="Times New Roman" w:hAnsi="Times New Roman" w:cs="Times New Roman"/>
          <w:sz w:val="20"/>
          <w:szCs w:val="20"/>
          <w:lang w:eastAsia="zh-TW"/>
        </w:rPr>
        <w:t xml:space="preserve"> 1816-1817</w:t>
      </w:r>
      <w:r w:rsidR="00D3390F">
        <w:rPr>
          <w:rFonts w:ascii="Times New Roman" w:hAnsi="Times New Roman" w:cs="Times New Roman"/>
          <w:sz w:val="20"/>
          <w:szCs w:val="20"/>
          <w:lang w:eastAsia="zh-TW"/>
        </w:rPr>
        <w:t>,</w:t>
      </w:r>
      <w:r w:rsidR="00D3390F" w:rsidRPr="000D40AA">
        <w:rPr>
          <w:rFonts w:ascii="Times New Roman" w:hAnsi="Times New Roman" w:cs="Times New Roman"/>
          <w:sz w:val="20"/>
          <w:szCs w:val="20"/>
          <w:lang w:eastAsia="zh-TW"/>
        </w:rPr>
        <w:t xml:space="preserve"> Kindle.</w:t>
      </w:r>
    </w:p>
  </w:footnote>
  <w:footnote w:id="157">
    <w:p w14:paraId="3CE50461" w14:textId="77777777" w:rsidR="00803718" w:rsidRPr="00A95686" w:rsidRDefault="00803718" w:rsidP="006C6438">
      <w:pPr>
        <w:tabs>
          <w:tab w:val="left" w:pos="0"/>
        </w:tabs>
        <w:rPr>
          <w:rFonts w:ascii="Times New Roman" w:hAnsi="Times New Roman" w:cs="Times New Roman"/>
          <w:sz w:val="20"/>
          <w:szCs w:val="20"/>
          <w:lang w:eastAsia="zh-TW"/>
        </w:rPr>
      </w:pPr>
      <w:r w:rsidRPr="00A95686">
        <w:rPr>
          <w:rStyle w:val="FootnoteReference"/>
          <w:rFonts w:ascii="Times New Roman" w:hAnsi="Times New Roman" w:cs="Times New Roman"/>
          <w:sz w:val="20"/>
          <w:szCs w:val="20"/>
        </w:rPr>
        <w:footnoteRef/>
      </w:r>
      <w:r w:rsidRPr="00A95686">
        <w:rPr>
          <w:rFonts w:ascii="Times New Roman" w:hAnsi="Times New Roman" w:cs="Times New Roman"/>
          <w:sz w:val="20"/>
          <w:szCs w:val="20"/>
        </w:rPr>
        <w:t xml:space="preserve"> Raymundo Albano</w:t>
      </w:r>
      <w:bookmarkStart w:id="28" w:name="_Hlk507240066"/>
      <w:r w:rsidRPr="00A95686">
        <w:rPr>
          <w:rFonts w:ascii="Times New Roman" w:hAnsi="Times New Roman" w:cs="Times New Roman"/>
          <w:sz w:val="20"/>
          <w:szCs w:val="20"/>
        </w:rPr>
        <w:t>, “</w:t>
      </w:r>
      <w:r w:rsidRPr="00A95686">
        <w:rPr>
          <w:rFonts w:ascii="Times New Roman" w:hAnsi="Times New Roman" w:cs="Times New Roman"/>
          <w:sz w:val="20"/>
          <w:szCs w:val="20"/>
          <w:lang w:eastAsia="zh-TW"/>
        </w:rPr>
        <w:t xml:space="preserve">Are we now ready for the avant-garde?” </w:t>
      </w:r>
      <w:r w:rsidRPr="00A95686">
        <w:rPr>
          <w:rFonts w:ascii="Times New Roman" w:hAnsi="Times New Roman" w:cs="Times New Roman"/>
          <w:i/>
          <w:sz w:val="20"/>
          <w:szCs w:val="20"/>
          <w:lang w:eastAsia="zh-TW"/>
        </w:rPr>
        <w:t>Daily Express</w:t>
      </w:r>
      <w:r w:rsidRPr="00A95686">
        <w:rPr>
          <w:rFonts w:ascii="Times New Roman" w:hAnsi="Times New Roman" w:cs="Times New Roman"/>
          <w:sz w:val="20"/>
          <w:szCs w:val="20"/>
          <w:lang w:eastAsia="zh-TW"/>
        </w:rPr>
        <w:t xml:space="preserve">, November 12, 1975, 28. </w:t>
      </w:r>
      <w:bookmarkEnd w:id="28"/>
    </w:p>
    <w:p w14:paraId="38E5C71E" w14:textId="77777777" w:rsidR="00803718" w:rsidRPr="000D40AA" w:rsidRDefault="00803718" w:rsidP="006C6438">
      <w:pPr>
        <w:tabs>
          <w:tab w:val="left" w:pos="0"/>
        </w:tabs>
        <w:rPr>
          <w:rFonts w:ascii="Times New Roman" w:hAnsi="Times New Roman" w:cs="Times New Roman"/>
          <w:sz w:val="20"/>
          <w:szCs w:val="20"/>
          <w:lang w:eastAsia="zh-TW"/>
        </w:rPr>
      </w:pPr>
    </w:p>
  </w:footnote>
  <w:footnote w:id="158">
    <w:p w14:paraId="6214A77B" w14:textId="299BEEA1" w:rsidR="00803718" w:rsidRPr="00BD7FEF" w:rsidRDefault="00803718" w:rsidP="006C6438">
      <w:pPr>
        <w:tabs>
          <w:tab w:val="left" w:pos="0"/>
        </w:tabs>
        <w:rPr>
          <w:rFonts w:ascii="Times New Roman" w:hAnsi="Times New Roman" w:cs="Times New Roman"/>
          <w:sz w:val="20"/>
          <w:szCs w:val="20"/>
          <w:highlight w:val="cyan"/>
          <w:lang w:eastAsia="zh-TW"/>
        </w:rPr>
      </w:pPr>
      <w:r w:rsidRPr="00BD7FEF">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00D3390F" w:rsidRPr="00A95686">
        <w:rPr>
          <w:rFonts w:ascii="Times New Roman" w:hAnsi="Times New Roman" w:cs="Times New Roman"/>
          <w:sz w:val="20"/>
          <w:szCs w:val="20"/>
        </w:rPr>
        <w:t>Albano, “</w:t>
      </w:r>
      <w:r w:rsidR="00D3390F" w:rsidRPr="00A95686">
        <w:rPr>
          <w:rFonts w:ascii="Times New Roman" w:hAnsi="Times New Roman" w:cs="Times New Roman"/>
          <w:sz w:val="20"/>
          <w:szCs w:val="20"/>
          <w:lang w:eastAsia="zh-TW"/>
        </w:rPr>
        <w:t>Are we now ready for the avant-garde?</w:t>
      </w:r>
      <w:r w:rsidR="00D3390F">
        <w:rPr>
          <w:rFonts w:ascii="Times New Roman" w:hAnsi="Times New Roman" w:cs="Times New Roman"/>
          <w:sz w:val="20"/>
          <w:szCs w:val="20"/>
          <w:lang w:eastAsia="zh-TW"/>
        </w:rPr>
        <w:t>,</w:t>
      </w:r>
      <w:r w:rsidR="00D3390F" w:rsidRPr="00A95686">
        <w:rPr>
          <w:rFonts w:ascii="Times New Roman" w:hAnsi="Times New Roman" w:cs="Times New Roman"/>
          <w:sz w:val="20"/>
          <w:szCs w:val="20"/>
          <w:lang w:eastAsia="zh-TW"/>
        </w:rPr>
        <w:t>”</w:t>
      </w:r>
      <w:r w:rsidR="00D3390F">
        <w:rPr>
          <w:rFonts w:ascii="Times New Roman" w:hAnsi="Times New Roman" w:cs="Times New Roman"/>
          <w:sz w:val="20"/>
          <w:szCs w:val="20"/>
          <w:lang w:eastAsia="zh-TW"/>
        </w:rPr>
        <w:t xml:space="preserve"> 28.</w:t>
      </w:r>
    </w:p>
  </w:footnote>
  <w:footnote w:id="159">
    <w:p w14:paraId="66CA5BD3" w14:textId="3485F78F" w:rsidR="00803718" w:rsidRPr="00247AEF" w:rsidRDefault="00803718">
      <w:pPr>
        <w:pStyle w:val="FootnoteText"/>
        <w:rPr>
          <w:rFonts w:ascii="Times New Roman" w:hAnsi="Times New Roman" w:cs="Times New Roman"/>
          <w:sz w:val="20"/>
          <w:szCs w:val="20"/>
        </w:rPr>
      </w:pPr>
      <w:r w:rsidRPr="00247AEF">
        <w:rPr>
          <w:rStyle w:val="FootnoteReference"/>
          <w:rFonts w:ascii="Times New Roman" w:hAnsi="Times New Roman" w:cs="Times New Roman"/>
          <w:sz w:val="20"/>
          <w:szCs w:val="20"/>
        </w:rPr>
        <w:footnoteRef/>
      </w:r>
      <w:r w:rsidRPr="00247AEF">
        <w:rPr>
          <w:rFonts w:ascii="Times New Roman" w:hAnsi="Times New Roman" w:cs="Times New Roman"/>
          <w:sz w:val="20"/>
          <w:szCs w:val="20"/>
        </w:rPr>
        <w:t xml:space="preserve"> </w:t>
      </w:r>
      <w:r>
        <w:rPr>
          <w:rFonts w:ascii="Times New Roman" w:hAnsi="Times New Roman" w:cs="Times New Roman"/>
          <w:sz w:val="20"/>
          <w:szCs w:val="20"/>
        </w:rPr>
        <w:t xml:space="preserve">Roces has commented on the CCP Annual was a “yearly representative sampling of our various artistic commitments.” (17) </w:t>
      </w:r>
      <w:r w:rsidRPr="00991BC0">
        <w:rPr>
          <w:rFonts w:ascii="Times New Roman" w:hAnsi="Times New Roman" w:cs="Times New Roman"/>
          <w:sz w:val="20"/>
          <w:szCs w:val="20"/>
        </w:rPr>
        <w:t>Marian Pastor Roces, “The CCP Annual,”</w:t>
      </w:r>
      <w:r w:rsidRPr="00991BC0">
        <w:rPr>
          <w:rFonts w:ascii="Times New Roman" w:hAnsi="Times New Roman" w:cs="Times New Roman"/>
          <w:i/>
          <w:sz w:val="20"/>
          <w:szCs w:val="20"/>
        </w:rPr>
        <w:t xml:space="preserve"> Philippine Art Supplement</w:t>
      </w:r>
      <w:r w:rsidRPr="00991BC0">
        <w:rPr>
          <w:rFonts w:ascii="Times New Roman" w:hAnsi="Times New Roman" w:cs="Times New Roman"/>
          <w:sz w:val="20"/>
          <w:szCs w:val="20"/>
        </w:rPr>
        <w:t>, Vol. 2, No. 1, Jan</w:t>
      </w:r>
      <w:r w:rsidR="009B0FDB">
        <w:rPr>
          <w:rFonts w:ascii="Times New Roman" w:hAnsi="Times New Roman" w:cs="Times New Roman"/>
          <w:sz w:val="20"/>
          <w:szCs w:val="20"/>
        </w:rPr>
        <w:t>–</w:t>
      </w:r>
      <w:r w:rsidRPr="00991BC0">
        <w:rPr>
          <w:rFonts w:ascii="Times New Roman" w:hAnsi="Times New Roman" w:cs="Times New Roman"/>
          <w:sz w:val="20"/>
          <w:szCs w:val="20"/>
        </w:rPr>
        <w:t>Feb 1981, 17.</w:t>
      </w:r>
    </w:p>
  </w:footnote>
  <w:footnote w:id="160">
    <w:p w14:paraId="6C34EA31" w14:textId="3D0DEE8A" w:rsidR="00803718" w:rsidRPr="00AE593C" w:rsidRDefault="00803718" w:rsidP="00AE593C">
      <w:pPr>
        <w:pStyle w:val="FootnoteText"/>
        <w:rPr>
          <w:rFonts w:ascii="Times New Roman" w:hAnsi="Times New Roman" w:cs="Times New Roman"/>
          <w:sz w:val="20"/>
          <w:szCs w:val="20"/>
        </w:rPr>
      </w:pPr>
      <w:r w:rsidRPr="00237A4B">
        <w:rPr>
          <w:rStyle w:val="FootnoteReference"/>
          <w:rFonts w:ascii="Times New Roman" w:hAnsi="Times New Roman" w:cs="Times New Roman"/>
          <w:sz w:val="20"/>
          <w:szCs w:val="20"/>
        </w:rPr>
        <w:footnoteRef/>
      </w:r>
      <w:r w:rsidRPr="00237A4B">
        <w:rPr>
          <w:rFonts w:ascii="Times New Roman" w:hAnsi="Times New Roman" w:cs="Times New Roman"/>
          <w:sz w:val="20"/>
          <w:szCs w:val="20"/>
        </w:rPr>
        <w:t xml:space="preserve"> Imelda Marcos, “A Treasure House of the Filipino Spirit,”</w:t>
      </w:r>
      <w:r>
        <w:rPr>
          <w:rFonts w:ascii="Times New Roman" w:hAnsi="Times New Roman" w:cs="Times New Roman"/>
          <w:sz w:val="20"/>
          <w:szCs w:val="20"/>
        </w:rPr>
        <w:t xml:space="preserve"> </w:t>
      </w:r>
      <w:r>
        <w:rPr>
          <w:rFonts w:ascii="Times New Roman" w:hAnsi="Times New Roman" w:cs="Times New Roman"/>
          <w:i/>
          <w:sz w:val="20"/>
          <w:szCs w:val="20"/>
        </w:rPr>
        <w:t>Manila Chronicle</w:t>
      </w:r>
      <w:r>
        <w:rPr>
          <w:rFonts w:ascii="Times New Roman" w:hAnsi="Times New Roman" w:cs="Times New Roman"/>
          <w:sz w:val="20"/>
          <w:szCs w:val="20"/>
        </w:rPr>
        <w:t xml:space="preserve">, September 12, 1969, 16, in </w:t>
      </w:r>
      <w:r w:rsidRPr="00AE593C">
        <w:rPr>
          <w:rFonts w:ascii="Times New Roman" w:hAnsi="Times New Roman" w:cs="Times New Roman"/>
          <w:sz w:val="20"/>
          <w:szCs w:val="20"/>
        </w:rPr>
        <w:t>Art</w:t>
      </w:r>
      <w:r>
        <w:rPr>
          <w:rFonts w:ascii="Times New Roman" w:hAnsi="Times New Roman" w:cs="Times New Roman"/>
          <w:sz w:val="20"/>
          <w:szCs w:val="20"/>
        </w:rPr>
        <w:t>icle #23</w:t>
      </w:r>
      <w:r w:rsidRPr="00AE593C">
        <w:rPr>
          <w:rFonts w:ascii="Times New Roman" w:hAnsi="Times New Roman" w:cs="Times New Roman"/>
          <w:sz w:val="20"/>
          <w:szCs w:val="20"/>
        </w:rPr>
        <w:t xml:space="preserve"> from Kalaw-Ledesma Foundation, Inc.</w:t>
      </w:r>
    </w:p>
    <w:p w14:paraId="79AF53CC" w14:textId="77777777" w:rsidR="00803718" w:rsidRPr="000D40AA" w:rsidRDefault="00803718" w:rsidP="006C6438">
      <w:pPr>
        <w:pStyle w:val="FootnoteText"/>
        <w:rPr>
          <w:rFonts w:ascii="Times New Roman" w:hAnsi="Times New Roman" w:cs="Times New Roman"/>
          <w:sz w:val="20"/>
          <w:szCs w:val="20"/>
        </w:rPr>
      </w:pPr>
    </w:p>
  </w:footnote>
  <w:footnote w:id="161">
    <w:p w14:paraId="5A991799" w14:textId="7F63C74F" w:rsidR="00803718" w:rsidRPr="000D40AA" w:rsidRDefault="00803718" w:rsidP="006C6438">
      <w:pPr>
        <w:pStyle w:val="FootnoteText"/>
        <w:rPr>
          <w:rFonts w:ascii="Times New Roman" w:hAnsi="Times New Roman" w:cs="Times New Roman"/>
          <w:sz w:val="20"/>
          <w:szCs w:val="20"/>
        </w:rPr>
      </w:pP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w:t>
      </w:r>
      <w:r>
        <w:rPr>
          <w:rFonts w:ascii="Times New Roman" w:hAnsi="Times New Roman" w:cs="Times New Roman"/>
          <w:sz w:val="20"/>
          <w:szCs w:val="20"/>
        </w:rPr>
        <w:t>Christi-Anne Castro,</w:t>
      </w:r>
      <w:r w:rsidRPr="000D40AA">
        <w:rPr>
          <w:rFonts w:ascii="Times New Roman" w:hAnsi="Times New Roman" w:cs="Times New Roman"/>
          <w:sz w:val="20"/>
          <w:szCs w:val="20"/>
        </w:rPr>
        <w:t xml:space="preserve"> </w:t>
      </w:r>
      <w:r w:rsidRPr="000D40AA">
        <w:rPr>
          <w:rFonts w:ascii="Times New Roman" w:hAnsi="Times New Roman" w:cs="Times New Roman"/>
          <w:i/>
          <w:sz w:val="20"/>
          <w:szCs w:val="20"/>
        </w:rPr>
        <w:t>Musical Renderings of a Nation</w:t>
      </w:r>
      <w:r>
        <w:rPr>
          <w:rFonts w:ascii="Times New Roman" w:hAnsi="Times New Roman" w:cs="Times New Roman"/>
          <w:sz w:val="20"/>
          <w:szCs w:val="20"/>
        </w:rPr>
        <w:t xml:space="preserve"> (New York: Oxford University Press, 2011), 117. </w:t>
      </w:r>
      <w:r w:rsidRPr="000D40AA">
        <w:rPr>
          <w:rFonts w:ascii="Times New Roman" w:hAnsi="Times New Roman" w:cs="Times New Roman"/>
          <w:i/>
          <w:sz w:val="20"/>
          <w:szCs w:val="20"/>
        </w:rPr>
        <w:t xml:space="preserve"> </w:t>
      </w:r>
      <w:r w:rsidRPr="000D40AA">
        <w:rPr>
          <w:rFonts w:ascii="Times New Roman" w:hAnsi="Times New Roman" w:cs="Times New Roman"/>
          <w:sz w:val="20"/>
          <w:szCs w:val="20"/>
        </w:rPr>
        <w:t xml:space="preserve">Ethnomusicologist Christi-Anne Castro observes that the CCP’s logo, comprising three Malay-script </w:t>
      </w:r>
      <w:r w:rsidRPr="000D40AA">
        <w:rPr>
          <w:rFonts w:ascii="Times New Roman" w:hAnsi="Times New Roman" w:cs="Times New Roman"/>
          <w:i/>
          <w:sz w:val="20"/>
          <w:szCs w:val="20"/>
        </w:rPr>
        <w:t>K</w:t>
      </w:r>
      <w:r w:rsidRPr="000D40AA">
        <w:rPr>
          <w:rFonts w:ascii="Times New Roman" w:hAnsi="Times New Roman" w:cs="Times New Roman"/>
          <w:sz w:val="20"/>
          <w:szCs w:val="20"/>
        </w:rPr>
        <w:t xml:space="preserve">s meant to stand for </w:t>
      </w:r>
      <w:r w:rsidRPr="000D40AA">
        <w:rPr>
          <w:rFonts w:ascii="Times New Roman" w:hAnsi="Times New Roman" w:cs="Times New Roman"/>
          <w:i/>
          <w:sz w:val="20"/>
          <w:szCs w:val="20"/>
        </w:rPr>
        <w:t xml:space="preserve">katotohanan </w:t>
      </w:r>
      <w:r w:rsidRPr="000D40AA">
        <w:rPr>
          <w:rFonts w:ascii="Times New Roman" w:hAnsi="Times New Roman" w:cs="Times New Roman"/>
          <w:sz w:val="20"/>
          <w:szCs w:val="20"/>
        </w:rPr>
        <w:t xml:space="preserve">(truth), </w:t>
      </w:r>
      <w:r w:rsidRPr="000D40AA">
        <w:rPr>
          <w:rFonts w:ascii="Times New Roman" w:hAnsi="Times New Roman" w:cs="Times New Roman"/>
          <w:i/>
          <w:sz w:val="20"/>
          <w:szCs w:val="20"/>
        </w:rPr>
        <w:t xml:space="preserve">kagandahan </w:t>
      </w:r>
      <w:r w:rsidRPr="000D40AA">
        <w:rPr>
          <w:rFonts w:ascii="Times New Roman" w:hAnsi="Times New Roman" w:cs="Times New Roman"/>
          <w:sz w:val="20"/>
          <w:szCs w:val="20"/>
        </w:rPr>
        <w:t xml:space="preserve">(beauty) and </w:t>
      </w:r>
      <w:r w:rsidRPr="000D40AA">
        <w:rPr>
          <w:rFonts w:ascii="Times New Roman" w:hAnsi="Times New Roman" w:cs="Times New Roman"/>
          <w:i/>
          <w:sz w:val="20"/>
          <w:szCs w:val="20"/>
        </w:rPr>
        <w:t xml:space="preserve">kabutihan </w:t>
      </w:r>
      <w:r w:rsidRPr="000D40AA">
        <w:rPr>
          <w:rFonts w:ascii="Times New Roman" w:hAnsi="Times New Roman" w:cs="Times New Roman"/>
          <w:sz w:val="20"/>
          <w:szCs w:val="20"/>
        </w:rPr>
        <w:t xml:space="preserve">(goodness), recalls the similar insignia of </w:t>
      </w:r>
      <w:r w:rsidRPr="000D40AA">
        <w:rPr>
          <w:rFonts w:ascii="Times New Roman" w:eastAsia="Times New Roman" w:hAnsi="Times New Roman" w:cs="Times New Roman"/>
          <w:bCs/>
          <w:i/>
          <w:color w:val="252525"/>
          <w:sz w:val="20"/>
          <w:szCs w:val="20"/>
          <w:shd w:val="clear" w:color="auto" w:fill="FFFFFF"/>
        </w:rPr>
        <w:t xml:space="preserve">Samahang Kataastaasan, Kagalanggalang Katipunan ng mga Anak ng Bayan </w:t>
      </w:r>
      <w:r w:rsidRPr="000D40AA">
        <w:rPr>
          <w:rFonts w:ascii="Times New Roman" w:eastAsia="Times New Roman" w:hAnsi="Times New Roman" w:cs="Times New Roman"/>
          <w:bCs/>
          <w:color w:val="252525"/>
          <w:sz w:val="20"/>
          <w:szCs w:val="20"/>
          <w:shd w:val="clear" w:color="auto" w:fill="FFFFFF"/>
        </w:rPr>
        <w:t>(</w:t>
      </w:r>
      <w:r w:rsidRPr="000D40AA">
        <w:rPr>
          <w:rFonts w:ascii="Times New Roman" w:eastAsia="Times New Roman" w:hAnsi="Times New Roman" w:cs="Times New Roman"/>
          <w:color w:val="252525"/>
          <w:sz w:val="20"/>
          <w:szCs w:val="20"/>
          <w:shd w:val="clear" w:color="auto" w:fill="FFFFFF"/>
        </w:rPr>
        <w:t>Supreme and Most Honorable Society of the Children of the Nation</w:t>
      </w:r>
      <w:r w:rsidRPr="000D40AA">
        <w:rPr>
          <w:rFonts w:ascii="Times New Roman" w:eastAsia="Times New Roman" w:hAnsi="Times New Roman" w:cs="Times New Roman"/>
          <w:bCs/>
          <w:color w:val="252525"/>
          <w:sz w:val="20"/>
          <w:szCs w:val="20"/>
          <w:shd w:val="clear" w:color="auto" w:fill="FFFFFF"/>
        </w:rPr>
        <w:t xml:space="preserve">), who abbreviated their name to </w:t>
      </w:r>
      <w:r w:rsidRPr="000D40AA">
        <w:rPr>
          <w:rFonts w:ascii="Times New Roman" w:eastAsia="Times New Roman" w:hAnsi="Times New Roman" w:cs="Times New Roman"/>
          <w:bCs/>
          <w:i/>
          <w:color w:val="252525"/>
          <w:sz w:val="20"/>
          <w:szCs w:val="20"/>
          <w:shd w:val="clear" w:color="auto" w:fill="FFFFFF"/>
        </w:rPr>
        <w:t xml:space="preserve">Katipunan </w:t>
      </w:r>
      <w:r w:rsidRPr="000D40AA">
        <w:rPr>
          <w:rFonts w:ascii="Times New Roman" w:eastAsia="Times New Roman" w:hAnsi="Times New Roman" w:cs="Times New Roman"/>
          <w:bCs/>
          <w:color w:val="252525"/>
          <w:sz w:val="20"/>
          <w:szCs w:val="20"/>
          <w:shd w:val="clear" w:color="auto" w:fill="FFFFFF"/>
        </w:rPr>
        <w:t xml:space="preserve">or the acronym </w:t>
      </w:r>
      <w:r w:rsidRPr="000D40AA">
        <w:rPr>
          <w:rFonts w:ascii="Times New Roman" w:eastAsia="Times New Roman" w:hAnsi="Times New Roman" w:cs="Times New Roman"/>
          <w:bCs/>
          <w:i/>
          <w:color w:val="252525"/>
          <w:sz w:val="20"/>
          <w:szCs w:val="20"/>
          <w:shd w:val="clear" w:color="auto" w:fill="FFFFFF"/>
        </w:rPr>
        <w:t>KKK</w:t>
      </w:r>
      <w:r w:rsidRPr="000D40AA">
        <w:rPr>
          <w:rFonts w:ascii="Times New Roman" w:hAnsi="Times New Roman" w:cs="Times New Roman"/>
          <w:sz w:val="20"/>
          <w:szCs w:val="20"/>
        </w:rPr>
        <w:t>.</w:t>
      </w:r>
      <w:r w:rsidRPr="000D40AA">
        <w:rPr>
          <w:rStyle w:val="FootnoteReference"/>
          <w:rFonts w:ascii="Times New Roman" w:hAnsi="Times New Roman" w:cs="Times New Roman"/>
          <w:sz w:val="20"/>
          <w:szCs w:val="20"/>
        </w:rPr>
        <w:t xml:space="preserve"> </w:t>
      </w:r>
      <w:r w:rsidRPr="000D40AA">
        <w:rPr>
          <w:rStyle w:val="FootnoteReference"/>
          <w:rFonts w:ascii="Times New Roman" w:hAnsi="Times New Roman" w:cs="Times New Roman"/>
          <w:sz w:val="20"/>
          <w:szCs w:val="20"/>
        </w:rPr>
        <w:footnoteRef/>
      </w:r>
      <w:r w:rsidRPr="000D40AA">
        <w:rPr>
          <w:rFonts w:ascii="Times New Roman" w:hAnsi="Times New Roman" w:cs="Times New Roman"/>
          <w:sz w:val="20"/>
          <w:szCs w:val="20"/>
        </w:rPr>
        <w:t xml:space="preserve"> Castro argues, “More than their limited historical role, the </w:t>
      </w:r>
      <w:r w:rsidRPr="000D40AA">
        <w:rPr>
          <w:rFonts w:ascii="Times New Roman" w:hAnsi="Times New Roman" w:cs="Times New Roman"/>
          <w:i/>
          <w:sz w:val="20"/>
          <w:szCs w:val="20"/>
        </w:rPr>
        <w:t>Katipunan</w:t>
      </w:r>
      <w:r w:rsidRPr="000D40AA">
        <w:rPr>
          <w:rFonts w:ascii="Times New Roman" w:hAnsi="Times New Roman" w:cs="Times New Roman"/>
          <w:sz w:val="20"/>
          <w:szCs w:val="20"/>
        </w:rPr>
        <w:t xml:space="preserve"> are representative of revolutionary Filipino nationalism as an ideology, sentiment, and character-defining trait of the nation…The nationalist intent of the CCP, then, has clear ties to the longer nationalist tradition of the Philippines, giving it symbolic validation as a cultural actor and n</w:t>
      </w:r>
      <w:r>
        <w:rPr>
          <w:rFonts w:ascii="Times New Roman" w:hAnsi="Times New Roman" w:cs="Times New Roman"/>
          <w:sz w:val="20"/>
          <w:szCs w:val="20"/>
        </w:rPr>
        <w:t>ot just a venue for performance.</w:t>
      </w:r>
      <w:r w:rsidRPr="000D40AA">
        <w:rPr>
          <w:rFonts w:ascii="Times New Roman" w:hAnsi="Times New Roman" w:cs="Times New Roman"/>
          <w:sz w:val="20"/>
          <w:szCs w:val="20"/>
        </w:rPr>
        <w:t xml:space="preserve">” </w:t>
      </w:r>
    </w:p>
  </w:footnote>
  <w:footnote w:id="162">
    <w:p w14:paraId="440CCBD8" w14:textId="65A32DC3" w:rsidR="00803718" w:rsidRDefault="00803718" w:rsidP="00C27920">
      <w:pPr>
        <w:pStyle w:val="FootnoteText"/>
        <w:rPr>
          <w:rFonts w:ascii="Times New Roman" w:hAnsi="Times New Roman" w:cs="Times New Roman"/>
          <w:sz w:val="20"/>
          <w:szCs w:val="20"/>
        </w:rPr>
      </w:pPr>
      <w:r w:rsidRPr="007027CC">
        <w:rPr>
          <w:rStyle w:val="FootnoteReference"/>
          <w:rFonts w:ascii="Times New Roman" w:hAnsi="Times New Roman" w:cs="Times New Roman"/>
          <w:sz w:val="20"/>
          <w:szCs w:val="20"/>
        </w:rPr>
        <w:footnoteRef/>
      </w:r>
      <w:r w:rsidRPr="007027CC">
        <w:rPr>
          <w:rFonts w:ascii="Times New Roman" w:hAnsi="Times New Roman" w:cs="Times New Roman"/>
          <w:sz w:val="20"/>
          <w:szCs w:val="20"/>
        </w:rPr>
        <w:t xml:space="preserve"> </w:t>
      </w:r>
      <w:r>
        <w:rPr>
          <w:rFonts w:ascii="Times New Roman" w:hAnsi="Times New Roman" w:cs="Times New Roman"/>
          <w:sz w:val="20"/>
          <w:szCs w:val="20"/>
        </w:rPr>
        <w:t>Modesto</w:t>
      </w:r>
      <w:r w:rsidR="007D12AE">
        <w:rPr>
          <w:rFonts w:ascii="Times New Roman" w:hAnsi="Times New Roman" w:cs="Times New Roman"/>
          <w:sz w:val="20"/>
          <w:szCs w:val="20"/>
        </w:rPr>
        <w:t>,</w:t>
      </w:r>
      <w:r w:rsidRPr="007F7D77">
        <w:rPr>
          <w:rFonts w:ascii="Times New Roman" w:hAnsi="Times New Roman" w:cs="Times New Roman"/>
          <w:sz w:val="20"/>
          <w:szCs w:val="20"/>
        </w:rPr>
        <w:t xml:space="preserve"> </w:t>
      </w:r>
      <w:r w:rsidR="007D12AE">
        <w:rPr>
          <w:rFonts w:ascii="Times New Roman" w:hAnsi="Times New Roman" w:cs="Times New Roman"/>
          <w:sz w:val="20"/>
          <w:szCs w:val="20"/>
        </w:rPr>
        <w:t>i</w:t>
      </w:r>
      <w:r w:rsidRPr="007F7D77">
        <w:rPr>
          <w:rFonts w:ascii="Times New Roman" w:hAnsi="Times New Roman" w:cs="Times New Roman"/>
          <w:sz w:val="20"/>
          <w:szCs w:val="20"/>
        </w:rPr>
        <w:t>nt</w:t>
      </w:r>
      <w:r>
        <w:rPr>
          <w:rFonts w:ascii="Times New Roman" w:hAnsi="Times New Roman" w:cs="Times New Roman"/>
          <w:sz w:val="20"/>
          <w:szCs w:val="20"/>
        </w:rPr>
        <w:t xml:space="preserve">erview with Francesca Enriquez. Modesto stated that the artist was not necessarily a member of Shop 6, simply a student of Chabet’s. </w:t>
      </w:r>
    </w:p>
    <w:p w14:paraId="3D7973F8" w14:textId="77777777" w:rsidR="00803718" w:rsidRPr="000D40AA" w:rsidRDefault="00803718" w:rsidP="00C27920">
      <w:pPr>
        <w:pStyle w:val="FootnoteText"/>
        <w:rPr>
          <w:rFonts w:ascii="Times New Roman" w:hAnsi="Times New Roman" w:cs="Times New Roman"/>
          <w:sz w:val="20"/>
          <w:szCs w:val="20"/>
        </w:rPr>
      </w:pPr>
    </w:p>
  </w:footnote>
  <w:footnote w:id="163">
    <w:p w14:paraId="0F556934" w14:textId="2F797BA2" w:rsidR="00803718" w:rsidRDefault="00803718" w:rsidP="00C0086A">
      <w:pPr>
        <w:pStyle w:val="FootnoteText"/>
        <w:rPr>
          <w:rFonts w:ascii="Times New Roman" w:hAnsi="Times New Roman" w:cs="Times New Roman"/>
          <w:sz w:val="20"/>
          <w:szCs w:val="20"/>
        </w:rPr>
      </w:pPr>
      <w:r w:rsidRPr="007027CC">
        <w:rPr>
          <w:rStyle w:val="FootnoteReference"/>
          <w:rFonts w:ascii="Times New Roman" w:hAnsi="Times New Roman" w:cs="Times New Roman"/>
          <w:sz w:val="20"/>
          <w:szCs w:val="20"/>
        </w:rPr>
        <w:footnoteRef/>
      </w:r>
      <w:r w:rsidRPr="007027CC">
        <w:rPr>
          <w:rFonts w:ascii="Times New Roman" w:hAnsi="Times New Roman" w:cs="Times New Roman"/>
          <w:sz w:val="20"/>
          <w:szCs w:val="20"/>
        </w:rPr>
        <w:t xml:space="preserve"> </w:t>
      </w:r>
      <w:r w:rsidR="00B33A67">
        <w:rPr>
          <w:rFonts w:ascii="Times New Roman" w:hAnsi="Times New Roman" w:cs="Times New Roman"/>
          <w:sz w:val="20"/>
          <w:szCs w:val="20"/>
        </w:rPr>
        <w:t>Modesto, interview with Francesca Enriquez.</w:t>
      </w:r>
    </w:p>
    <w:p w14:paraId="7762D86B" w14:textId="77777777" w:rsidR="00803718" w:rsidRPr="000D40AA" w:rsidRDefault="00803718" w:rsidP="00C0086A">
      <w:pPr>
        <w:pStyle w:val="FootnoteText"/>
        <w:rPr>
          <w:rFonts w:ascii="Times New Roman" w:hAnsi="Times New Roman" w:cs="Times New Roman"/>
          <w:sz w:val="20"/>
          <w:szCs w:val="20"/>
        </w:rPr>
      </w:pPr>
    </w:p>
  </w:footnote>
  <w:footnote w:id="164">
    <w:p w14:paraId="70A08D08" w14:textId="525D18B9" w:rsidR="00803718" w:rsidRPr="000D40AA" w:rsidRDefault="00803718" w:rsidP="00C27920">
      <w:pPr>
        <w:pStyle w:val="FootnoteText"/>
        <w:rPr>
          <w:rFonts w:ascii="Times New Roman" w:hAnsi="Times New Roman" w:cs="Times New Roman"/>
          <w:sz w:val="20"/>
          <w:szCs w:val="20"/>
        </w:rPr>
      </w:pPr>
      <w:r w:rsidRPr="007027CC">
        <w:rPr>
          <w:rStyle w:val="FootnoteReference"/>
          <w:rFonts w:ascii="Times New Roman" w:hAnsi="Times New Roman" w:cs="Times New Roman"/>
          <w:sz w:val="20"/>
          <w:szCs w:val="20"/>
        </w:rPr>
        <w:footnoteRef/>
      </w:r>
      <w:r w:rsidRPr="007027CC">
        <w:rPr>
          <w:rFonts w:ascii="Times New Roman" w:hAnsi="Times New Roman" w:cs="Times New Roman"/>
          <w:sz w:val="20"/>
          <w:szCs w:val="20"/>
        </w:rPr>
        <w:t xml:space="preserve"> </w:t>
      </w:r>
      <w:r w:rsidR="00B33A67">
        <w:rPr>
          <w:rFonts w:ascii="Times New Roman" w:hAnsi="Times New Roman" w:cs="Times New Roman"/>
          <w:sz w:val="20"/>
          <w:szCs w:val="20"/>
        </w:rPr>
        <w:t>Modesto, interview with Francesca Enriquez.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4762A" w14:textId="77777777" w:rsidR="00803718" w:rsidRPr="00D14899" w:rsidRDefault="00803718" w:rsidP="00D91B7A">
    <w:pPr>
      <w:pStyle w:val="Header"/>
      <w:jc w:val="righ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2BEF402"/>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cs="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cs="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15:restartNumberingAfterBreak="0">
    <w:nsid w:val="2F7B4188"/>
    <w:multiLevelType w:val="hybridMultilevel"/>
    <w:tmpl w:val="26642C52"/>
    <w:lvl w:ilvl="0" w:tplc="1E3067D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C">
    <w15:presenceInfo w15:providerId="Windows Live" w15:userId="dc235defcf93de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6438"/>
    <w:rsid w:val="00001B73"/>
    <w:rsid w:val="00003AC1"/>
    <w:rsid w:val="00004B18"/>
    <w:rsid w:val="00006C39"/>
    <w:rsid w:val="000103A4"/>
    <w:rsid w:val="00012499"/>
    <w:rsid w:val="00012736"/>
    <w:rsid w:val="00014FEB"/>
    <w:rsid w:val="000152C5"/>
    <w:rsid w:val="000156BC"/>
    <w:rsid w:val="00020FE3"/>
    <w:rsid w:val="00021012"/>
    <w:rsid w:val="0002280C"/>
    <w:rsid w:val="00022DAC"/>
    <w:rsid w:val="000278BA"/>
    <w:rsid w:val="00030F08"/>
    <w:rsid w:val="00030F3B"/>
    <w:rsid w:val="00034C56"/>
    <w:rsid w:val="000357D2"/>
    <w:rsid w:val="0003765E"/>
    <w:rsid w:val="000376DD"/>
    <w:rsid w:val="000378CD"/>
    <w:rsid w:val="00037DA1"/>
    <w:rsid w:val="000400E5"/>
    <w:rsid w:val="00043096"/>
    <w:rsid w:val="00043FD9"/>
    <w:rsid w:val="00044C50"/>
    <w:rsid w:val="0004589A"/>
    <w:rsid w:val="00045B7C"/>
    <w:rsid w:val="0004614B"/>
    <w:rsid w:val="00054053"/>
    <w:rsid w:val="000553E7"/>
    <w:rsid w:val="00057409"/>
    <w:rsid w:val="0006141F"/>
    <w:rsid w:val="00061785"/>
    <w:rsid w:val="000628FA"/>
    <w:rsid w:val="00062CBA"/>
    <w:rsid w:val="000671C4"/>
    <w:rsid w:val="00071252"/>
    <w:rsid w:val="00074092"/>
    <w:rsid w:val="0007639B"/>
    <w:rsid w:val="00080FB9"/>
    <w:rsid w:val="00081C0B"/>
    <w:rsid w:val="00086A23"/>
    <w:rsid w:val="000907B4"/>
    <w:rsid w:val="00090CB7"/>
    <w:rsid w:val="00091B27"/>
    <w:rsid w:val="00094071"/>
    <w:rsid w:val="00097434"/>
    <w:rsid w:val="000A036B"/>
    <w:rsid w:val="000A191C"/>
    <w:rsid w:val="000A6C76"/>
    <w:rsid w:val="000A744C"/>
    <w:rsid w:val="000A74FA"/>
    <w:rsid w:val="000B0939"/>
    <w:rsid w:val="000B1D01"/>
    <w:rsid w:val="000B1F84"/>
    <w:rsid w:val="000B29B5"/>
    <w:rsid w:val="000B3164"/>
    <w:rsid w:val="000B4428"/>
    <w:rsid w:val="000B65FB"/>
    <w:rsid w:val="000B6F29"/>
    <w:rsid w:val="000B70AF"/>
    <w:rsid w:val="000C2DA4"/>
    <w:rsid w:val="000C35C9"/>
    <w:rsid w:val="000C4755"/>
    <w:rsid w:val="000C512C"/>
    <w:rsid w:val="000C795F"/>
    <w:rsid w:val="000C797F"/>
    <w:rsid w:val="000D1D97"/>
    <w:rsid w:val="000D3415"/>
    <w:rsid w:val="000D3836"/>
    <w:rsid w:val="000D540D"/>
    <w:rsid w:val="000D622F"/>
    <w:rsid w:val="000D6505"/>
    <w:rsid w:val="000E0147"/>
    <w:rsid w:val="000E0765"/>
    <w:rsid w:val="000E1029"/>
    <w:rsid w:val="000E38FB"/>
    <w:rsid w:val="000E56E4"/>
    <w:rsid w:val="000F01AC"/>
    <w:rsid w:val="000F2301"/>
    <w:rsid w:val="000F2F0D"/>
    <w:rsid w:val="000F373E"/>
    <w:rsid w:val="000F4A45"/>
    <w:rsid w:val="000F4FD9"/>
    <w:rsid w:val="000F5001"/>
    <w:rsid w:val="000F702C"/>
    <w:rsid w:val="00100CCE"/>
    <w:rsid w:val="00102170"/>
    <w:rsid w:val="00102947"/>
    <w:rsid w:val="00103CAB"/>
    <w:rsid w:val="00103F92"/>
    <w:rsid w:val="001048E8"/>
    <w:rsid w:val="001049E3"/>
    <w:rsid w:val="001060B2"/>
    <w:rsid w:val="00107164"/>
    <w:rsid w:val="00111F94"/>
    <w:rsid w:val="00113C23"/>
    <w:rsid w:val="001159B8"/>
    <w:rsid w:val="00117BFC"/>
    <w:rsid w:val="00120640"/>
    <w:rsid w:val="00120F1B"/>
    <w:rsid w:val="00123611"/>
    <w:rsid w:val="00123E74"/>
    <w:rsid w:val="00124C3A"/>
    <w:rsid w:val="00124D2C"/>
    <w:rsid w:val="00126D0D"/>
    <w:rsid w:val="00127AF0"/>
    <w:rsid w:val="00131197"/>
    <w:rsid w:val="00131FD4"/>
    <w:rsid w:val="0013479F"/>
    <w:rsid w:val="00134B1A"/>
    <w:rsid w:val="0013753A"/>
    <w:rsid w:val="001405FF"/>
    <w:rsid w:val="001420A9"/>
    <w:rsid w:val="00142529"/>
    <w:rsid w:val="001428A5"/>
    <w:rsid w:val="0014550F"/>
    <w:rsid w:val="00147450"/>
    <w:rsid w:val="001508A6"/>
    <w:rsid w:val="00151E3D"/>
    <w:rsid w:val="00152537"/>
    <w:rsid w:val="00152F44"/>
    <w:rsid w:val="00153685"/>
    <w:rsid w:val="0015402A"/>
    <w:rsid w:val="00155258"/>
    <w:rsid w:val="001558C5"/>
    <w:rsid w:val="00156BFE"/>
    <w:rsid w:val="00156C5D"/>
    <w:rsid w:val="00156D9D"/>
    <w:rsid w:val="001607BE"/>
    <w:rsid w:val="00164093"/>
    <w:rsid w:val="001649E1"/>
    <w:rsid w:val="001704EF"/>
    <w:rsid w:val="00172774"/>
    <w:rsid w:val="00172DF2"/>
    <w:rsid w:val="00173ECD"/>
    <w:rsid w:val="00174F21"/>
    <w:rsid w:val="0017772A"/>
    <w:rsid w:val="00183404"/>
    <w:rsid w:val="0018392A"/>
    <w:rsid w:val="001845BA"/>
    <w:rsid w:val="00185003"/>
    <w:rsid w:val="00185BE0"/>
    <w:rsid w:val="0019460D"/>
    <w:rsid w:val="00196009"/>
    <w:rsid w:val="001A04C1"/>
    <w:rsid w:val="001A1012"/>
    <w:rsid w:val="001A2C24"/>
    <w:rsid w:val="001A2CB1"/>
    <w:rsid w:val="001A3AF0"/>
    <w:rsid w:val="001A76F4"/>
    <w:rsid w:val="001B0277"/>
    <w:rsid w:val="001B07A6"/>
    <w:rsid w:val="001B1B69"/>
    <w:rsid w:val="001B4863"/>
    <w:rsid w:val="001B575B"/>
    <w:rsid w:val="001B75B5"/>
    <w:rsid w:val="001C0367"/>
    <w:rsid w:val="001C0B06"/>
    <w:rsid w:val="001C0D2C"/>
    <w:rsid w:val="001C7107"/>
    <w:rsid w:val="001C7246"/>
    <w:rsid w:val="001D1A17"/>
    <w:rsid w:val="001D514B"/>
    <w:rsid w:val="001D57E2"/>
    <w:rsid w:val="001D5BA2"/>
    <w:rsid w:val="001E1A8B"/>
    <w:rsid w:val="001E423D"/>
    <w:rsid w:val="001E4AA9"/>
    <w:rsid w:val="001E6857"/>
    <w:rsid w:val="001E74F3"/>
    <w:rsid w:val="001F19B7"/>
    <w:rsid w:val="001F27E8"/>
    <w:rsid w:val="001F3630"/>
    <w:rsid w:val="001F6C76"/>
    <w:rsid w:val="00201990"/>
    <w:rsid w:val="00201C8B"/>
    <w:rsid w:val="002037CE"/>
    <w:rsid w:val="0020431C"/>
    <w:rsid w:val="002055AA"/>
    <w:rsid w:val="00206B98"/>
    <w:rsid w:val="002070A9"/>
    <w:rsid w:val="0021159C"/>
    <w:rsid w:val="002124C3"/>
    <w:rsid w:val="00212908"/>
    <w:rsid w:val="0021292C"/>
    <w:rsid w:val="0021309F"/>
    <w:rsid w:val="002135A3"/>
    <w:rsid w:val="00213FCB"/>
    <w:rsid w:val="002205FA"/>
    <w:rsid w:val="0022191C"/>
    <w:rsid w:val="00222225"/>
    <w:rsid w:val="00223FE6"/>
    <w:rsid w:val="00225AE3"/>
    <w:rsid w:val="00233A80"/>
    <w:rsid w:val="00234EF0"/>
    <w:rsid w:val="00234F27"/>
    <w:rsid w:val="00235CDD"/>
    <w:rsid w:val="002368BA"/>
    <w:rsid w:val="00236ACA"/>
    <w:rsid w:val="00237F09"/>
    <w:rsid w:val="0024106C"/>
    <w:rsid w:val="002413F5"/>
    <w:rsid w:val="00243978"/>
    <w:rsid w:val="00244613"/>
    <w:rsid w:val="00246DF8"/>
    <w:rsid w:val="00247AEF"/>
    <w:rsid w:val="00254186"/>
    <w:rsid w:val="00260B30"/>
    <w:rsid w:val="0026162B"/>
    <w:rsid w:val="00261F97"/>
    <w:rsid w:val="002632D7"/>
    <w:rsid w:val="00264BE1"/>
    <w:rsid w:val="002662F2"/>
    <w:rsid w:val="00266713"/>
    <w:rsid w:val="002673AD"/>
    <w:rsid w:val="00267BCF"/>
    <w:rsid w:val="00270268"/>
    <w:rsid w:val="0027326E"/>
    <w:rsid w:val="00275953"/>
    <w:rsid w:val="00276D2E"/>
    <w:rsid w:val="00277051"/>
    <w:rsid w:val="0027734E"/>
    <w:rsid w:val="00277462"/>
    <w:rsid w:val="00277932"/>
    <w:rsid w:val="00283190"/>
    <w:rsid w:val="00284C8E"/>
    <w:rsid w:val="0029001B"/>
    <w:rsid w:val="002917E7"/>
    <w:rsid w:val="00291DDB"/>
    <w:rsid w:val="00292A26"/>
    <w:rsid w:val="0029488D"/>
    <w:rsid w:val="002A030F"/>
    <w:rsid w:val="002A122B"/>
    <w:rsid w:val="002A41A1"/>
    <w:rsid w:val="002A6D66"/>
    <w:rsid w:val="002B027B"/>
    <w:rsid w:val="002B0CC6"/>
    <w:rsid w:val="002B1D38"/>
    <w:rsid w:val="002B1DF3"/>
    <w:rsid w:val="002B2DC1"/>
    <w:rsid w:val="002B3756"/>
    <w:rsid w:val="002B43D8"/>
    <w:rsid w:val="002B47D9"/>
    <w:rsid w:val="002B5057"/>
    <w:rsid w:val="002B6B70"/>
    <w:rsid w:val="002B6F52"/>
    <w:rsid w:val="002C1F4F"/>
    <w:rsid w:val="002C71EC"/>
    <w:rsid w:val="002D03D6"/>
    <w:rsid w:val="002D045D"/>
    <w:rsid w:val="002D0999"/>
    <w:rsid w:val="002D0BC4"/>
    <w:rsid w:val="002D226F"/>
    <w:rsid w:val="002D22C2"/>
    <w:rsid w:val="002D2477"/>
    <w:rsid w:val="002D634A"/>
    <w:rsid w:val="002D6631"/>
    <w:rsid w:val="002E05B8"/>
    <w:rsid w:val="002E25BE"/>
    <w:rsid w:val="002E265D"/>
    <w:rsid w:val="002E4A04"/>
    <w:rsid w:val="002E626B"/>
    <w:rsid w:val="002E6E30"/>
    <w:rsid w:val="002F5DAC"/>
    <w:rsid w:val="00300715"/>
    <w:rsid w:val="003011A8"/>
    <w:rsid w:val="00301B80"/>
    <w:rsid w:val="00302A70"/>
    <w:rsid w:val="00303570"/>
    <w:rsid w:val="003121D8"/>
    <w:rsid w:val="0031335C"/>
    <w:rsid w:val="0032012A"/>
    <w:rsid w:val="00321E17"/>
    <w:rsid w:val="0032482A"/>
    <w:rsid w:val="00325E1B"/>
    <w:rsid w:val="003265DB"/>
    <w:rsid w:val="00327CFE"/>
    <w:rsid w:val="00330269"/>
    <w:rsid w:val="00330F04"/>
    <w:rsid w:val="00334590"/>
    <w:rsid w:val="0033495A"/>
    <w:rsid w:val="003365F5"/>
    <w:rsid w:val="0033744B"/>
    <w:rsid w:val="00340260"/>
    <w:rsid w:val="00340E73"/>
    <w:rsid w:val="00341B40"/>
    <w:rsid w:val="00341FBD"/>
    <w:rsid w:val="003432D0"/>
    <w:rsid w:val="00343BC5"/>
    <w:rsid w:val="00343C26"/>
    <w:rsid w:val="00343F04"/>
    <w:rsid w:val="00344BF2"/>
    <w:rsid w:val="00346150"/>
    <w:rsid w:val="00346D50"/>
    <w:rsid w:val="003473F3"/>
    <w:rsid w:val="003507C2"/>
    <w:rsid w:val="0035150B"/>
    <w:rsid w:val="00360E87"/>
    <w:rsid w:val="00362BBA"/>
    <w:rsid w:val="003631A5"/>
    <w:rsid w:val="00367FE7"/>
    <w:rsid w:val="0037087F"/>
    <w:rsid w:val="00370CDF"/>
    <w:rsid w:val="0037188F"/>
    <w:rsid w:val="00372005"/>
    <w:rsid w:val="00372196"/>
    <w:rsid w:val="003736DE"/>
    <w:rsid w:val="00373CAA"/>
    <w:rsid w:val="00373D75"/>
    <w:rsid w:val="00375F48"/>
    <w:rsid w:val="0037621C"/>
    <w:rsid w:val="00380305"/>
    <w:rsid w:val="00382BF8"/>
    <w:rsid w:val="00385D29"/>
    <w:rsid w:val="003866F7"/>
    <w:rsid w:val="00386FBB"/>
    <w:rsid w:val="00387841"/>
    <w:rsid w:val="00387F85"/>
    <w:rsid w:val="00393130"/>
    <w:rsid w:val="00393655"/>
    <w:rsid w:val="003978FB"/>
    <w:rsid w:val="003A0881"/>
    <w:rsid w:val="003A11E1"/>
    <w:rsid w:val="003A1238"/>
    <w:rsid w:val="003A2025"/>
    <w:rsid w:val="003A2F1D"/>
    <w:rsid w:val="003A5B52"/>
    <w:rsid w:val="003A6E62"/>
    <w:rsid w:val="003A717F"/>
    <w:rsid w:val="003B3E1A"/>
    <w:rsid w:val="003B4C56"/>
    <w:rsid w:val="003B6A7C"/>
    <w:rsid w:val="003B7968"/>
    <w:rsid w:val="003C3D5F"/>
    <w:rsid w:val="003C423F"/>
    <w:rsid w:val="003C4DAF"/>
    <w:rsid w:val="003C5BAD"/>
    <w:rsid w:val="003C7463"/>
    <w:rsid w:val="003C7A6B"/>
    <w:rsid w:val="003D1210"/>
    <w:rsid w:val="003D3464"/>
    <w:rsid w:val="003D4457"/>
    <w:rsid w:val="003D57EC"/>
    <w:rsid w:val="003D5D04"/>
    <w:rsid w:val="003D7E48"/>
    <w:rsid w:val="003E2C1A"/>
    <w:rsid w:val="003E332C"/>
    <w:rsid w:val="003E34E8"/>
    <w:rsid w:val="003E6E27"/>
    <w:rsid w:val="003E760D"/>
    <w:rsid w:val="003F128B"/>
    <w:rsid w:val="003F261A"/>
    <w:rsid w:val="003F2F36"/>
    <w:rsid w:val="003F3876"/>
    <w:rsid w:val="003F3B14"/>
    <w:rsid w:val="003F4176"/>
    <w:rsid w:val="003F52AE"/>
    <w:rsid w:val="003F5D40"/>
    <w:rsid w:val="00400834"/>
    <w:rsid w:val="00402E18"/>
    <w:rsid w:val="00403234"/>
    <w:rsid w:val="00406F8F"/>
    <w:rsid w:val="00407D87"/>
    <w:rsid w:val="00414558"/>
    <w:rsid w:val="0041477A"/>
    <w:rsid w:val="00416C9D"/>
    <w:rsid w:val="00417021"/>
    <w:rsid w:val="00417AE1"/>
    <w:rsid w:val="00421F84"/>
    <w:rsid w:val="00424490"/>
    <w:rsid w:val="00427F0F"/>
    <w:rsid w:val="00436C52"/>
    <w:rsid w:val="00443530"/>
    <w:rsid w:val="004441CC"/>
    <w:rsid w:val="00444C6E"/>
    <w:rsid w:val="004452E9"/>
    <w:rsid w:val="004467AE"/>
    <w:rsid w:val="00452921"/>
    <w:rsid w:val="00460054"/>
    <w:rsid w:val="004607AD"/>
    <w:rsid w:val="00460DEE"/>
    <w:rsid w:val="00460E2F"/>
    <w:rsid w:val="0046147B"/>
    <w:rsid w:val="0046376D"/>
    <w:rsid w:val="004637DD"/>
    <w:rsid w:val="0046552A"/>
    <w:rsid w:val="00471854"/>
    <w:rsid w:val="00482B4B"/>
    <w:rsid w:val="00487183"/>
    <w:rsid w:val="004967C6"/>
    <w:rsid w:val="004A109C"/>
    <w:rsid w:val="004A2789"/>
    <w:rsid w:val="004A5D10"/>
    <w:rsid w:val="004A65F9"/>
    <w:rsid w:val="004A69A6"/>
    <w:rsid w:val="004A7634"/>
    <w:rsid w:val="004B0984"/>
    <w:rsid w:val="004B0B0E"/>
    <w:rsid w:val="004B169C"/>
    <w:rsid w:val="004B1807"/>
    <w:rsid w:val="004B4486"/>
    <w:rsid w:val="004B50FF"/>
    <w:rsid w:val="004B580F"/>
    <w:rsid w:val="004C118B"/>
    <w:rsid w:val="004C3C77"/>
    <w:rsid w:val="004C46BB"/>
    <w:rsid w:val="004C75AD"/>
    <w:rsid w:val="004C7F6F"/>
    <w:rsid w:val="004D141A"/>
    <w:rsid w:val="004D189B"/>
    <w:rsid w:val="004D1AC9"/>
    <w:rsid w:val="004D293C"/>
    <w:rsid w:val="004D3377"/>
    <w:rsid w:val="004D4249"/>
    <w:rsid w:val="004D63A2"/>
    <w:rsid w:val="004D6C2D"/>
    <w:rsid w:val="004E0C16"/>
    <w:rsid w:val="004E102C"/>
    <w:rsid w:val="004E2A17"/>
    <w:rsid w:val="004E3DAF"/>
    <w:rsid w:val="004E3E77"/>
    <w:rsid w:val="004E44A9"/>
    <w:rsid w:val="004E4D48"/>
    <w:rsid w:val="004E547C"/>
    <w:rsid w:val="004E7B3A"/>
    <w:rsid w:val="004F106E"/>
    <w:rsid w:val="004F1BA4"/>
    <w:rsid w:val="004F24E0"/>
    <w:rsid w:val="004F30C6"/>
    <w:rsid w:val="004F3598"/>
    <w:rsid w:val="004F4282"/>
    <w:rsid w:val="004F53DA"/>
    <w:rsid w:val="004F7FD0"/>
    <w:rsid w:val="00500711"/>
    <w:rsid w:val="00501AA6"/>
    <w:rsid w:val="00502CE8"/>
    <w:rsid w:val="00504AED"/>
    <w:rsid w:val="00505360"/>
    <w:rsid w:val="0050593C"/>
    <w:rsid w:val="005070F6"/>
    <w:rsid w:val="00512579"/>
    <w:rsid w:val="00514193"/>
    <w:rsid w:val="0051670C"/>
    <w:rsid w:val="00516782"/>
    <w:rsid w:val="00516AE9"/>
    <w:rsid w:val="00516C5F"/>
    <w:rsid w:val="00516F4F"/>
    <w:rsid w:val="005205E7"/>
    <w:rsid w:val="005224D4"/>
    <w:rsid w:val="005243DB"/>
    <w:rsid w:val="00524D3C"/>
    <w:rsid w:val="00525671"/>
    <w:rsid w:val="00530A7F"/>
    <w:rsid w:val="00531002"/>
    <w:rsid w:val="0053173A"/>
    <w:rsid w:val="00532D9C"/>
    <w:rsid w:val="0053457B"/>
    <w:rsid w:val="005349AD"/>
    <w:rsid w:val="005376F5"/>
    <w:rsid w:val="0053777B"/>
    <w:rsid w:val="00541B50"/>
    <w:rsid w:val="00545385"/>
    <w:rsid w:val="00545DCA"/>
    <w:rsid w:val="00546D8C"/>
    <w:rsid w:val="00547ABC"/>
    <w:rsid w:val="00550909"/>
    <w:rsid w:val="00552C91"/>
    <w:rsid w:val="005553EF"/>
    <w:rsid w:val="0055562A"/>
    <w:rsid w:val="0056075C"/>
    <w:rsid w:val="00561B63"/>
    <w:rsid w:val="00562792"/>
    <w:rsid w:val="00562BA5"/>
    <w:rsid w:val="00562F2F"/>
    <w:rsid w:val="00563B50"/>
    <w:rsid w:val="005648CD"/>
    <w:rsid w:val="005661C6"/>
    <w:rsid w:val="0056772A"/>
    <w:rsid w:val="00567E2F"/>
    <w:rsid w:val="00571911"/>
    <w:rsid w:val="00572A56"/>
    <w:rsid w:val="0057335B"/>
    <w:rsid w:val="00573644"/>
    <w:rsid w:val="0057370D"/>
    <w:rsid w:val="00573BC7"/>
    <w:rsid w:val="00573F77"/>
    <w:rsid w:val="005812DE"/>
    <w:rsid w:val="00581DB5"/>
    <w:rsid w:val="00582CFF"/>
    <w:rsid w:val="00583255"/>
    <w:rsid w:val="00585000"/>
    <w:rsid w:val="00585AA9"/>
    <w:rsid w:val="00587E69"/>
    <w:rsid w:val="00593FED"/>
    <w:rsid w:val="00595E11"/>
    <w:rsid w:val="00596C37"/>
    <w:rsid w:val="005972C2"/>
    <w:rsid w:val="005A054E"/>
    <w:rsid w:val="005A06C8"/>
    <w:rsid w:val="005A12BC"/>
    <w:rsid w:val="005A3EE0"/>
    <w:rsid w:val="005A407C"/>
    <w:rsid w:val="005A5261"/>
    <w:rsid w:val="005B0F87"/>
    <w:rsid w:val="005B14B4"/>
    <w:rsid w:val="005B4B97"/>
    <w:rsid w:val="005B511A"/>
    <w:rsid w:val="005B7163"/>
    <w:rsid w:val="005C0E99"/>
    <w:rsid w:val="005C52E4"/>
    <w:rsid w:val="005C6040"/>
    <w:rsid w:val="005C6357"/>
    <w:rsid w:val="005C641D"/>
    <w:rsid w:val="005C7A86"/>
    <w:rsid w:val="005D3363"/>
    <w:rsid w:val="005E029E"/>
    <w:rsid w:val="005E14FB"/>
    <w:rsid w:val="005E3893"/>
    <w:rsid w:val="005E4F70"/>
    <w:rsid w:val="005E515C"/>
    <w:rsid w:val="005E62AD"/>
    <w:rsid w:val="005E63D9"/>
    <w:rsid w:val="005E74B6"/>
    <w:rsid w:val="005E7F41"/>
    <w:rsid w:val="005F0FEA"/>
    <w:rsid w:val="005F40F1"/>
    <w:rsid w:val="005F4F89"/>
    <w:rsid w:val="005F613A"/>
    <w:rsid w:val="00603DE3"/>
    <w:rsid w:val="00604100"/>
    <w:rsid w:val="006056EA"/>
    <w:rsid w:val="00605AE9"/>
    <w:rsid w:val="00606109"/>
    <w:rsid w:val="0061078B"/>
    <w:rsid w:val="00615849"/>
    <w:rsid w:val="00615E7D"/>
    <w:rsid w:val="006202F9"/>
    <w:rsid w:val="00620B93"/>
    <w:rsid w:val="00621C41"/>
    <w:rsid w:val="00631126"/>
    <w:rsid w:val="0063299F"/>
    <w:rsid w:val="0063364B"/>
    <w:rsid w:val="00633896"/>
    <w:rsid w:val="00634B8A"/>
    <w:rsid w:val="00637D5B"/>
    <w:rsid w:val="006420CC"/>
    <w:rsid w:val="006429BD"/>
    <w:rsid w:val="00644D7E"/>
    <w:rsid w:val="006459C7"/>
    <w:rsid w:val="006461F3"/>
    <w:rsid w:val="006477E8"/>
    <w:rsid w:val="00650216"/>
    <w:rsid w:val="00650DBD"/>
    <w:rsid w:val="00655BA9"/>
    <w:rsid w:val="00656E8F"/>
    <w:rsid w:val="006572F0"/>
    <w:rsid w:val="00661A9B"/>
    <w:rsid w:val="00662151"/>
    <w:rsid w:val="00663D3E"/>
    <w:rsid w:val="00664884"/>
    <w:rsid w:val="00665484"/>
    <w:rsid w:val="00665FCC"/>
    <w:rsid w:val="00666C9C"/>
    <w:rsid w:val="00667BCF"/>
    <w:rsid w:val="00670737"/>
    <w:rsid w:val="00670A3C"/>
    <w:rsid w:val="00671BA7"/>
    <w:rsid w:val="006748CB"/>
    <w:rsid w:val="006773ED"/>
    <w:rsid w:val="00681AB5"/>
    <w:rsid w:val="00683376"/>
    <w:rsid w:val="00683889"/>
    <w:rsid w:val="00683AF6"/>
    <w:rsid w:val="00685CDA"/>
    <w:rsid w:val="00690648"/>
    <w:rsid w:val="006A1840"/>
    <w:rsid w:val="006A1B08"/>
    <w:rsid w:val="006A4FAC"/>
    <w:rsid w:val="006A5974"/>
    <w:rsid w:val="006B10AC"/>
    <w:rsid w:val="006B2732"/>
    <w:rsid w:val="006B3641"/>
    <w:rsid w:val="006B368E"/>
    <w:rsid w:val="006B3A76"/>
    <w:rsid w:val="006B649C"/>
    <w:rsid w:val="006C128B"/>
    <w:rsid w:val="006C216D"/>
    <w:rsid w:val="006C45BB"/>
    <w:rsid w:val="006C6438"/>
    <w:rsid w:val="006C72D9"/>
    <w:rsid w:val="006D1D87"/>
    <w:rsid w:val="006D3A63"/>
    <w:rsid w:val="006D425B"/>
    <w:rsid w:val="006D53D8"/>
    <w:rsid w:val="006D63F7"/>
    <w:rsid w:val="006D6571"/>
    <w:rsid w:val="006E0495"/>
    <w:rsid w:val="006E0625"/>
    <w:rsid w:val="006E3040"/>
    <w:rsid w:val="006F13A5"/>
    <w:rsid w:val="006F1AC2"/>
    <w:rsid w:val="006F2966"/>
    <w:rsid w:val="006F55D0"/>
    <w:rsid w:val="0070050C"/>
    <w:rsid w:val="00701743"/>
    <w:rsid w:val="0070269D"/>
    <w:rsid w:val="00702B25"/>
    <w:rsid w:val="00702FAF"/>
    <w:rsid w:val="00702FFD"/>
    <w:rsid w:val="00703611"/>
    <w:rsid w:val="00703EE4"/>
    <w:rsid w:val="00704F26"/>
    <w:rsid w:val="00711803"/>
    <w:rsid w:val="00712A0E"/>
    <w:rsid w:val="00712BFB"/>
    <w:rsid w:val="007136D9"/>
    <w:rsid w:val="00713E70"/>
    <w:rsid w:val="0071522B"/>
    <w:rsid w:val="0071688A"/>
    <w:rsid w:val="00717793"/>
    <w:rsid w:val="00722B56"/>
    <w:rsid w:val="00725A18"/>
    <w:rsid w:val="00726353"/>
    <w:rsid w:val="0073154B"/>
    <w:rsid w:val="00731FE3"/>
    <w:rsid w:val="00734203"/>
    <w:rsid w:val="007345BA"/>
    <w:rsid w:val="007364DE"/>
    <w:rsid w:val="00736FCF"/>
    <w:rsid w:val="00741A31"/>
    <w:rsid w:val="00743A39"/>
    <w:rsid w:val="00744DE5"/>
    <w:rsid w:val="007465A2"/>
    <w:rsid w:val="00747507"/>
    <w:rsid w:val="00751E38"/>
    <w:rsid w:val="00755154"/>
    <w:rsid w:val="007562DB"/>
    <w:rsid w:val="0075687C"/>
    <w:rsid w:val="0075687E"/>
    <w:rsid w:val="007569CC"/>
    <w:rsid w:val="00756B75"/>
    <w:rsid w:val="007613B9"/>
    <w:rsid w:val="00761FA6"/>
    <w:rsid w:val="00767FEC"/>
    <w:rsid w:val="0077063C"/>
    <w:rsid w:val="00771913"/>
    <w:rsid w:val="00773153"/>
    <w:rsid w:val="00774561"/>
    <w:rsid w:val="007745BA"/>
    <w:rsid w:val="00774881"/>
    <w:rsid w:val="007754BA"/>
    <w:rsid w:val="00775A1B"/>
    <w:rsid w:val="00775E63"/>
    <w:rsid w:val="00777016"/>
    <w:rsid w:val="007772E6"/>
    <w:rsid w:val="007775B8"/>
    <w:rsid w:val="00782E87"/>
    <w:rsid w:val="0078317A"/>
    <w:rsid w:val="00784AF8"/>
    <w:rsid w:val="00786446"/>
    <w:rsid w:val="00792B09"/>
    <w:rsid w:val="00792BE7"/>
    <w:rsid w:val="00793645"/>
    <w:rsid w:val="007938D5"/>
    <w:rsid w:val="007944B4"/>
    <w:rsid w:val="00794F09"/>
    <w:rsid w:val="00796681"/>
    <w:rsid w:val="007A0815"/>
    <w:rsid w:val="007A129E"/>
    <w:rsid w:val="007A272B"/>
    <w:rsid w:val="007A27B7"/>
    <w:rsid w:val="007A4EF8"/>
    <w:rsid w:val="007A7704"/>
    <w:rsid w:val="007B0F69"/>
    <w:rsid w:val="007C035B"/>
    <w:rsid w:val="007C095F"/>
    <w:rsid w:val="007C0AD3"/>
    <w:rsid w:val="007C0BB8"/>
    <w:rsid w:val="007C2063"/>
    <w:rsid w:val="007C20B4"/>
    <w:rsid w:val="007C215D"/>
    <w:rsid w:val="007C28AF"/>
    <w:rsid w:val="007C7046"/>
    <w:rsid w:val="007D08B5"/>
    <w:rsid w:val="007D0C4B"/>
    <w:rsid w:val="007D12AE"/>
    <w:rsid w:val="007D2315"/>
    <w:rsid w:val="007D6583"/>
    <w:rsid w:val="007D66B4"/>
    <w:rsid w:val="007D70BC"/>
    <w:rsid w:val="007E0564"/>
    <w:rsid w:val="007E18A0"/>
    <w:rsid w:val="007E1912"/>
    <w:rsid w:val="007E45D6"/>
    <w:rsid w:val="007E5815"/>
    <w:rsid w:val="007E5A6F"/>
    <w:rsid w:val="007E5C4E"/>
    <w:rsid w:val="007E5FC3"/>
    <w:rsid w:val="007E7053"/>
    <w:rsid w:val="007E7FA2"/>
    <w:rsid w:val="007F0B6F"/>
    <w:rsid w:val="007F3EA0"/>
    <w:rsid w:val="007F7C94"/>
    <w:rsid w:val="008008A6"/>
    <w:rsid w:val="0080107B"/>
    <w:rsid w:val="00803718"/>
    <w:rsid w:val="00803885"/>
    <w:rsid w:val="008043DB"/>
    <w:rsid w:val="00804D41"/>
    <w:rsid w:val="008055CE"/>
    <w:rsid w:val="00810287"/>
    <w:rsid w:val="00813F68"/>
    <w:rsid w:val="008143D0"/>
    <w:rsid w:val="008158D1"/>
    <w:rsid w:val="0082093C"/>
    <w:rsid w:val="008213B4"/>
    <w:rsid w:val="00826484"/>
    <w:rsid w:val="008326A6"/>
    <w:rsid w:val="00832E14"/>
    <w:rsid w:val="00832F28"/>
    <w:rsid w:val="008341CF"/>
    <w:rsid w:val="00835477"/>
    <w:rsid w:val="00835A02"/>
    <w:rsid w:val="008401E0"/>
    <w:rsid w:val="00843646"/>
    <w:rsid w:val="00843D7E"/>
    <w:rsid w:val="0084737D"/>
    <w:rsid w:val="008479B5"/>
    <w:rsid w:val="008508A8"/>
    <w:rsid w:val="00852B7B"/>
    <w:rsid w:val="008563A8"/>
    <w:rsid w:val="0085725E"/>
    <w:rsid w:val="00857CCC"/>
    <w:rsid w:val="008612EA"/>
    <w:rsid w:val="0086500D"/>
    <w:rsid w:val="00866ADA"/>
    <w:rsid w:val="00872E0B"/>
    <w:rsid w:val="00873B89"/>
    <w:rsid w:val="008749B8"/>
    <w:rsid w:val="0087510C"/>
    <w:rsid w:val="00875728"/>
    <w:rsid w:val="00876CA3"/>
    <w:rsid w:val="008776F4"/>
    <w:rsid w:val="00882F72"/>
    <w:rsid w:val="00885D7F"/>
    <w:rsid w:val="00891579"/>
    <w:rsid w:val="008934E1"/>
    <w:rsid w:val="00894225"/>
    <w:rsid w:val="00894468"/>
    <w:rsid w:val="00896F2D"/>
    <w:rsid w:val="008A112F"/>
    <w:rsid w:val="008A1A19"/>
    <w:rsid w:val="008B131A"/>
    <w:rsid w:val="008B13DB"/>
    <w:rsid w:val="008B27DC"/>
    <w:rsid w:val="008B2DE1"/>
    <w:rsid w:val="008B4DB5"/>
    <w:rsid w:val="008B6512"/>
    <w:rsid w:val="008B69A9"/>
    <w:rsid w:val="008B7EEE"/>
    <w:rsid w:val="008C0684"/>
    <w:rsid w:val="008C1C28"/>
    <w:rsid w:val="008C5575"/>
    <w:rsid w:val="008C5AD1"/>
    <w:rsid w:val="008C7B66"/>
    <w:rsid w:val="008D01D7"/>
    <w:rsid w:val="008D378E"/>
    <w:rsid w:val="008D4BC3"/>
    <w:rsid w:val="008D7020"/>
    <w:rsid w:val="008D71C7"/>
    <w:rsid w:val="008E236B"/>
    <w:rsid w:val="008E77C8"/>
    <w:rsid w:val="008F0F70"/>
    <w:rsid w:val="008F385C"/>
    <w:rsid w:val="008F6B5B"/>
    <w:rsid w:val="008F77B3"/>
    <w:rsid w:val="009011DD"/>
    <w:rsid w:val="0090281F"/>
    <w:rsid w:val="00910185"/>
    <w:rsid w:val="0091084D"/>
    <w:rsid w:val="00910EFB"/>
    <w:rsid w:val="00911506"/>
    <w:rsid w:val="0091425B"/>
    <w:rsid w:val="00916F15"/>
    <w:rsid w:val="009204D8"/>
    <w:rsid w:val="009319F2"/>
    <w:rsid w:val="0093220D"/>
    <w:rsid w:val="00932D95"/>
    <w:rsid w:val="00936307"/>
    <w:rsid w:val="0094117E"/>
    <w:rsid w:val="0094192E"/>
    <w:rsid w:val="009425F3"/>
    <w:rsid w:val="009428DD"/>
    <w:rsid w:val="00944DB7"/>
    <w:rsid w:val="00945F53"/>
    <w:rsid w:val="00945FD3"/>
    <w:rsid w:val="00946551"/>
    <w:rsid w:val="009467F7"/>
    <w:rsid w:val="00951B99"/>
    <w:rsid w:val="00951E93"/>
    <w:rsid w:val="00951EEA"/>
    <w:rsid w:val="009552CC"/>
    <w:rsid w:val="00955B61"/>
    <w:rsid w:val="00955B79"/>
    <w:rsid w:val="009572A1"/>
    <w:rsid w:val="00962903"/>
    <w:rsid w:val="0096447E"/>
    <w:rsid w:val="00967322"/>
    <w:rsid w:val="00972184"/>
    <w:rsid w:val="0097227C"/>
    <w:rsid w:val="00973980"/>
    <w:rsid w:val="00973E27"/>
    <w:rsid w:val="00976A33"/>
    <w:rsid w:val="009801F7"/>
    <w:rsid w:val="00980AD5"/>
    <w:rsid w:val="00981768"/>
    <w:rsid w:val="00982289"/>
    <w:rsid w:val="009833F8"/>
    <w:rsid w:val="00983D88"/>
    <w:rsid w:val="00985382"/>
    <w:rsid w:val="00985990"/>
    <w:rsid w:val="00985E28"/>
    <w:rsid w:val="00985F18"/>
    <w:rsid w:val="00990586"/>
    <w:rsid w:val="009935AD"/>
    <w:rsid w:val="00995ADC"/>
    <w:rsid w:val="00995F36"/>
    <w:rsid w:val="00997B90"/>
    <w:rsid w:val="009A0115"/>
    <w:rsid w:val="009A3194"/>
    <w:rsid w:val="009A3C56"/>
    <w:rsid w:val="009A4449"/>
    <w:rsid w:val="009A728F"/>
    <w:rsid w:val="009B0FDB"/>
    <w:rsid w:val="009B10F9"/>
    <w:rsid w:val="009B289C"/>
    <w:rsid w:val="009B2B5E"/>
    <w:rsid w:val="009B6608"/>
    <w:rsid w:val="009C00B9"/>
    <w:rsid w:val="009C6D62"/>
    <w:rsid w:val="009D0A7B"/>
    <w:rsid w:val="009D266A"/>
    <w:rsid w:val="009D4726"/>
    <w:rsid w:val="009D538A"/>
    <w:rsid w:val="009E15A5"/>
    <w:rsid w:val="009E2663"/>
    <w:rsid w:val="009E4B98"/>
    <w:rsid w:val="009F2E9A"/>
    <w:rsid w:val="009F723D"/>
    <w:rsid w:val="00A00867"/>
    <w:rsid w:val="00A00F45"/>
    <w:rsid w:val="00A01789"/>
    <w:rsid w:val="00A022B7"/>
    <w:rsid w:val="00A02729"/>
    <w:rsid w:val="00A044C8"/>
    <w:rsid w:val="00A046C6"/>
    <w:rsid w:val="00A04C6F"/>
    <w:rsid w:val="00A05FC2"/>
    <w:rsid w:val="00A13FBE"/>
    <w:rsid w:val="00A16A32"/>
    <w:rsid w:val="00A17B20"/>
    <w:rsid w:val="00A2195B"/>
    <w:rsid w:val="00A22C13"/>
    <w:rsid w:val="00A233EC"/>
    <w:rsid w:val="00A278F0"/>
    <w:rsid w:val="00A27CED"/>
    <w:rsid w:val="00A305CA"/>
    <w:rsid w:val="00A3159E"/>
    <w:rsid w:val="00A325B9"/>
    <w:rsid w:val="00A351EE"/>
    <w:rsid w:val="00A40787"/>
    <w:rsid w:val="00A42AA9"/>
    <w:rsid w:val="00A44C6B"/>
    <w:rsid w:val="00A459A5"/>
    <w:rsid w:val="00A45E65"/>
    <w:rsid w:val="00A474F3"/>
    <w:rsid w:val="00A47E22"/>
    <w:rsid w:val="00A50704"/>
    <w:rsid w:val="00A50DE5"/>
    <w:rsid w:val="00A53E07"/>
    <w:rsid w:val="00A543E2"/>
    <w:rsid w:val="00A576F4"/>
    <w:rsid w:val="00A62535"/>
    <w:rsid w:val="00A64323"/>
    <w:rsid w:val="00A6624F"/>
    <w:rsid w:val="00A72DB8"/>
    <w:rsid w:val="00A74C12"/>
    <w:rsid w:val="00A81375"/>
    <w:rsid w:val="00A81E48"/>
    <w:rsid w:val="00A82973"/>
    <w:rsid w:val="00A84969"/>
    <w:rsid w:val="00A85A36"/>
    <w:rsid w:val="00A873E1"/>
    <w:rsid w:val="00A8752C"/>
    <w:rsid w:val="00A90E7E"/>
    <w:rsid w:val="00A93FE5"/>
    <w:rsid w:val="00A972FD"/>
    <w:rsid w:val="00AA18B3"/>
    <w:rsid w:val="00AA22E3"/>
    <w:rsid w:val="00AA39D5"/>
    <w:rsid w:val="00AA485C"/>
    <w:rsid w:val="00AA71D6"/>
    <w:rsid w:val="00AB0869"/>
    <w:rsid w:val="00AB265B"/>
    <w:rsid w:val="00AB335A"/>
    <w:rsid w:val="00AB4D47"/>
    <w:rsid w:val="00AB5CFB"/>
    <w:rsid w:val="00AC00E7"/>
    <w:rsid w:val="00AC0D5C"/>
    <w:rsid w:val="00AC39B3"/>
    <w:rsid w:val="00AC6422"/>
    <w:rsid w:val="00AC660A"/>
    <w:rsid w:val="00AD1C29"/>
    <w:rsid w:val="00AD264C"/>
    <w:rsid w:val="00AD2CAD"/>
    <w:rsid w:val="00AD3823"/>
    <w:rsid w:val="00AD3C7D"/>
    <w:rsid w:val="00AD55AA"/>
    <w:rsid w:val="00AD65C0"/>
    <w:rsid w:val="00AE3266"/>
    <w:rsid w:val="00AE343F"/>
    <w:rsid w:val="00AE58B5"/>
    <w:rsid w:val="00AE593C"/>
    <w:rsid w:val="00AE656D"/>
    <w:rsid w:val="00AE6DA9"/>
    <w:rsid w:val="00AF4CDD"/>
    <w:rsid w:val="00AF79BC"/>
    <w:rsid w:val="00B01684"/>
    <w:rsid w:val="00B04676"/>
    <w:rsid w:val="00B04D36"/>
    <w:rsid w:val="00B064B1"/>
    <w:rsid w:val="00B07423"/>
    <w:rsid w:val="00B10C06"/>
    <w:rsid w:val="00B11CB5"/>
    <w:rsid w:val="00B15972"/>
    <w:rsid w:val="00B15990"/>
    <w:rsid w:val="00B16C7B"/>
    <w:rsid w:val="00B17A24"/>
    <w:rsid w:val="00B248C1"/>
    <w:rsid w:val="00B2683B"/>
    <w:rsid w:val="00B26C7B"/>
    <w:rsid w:val="00B27B75"/>
    <w:rsid w:val="00B27C5B"/>
    <w:rsid w:val="00B31194"/>
    <w:rsid w:val="00B32A06"/>
    <w:rsid w:val="00B3379A"/>
    <w:rsid w:val="00B33A67"/>
    <w:rsid w:val="00B34D10"/>
    <w:rsid w:val="00B364BF"/>
    <w:rsid w:val="00B36AC5"/>
    <w:rsid w:val="00B36CF5"/>
    <w:rsid w:val="00B41937"/>
    <w:rsid w:val="00B41A68"/>
    <w:rsid w:val="00B421E2"/>
    <w:rsid w:val="00B421F9"/>
    <w:rsid w:val="00B427CD"/>
    <w:rsid w:val="00B45178"/>
    <w:rsid w:val="00B45F78"/>
    <w:rsid w:val="00B46AD6"/>
    <w:rsid w:val="00B474B5"/>
    <w:rsid w:val="00B50322"/>
    <w:rsid w:val="00B507D8"/>
    <w:rsid w:val="00B52279"/>
    <w:rsid w:val="00B52846"/>
    <w:rsid w:val="00B53F5C"/>
    <w:rsid w:val="00B55874"/>
    <w:rsid w:val="00B559A7"/>
    <w:rsid w:val="00B5720C"/>
    <w:rsid w:val="00B61F56"/>
    <w:rsid w:val="00B63757"/>
    <w:rsid w:val="00B63C5C"/>
    <w:rsid w:val="00B65168"/>
    <w:rsid w:val="00B652D3"/>
    <w:rsid w:val="00B66FDF"/>
    <w:rsid w:val="00B67F72"/>
    <w:rsid w:val="00B711A0"/>
    <w:rsid w:val="00B71BC6"/>
    <w:rsid w:val="00B72B47"/>
    <w:rsid w:val="00B72DFE"/>
    <w:rsid w:val="00B741BA"/>
    <w:rsid w:val="00B741E9"/>
    <w:rsid w:val="00B7469D"/>
    <w:rsid w:val="00B768A1"/>
    <w:rsid w:val="00B823B3"/>
    <w:rsid w:val="00B82A39"/>
    <w:rsid w:val="00B837A9"/>
    <w:rsid w:val="00B83EF2"/>
    <w:rsid w:val="00B84DFD"/>
    <w:rsid w:val="00B850BE"/>
    <w:rsid w:val="00B91652"/>
    <w:rsid w:val="00B948C7"/>
    <w:rsid w:val="00B96E4A"/>
    <w:rsid w:val="00B96E5E"/>
    <w:rsid w:val="00BA0A6E"/>
    <w:rsid w:val="00BA2899"/>
    <w:rsid w:val="00BA440A"/>
    <w:rsid w:val="00BB1E3F"/>
    <w:rsid w:val="00BB24AF"/>
    <w:rsid w:val="00BB40EC"/>
    <w:rsid w:val="00BB61DD"/>
    <w:rsid w:val="00BC26A0"/>
    <w:rsid w:val="00BC2E79"/>
    <w:rsid w:val="00BC4375"/>
    <w:rsid w:val="00BC5500"/>
    <w:rsid w:val="00BC6580"/>
    <w:rsid w:val="00BD0494"/>
    <w:rsid w:val="00BD194B"/>
    <w:rsid w:val="00BD25BF"/>
    <w:rsid w:val="00BD3056"/>
    <w:rsid w:val="00BD76B2"/>
    <w:rsid w:val="00BE05E2"/>
    <w:rsid w:val="00BE0687"/>
    <w:rsid w:val="00BE34E4"/>
    <w:rsid w:val="00BE4019"/>
    <w:rsid w:val="00BE5475"/>
    <w:rsid w:val="00BE7918"/>
    <w:rsid w:val="00BF0B3C"/>
    <w:rsid w:val="00BF2C87"/>
    <w:rsid w:val="00BF59DE"/>
    <w:rsid w:val="00C0086A"/>
    <w:rsid w:val="00C02D34"/>
    <w:rsid w:val="00C03EC7"/>
    <w:rsid w:val="00C05187"/>
    <w:rsid w:val="00C06665"/>
    <w:rsid w:val="00C0792B"/>
    <w:rsid w:val="00C128A7"/>
    <w:rsid w:val="00C13B49"/>
    <w:rsid w:val="00C13F72"/>
    <w:rsid w:val="00C16415"/>
    <w:rsid w:val="00C22B53"/>
    <w:rsid w:val="00C239F2"/>
    <w:rsid w:val="00C2401D"/>
    <w:rsid w:val="00C24040"/>
    <w:rsid w:val="00C25A9A"/>
    <w:rsid w:val="00C27920"/>
    <w:rsid w:val="00C3368C"/>
    <w:rsid w:val="00C33F56"/>
    <w:rsid w:val="00C34108"/>
    <w:rsid w:val="00C350A0"/>
    <w:rsid w:val="00C35281"/>
    <w:rsid w:val="00C3605C"/>
    <w:rsid w:val="00C3622B"/>
    <w:rsid w:val="00C37D8E"/>
    <w:rsid w:val="00C52EBE"/>
    <w:rsid w:val="00C55A7E"/>
    <w:rsid w:val="00C64746"/>
    <w:rsid w:val="00C6488A"/>
    <w:rsid w:val="00C64AE4"/>
    <w:rsid w:val="00C6516D"/>
    <w:rsid w:val="00C65545"/>
    <w:rsid w:val="00C65ACA"/>
    <w:rsid w:val="00C70F9D"/>
    <w:rsid w:val="00C7126B"/>
    <w:rsid w:val="00C72ABA"/>
    <w:rsid w:val="00C749BD"/>
    <w:rsid w:val="00C74D67"/>
    <w:rsid w:val="00C76BEE"/>
    <w:rsid w:val="00C77024"/>
    <w:rsid w:val="00C824D1"/>
    <w:rsid w:val="00C85E6F"/>
    <w:rsid w:val="00C8644F"/>
    <w:rsid w:val="00C96545"/>
    <w:rsid w:val="00C9708C"/>
    <w:rsid w:val="00CA135E"/>
    <w:rsid w:val="00CA1A00"/>
    <w:rsid w:val="00CA5349"/>
    <w:rsid w:val="00CA6827"/>
    <w:rsid w:val="00CB3F11"/>
    <w:rsid w:val="00CB546B"/>
    <w:rsid w:val="00CB6EC2"/>
    <w:rsid w:val="00CC1328"/>
    <w:rsid w:val="00CC1EC5"/>
    <w:rsid w:val="00CC2822"/>
    <w:rsid w:val="00CC5213"/>
    <w:rsid w:val="00CC77E6"/>
    <w:rsid w:val="00CC7C12"/>
    <w:rsid w:val="00CD4F44"/>
    <w:rsid w:val="00CD7317"/>
    <w:rsid w:val="00CE0A04"/>
    <w:rsid w:val="00CE2612"/>
    <w:rsid w:val="00CE4BDA"/>
    <w:rsid w:val="00CE7FDF"/>
    <w:rsid w:val="00CF0FBD"/>
    <w:rsid w:val="00CF19BA"/>
    <w:rsid w:val="00CF3A32"/>
    <w:rsid w:val="00D00125"/>
    <w:rsid w:val="00D004CF"/>
    <w:rsid w:val="00D02914"/>
    <w:rsid w:val="00D02EF6"/>
    <w:rsid w:val="00D02F4F"/>
    <w:rsid w:val="00D067CB"/>
    <w:rsid w:val="00D068B5"/>
    <w:rsid w:val="00D1085C"/>
    <w:rsid w:val="00D10F78"/>
    <w:rsid w:val="00D1212E"/>
    <w:rsid w:val="00D15775"/>
    <w:rsid w:val="00D15777"/>
    <w:rsid w:val="00D1607D"/>
    <w:rsid w:val="00D1640C"/>
    <w:rsid w:val="00D17171"/>
    <w:rsid w:val="00D17E2A"/>
    <w:rsid w:val="00D24EC1"/>
    <w:rsid w:val="00D31B2A"/>
    <w:rsid w:val="00D32461"/>
    <w:rsid w:val="00D32E86"/>
    <w:rsid w:val="00D3390F"/>
    <w:rsid w:val="00D3710A"/>
    <w:rsid w:val="00D43FF3"/>
    <w:rsid w:val="00D44CB5"/>
    <w:rsid w:val="00D4663C"/>
    <w:rsid w:val="00D46E5F"/>
    <w:rsid w:val="00D50218"/>
    <w:rsid w:val="00D57A39"/>
    <w:rsid w:val="00D60FC3"/>
    <w:rsid w:val="00D63125"/>
    <w:rsid w:val="00D639D2"/>
    <w:rsid w:val="00D718A5"/>
    <w:rsid w:val="00D71D0A"/>
    <w:rsid w:val="00D72895"/>
    <w:rsid w:val="00D76B41"/>
    <w:rsid w:val="00D80CB6"/>
    <w:rsid w:val="00D8686B"/>
    <w:rsid w:val="00D90589"/>
    <w:rsid w:val="00D9075F"/>
    <w:rsid w:val="00D9104B"/>
    <w:rsid w:val="00D91B7A"/>
    <w:rsid w:val="00D92106"/>
    <w:rsid w:val="00D939B3"/>
    <w:rsid w:val="00D95677"/>
    <w:rsid w:val="00DA4F5C"/>
    <w:rsid w:val="00DA50F3"/>
    <w:rsid w:val="00DA5407"/>
    <w:rsid w:val="00DA663D"/>
    <w:rsid w:val="00DB1705"/>
    <w:rsid w:val="00DB24C1"/>
    <w:rsid w:val="00DB3C75"/>
    <w:rsid w:val="00DB4535"/>
    <w:rsid w:val="00DB4663"/>
    <w:rsid w:val="00DB53E9"/>
    <w:rsid w:val="00DB5AE3"/>
    <w:rsid w:val="00DC03CA"/>
    <w:rsid w:val="00DC0417"/>
    <w:rsid w:val="00DC1445"/>
    <w:rsid w:val="00DC1ACB"/>
    <w:rsid w:val="00DC3ECC"/>
    <w:rsid w:val="00DC4647"/>
    <w:rsid w:val="00DC5114"/>
    <w:rsid w:val="00DC511C"/>
    <w:rsid w:val="00DC5848"/>
    <w:rsid w:val="00DD2E10"/>
    <w:rsid w:val="00DD3334"/>
    <w:rsid w:val="00DD4C4D"/>
    <w:rsid w:val="00DD53A0"/>
    <w:rsid w:val="00DD69EA"/>
    <w:rsid w:val="00DE09DC"/>
    <w:rsid w:val="00DE2908"/>
    <w:rsid w:val="00DE2B9D"/>
    <w:rsid w:val="00DE47BE"/>
    <w:rsid w:val="00DE4D9F"/>
    <w:rsid w:val="00DE6458"/>
    <w:rsid w:val="00DE7C81"/>
    <w:rsid w:val="00DF0CBD"/>
    <w:rsid w:val="00DF131A"/>
    <w:rsid w:val="00DF5462"/>
    <w:rsid w:val="00DF5A4E"/>
    <w:rsid w:val="00DF74DE"/>
    <w:rsid w:val="00E009E1"/>
    <w:rsid w:val="00E029A8"/>
    <w:rsid w:val="00E029F6"/>
    <w:rsid w:val="00E03E19"/>
    <w:rsid w:val="00E05E28"/>
    <w:rsid w:val="00E10AF7"/>
    <w:rsid w:val="00E121C3"/>
    <w:rsid w:val="00E13055"/>
    <w:rsid w:val="00E1581B"/>
    <w:rsid w:val="00E15FE2"/>
    <w:rsid w:val="00E205ED"/>
    <w:rsid w:val="00E220F4"/>
    <w:rsid w:val="00E22FB2"/>
    <w:rsid w:val="00E2599E"/>
    <w:rsid w:val="00E26961"/>
    <w:rsid w:val="00E26E18"/>
    <w:rsid w:val="00E2764F"/>
    <w:rsid w:val="00E32114"/>
    <w:rsid w:val="00E33EBF"/>
    <w:rsid w:val="00E34616"/>
    <w:rsid w:val="00E370A7"/>
    <w:rsid w:val="00E40719"/>
    <w:rsid w:val="00E455A7"/>
    <w:rsid w:val="00E523F5"/>
    <w:rsid w:val="00E538EF"/>
    <w:rsid w:val="00E54B1F"/>
    <w:rsid w:val="00E553C4"/>
    <w:rsid w:val="00E56D34"/>
    <w:rsid w:val="00E611FB"/>
    <w:rsid w:val="00E63BAF"/>
    <w:rsid w:val="00E665E4"/>
    <w:rsid w:val="00E6779A"/>
    <w:rsid w:val="00E709E2"/>
    <w:rsid w:val="00E73B30"/>
    <w:rsid w:val="00E75578"/>
    <w:rsid w:val="00E84355"/>
    <w:rsid w:val="00E84F0D"/>
    <w:rsid w:val="00E85203"/>
    <w:rsid w:val="00E85BD1"/>
    <w:rsid w:val="00E85C99"/>
    <w:rsid w:val="00E914BA"/>
    <w:rsid w:val="00E93FD2"/>
    <w:rsid w:val="00E94A8B"/>
    <w:rsid w:val="00E96864"/>
    <w:rsid w:val="00E97AD1"/>
    <w:rsid w:val="00EA18CE"/>
    <w:rsid w:val="00EA3118"/>
    <w:rsid w:val="00EA4440"/>
    <w:rsid w:val="00EA4F84"/>
    <w:rsid w:val="00EA5110"/>
    <w:rsid w:val="00EA57AE"/>
    <w:rsid w:val="00EA5D99"/>
    <w:rsid w:val="00EB1828"/>
    <w:rsid w:val="00EB1D5A"/>
    <w:rsid w:val="00EB42FB"/>
    <w:rsid w:val="00EB4F58"/>
    <w:rsid w:val="00EB52F5"/>
    <w:rsid w:val="00EB5CEB"/>
    <w:rsid w:val="00EC246A"/>
    <w:rsid w:val="00EC2A74"/>
    <w:rsid w:val="00EC3AA5"/>
    <w:rsid w:val="00EC496C"/>
    <w:rsid w:val="00EC53F9"/>
    <w:rsid w:val="00EC7A3A"/>
    <w:rsid w:val="00ED0321"/>
    <w:rsid w:val="00ED07E9"/>
    <w:rsid w:val="00ED0BEA"/>
    <w:rsid w:val="00ED2C37"/>
    <w:rsid w:val="00ED4EA9"/>
    <w:rsid w:val="00ED5AF1"/>
    <w:rsid w:val="00ED66AA"/>
    <w:rsid w:val="00EE0235"/>
    <w:rsid w:val="00EE2684"/>
    <w:rsid w:val="00EE274A"/>
    <w:rsid w:val="00EE2B33"/>
    <w:rsid w:val="00EE6833"/>
    <w:rsid w:val="00EF030D"/>
    <w:rsid w:val="00EF1D71"/>
    <w:rsid w:val="00EF239F"/>
    <w:rsid w:val="00EF30B7"/>
    <w:rsid w:val="00EF3442"/>
    <w:rsid w:val="00EF6C04"/>
    <w:rsid w:val="00EF75B7"/>
    <w:rsid w:val="00EF79F6"/>
    <w:rsid w:val="00F009D7"/>
    <w:rsid w:val="00F0200A"/>
    <w:rsid w:val="00F038BA"/>
    <w:rsid w:val="00F038D8"/>
    <w:rsid w:val="00F05A07"/>
    <w:rsid w:val="00F128F5"/>
    <w:rsid w:val="00F13522"/>
    <w:rsid w:val="00F13F1B"/>
    <w:rsid w:val="00F17FEC"/>
    <w:rsid w:val="00F20172"/>
    <w:rsid w:val="00F20861"/>
    <w:rsid w:val="00F23512"/>
    <w:rsid w:val="00F30A47"/>
    <w:rsid w:val="00F30C75"/>
    <w:rsid w:val="00F3468E"/>
    <w:rsid w:val="00F42664"/>
    <w:rsid w:val="00F443E3"/>
    <w:rsid w:val="00F461F3"/>
    <w:rsid w:val="00F46BEB"/>
    <w:rsid w:val="00F478F6"/>
    <w:rsid w:val="00F479A6"/>
    <w:rsid w:val="00F50182"/>
    <w:rsid w:val="00F520D3"/>
    <w:rsid w:val="00F53F8B"/>
    <w:rsid w:val="00F575EE"/>
    <w:rsid w:val="00F6032D"/>
    <w:rsid w:val="00F6071F"/>
    <w:rsid w:val="00F6250F"/>
    <w:rsid w:val="00F650C9"/>
    <w:rsid w:val="00F6647D"/>
    <w:rsid w:val="00F67A1F"/>
    <w:rsid w:val="00F70BA0"/>
    <w:rsid w:val="00F70BA9"/>
    <w:rsid w:val="00F73CC5"/>
    <w:rsid w:val="00F743E2"/>
    <w:rsid w:val="00F770BE"/>
    <w:rsid w:val="00F80D10"/>
    <w:rsid w:val="00F83D10"/>
    <w:rsid w:val="00F83DF7"/>
    <w:rsid w:val="00F84BF5"/>
    <w:rsid w:val="00F851FB"/>
    <w:rsid w:val="00F8563A"/>
    <w:rsid w:val="00F85A63"/>
    <w:rsid w:val="00F912C0"/>
    <w:rsid w:val="00F929F1"/>
    <w:rsid w:val="00F93731"/>
    <w:rsid w:val="00F95FE2"/>
    <w:rsid w:val="00F96811"/>
    <w:rsid w:val="00F97EA6"/>
    <w:rsid w:val="00FA0CBE"/>
    <w:rsid w:val="00FA12DD"/>
    <w:rsid w:val="00FA4146"/>
    <w:rsid w:val="00FA4E1A"/>
    <w:rsid w:val="00FA4E54"/>
    <w:rsid w:val="00FB00F1"/>
    <w:rsid w:val="00FB4DD6"/>
    <w:rsid w:val="00FB6002"/>
    <w:rsid w:val="00FC152D"/>
    <w:rsid w:val="00FC179A"/>
    <w:rsid w:val="00FC4A84"/>
    <w:rsid w:val="00FC4F62"/>
    <w:rsid w:val="00FC50CE"/>
    <w:rsid w:val="00FC7834"/>
    <w:rsid w:val="00FD059C"/>
    <w:rsid w:val="00FD0914"/>
    <w:rsid w:val="00FD1161"/>
    <w:rsid w:val="00FD16B1"/>
    <w:rsid w:val="00FD4652"/>
    <w:rsid w:val="00FE0CB7"/>
    <w:rsid w:val="00FE135E"/>
    <w:rsid w:val="00FE31DD"/>
    <w:rsid w:val="00FE4985"/>
    <w:rsid w:val="00FE5A56"/>
    <w:rsid w:val="00FE70A7"/>
    <w:rsid w:val="00FF0FB1"/>
    <w:rsid w:val="00FF33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EFBCF9"/>
  <w14:defaultImageDpi w14:val="300"/>
  <w15:docId w15:val="{E713B7D8-D7D6-4E23-B001-2DDC8C9AB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6438"/>
  </w:style>
  <w:style w:type="paragraph" w:styleId="Heading1">
    <w:name w:val="heading 1"/>
    <w:basedOn w:val="Normal"/>
    <w:next w:val="Normal"/>
    <w:link w:val="Heading1Char"/>
    <w:uiPriority w:val="9"/>
    <w:qFormat/>
    <w:rsid w:val="009204D8"/>
    <w:pPr>
      <w:keepNext/>
      <w:keepLines/>
      <w:spacing w:before="1440"/>
      <w:outlineLvl w:val="0"/>
    </w:pPr>
    <w:rPr>
      <w:rFonts w:ascii="Times New Roman" w:eastAsiaTheme="majorEastAsia" w:hAnsi="Times New Roman" w:cstheme="majorBidi"/>
      <w:b/>
      <w:bCs/>
      <w:color w:val="345A8A" w:themeColor="accent1" w:themeShade="B5"/>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1">
    <w:name w:val="Note Level 11"/>
    <w:basedOn w:val="Normal"/>
    <w:uiPriority w:val="99"/>
    <w:unhideWhenUsed/>
    <w:rsid w:val="00C70F9D"/>
    <w:pPr>
      <w:keepNext/>
      <w:numPr>
        <w:numId w:val="1"/>
      </w:numPr>
      <w:contextualSpacing/>
      <w:outlineLvl w:val="0"/>
    </w:pPr>
    <w:rPr>
      <w:rFonts w:ascii="Verdana" w:hAnsi="Verdana"/>
    </w:rPr>
  </w:style>
  <w:style w:type="paragraph" w:customStyle="1" w:styleId="NoteLevel21">
    <w:name w:val="Note Level 21"/>
    <w:basedOn w:val="Normal"/>
    <w:uiPriority w:val="99"/>
    <w:unhideWhenUsed/>
    <w:rsid w:val="00C70F9D"/>
    <w:pPr>
      <w:keepNext/>
      <w:numPr>
        <w:ilvl w:val="1"/>
        <w:numId w:val="1"/>
      </w:numPr>
      <w:contextualSpacing/>
      <w:outlineLvl w:val="1"/>
    </w:pPr>
    <w:rPr>
      <w:rFonts w:ascii="Verdana" w:hAnsi="Verdana"/>
    </w:rPr>
  </w:style>
  <w:style w:type="paragraph" w:customStyle="1" w:styleId="NoteLevel31">
    <w:name w:val="Note Level 31"/>
    <w:basedOn w:val="Normal"/>
    <w:uiPriority w:val="99"/>
    <w:unhideWhenUsed/>
    <w:rsid w:val="00C70F9D"/>
    <w:pPr>
      <w:keepNext/>
      <w:numPr>
        <w:ilvl w:val="2"/>
        <w:numId w:val="1"/>
      </w:numPr>
      <w:contextualSpacing/>
      <w:outlineLvl w:val="2"/>
    </w:pPr>
    <w:rPr>
      <w:rFonts w:ascii="Verdana" w:hAnsi="Verdana"/>
    </w:rPr>
  </w:style>
  <w:style w:type="paragraph" w:customStyle="1" w:styleId="NoteLevel41">
    <w:name w:val="Note Level 41"/>
    <w:basedOn w:val="Normal"/>
    <w:uiPriority w:val="99"/>
    <w:unhideWhenUsed/>
    <w:rsid w:val="00C70F9D"/>
    <w:pPr>
      <w:keepNext/>
      <w:numPr>
        <w:ilvl w:val="3"/>
        <w:numId w:val="1"/>
      </w:numPr>
      <w:contextualSpacing/>
      <w:outlineLvl w:val="3"/>
    </w:pPr>
    <w:rPr>
      <w:rFonts w:ascii="Verdana" w:hAnsi="Verdana"/>
    </w:rPr>
  </w:style>
  <w:style w:type="paragraph" w:customStyle="1" w:styleId="NoteLevel51">
    <w:name w:val="Note Level 51"/>
    <w:basedOn w:val="Normal"/>
    <w:uiPriority w:val="99"/>
    <w:unhideWhenUsed/>
    <w:rsid w:val="00C70F9D"/>
    <w:pPr>
      <w:keepNext/>
      <w:numPr>
        <w:ilvl w:val="4"/>
        <w:numId w:val="1"/>
      </w:numPr>
      <w:contextualSpacing/>
      <w:outlineLvl w:val="4"/>
    </w:pPr>
    <w:rPr>
      <w:rFonts w:ascii="Verdana" w:hAnsi="Verdana"/>
    </w:rPr>
  </w:style>
  <w:style w:type="paragraph" w:customStyle="1" w:styleId="NoteLevel61">
    <w:name w:val="Note Level 61"/>
    <w:basedOn w:val="Normal"/>
    <w:uiPriority w:val="99"/>
    <w:unhideWhenUsed/>
    <w:rsid w:val="00C70F9D"/>
    <w:pPr>
      <w:keepNext/>
      <w:numPr>
        <w:ilvl w:val="5"/>
        <w:numId w:val="1"/>
      </w:numPr>
      <w:contextualSpacing/>
      <w:outlineLvl w:val="5"/>
    </w:pPr>
    <w:rPr>
      <w:rFonts w:ascii="Verdana" w:hAnsi="Verdana"/>
    </w:rPr>
  </w:style>
  <w:style w:type="paragraph" w:customStyle="1" w:styleId="NoteLevel71">
    <w:name w:val="Note Level 71"/>
    <w:basedOn w:val="Normal"/>
    <w:uiPriority w:val="99"/>
    <w:unhideWhenUsed/>
    <w:rsid w:val="00C70F9D"/>
    <w:pPr>
      <w:keepNext/>
      <w:numPr>
        <w:ilvl w:val="6"/>
        <w:numId w:val="1"/>
      </w:numPr>
      <w:contextualSpacing/>
      <w:outlineLvl w:val="6"/>
    </w:pPr>
    <w:rPr>
      <w:rFonts w:ascii="Verdana" w:hAnsi="Verdana"/>
    </w:rPr>
  </w:style>
  <w:style w:type="paragraph" w:customStyle="1" w:styleId="NoteLevel81">
    <w:name w:val="Note Level 81"/>
    <w:basedOn w:val="Normal"/>
    <w:uiPriority w:val="99"/>
    <w:unhideWhenUsed/>
    <w:rsid w:val="00C70F9D"/>
    <w:pPr>
      <w:keepNext/>
      <w:numPr>
        <w:ilvl w:val="7"/>
        <w:numId w:val="1"/>
      </w:numPr>
      <w:contextualSpacing/>
      <w:outlineLvl w:val="7"/>
    </w:pPr>
    <w:rPr>
      <w:rFonts w:ascii="Verdana" w:hAnsi="Verdana"/>
    </w:rPr>
  </w:style>
  <w:style w:type="paragraph" w:customStyle="1" w:styleId="NoteLevel91">
    <w:name w:val="Note Level 91"/>
    <w:basedOn w:val="Normal"/>
    <w:uiPriority w:val="99"/>
    <w:semiHidden/>
    <w:unhideWhenUsed/>
    <w:rsid w:val="00C70F9D"/>
    <w:pPr>
      <w:keepNext/>
      <w:numPr>
        <w:ilvl w:val="8"/>
        <w:numId w:val="1"/>
      </w:numPr>
      <w:contextualSpacing/>
      <w:outlineLvl w:val="8"/>
    </w:pPr>
    <w:rPr>
      <w:rFonts w:ascii="Verdana" w:hAnsi="Verdana"/>
    </w:rPr>
  </w:style>
  <w:style w:type="paragraph" w:styleId="FootnoteText">
    <w:name w:val="footnote text"/>
    <w:basedOn w:val="Normal"/>
    <w:link w:val="FootnoteTextChar"/>
    <w:uiPriority w:val="99"/>
    <w:unhideWhenUsed/>
    <w:rsid w:val="006C6438"/>
  </w:style>
  <w:style w:type="character" w:customStyle="1" w:styleId="FootnoteTextChar">
    <w:name w:val="Footnote Text Char"/>
    <w:basedOn w:val="DefaultParagraphFont"/>
    <w:link w:val="FootnoteText"/>
    <w:uiPriority w:val="99"/>
    <w:rsid w:val="006C6438"/>
  </w:style>
  <w:style w:type="character" w:styleId="FootnoteReference">
    <w:name w:val="footnote reference"/>
    <w:basedOn w:val="DefaultParagraphFont"/>
    <w:uiPriority w:val="99"/>
    <w:unhideWhenUsed/>
    <w:rsid w:val="006C6438"/>
    <w:rPr>
      <w:vertAlign w:val="superscript"/>
    </w:rPr>
  </w:style>
  <w:style w:type="character" w:customStyle="1" w:styleId="caption1">
    <w:name w:val="caption1"/>
    <w:basedOn w:val="DefaultParagraphFont"/>
    <w:rsid w:val="006C6438"/>
  </w:style>
  <w:style w:type="paragraph" w:styleId="Header">
    <w:name w:val="header"/>
    <w:basedOn w:val="Normal"/>
    <w:link w:val="HeaderChar"/>
    <w:uiPriority w:val="99"/>
    <w:unhideWhenUsed/>
    <w:rsid w:val="006C6438"/>
    <w:pPr>
      <w:tabs>
        <w:tab w:val="center" w:pos="4320"/>
        <w:tab w:val="right" w:pos="8640"/>
      </w:tabs>
    </w:pPr>
  </w:style>
  <w:style w:type="character" w:customStyle="1" w:styleId="HeaderChar">
    <w:name w:val="Header Char"/>
    <w:basedOn w:val="DefaultParagraphFont"/>
    <w:link w:val="Header"/>
    <w:uiPriority w:val="99"/>
    <w:rsid w:val="006C6438"/>
  </w:style>
  <w:style w:type="character" w:styleId="Hyperlink">
    <w:name w:val="Hyperlink"/>
    <w:basedOn w:val="DefaultParagraphFont"/>
    <w:uiPriority w:val="99"/>
    <w:unhideWhenUsed/>
    <w:rsid w:val="006C6438"/>
    <w:rPr>
      <w:color w:val="0000FF" w:themeColor="hyperlink"/>
      <w:u w:val="single"/>
    </w:rPr>
  </w:style>
  <w:style w:type="paragraph" w:styleId="Footer">
    <w:name w:val="footer"/>
    <w:basedOn w:val="Normal"/>
    <w:link w:val="FooterChar"/>
    <w:uiPriority w:val="99"/>
    <w:unhideWhenUsed/>
    <w:rsid w:val="006C6438"/>
    <w:pPr>
      <w:tabs>
        <w:tab w:val="center" w:pos="4320"/>
        <w:tab w:val="right" w:pos="8640"/>
      </w:tabs>
    </w:pPr>
  </w:style>
  <w:style w:type="character" w:customStyle="1" w:styleId="FooterChar">
    <w:name w:val="Footer Char"/>
    <w:basedOn w:val="DefaultParagraphFont"/>
    <w:link w:val="Footer"/>
    <w:uiPriority w:val="99"/>
    <w:rsid w:val="006C6438"/>
  </w:style>
  <w:style w:type="character" w:styleId="PageNumber">
    <w:name w:val="page number"/>
    <w:basedOn w:val="DefaultParagraphFont"/>
    <w:uiPriority w:val="99"/>
    <w:semiHidden/>
    <w:unhideWhenUsed/>
    <w:rsid w:val="006C6438"/>
  </w:style>
  <w:style w:type="character" w:customStyle="1" w:styleId="apple-converted-space">
    <w:name w:val="apple-converted-space"/>
    <w:basedOn w:val="DefaultParagraphFont"/>
    <w:rsid w:val="006C6438"/>
  </w:style>
  <w:style w:type="paragraph" w:styleId="ListParagraph">
    <w:name w:val="List Paragraph"/>
    <w:basedOn w:val="Normal"/>
    <w:uiPriority w:val="34"/>
    <w:qFormat/>
    <w:rsid w:val="006C6438"/>
    <w:pPr>
      <w:ind w:left="720"/>
      <w:contextualSpacing/>
    </w:pPr>
  </w:style>
  <w:style w:type="paragraph" w:styleId="NormalWeb">
    <w:name w:val="Normal (Web)"/>
    <w:basedOn w:val="Normal"/>
    <w:uiPriority w:val="99"/>
    <w:semiHidden/>
    <w:unhideWhenUsed/>
    <w:rsid w:val="006C6438"/>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6C6438"/>
    <w:rPr>
      <w:color w:val="800080" w:themeColor="followedHyperlink"/>
      <w:u w:val="single"/>
    </w:rPr>
  </w:style>
  <w:style w:type="paragraph" w:styleId="BalloonText">
    <w:name w:val="Balloon Text"/>
    <w:basedOn w:val="Normal"/>
    <w:link w:val="BalloonTextChar"/>
    <w:uiPriority w:val="99"/>
    <w:semiHidden/>
    <w:unhideWhenUsed/>
    <w:rsid w:val="006C64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6438"/>
    <w:rPr>
      <w:rFonts w:ascii="Lucida Grande" w:hAnsi="Lucida Grande" w:cs="Lucida Grande"/>
      <w:sz w:val="18"/>
      <w:szCs w:val="18"/>
    </w:rPr>
  </w:style>
  <w:style w:type="character" w:styleId="CommentReference">
    <w:name w:val="annotation reference"/>
    <w:basedOn w:val="DefaultParagraphFont"/>
    <w:uiPriority w:val="99"/>
    <w:semiHidden/>
    <w:unhideWhenUsed/>
    <w:rsid w:val="006C6438"/>
    <w:rPr>
      <w:sz w:val="18"/>
      <w:szCs w:val="18"/>
    </w:rPr>
  </w:style>
  <w:style w:type="paragraph" w:styleId="CommentText">
    <w:name w:val="annotation text"/>
    <w:basedOn w:val="Normal"/>
    <w:link w:val="CommentTextChar"/>
    <w:uiPriority w:val="99"/>
    <w:semiHidden/>
    <w:unhideWhenUsed/>
    <w:rsid w:val="006C6438"/>
  </w:style>
  <w:style w:type="character" w:customStyle="1" w:styleId="CommentTextChar">
    <w:name w:val="Comment Text Char"/>
    <w:basedOn w:val="DefaultParagraphFont"/>
    <w:link w:val="CommentText"/>
    <w:uiPriority w:val="99"/>
    <w:semiHidden/>
    <w:rsid w:val="006C6438"/>
  </w:style>
  <w:style w:type="paragraph" w:styleId="CommentSubject">
    <w:name w:val="annotation subject"/>
    <w:basedOn w:val="CommentText"/>
    <w:next w:val="CommentText"/>
    <w:link w:val="CommentSubjectChar"/>
    <w:uiPriority w:val="99"/>
    <w:semiHidden/>
    <w:unhideWhenUsed/>
    <w:rsid w:val="00826484"/>
    <w:rPr>
      <w:b/>
      <w:bCs/>
      <w:sz w:val="20"/>
      <w:szCs w:val="20"/>
    </w:rPr>
  </w:style>
  <w:style w:type="character" w:customStyle="1" w:styleId="CommentSubjectChar">
    <w:name w:val="Comment Subject Char"/>
    <w:basedOn w:val="CommentTextChar"/>
    <w:link w:val="CommentSubject"/>
    <w:uiPriority w:val="99"/>
    <w:semiHidden/>
    <w:rsid w:val="00826484"/>
    <w:rPr>
      <w:b/>
      <w:bCs/>
      <w:sz w:val="20"/>
      <w:szCs w:val="20"/>
    </w:rPr>
  </w:style>
  <w:style w:type="character" w:customStyle="1" w:styleId="Heading1Char">
    <w:name w:val="Heading 1 Char"/>
    <w:basedOn w:val="DefaultParagraphFont"/>
    <w:link w:val="Heading1"/>
    <w:uiPriority w:val="9"/>
    <w:rsid w:val="009204D8"/>
    <w:rPr>
      <w:rFonts w:ascii="Times New Roman" w:eastAsiaTheme="majorEastAsia" w:hAnsi="Times New Roman" w:cstheme="majorBidi"/>
      <w:b/>
      <w:bCs/>
      <w:color w:val="345A8A" w:themeColor="accent1" w:themeShade="B5"/>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59</Pages>
  <Words>15185</Words>
  <Characters>86558</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Le</dc:creator>
  <cp:keywords/>
  <dc:description/>
  <cp:lastModifiedBy>N C</cp:lastModifiedBy>
  <cp:revision>23</cp:revision>
  <cp:lastPrinted>2018-02-17T00:06:00Z</cp:lastPrinted>
  <dcterms:created xsi:type="dcterms:W3CDTF">2018-02-24T19:30:00Z</dcterms:created>
  <dcterms:modified xsi:type="dcterms:W3CDTF">2018-02-27T06:47:00Z</dcterms:modified>
</cp:coreProperties>
</file>