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C50C7" w14:textId="67A6863D" w:rsidR="00A06EA9" w:rsidRPr="00A06EA9" w:rsidRDefault="008D3785" w:rsidP="00A06EA9">
      <w:pPr>
        <w:spacing w:before="1440" w:line="240" w:lineRule="auto"/>
        <w:jc w:val="center"/>
        <w:rPr>
          <w:b/>
        </w:rPr>
      </w:pPr>
      <w:r w:rsidRPr="008D3785">
        <w:rPr>
          <w:b/>
        </w:rPr>
        <w:t>Material Conceptualisms: Philippine Art under Authoritarianism, 1968–1986</w:t>
      </w:r>
    </w:p>
    <w:p w14:paraId="2B13EC03" w14:textId="77777777" w:rsidR="00A06EA9" w:rsidRDefault="00A06EA9" w:rsidP="00A06EA9">
      <w:pPr>
        <w:spacing w:line="240" w:lineRule="auto"/>
        <w:jc w:val="center"/>
      </w:pPr>
    </w:p>
    <w:p w14:paraId="36520389" w14:textId="3162DB13" w:rsidR="00A06EA9" w:rsidRDefault="00A06EA9" w:rsidP="00A06EA9">
      <w:pPr>
        <w:spacing w:line="240" w:lineRule="auto"/>
        <w:jc w:val="center"/>
      </w:pPr>
      <w:r>
        <w:t>by</w:t>
      </w:r>
    </w:p>
    <w:p w14:paraId="2D666E5D" w14:textId="2D6FE778" w:rsidR="00A06EA9" w:rsidRDefault="00A06EA9" w:rsidP="00A06EA9">
      <w:pPr>
        <w:spacing w:line="240" w:lineRule="auto"/>
        <w:jc w:val="center"/>
      </w:pPr>
    </w:p>
    <w:p w14:paraId="390FA276" w14:textId="77777777" w:rsidR="000003C8" w:rsidRDefault="000003C8" w:rsidP="00A06EA9">
      <w:pPr>
        <w:spacing w:line="240" w:lineRule="auto"/>
        <w:jc w:val="center"/>
      </w:pPr>
    </w:p>
    <w:p w14:paraId="035E6D73" w14:textId="540CB3F1" w:rsidR="00A06EA9" w:rsidRDefault="00A06EA9" w:rsidP="00A06EA9">
      <w:pPr>
        <w:spacing w:line="240" w:lineRule="auto"/>
        <w:jc w:val="center"/>
      </w:pPr>
      <w:r>
        <w:t>Tina B. Le</w:t>
      </w:r>
    </w:p>
    <w:p w14:paraId="58997D9D" w14:textId="066008E2" w:rsidR="00A06EA9" w:rsidRDefault="00A06EA9" w:rsidP="00A06EA9">
      <w:pPr>
        <w:spacing w:line="240" w:lineRule="auto"/>
        <w:jc w:val="center"/>
      </w:pPr>
    </w:p>
    <w:p w14:paraId="2D4181E5" w14:textId="45210615" w:rsidR="00A06EA9" w:rsidRDefault="00A06EA9" w:rsidP="00A06EA9">
      <w:pPr>
        <w:spacing w:line="240" w:lineRule="auto"/>
        <w:jc w:val="center"/>
      </w:pPr>
    </w:p>
    <w:p w14:paraId="1EF32FF1" w14:textId="728301FF" w:rsidR="00A06EA9" w:rsidRDefault="00A06EA9" w:rsidP="00A06EA9">
      <w:pPr>
        <w:spacing w:line="240" w:lineRule="auto"/>
        <w:jc w:val="center"/>
      </w:pPr>
    </w:p>
    <w:p w14:paraId="26F07E7D" w14:textId="733135C8" w:rsidR="00A06EA9" w:rsidRDefault="00A06EA9" w:rsidP="00A06EA9">
      <w:pPr>
        <w:spacing w:line="240" w:lineRule="auto"/>
        <w:jc w:val="center"/>
      </w:pPr>
    </w:p>
    <w:p w14:paraId="41E93896" w14:textId="77777777" w:rsidR="00A06EA9" w:rsidRDefault="00A06EA9" w:rsidP="00A06EA9">
      <w:pPr>
        <w:spacing w:line="240" w:lineRule="auto"/>
        <w:jc w:val="center"/>
      </w:pPr>
    </w:p>
    <w:p w14:paraId="1374C9A7" w14:textId="77777777" w:rsidR="00A06EA9" w:rsidRDefault="00A06EA9" w:rsidP="00A06EA9">
      <w:pPr>
        <w:spacing w:line="240" w:lineRule="auto"/>
        <w:jc w:val="center"/>
      </w:pPr>
      <w:r>
        <w:t>A dissertation submitted in partial fulfillment</w:t>
      </w:r>
    </w:p>
    <w:p w14:paraId="0268C870" w14:textId="77777777" w:rsidR="00A06EA9" w:rsidRDefault="00A06EA9" w:rsidP="00A06EA9">
      <w:pPr>
        <w:spacing w:line="240" w:lineRule="auto"/>
        <w:jc w:val="center"/>
      </w:pPr>
      <w:r>
        <w:t>of the requirements for the degree of</w:t>
      </w:r>
    </w:p>
    <w:p w14:paraId="08DE3015" w14:textId="77777777" w:rsidR="00A06EA9" w:rsidRDefault="00A06EA9" w:rsidP="00A06EA9">
      <w:pPr>
        <w:spacing w:line="240" w:lineRule="auto"/>
        <w:jc w:val="center"/>
      </w:pPr>
      <w:r>
        <w:t>Doctor of Philosophy</w:t>
      </w:r>
    </w:p>
    <w:p w14:paraId="4EE73C5E" w14:textId="14B61ACE" w:rsidR="00A06EA9" w:rsidRDefault="00A06EA9" w:rsidP="00A06EA9">
      <w:pPr>
        <w:spacing w:line="240" w:lineRule="auto"/>
        <w:jc w:val="center"/>
      </w:pPr>
      <w:r>
        <w:t>(</w:t>
      </w:r>
      <w:r w:rsidR="000003C8">
        <w:t>History of Art</w:t>
      </w:r>
      <w:r>
        <w:t>)</w:t>
      </w:r>
    </w:p>
    <w:p w14:paraId="1803CF76" w14:textId="77777777" w:rsidR="00A06EA9" w:rsidRDefault="00A06EA9" w:rsidP="00A06EA9">
      <w:pPr>
        <w:spacing w:line="240" w:lineRule="auto"/>
        <w:jc w:val="center"/>
      </w:pPr>
      <w:r>
        <w:t>in The University of Michigan</w:t>
      </w:r>
    </w:p>
    <w:p w14:paraId="170999E8" w14:textId="7AFC6478" w:rsidR="00A06EA9" w:rsidRDefault="00A06EA9" w:rsidP="00A06EA9">
      <w:pPr>
        <w:spacing w:line="240" w:lineRule="auto"/>
        <w:jc w:val="center"/>
      </w:pPr>
      <w:r>
        <w:t>201</w:t>
      </w:r>
      <w:r w:rsidR="000003C8">
        <w:t>8</w:t>
      </w:r>
    </w:p>
    <w:p w14:paraId="66621286" w14:textId="77777777" w:rsidR="00A06EA9" w:rsidRDefault="00A06EA9" w:rsidP="00A06EA9">
      <w:pPr>
        <w:spacing w:line="240" w:lineRule="auto"/>
      </w:pPr>
    </w:p>
    <w:p w14:paraId="4B03A937" w14:textId="77777777" w:rsidR="00A06EA9" w:rsidRDefault="00A06EA9" w:rsidP="00A06EA9">
      <w:pPr>
        <w:spacing w:line="240" w:lineRule="auto"/>
      </w:pPr>
    </w:p>
    <w:p w14:paraId="46EC730B" w14:textId="77777777" w:rsidR="00A06EA9" w:rsidRDefault="00A06EA9" w:rsidP="00A06EA9">
      <w:pPr>
        <w:spacing w:line="240" w:lineRule="auto"/>
      </w:pPr>
    </w:p>
    <w:p w14:paraId="23C15273" w14:textId="77777777" w:rsidR="00A06EA9" w:rsidRDefault="00A06EA9" w:rsidP="00A06EA9">
      <w:pPr>
        <w:spacing w:line="240" w:lineRule="auto"/>
      </w:pPr>
    </w:p>
    <w:p w14:paraId="65A90BE6" w14:textId="77777777" w:rsidR="00A06EA9" w:rsidRDefault="00A06EA9" w:rsidP="00A06EA9">
      <w:pPr>
        <w:spacing w:line="240" w:lineRule="auto"/>
      </w:pPr>
    </w:p>
    <w:p w14:paraId="560B3A46" w14:textId="77777777" w:rsidR="00A06EA9" w:rsidRDefault="00A06EA9" w:rsidP="00A06EA9">
      <w:pPr>
        <w:spacing w:line="240" w:lineRule="auto"/>
      </w:pPr>
    </w:p>
    <w:p w14:paraId="0B9F2564" w14:textId="77777777" w:rsidR="00A06EA9" w:rsidRDefault="00A06EA9" w:rsidP="00A06EA9">
      <w:pPr>
        <w:spacing w:line="240" w:lineRule="auto"/>
      </w:pPr>
    </w:p>
    <w:p w14:paraId="4C30F136" w14:textId="77777777" w:rsidR="00A06EA9" w:rsidRDefault="00A06EA9" w:rsidP="00A06EA9">
      <w:pPr>
        <w:spacing w:line="240" w:lineRule="auto"/>
      </w:pPr>
    </w:p>
    <w:p w14:paraId="5B6D9630" w14:textId="0CA27E29" w:rsidR="00A06EA9" w:rsidRDefault="00A06EA9" w:rsidP="00A06EA9">
      <w:pPr>
        <w:spacing w:line="240" w:lineRule="auto"/>
      </w:pPr>
      <w:r>
        <w:t>Doctoral Committee:</w:t>
      </w:r>
    </w:p>
    <w:p w14:paraId="75197662" w14:textId="65E0F310" w:rsidR="000003C8" w:rsidRDefault="000003C8" w:rsidP="000003C8">
      <w:pPr>
        <w:spacing w:line="240" w:lineRule="auto"/>
        <w:ind w:left="720"/>
      </w:pPr>
    </w:p>
    <w:p w14:paraId="53679696" w14:textId="0005F201" w:rsidR="000003C8" w:rsidRDefault="000003C8" w:rsidP="000003C8">
      <w:pPr>
        <w:spacing w:line="240" w:lineRule="auto"/>
        <w:ind w:left="720"/>
      </w:pPr>
      <w:r>
        <w:t>Associate Professor Joan Kee, Chair</w:t>
      </w:r>
    </w:p>
    <w:p w14:paraId="7F21C5EF" w14:textId="10C3CAFD" w:rsidR="000003C8" w:rsidRDefault="000003C8" w:rsidP="000003C8">
      <w:pPr>
        <w:spacing w:line="240" w:lineRule="auto"/>
        <w:ind w:left="720"/>
      </w:pPr>
      <w:r>
        <w:t>Professor Alexander D. Potts</w:t>
      </w:r>
    </w:p>
    <w:p w14:paraId="6266F916" w14:textId="53832801" w:rsidR="009A57F9" w:rsidRDefault="000003C8" w:rsidP="000003C8">
      <w:pPr>
        <w:spacing w:line="240" w:lineRule="auto"/>
        <w:ind w:left="720"/>
      </w:pPr>
      <w:r>
        <w:t>Associate Professor Deirdre de la Cruz</w:t>
      </w:r>
    </w:p>
    <w:p w14:paraId="69A29CCE" w14:textId="68A30D4B" w:rsidR="000003C8" w:rsidRDefault="000003C8" w:rsidP="000003C8">
      <w:pPr>
        <w:spacing w:line="240" w:lineRule="auto"/>
        <w:ind w:left="720"/>
      </w:pPr>
      <w:r>
        <w:t>Professor Nora A. Taylor, School of the Art Institute of Chicago</w:t>
      </w:r>
    </w:p>
    <w:p w14:paraId="1BD229DF" w14:textId="77777777" w:rsidR="000003C8" w:rsidRDefault="000003C8" w:rsidP="000003C8">
      <w:pPr>
        <w:spacing w:line="240" w:lineRule="auto"/>
        <w:ind w:left="720"/>
      </w:pPr>
    </w:p>
    <w:p w14:paraId="32596AAF" w14:textId="77777777" w:rsidR="009A57F9" w:rsidRDefault="009A57F9" w:rsidP="009A57F9">
      <w:pPr>
        <w:spacing w:line="240" w:lineRule="auto"/>
      </w:pPr>
    </w:p>
    <w:p w14:paraId="5CAFA932" w14:textId="77777777" w:rsidR="009A57F9" w:rsidRDefault="009A57F9" w:rsidP="009A57F9">
      <w:pPr>
        <w:spacing w:line="240" w:lineRule="auto"/>
        <w:sectPr w:rsidR="009A57F9" w:rsidSect="009A57F9">
          <w:pgSz w:w="12240" w:h="15840"/>
          <w:pgMar w:top="1440" w:right="1440" w:bottom="1440" w:left="1440" w:header="720" w:footer="720" w:gutter="0"/>
          <w:pgNumType w:fmt="lowerRoman" w:start="1"/>
          <w:cols w:space="720"/>
          <w:titlePg/>
          <w:docGrid w:linePitch="360"/>
        </w:sectPr>
      </w:pPr>
    </w:p>
    <w:p w14:paraId="6D42B843" w14:textId="59FAC04C" w:rsidR="00A06EA9" w:rsidRDefault="00A06EA9" w:rsidP="009A57F9">
      <w:pPr>
        <w:spacing w:line="240" w:lineRule="auto"/>
      </w:pPr>
    </w:p>
    <w:p w14:paraId="0DF53DFC" w14:textId="77777777" w:rsidR="00A06EA9" w:rsidRDefault="00A06EA9" w:rsidP="00A06EA9">
      <w:pPr>
        <w:jc w:val="center"/>
      </w:pPr>
    </w:p>
    <w:p w14:paraId="2E933E90" w14:textId="77777777" w:rsidR="00A06EA9" w:rsidRDefault="00A06EA9" w:rsidP="00A06EA9">
      <w:pPr>
        <w:jc w:val="center"/>
      </w:pPr>
    </w:p>
    <w:p w14:paraId="16E0A0AB" w14:textId="77777777" w:rsidR="00A06EA9" w:rsidRDefault="00A06EA9" w:rsidP="00A06EA9">
      <w:pPr>
        <w:jc w:val="center"/>
      </w:pPr>
    </w:p>
    <w:p w14:paraId="560D58AC" w14:textId="77777777" w:rsidR="00A06EA9" w:rsidRDefault="00A06EA9" w:rsidP="00A06EA9">
      <w:pPr>
        <w:jc w:val="center"/>
      </w:pPr>
    </w:p>
    <w:p w14:paraId="4A66EAE1" w14:textId="77777777" w:rsidR="00A06EA9" w:rsidRDefault="00A06EA9" w:rsidP="00A06EA9">
      <w:pPr>
        <w:jc w:val="center"/>
      </w:pPr>
    </w:p>
    <w:p w14:paraId="601AC6D3" w14:textId="77777777" w:rsidR="00A06EA9" w:rsidRDefault="00A06EA9" w:rsidP="00A06EA9">
      <w:pPr>
        <w:jc w:val="center"/>
      </w:pPr>
    </w:p>
    <w:p w14:paraId="7BD4C986" w14:textId="7E4A7267" w:rsidR="00A06EA9" w:rsidRDefault="00A06EA9" w:rsidP="00A06EA9">
      <w:pPr>
        <w:jc w:val="center"/>
      </w:pPr>
      <w:r>
        <w:t>Tina B. Le</w:t>
      </w:r>
    </w:p>
    <w:p w14:paraId="4B41D9BC" w14:textId="18BFC3CD" w:rsidR="00A06EA9" w:rsidRDefault="00014026" w:rsidP="00A06EA9">
      <w:pPr>
        <w:jc w:val="center"/>
        <w:rPr>
          <w:rFonts w:eastAsiaTheme="majorEastAsia" w:cstheme="majorBidi"/>
        </w:rPr>
      </w:pPr>
      <w:hyperlink r:id="rId8" w:history="1">
        <w:r w:rsidR="00A06EA9" w:rsidRPr="00B6208C">
          <w:rPr>
            <w:rStyle w:val="Hyperlink"/>
            <w:rFonts w:eastAsiaTheme="majorEastAsia" w:cstheme="majorBidi"/>
          </w:rPr>
          <w:t>tinale@umich.edu</w:t>
        </w:r>
      </w:hyperlink>
    </w:p>
    <w:p w14:paraId="2B03ED66" w14:textId="003B9686" w:rsidR="00A06EA9" w:rsidRDefault="00A06EA9" w:rsidP="00A06EA9">
      <w:pPr>
        <w:jc w:val="center"/>
        <w:rPr>
          <w:rFonts w:eastAsiaTheme="majorEastAsia" w:cstheme="majorBidi"/>
        </w:rPr>
      </w:pPr>
      <w:r>
        <w:rPr>
          <w:rFonts w:eastAsiaTheme="majorEastAsia" w:cstheme="majorBidi"/>
        </w:rPr>
        <w:t xml:space="preserve">ORCID iD: </w:t>
      </w:r>
      <w:r w:rsidR="00CF1F71" w:rsidRPr="00CF1F71">
        <w:rPr>
          <w:rFonts w:eastAsiaTheme="majorEastAsia" w:cstheme="majorBidi"/>
        </w:rPr>
        <w:t>0000-0002-1244-9118</w:t>
      </w:r>
    </w:p>
    <w:p w14:paraId="5BF65C2C" w14:textId="77777777" w:rsidR="00A06EA9" w:rsidRDefault="00A06EA9" w:rsidP="00A06EA9">
      <w:pPr>
        <w:jc w:val="center"/>
        <w:rPr>
          <w:rFonts w:eastAsiaTheme="majorEastAsia" w:cstheme="majorBidi"/>
        </w:rPr>
      </w:pPr>
    </w:p>
    <w:p w14:paraId="41D503A7" w14:textId="0245F15C" w:rsidR="00A06EA9" w:rsidRDefault="00A06EA9" w:rsidP="00A06EA9">
      <w:pPr>
        <w:jc w:val="center"/>
        <w:rPr>
          <w:rFonts w:eastAsiaTheme="majorEastAsia" w:cstheme="majorBidi"/>
        </w:rPr>
      </w:pPr>
      <w:r>
        <w:rPr>
          <w:rFonts w:eastAsiaTheme="majorEastAsia" w:cstheme="majorBidi"/>
        </w:rPr>
        <w:t>© Tina B. Le 2018</w:t>
      </w:r>
    </w:p>
    <w:p w14:paraId="5305DA9A" w14:textId="77777777" w:rsidR="009A57F9" w:rsidRDefault="009A57F9" w:rsidP="00A06EA9">
      <w:pPr>
        <w:pStyle w:val="PreHeader"/>
        <w:sectPr w:rsidR="009A57F9" w:rsidSect="009A57F9">
          <w:footerReference w:type="first" r:id="rId9"/>
          <w:pgSz w:w="12240" w:h="15840"/>
          <w:pgMar w:top="1440" w:right="1440" w:bottom="1440" w:left="1440" w:header="720" w:footer="720" w:gutter="0"/>
          <w:pgNumType w:fmt="lowerRoman" w:start="1"/>
          <w:cols w:space="720"/>
          <w:docGrid w:linePitch="360"/>
        </w:sectPr>
      </w:pPr>
    </w:p>
    <w:p w14:paraId="04FE876D" w14:textId="184610F9" w:rsidR="00A06EA9" w:rsidRDefault="00A06EA9" w:rsidP="00A06EA9">
      <w:pPr>
        <w:pStyle w:val="PreHeader"/>
      </w:pPr>
      <w:bookmarkStart w:id="0" w:name="_Toc507617945"/>
      <w:r>
        <w:lastRenderedPageBreak/>
        <w:t>DEDICATION</w:t>
      </w:r>
      <w:bookmarkEnd w:id="0"/>
    </w:p>
    <w:p w14:paraId="6DFF5028" w14:textId="76B310D4" w:rsidR="00A06EA9" w:rsidRDefault="00A06EA9" w:rsidP="00A06EA9">
      <w:pPr>
        <w:pStyle w:val="RackhamBody"/>
      </w:pPr>
    </w:p>
    <w:p w14:paraId="4E99906C" w14:textId="50C08136" w:rsidR="00A06EA9" w:rsidRPr="00A06EA9" w:rsidRDefault="00212258" w:rsidP="00212258">
      <w:pPr>
        <w:pStyle w:val="RackhamBody"/>
        <w:ind w:firstLine="0"/>
        <w:jc w:val="center"/>
      </w:pPr>
      <w:r>
        <w:t>For my family.</w:t>
      </w:r>
    </w:p>
    <w:p w14:paraId="378C7606" w14:textId="77777777" w:rsidR="00715B22" w:rsidRDefault="00715B22">
      <w:pPr>
        <w:spacing w:after="160" w:line="259" w:lineRule="auto"/>
        <w:rPr>
          <w:rFonts w:eastAsiaTheme="majorEastAsia" w:cstheme="majorBidi"/>
          <w:b/>
          <w:bCs/>
          <w:caps/>
        </w:rPr>
      </w:pPr>
      <w:r>
        <w:br w:type="page"/>
      </w:r>
    </w:p>
    <w:p w14:paraId="3B79F2B6" w14:textId="77777777" w:rsidR="00715B22" w:rsidRDefault="00715B22" w:rsidP="00764F8D">
      <w:pPr>
        <w:pStyle w:val="PreHeader"/>
        <w:sectPr w:rsidR="00715B22" w:rsidSect="009907A7">
          <w:footerReference w:type="default" r:id="rId10"/>
          <w:pgSz w:w="12240" w:h="15840"/>
          <w:pgMar w:top="1440" w:right="1440" w:bottom="1440" w:left="1440" w:header="720" w:footer="720" w:gutter="0"/>
          <w:pgNumType w:fmt="lowerRoman"/>
          <w:cols w:space="720"/>
          <w:docGrid w:linePitch="360"/>
        </w:sectPr>
      </w:pPr>
    </w:p>
    <w:p w14:paraId="5062CC75" w14:textId="7EE1E778" w:rsidR="00764F8D" w:rsidRDefault="00764F8D" w:rsidP="00764F8D">
      <w:pPr>
        <w:pStyle w:val="PreHeader"/>
      </w:pPr>
      <w:bookmarkStart w:id="1" w:name="_Toc507617946"/>
      <w:r>
        <w:lastRenderedPageBreak/>
        <w:t>ACKNOWLEDGEMENTS</w:t>
      </w:r>
      <w:bookmarkEnd w:id="1"/>
    </w:p>
    <w:p w14:paraId="654AB028" w14:textId="77777777" w:rsidR="00A06EA9" w:rsidRPr="00A06EA9" w:rsidRDefault="00A06EA9" w:rsidP="00A06EA9">
      <w:pPr>
        <w:pStyle w:val="RackhamBody"/>
      </w:pPr>
    </w:p>
    <w:p w14:paraId="5D136808" w14:textId="31EE44C3" w:rsidR="00A06EA9" w:rsidRPr="00A06EA9" w:rsidRDefault="00A06EA9" w:rsidP="00A06EA9">
      <w:pPr>
        <w:pStyle w:val="RackhamBody"/>
      </w:pPr>
      <w:r>
        <w:t>T</w:t>
      </w:r>
      <w:r w:rsidR="009904C0">
        <w:t>o be added.</w:t>
      </w:r>
    </w:p>
    <w:p w14:paraId="43A9B00B" w14:textId="1CD0BB4B" w:rsidR="009904C0" w:rsidRDefault="009904C0">
      <w:pPr>
        <w:spacing w:after="160" w:line="259" w:lineRule="auto"/>
      </w:pPr>
      <w:r>
        <w:br w:type="page"/>
      </w:r>
    </w:p>
    <w:sdt>
      <w:sdtPr>
        <w:rPr>
          <w:rFonts w:eastAsiaTheme="minorEastAsia" w:cstheme="minorBidi"/>
          <w:b w:val="0"/>
          <w:caps w:val="0"/>
        </w:rPr>
        <w:id w:val="746925654"/>
        <w:docPartObj>
          <w:docPartGallery w:val="Table of Contents"/>
          <w:docPartUnique/>
        </w:docPartObj>
      </w:sdtPr>
      <w:sdtEndPr>
        <w:rPr>
          <w:bCs/>
          <w:noProof/>
        </w:rPr>
      </w:sdtEndPr>
      <w:sdtContent>
        <w:p w14:paraId="3657E942" w14:textId="77777777" w:rsidR="009904C0" w:rsidRDefault="009904C0" w:rsidP="009904C0">
          <w:pPr>
            <w:pStyle w:val="TOCHeading"/>
          </w:pPr>
        </w:p>
        <w:p w14:paraId="1D43031E" w14:textId="69BA97A1" w:rsidR="00F97357" w:rsidRDefault="00F97357" w:rsidP="009904C0">
          <w:pPr>
            <w:pStyle w:val="TOCHeading"/>
            <w:spacing w:before="1200"/>
          </w:pPr>
          <w:bookmarkStart w:id="2" w:name="_Toc507538358"/>
          <w:r>
            <w:t>Table of Contents</w:t>
          </w:r>
          <w:bookmarkEnd w:id="2"/>
        </w:p>
        <w:p w14:paraId="12BB38D3" w14:textId="1B217967" w:rsidR="0062200E" w:rsidRDefault="005A2114">
          <w:pPr>
            <w:pStyle w:val="TOC1"/>
            <w:rPr>
              <w:rFonts w:asciiTheme="minorHAnsi" w:hAnsiTheme="minorHAnsi"/>
              <w:b w:val="0"/>
              <w:sz w:val="22"/>
              <w:szCs w:val="22"/>
            </w:rPr>
          </w:pPr>
          <w:r>
            <w:rPr>
              <w:b w:val="0"/>
            </w:rPr>
            <w:fldChar w:fldCharType="begin"/>
          </w:r>
          <w:r>
            <w:rPr>
              <w:b w:val="0"/>
            </w:rPr>
            <w:instrText xml:space="preserve"> TOC \h \z \t "Heading 2,1,Note Level 11,1,Sub Chapter,3,Note Level 1,1,PreHeader,1" </w:instrText>
          </w:r>
          <w:r>
            <w:rPr>
              <w:b w:val="0"/>
            </w:rPr>
            <w:fldChar w:fldCharType="separate"/>
          </w:r>
          <w:hyperlink w:anchor="_Toc507617945" w:history="1">
            <w:r w:rsidR="0062200E" w:rsidRPr="00F159E5">
              <w:rPr>
                <w:rStyle w:val="Hyperlink"/>
              </w:rPr>
              <w:t>DEDICATION</w:t>
            </w:r>
            <w:r w:rsidR="0062200E">
              <w:rPr>
                <w:webHidden/>
              </w:rPr>
              <w:tab/>
            </w:r>
            <w:r w:rsidR="0062200E">
              <w:rPr>
                <w:webHidden/>
              </w:rPr>
              <w:fldChar w:fldCharType="begin"/>
            </w:r>
            <w:r w:rsidR="0062200E">
              <w:rPr>
                <w:webHidden/>
              </w:rPr>
              <w:instrText xml:space="preserve"> PAGEREF _Toc507617945 \h </w:instrText>
            </w:r>
            <w:r w:rsidR="0062200E">
              <w:rPr>
                <w:webHidden/>
              </w:rPr>
            </w:r>
            <w:r w:rsidR="0062200E">
              <w:rPr>
                <w:webHidden/>
              </w:rPr>
              <w:fldChar w:fldCharType="separate"/>
            </w:r>
            <w:r w:rsidR="0062200E">
              <w:rPr>
                <w:webHidden/>
              </w:rPr>
              <w:t>ii</w:t>
            </w:r>
            <w:r w:rsidR="0062200E">
              <w:rPr>
                <w:webHidden/>
              </w:rPr>
              <w:fldChar w:fldCharType="end"/>
            </w:r>
          </w:hyperlink>
        </w:p>
        <w:p w14:paraId="337FA123" w14:textId="105E6AD3" w:rsidR="0062200E" w:rsidRDefault="0062200E">
          <w:pPr>
            <w:pStyle w:val="TOC1"/>
            <w:rPr>
              <w:rFonts w:asciiTheme="minorHAnsi" w:hAnsiTheme="minorHAnsi"/>
              <w:b w:val="0"/>
              <w:sz w:val="22"/>
              <w:szCs w:val="22"/>
            </w:rPr>
          </w:pPr>
          <w:hyperlink w:anchor="_Toc507617946" w:history="1">
            <w:r w:rsidRPr="00F159E5">
              <w:rPr>
                <w:rStyle w:val="Hyperlink"/>
              </w:rPr>
              <w:t>ACKNOWLEDGEMENTS</w:t>
            </w:r>
            <w:r>
              <w:rPr>
                <w:webHidden/>
              </w:rPr>
              <w:tab/>
            </w:r>
            <w:r>
              <w:rPr>
                <w:webHidden/>
              </w:rPr>
              <w:fldChar w:fldCharType="begin"/>
            </w:r>
            <w:r>
              <w:rPr>
                <w:webHidden/>
              </w:rPr>
              <w:instrText xml:space="preserve"> PAGEREF _Toc507617946 \h </w:instrText>
            </w:r>
            <w:r>
              <w:rPr>
                <w:webHidden/>
              </w:rPr>
            </w:r>
            <w:r>
              <w:rPr>
                <w:webHidden/>
              </w:rPr>
              <w:fldChar w:fldCharType="separate"/>
            </w:r>
            <w:r>
              <w:rPr>
                <w:webHidden/>
              </w:rPr>
              <w:t>iii</w:t>
            </w:r>
            <w:r>
              <w:rPr>
                <w:webHidden/>
              </w:rPr>
              <w:fldChar w:fldCharType="end"/>
            </w:r>
          </w:hyperlink>
        </w:p>
        <w:p w14:paraId="4255952E" w14:textId="679C02B2" w:rsidR="0062200E" w:rsidRDefault="0062200E">
          <w:pPr>
            <w:pStyle w:val="TOC1"/>
            <w:rPr>
              <w:rFonts w:asciiTheme="minorHAnsi" w:hAnsiTheme="minorHAnsi"/>
              <w:b w:val="0"/>
              <w:sz w:val="22"/>
              <w:szCs w:val="22"/>
            </w:rPr>
          </w:pPr>
          <w:hyperlink w:anchor="_Toc507617947" w:history="1">
            <w:r w:rsidRPr="00F159E5">
              <w:rPr>
                <w:rStyle w:val="Hyperlink"/>
              </w:rPr>
              <w:t>LIST OF FIGURES</w:t>
            </w:r>
            <w:r>
              <w:rPr>
                <w:webHidden/>
              </w:rPr>
              <w:tab/>
            </w:r>
            <w:r>
              <w:rPr>
                <w:webHidden/>
              </w:rPr>
              <w:fldChar w:fldCharType="begin"/>
            </w:r>
            <w:r>
              <w:rPr>
                <w:webHidden/>
              </w:rPr>
              <w:instrText xml:space="preserve"> PAGEREF _Toc507617947 \h </w:instrText>
            </w:r>
            <w:r>
              <w:rPr>
                <w:webHidden/>
              </w:rPr>
            </w:r>
            <w:r>
              <w:rPr>
                <w:webHidden/>
              </w:rPr>
              <w:fldChar w:fldCharType="separate"/>
            </w:r>
            <w:r>
              <w:rPr>
                <w:webHidden/>
              </w:rPr>
              <w:t>vi</w:t>
            </w:r>
            <w:r>
              <w:rPr>
                <w:webHidden/>
              </w:rPr>
              <w:fldChar w:fldCharType="end"/>
            </w:r>
          </w:hyperlink>
        </w:p>
        <w:p w14:paraId="6848DAE7" w14:textId="08C8963A" w:rsidR="0062200E" w:rsidRDefault="0062200E">
          <w:pPr>
            <w:pStyle w:val="TOC1"/>
            <w:rPr>
              <w:rFonts w:asciiTheme="minorHAnsi" w:hAnsiTheme="minorHAnsi"/>
              <w:b w:val="0"/>
              <w:sz w:val="22"/>
              <w:szCs w:val="22"/>
            </w:rPr>
          </w:pPr>
          <w:hyperlink w:anchor="_Toc507617948" w:history="1">
            <w:r w:rsidRPr="00F159E5">
              <w:rPr>
                <w:rStyle w:val="Hyperlink"/>
              </w:rPr>
              <w:t>LIST OF APPENDICES</w:t>
            </w:r>
            <w:r>
              <w:rPr>
                <w:webHidden/>
              </w:rPr>
              <w:tab/>
            </w:r>
            <w:r>
              <w:rPr>
                <w:webHidden/>
              </w:rPr>
              <w:fldChar w:fldCharType="begin"/>
            </w:r>
            <w:r>
              <w:rPr>
                <w:webHidden/>
              </w:rPr>
              <w:instrText xml:space="preserve"> PAGEREF _Toc507617948 \h </w:instrText>
            </w:r>
            <w:r>
              <w:rPr>
                <w:webHidden/>
              </w:rPr>
            </w:r>
            <w:r>
              <w:rPr>
                <w:webHidden/>
              </w:rPr>
              <w:fldChar w:fldCharType="separate"/>
            </w:r>
            <w:r>
              <w:rPr>
                <w:webHidden/>
              </w:rPr>
              <w:t>xii</w:t>
            </w:r>
            <w:r>
              <w:rPr>
                <w:webHidden/>
              </w:rPr>
              <w:fldChar w:fldCharType="end"/>
            </w:r>
          </w:hyperlink>
        </w:p>
        <w:p w14:paraId="4E02BDEA" w14:textId="305C25F9" w:rsidR="0062200E" w:rsidRDefault="0062200E">
          <w:pPr>
            <w:pStyle w:val="TOC1"/>
            <w:rPr>
              <w:rFonts w:asciiTheme="minorHAnsi" w:hAnsiTheme="minorHAnsi"/>
              <w:b w:val="0"/>
              <w:sz w:val="22"/>
              <w:szCs w:val="22"/>
            </w:rPr>
          </w:pPr>
          <w:hyperlink w:anchor="_Toc507617949" w:history="1">
            <w:r w:rsidRPr="00F159E5">
              <w:rPr>
                <w:rStyle w:val="Hyperlink"/>
              </w:rPr>
              <w:t>ABSTRACT</w:t>
            </w:r>
            <w:r>
              <w:rPr>
                <w:webHidden/>
              </w:rPr>
              <w:tab/>
            </w:r>
            <w:r>
              <w:rPr>
                <w:webHidden/>
              </w:rPr>
              <w:fldChar w:fldCharType="begin"/>
            </w:r>
            <w:r>
              <w:rPr>
                <w:webHidden/>
              </w:rPr>
              <w:instrText xml:space="preserve"> PAGEREF _Toc507617949 \h </w:instrText>
            </w:r>
            <w:r>
              <w:rPr>
                <w:webHidden/>
              </w:rPr>
            </w:r>
            <w:r>
              <w:rPr>
                <w:webHidden/>
              </w:rPr>
              <w:fldChar w:fldCharType="separate"/>
            </w:r>
            <w:r>
              <w:rPr>
                <w:webHidden/>
              </w:rPr>
              <w:t>xiii</w:t>
            </w:r>
            <w:r>
              <w:rPr>
                <w:webHidden/>
              </w:rPr>
              <w:fldChar w:fldCharType="end"/>
            </w:r>
          </w:hyperlink>
        </w:p>
        <w:p w14:paraId="5A3C865C" w14:textId="35F49A23" w:rsidR="0062200E" w:rsidRDefault="0062200E">
          <w:pPr>
            <w:pStyle w:val="TOC3"/>
            <w:tabs>
              <w:tab w:val="right" w:leader="dot" w:pos="9350"/>
            </w:tabs>
            <w:rPr>
              <w:rFonts w:asciiTheme="minorHAnsi" w:hAnsiTheme="minorHAnsi"/>
              <w:noProof/>
              <w:sz w:val="22"/>
              <w:szCs w:val="22"/>
            </w:rPr>
          </w:pPr>
          <w:hyperlink w:anchor="_Toc507617950" w:history="1">
            <w:r w:rsidRPr="00F159E5">
              <w:rPr>
                <w:rStyle w:val="Hyperlink"/>
                <w:noProof/>
              </w:rPr>
              <w:t>Defining the Terms of Conceptualism</w:t>
            </w:r>
            <w:r>
              <w:rPr>
                <w:noProof/>
                <w:webHidden/>
              </w:rPr>
              <w:tab/>
            </w:r>
            <w:r>
              <w:rPr>
                <w:noProof/>
                <w:webHidden/>
              </w:rPr>
              <w:fldChar w:fldCharType="begin"/>
            </w:r>
            <w:r>
              <w:rPr>
                <w:noProof/>
                <w:webHidden/>
              </w:rPr>
              <w:instrText xml:space="preserve"> PAGEREF _Toc507617950 \h </w:instrText>
            </w:r>
            <w:r>
              <w:rPr>
                <w:noProof/>
                <w:webHidden/>
              </w:rPr>
            </w:r>
            <w:r>
              <w:rPr>
                <w:noProof/>
                <w:webHidden/>
              </w:rPr>
              <w:fldChar w:fldCharType="separate"/>
            </w:r>
            <w:r>
              <w:rPr>
                <w:noProof/>
                <w:webHidden/>
              </w:rPr>
              <w:t>14</w:t>
            </w:r>
            <w:r>
              <w:rPr>
                <w:noProof/>
                <w:webHidden/>
              </w:rPr>
              <w:fldChar w:fldCharType="end"/>
            </w:r>
          </w:hyperlink>
        </w:p>
        <w:p w14:paraId="5EFB54C8" w14:textId="288FB969" w:rsidR="0062200E" w:rsidRDefault="0062200E">
          <w:pPr>
            <w:pStyle w:val="TOC3"/>
            <w:tabs>
              <w:tab w:val="right" w:leader="dot" w:pos="9350"/>
            </w:tabs>
            <w:rPr>
              <w:rFonts w:asciiTheme="minorHAnsi" w:hAnsiTheme="minorHAnsi"/>
              <w:noProof/>
              <w:sz w:val="22"/>
              <w:szCs w:val="22"/>
            </w:rPr>
          </w:pPr>
          <w:hyperlink w:anchor="_Toc507617951" w:history="1">
            <w:r w:rsidRPr="00F159E5">
              <w:rPr>
                <w:rStyle w:val="Hyperlink"/>
                <w:noProof/>
              </w:rPr>
              <w:t>Chapter Organization</w:t>
            </w:r>
            <w:r>
              <w:rPr>
                <w:noProof/>
                <w:webHidden/>
              </w:rPr>
              <w:tab/>
            </w:r>
            <w:r>
              <w:rPr>
                <w:noProof/>
                <w:webHidden/>
              </w:rPr>
              <w:fldChar w:fldCharType="begin"/>
            </w:r>
            <w:r>
              <w:rPr>
                <w:noProof/>
                <w:webHidden/>
              </w:rPr>
              <w:instrText xml:space="preserve"> PAGEREF _Toc507617951 \h </w:instrText>
            </w:r>
            <w:r>
              <w:rPr>
                <w:noProof/>
                <w:webHidden/>
              </w:rPr>
            </w:r>
            <w:r>
              <w:rPr>
                <w:noProof/>
                <w:webHidden/>
              </w:rPr>
              <w:fldChar w:fldCharType="separate"/>
            </w:r>
            <w:r>
              <w:rPr>
                <w:noProof/>
                <w:webHidden/>
              </w:rPr>
              <w:t>18</w:t>
            </w:r>
            <w:r>
              <w:rPr>
                <w:noProof/>
                <w:webHidden/>
              </w:rPr>
              <w:fldChar w:fldCharType="end"/>
            </w:r>
          </w:hyperlink>
        </w:p>
        <w:p w14:paraId="6AF062EE" w14:textId="6F563BD6" w:rsidR="0062200E" w:rsidRDefault="0062200E">
          <w:pPr>
            <w:pStyle w:val="TOC1"/>
            <w:rPr>
              <w:rFonts w:asciiTheme="minorHAnsi" w:hAnsiTheme="minorHAnsi"/>
              <w:b w:val="0"/>
              <w:sz w:val="22"/>
              <w:szCs w:val="22"/>
            </w:rPr>
          </w:pPr>
          <w:hyperlink w:anchor="_Toc507617952" w:history="1">
            <w:r w:rsidRPr="00F159E5">
              <w:rPr>
                <w:rStyle w:val="Hyperlink"/>
              </w:rPr>
              <w:t xml:space="preserve">Toilet Papering the Cultural Edifice: Jose Maceda’s </w:t>
            </w:r>
            <w:r w:rsidRPr="00F159E5">
              <w:rPr>
                <w:rStyle w:val="Hyperlink"/>
                <w:i/>
              </w:rPr>
              <w:t>Cassettes 100</w:t>
            </w:r>
            <w:r w:rsidRPr="00F159E5">
              <w:rPr>
                <w:rStyle w:val="Hyperlink"/>
              </w:rPr>
              <w:t xml:space="preserve"> as Philippine Happening</w:t>
            </w:r>
            <w:r>
              <w:rPr>
                <w:webHidden/>
              </w:rPr>
              <w:tab/>
            </w:r>
            <w:r>
              <w:rPr>
                <w:webHidden/>
              </w:rPr>
              <w:fldChar w:fldCharType="begin"/>
            </w:r>
            <w:r>
              <w:rPr>
                <w:webHidden/>
              </w:rPr>
              <w:instrText xml:space="preserve"> PAGEREF _Toc507617952 \h </w:instrText>
            </w:r>
            <w:r>
              <w:rPr>
                <w:webHidden/>
              </w:rPr>
            </w:r>
            <w:r>
              <w:rPr>
                <w:webHidden/>
              </w:rPr>
              <w:fldChar w:fldCharType="separate"/>
            </w:r>
            <w:r>
              <w:rPr>
                <w:webHidden/>
              </w:rPr>
              <w:t>1</w:t>
            </w:r>
            <w:r>
              <w:rPr>
                <w:webHidden/>
              </w:rPr>
              <w:fldChar w:fldCharType="end"/>
            </w:r>
          </w:hyperlink>
        </w:p>
        <w:p w14:paraId="23104258" w14:textId="14E1A333" w:rsidR="0062200E" w:rsidRDefault="0062200E">
          <w:pPr>
            <w:pStyle w:val="TOC3"/>
            <w:tabs>
              <w:tab w:val="right" w:leader="dot" w:pos="9350"/>
            </w:tabs>
            <w:rPr>
              <w:rFonts w:asciiTheme="minorHAnsi" w:hAnsiTheme="minorHAnsi"/>
              <w:noProof/>
              <w:sz w:val="22"/>
              <w:szCs w:val="22"/>
            </w:rPr>
          </w:pPr>
          <w:hyperlink w:anchor="_Toc507617953" w:history="1">
            <w:r w:rsidRPr="00F159E5">
              <w:rPr>
                <w:rStyle w:val="Hyperlink"/>
                <w:noProof/>
              </w:rPr>
              <w:t>“Slab of Sanctified Carpeted Concrete”: The CCP and its Critics</w:t>
            </w:r>
            <w:r>
              <w:rPr>
                <w:noProof/>
                <w:webHidden/>
              </w:rPr>
              <w:tab/>
            </w:r>
            <w:r>
              <w:rPr>
                <w:noProof/>
                <w:webHidden/>
              </w:rPr>
              <w:fldChar w:fldCharType="begin"/>
            </w:r>
            <w:r>
              <w:rPr>
                <w:noProof/>
                <w:webHidden/>
              </w:rPr>
              <w:instrText xml:space="preserve"> PAGEREF _Toc507617953 \h </w:instrText>
            </w:r>
            <w:r>
              <w:rPr>
                <w:noProof/>
                <w:webHidden/>
              </w:rPr>
            </w:r>
            <w:r>
              <w:rPr>
                <w:noProof/>
                <w:webHidden/>
              </w:rPr>
              <w:fldChar w:fldCharType="separate"/>
            </w:r>
            <w:r>
              <w:rPr>
                <w:noProof/>
                <w:webHidden/>
              </w:rPr>
              <w:t>7</w:t>
            </w:r>
            <w:r>
              <w:rPr>
                <w:noProof/>
                <w:webHidden/>
              </w:rPr>
              <w:fldChar w:fldCharType="end"/>
            </w:r>
          </w:hyperlink>
        </w:p>
        <w:p w14:paraId="41CDE370" w14:textId="6442EFA7" w:rsidR="0062200E" w:rsidRDefault="0062200E">
          <w:pPr>
            <w:pStyle w:val="TOC3"/>
            <w:tabs>
              <w:tab w:val="right" w:leader="dot" w:pos="9350"/>
            </w:tabs>
            <w:rPr>
              <w:rFonts w:asciiTheme="minorHAnsi" w:hAnsiTheme="minorHAnsi"/>
              <w:noProof/>
              <w:sz w:val="22"/>
              <w:szCs w:val="22"/>
            </w:rPr>
          </w:pPr>
          <w:hyperlink w:anchor="_Toc507617954" w:history="1">
            <w:r w:rsidRPr="00F159E5">
              <w:rPr>
                <w:rStyle w:val="Hyperlink"/>
                <w:noProof/>
              </w:rPr>
              <w:t xml:space="preserve">Cassette Recording and the Drone in </w:t>
            </w:r>
            <w:r w:rsidRPr="00F159E5">
              <w:rPr>
                <w:rStyle w:val="Hyperlink"/>
                <w:i/>
                <w:noProof/>
              </w:rPr>
              <w:t>Cassettes 100</w:t>
            </w:r>
            <w:r>
              <w:rPr>
                <w:noProof/>
                <w:webHidden/>
              </w:rPr>
              <w:tab/>
            </w:r>
            <w:r>
              <w:rPr>
                <w:noProof/>
                <w:webHidden/>
              </w:rPr>
              <w:fldChar w:fldCharType="begin"/>
            </w:r>
            <w:r>
              <w:rPr>
                <w:noProof/>
                <w:webHidden/>
              </w:rPr>
              <w:instrText xml:space="preserve"> PAGEREF _Toc507617954 \h </w:instrText>
            </w:r>
            <w:r>
              <w:rPr>
                <w:noProof/>
                <w:webHidden/>
              </w:rPr>
            </w:r>
            <w:r>
              <w:rPr>
                <w:noProof/>
                <w:webHidden/>
              </w:rPr>
              <w:fldChar w:fldCharType="separate"/>
            </w:r>
            <w:r>
              <w:rPr>
                <w:noProof/>
                <w:webHidden/>
              </w:rPr>
              <w:t>18</w:t>
            </w:r>
            <w:r>
              <w:rPr>
                <w:noProof/>
                <w:webHidden/>
              </w:rPr>
              <w:fldChar w:fldCharType="end"/>
            </w:r>
          </w:hyperlink>
        </w:p>
        <w:p w14:paraId="129B25BE" w14:textId="59281694" w:rsidR="0062200E" w:rsidRDefault="0062200E">
          <w:pPr>
            <w:pStyle w:val="TOC3"/>
            <w:tabs>
              <w:tab w:val="right" w:leader="dot" w:pos="9350"/>
            </w:tabs>
            <w:rPr>
              <w:rFonts w:asciiTheme="minorHAnsi" w:hAnsiTheme="minorHAnsi"/>
              <w:noProof/>
              <w:sz w:val="22"/>
              <w:szCs w:val="22"/>
            </w:rPr>
          </w:pPr>
          <w:hyperlink w:anchor="_Toc507617955" w:history="1">
            <w:r w:rsidRPr="00F159E5">
              <w:rPr>
                <w:rStyle w:val="Hyperlink"/>
                <w:noProof/>
              </w:rPr>
              <w:t xml:space="preserve">“Or do something”: Performing </w:t>
            </w:r>
            <w:r w:rsidRPr="00F159E5">
              <w:rPr>
                <w:rStyle w:val="Hyperlink"/>
                <w:i/>
                <w:noProof/>
              </w:rPr>
              <w:t>Cassettes 100</w:t>
            </w:r>
            <w:r w:rsidRPr="00F159E5">
              <w:rPr>
                <w:rStyle w:val="Hyperlink"/>
                <w:noProof/>
              </w:rPr>
              <w:t xml:space="preserve"> at the CCP</w:t>
            </w:r>
            <w:r>
              <w:rPr>
                <w:noProof/>
                <w:webHidden/>
              </w:rPr>
              <w:tab/>
            </w:r>
            <w:r>
              <w:rPr>
                <w:noProof/>
                <w:webHidden/>
              </w:rPr>
              <w:fldChar w:fldCharType="begin"/>
            </w:r>
            <w:r>
              <w:rPr>
                <w:noProof/>
                <w:webHidden/>
              </w:rPr>
              <w:instrText xml:space="preserve"> PAGEREF _Toc507617955 \h </w:instrText>
            </w:r>
            <w:r>
              <w:rPr>
                <w:noProof/>
                <w:webHidden/>
              </w:rPr>
            </w:r>
            <w:r>
              <w:rPr>
                <w:noProof/>
                <w:webHidden/>
              </w:rPr>
              <w:fldChar w:fldCharType="separate"/>
            </w:r>
            <w:r>
              <w:rPr>
                <w:noProof/>
                <w:webHidden/>
              </w:rPr>
              <w:t>27</w:t>
            </w:r>
            <w:r>
              <w:rPr>
                <w:noProof/>
                <w:webHidden/>
              </w:rPr>
              <w:fldChar w:fldCharType="end"/>
            </w:r>
          </w:hyperlink>
        </w:p>
        <w:p w14:paraId="6503ACA2" w14:textId="32B80B8A" w:rsidR="0062200E" w:rsidRDefault="0062200E">
          <w:pPr>
            <w:pStyle w:val="TOC3"/>
            <w:tabs>
              <w:tab w:val="right" w:leader="dot" w:pos="9350"/>
            </w:tabs>
            <w:rPr>
              <w:rFonts w:asciiTheme="minorHAnsi" w:hAnsiTheme="minorHAnsi"/>
              <w:noProof/>
              <w:sz w:val="22"/>
              <w:szCs w:val="22"/>
            </w:rPr>
          </w:pPr>
          <w:hyperlink w:anchor="_Toc507617956" w:history="1">
            <w:r w:rsidRPr="00F159E5">
              <w:rPr>
                <w:rStyle w:val="Hyperlink"/>
                <w:rFonts w:eastAsia="Times New Roman"/>
                <w:noProof/>
              </w:rPr>
              <w:t>Coda: Ugnayan</w:t>
            </w:r>
            <w:r>
              <w:rPr>
                <w:noProof/>
                <w:webHidden/>
              </w:rPr>
              <w:tab/>
            </w:r>
            <w:r>
              <w:rPr>
                <w:noProof/>
                <w:webHidden/>
              </w:rPr>
              <w:fldChar w:fldCharType="begin"/>
            </w:r>
            <w:r>
              <w:rPr>
                <w:noProof/>
                <w:webHidden/>
              </w:rPr>
              <w:instrText xml:space="preserve"> PAGEREF _Toc507617956 \h </w:instrText>
            </w:r>
            <w:r>
              <w:rPr>
                <w:noProof/>
                <w:webHidden/>
              </w:rPr>
            </w:r>
            <w:r>
              <w:rPr>
                <w:noProof/>
                <w:webHidden/>
              </w:rPr>
              <w:fldChar w:fldCharType="separate"/>
            </w:r>
            <w:r>
              <w:rPr>
                <w:noProof/>
                <w:webHidden/>
              </w:rPr>
              <w:t>41</w:t>
            </w:r>
            <w:r>
              <w:rPr>
                <w:noProof/>
                <w:webHidden/>
              </w:rPr>
              <w:fldChar w:fldCharType="end"/>
            </w:r>
          </w:hyperlink>
        </w:p>
        <w:p w14:paraId="5902AF0C" w14:textId="02E7712D" w:rsidR="0062200E" w:rsidRDefault="0062200E">
          <w:pPr>
            <w:pStyle w:val="TOC1"/>
            <w:rPr>
              <w:rFonts w:asciiTheme="minorHAnsi" w:hAnsiTheme="minorHAnsi"/>
              <w:b w:val="0"/>
              <w:sz w:val="22"/>
              <w:szCs w:val="22"/>
            </w:rPr>
          </w:pPr>
          <w:hyperlink w:anchor="_Toc507617957" w:history="1">
            <w:r w:rsidRPr="00F159E5">
              <w:rPr>
                <w:rStyle w:val="Hyperlink"/>
              </w:rPr>
              <w:t>Roberto Chabet: Shifting Surfaces and Hanging Lines</w:t>
            </w:r>
            <w:r>
              <w:rPr>
                <w:webHidden/>
              </w:rPr>
              <w:tab/>
            </w:r>
            <w:r>
              <w:rPr>
                <w:webHidden/>
              </w:rPr>
              <w:fldChar w:fldCharType="begin"/>
            </w:r>
            <w:r>
              <w:rPr>
                <w:webHidden/>
              </w:rPr>
              <w:instrText xml:space="preserve"> PAGEREF _Toc507617957 \h </w:instrText>
            </w:r>
            <w:r>
              <w:rPr>
                <w:webHidden/>
              </w:rPr>
            </w:r>
            <w:r>
              <w:rPr>
                <w:webHidden/>
              </w:rPr>
              <w:fldChar w:fldCharType="separate"/>
            </w:r>
            <w:r>
              <w:rPr>
                <w:webHidden/>
              </w:rPr>
              <w:t>1</w:t>
            </w:r>
            <w:r>
              <w:rPr>
                <w:webHidden/>
              </w:rPr>
              <w:fldChar w:fldCharType="end"/>
            </w:r>
          </w:hyperlink>
        </w:p>
        <w:p w14:paraId="57024449" w14:textId="25394364" w:rsidR="0062200E" w:rsidRDefault="0062200E">
          <w:pPr>
            <w:pStyle w:val="TOC3"/>
            <w:tabs>
              <w:tab w:val="right" w:leader="dot" w:pos="9350"/>
            </w:tabs>
            <w:rPr>
              <w:rFonts w:asciiTheme="minorHAnsi" w:hAnsiTheme="minorHAnsi"/>
              <w:noProof/>
              <w:sz w:val="22"/>
              <w:szCs w:val="22"/>
            </w:rPr>
          </w:pPr>
          <w:hyperlink w:anchor="_Toc507617958" w:history="1">
            <w:r w:rsidRPr="00F159E5">
              <w:rPr>
                <w:rStyle w:val="Hyperlink"/>
                <w:noProof/>
              </w:rPr>
              <w:t>Tearing Contemporary Art to Pieces at the CCP</w:t>
            </w:r>
            <w:r>
              <w:rPr>
                <w:noProof/>
                <w:webHidden/>
              </w:rPr>
              <w:tab/>
            </w:r>
            <w:r>
              <w:rPr>
                <w:noProof/>
                <w:webHidden/>
              </w:rPr>
              <w:fldChar w:fldCharType="begin"/>
            </w:r>
            <w:r>
              <w:rPr>
                <w:noProof/>
                <w:webHidden/>
              </w:rPr>
              <w:instrText xml:space="preserve"> PAGEREF _Toc507617958 \h </w:instrText>
            </w:r>
            <w:r>
              <w:rPr>
                <w:noProof/>
                <w:webHidden/>
              </w:rPr>
            </w:r>
            <w:r>
              <w:rPr>
                <w:noProof/>
                <w:webHidden/>
              </w:rPr>
              <w:fldChar w:fldCharType="separate"/>
            </w:r>
            <w:r>
              <w:rPr>
                <w:noProof/>
                <w:webHidden/>
              </w:rPr>
              <w:t>8</w:t>
            </w:r>
            <w:r>
              <w:rPr>
                <w:noProof/>
                <w:webHidden/>
              </w:rPr>
              <w:fldChar w:fldCharType="end"/>
            </w:r>
          </w:hyperlink>
        </w:p>
        <w:p w14:paraId="0D029810" w14:textId="51BACC14" w:rsidR="0062200E" w:rsidRDefault="0062200E">
          <w:pPr>
            <w:pStyle w:val="TOC3"/>
            <w:tabs>
              <w:tab w:val="right" w:leader="dot" w:pos="9350"/>
            </w:tabs>
            <w:rPr>
              <w:rFonts w:asciiTheme="minorHAnsi" w:hAnsiTheme="minorHAnsi"/>
              <w:noProof/>
              <w:sz w:val="22"/>
              <w:szCs w:val="22"/>
            </w:rPr>
          </w:pPr>
          <w:hyperlink w:anchor="_Toc507617959" w:history="1">
            <w:r w:rsidRPr="00F159E5">
              <w:rPr>
                <w:rStyle w:val="Hyperlink"/>
                <w:i/>
                <w:noProof/>
              </w:rPr>
              <w:t>New Works</w:t>
            </w:r>
            <w:r w:rsidRPr="00F159E5">
              <w:rPr>
                <w:rStyle w:val="Hyperlink"/>
                <w:noProof/>
              </w:rPr>
              <w:t xml:space="preserve"> Exhibition (Tribute to Eva Hesse)</w:t>
            </w:r>
            <w:r>
              <w:rPr>
                <w:noProof/>
                <w:webHidden/>
              </w:rPr>
              <w:tab/>
            </w:r>
            <w:r>
              <w:rPr>
                <w:noProof/>
                <w:webHidden/>
              </w:rPr>
              <w:fldChar w:fldCharType="begin"/>
            </w:r>
            <w:r>
              <w:rPr>
                <w:noProof/>
                <w:webHidden/>
              </w:rPr>
              <w:instrText xml:space="preserve"> PAGEREF _Toc507617959 \h </w:instrText>
            </w:r>
            <w:r>
              <w:rPr>
                <w:noProof/>
                <w:webHidden/>
              </w:rPr>
            </w:r>
            <w:r>
              <w:rPr>
                <w:noProof/>
                <w:webHidden/>
              </w:rPr>
              <w:fldChar w:fldCharType="separate"/>
            </w:r>
            <w:r>
              <w:rPr>
                <w:noProof/>
                <w:webHidden/>
              </w:rPr>
              <w:t>19</w:t>
            </w:r>
            <w:r>
              <w:rPr>
                <w:noProof/>
                <w:webHidden/>
              </w:rPr>
              <w:fldChar w:fldCharType="end"/>
            </w:r>
          </w:hyperlink>
        </w:p>
        <w:p w14:paraId="379054BC" w14:textId="2BF909EB" w:rsidR="0062200E" w:rsidRDefault="0062200E">
          <w:pPr>
            <w:pStyle w:val="TOC3"/>
            <w:tabs>
              <w:tab w:val="right" w:leader="dot" w:pos="9350"/>
            </w:tabs>
            <w:rPr>
              <w:rFonts w:asciiTheme="minorHAnsi" w:hAnsiTheme="minorHAnsi"/>
              <w:noProof/>
              <w:sz w:val="22"/>
              <w:szCs w:val="22"/>
            </w:rPr>
          </w:pPr>
          <w:hyperlink w:anchor="_Toc507617960" w:history="1">
            <w:r w:rsidRPr="00F159E5">
              <w:rPr>
                <w:rStyle w:val="Hyperlink"/>
                <w:noProof/>
              </w:rPr>
              <w:t xml:space="preserve">Drawing at the Door: </w:t>
            </w:r>
            <w:r w:rsidRPr="00F159E5">
              <w:rPr>
                <w:rStyle w:val="Hyperlink"/>
                <w:i/>
                <w:noProof/>
              </w:rPr>
              <w:t>Bakawan</w:t>
            </w:r>
            <w:r>
              <w:rPr>
                <w:noProof/>
                <w:webHidden/>
              </w:rPr>
              <w:tab/>
            </w:r>
            <w:r>
              <w:rPr>
                <w:noProof/>
                <w:webHidden/>
              </w:rPr>
              <w:fldChar w:fldCharType="begin"/>
            </w:r>
            <w:r>
              <w:rPr>
                <w:noProof/>
                <w:webHidden/>
              </w:rPr>
              <w:instrText xml:space="preserve"> PAGEREF _Toc507617960 \h </w:instrText>
            </w:r>
            <w:r>
              <w:rPr>
                <w:noProof/>
                <w:webHidden/>
              </w:rPr>
            </w:r>
            <w:r>
              <w:rPr>
                <w:noProof/>
                <w:webHidden/>
              </w:rPr>
              <w:fldChar w:fldCharType="separate"/>
            </w:r>
            <w:r>
              <w:rPr>
                <w:noProof/>
                <w:webHidden/>
              </w:rPr>
              <w:t>36</w:t>
            </w:r>
            <w:r>
              <w:rPr>
                <w:noProof/>
                <w:webHidden/>
              </w:rPr>
              <w:fldChar w:fldCharType="end"/>
            </w:r>
          </w:hyperlink>
        </w:p>
        <w:p w14:paraId="370F8F9B" w14:textId="0DC3668D" w:rsidR="0062200E" w:rsidRDefault="0062200E">
          <w:pPr>
            <w:pStyle w:val="TOC1"/>
            <w:rPr>
              <w:rFonts w:asciiTheme="minorHAnsi" w:hAnsiTheme="minorHAnsi"/>
              <w:b w:val="0"/>
              <w:sz w:val="22"/>
              <w:szCs w:val="22"/>
            </w:rPr>
          </w:pPr>
          <w:hyperlink w:anchor="_Toc507617961" w:history="1">
            <w:r w:rsidRPr="00F159E5">
              <w:rPr>
                <w:rStyle w:val="Hyperlink"/>
              </w:rPr>
              <w:t>Philippine Conceptualism: Locating Shop 6</w:t>
            </w:r>
            <w:r>
              <w:rPr>
                <w:webHidden/>
              </w:rPr>
              <w:tab/>
            </w:r>
            <w:r>
              <w:rPr>
                <w:webHidden/>
              </w:rPr>
              <w:fldChar w:fldCharType="begin"/>
            </w:r>
            <w:r>
              <w:rPr>
                <w:webHidden/>
              </w:rPr>
              <w:instrText xml:space="preserve"> PAGEREF _Toc507617961 \h </w:instrText>
            </w:r>
            <w:r>
              <w:rPr>
                <w:webHidden/>
              </w:rPr>
            </w:r>
            <w:r>
              <w:rPr>
                <w:webHidden/>
              </w:rPr>
              <w:fldChar w:fldCharType="separate"/>
            </w:r>
            <w:r>
              <w:rPr>
                <w:webHidden/>
              </w:rPr>
              <w:t>1</w:t>
            </w:r>
            <w:r>
              <w:rPr>
                <w:webHidden/>
              </w:rPr>
              <w:fldChar w:fldCharType="end"/>
            </w:r>
          </w:hyperlink>
        </w:p>
        <w:p w14:paraId="6B0508F2" w14:textId="45895820" w:rsidR="0062200E" w:rsidRDefault="0062200E">
          <w:pPr>
            <w:pStyle w:val="TOC3"/>
            <w:tabs>
              <w:tab w:val="right" w:leader="dot" w:pos="9350"/>
            </w:tabs>
            <w:rPr>
              <w:rFonts w:asciiTheme="minorHAnsi" w:hAnsiTheme="minorHAnsi"/>
              <w:noProof/>
              <w:sz w:val="22"/>
              <w:szCs w:val="22"/>
            </w:rPr>
          </w:pPr>
          <w:hyperlink w:anchor="_Toc507617962" w:history="1">
            <w:r w:rsidRPr="00F159E5">
              <w:rPr>
                <w:rStyle w:val="Hyperlink"/>
                <w:noProof/>
              </w:rPr>
              <w:t xml:space="preserve">Inappropriate Forms at the CCP’s </w:t>
            </w:r>
            <w:r w:rsidRPr="00F159E5">
              <w:rPr>
                <w:rStyle w:val="Hyperlink"/>
                <w:i/>
                <w:noProof/>
              </w:rPr>
              <w:t>Summer Exhibition</w:t>
            </w:r>
            <w:r w:rsidRPr="00F159E5">
              <w:rPr>
                <w:rStyle w:val="Hyperlink"/>
                <w:noProof/>
              </w:rPr>
              <w:t>s</w:t>
            </w:r>
            <w:r>
              <w:rPr>
                <w:noProof/>
                <w:webHidden/>
              </w:rPr>
              <w:tab/>
            </w:r>
            <w:r>
              <w:rPr>
                <w:noProof/>
                <w:webHidden/>
              </w:rPr>
              <w:fldChar w:fldCharType="begin"/>
            </w:r>
            <w:r>
              <w:rPr>
                <w:noProof/>
                <w:webHidden/>
              </w:rPr>
              <w:instrText xml:space="preserve"> PAGEREF _Toc507617962 \h </w:instrText>
            </w:r>
            <w:r>
              <w:rPr>
                <w:noProof/>
                <w:webHidden/>
              </w:rPr>
            </w:r>
            <w:r>
              <w:rPr>
                <w:noProof/>
                <w:webHidden/>
              </w:rPr>
              <w:fldChar w:fldCharType="separate"/>
            </w:r>
            <w:r>
              <w:rPr>
                <w:noProof/>
                <w:webHidden/>
              </w:rPr>
              <w:t>7</w:t>
            </w:r>
            <w:r>
              <w:rPr>
                <w:noProof/>
                <w:webHidden/>
              </w:rPr>
              <w:fldChar w:fldCharType="end"/>
            </w:r>
          </w:hyperlink>
        </w:p>
        <w:p w14:paraId="3B350B60" w14:textId="302D5429" w:rsidR="0062200E" w:rsidRDefault="0062200E">
          <w:pPr>
            <w:pStyle w:val="TOC3"/>
            <w:tabs>
              <w:tab w:val="right" w:leader="dot" w:pos="9350"/>
            </w:tabs>
            <w:rPr>
              <w:rFonts w:asciiTheme="minorHAnsi" w:hAnsiTheme="minorHAnsi"/>
              <w:noProof/>
              <w:sz w:val="22"/>
              <w:szCs w:val="22"/>
            </w:rPr>
          </w:pPr>
          <w:hyperlink w:anchor="_Toc507617963" w:history="1">
            <w:r w:rsidRPr="00F159E5">
              <w:rPr>
                <w:rStyle w:val="Hyperlink"/>
                <w:noProof/>
                <w:lang w:eastAsia="zh-TW"/>
              </w:rPr>
              <w:t xml:space="preserve">Finding </w:t>
            </w:r>
            <w:r w:rsidRPr="00F159E5">
              <w:rPr>
                <w:rStyle w:val="Hyperlink"/>
                <w:i/>
                <w:noProof/>
                <w:lang w:eastAsia="zh-TW"/>
              </w:rPr>
              <w:t>Shop 6</w:t>
            </w:r>
            <w:r w:rsidRPr="00F159E5">
              <w:rPr>
                <w:rStyle w:val="Hyperlink"/>
                <w:noProof/>
                <w:lang w:eastAsia="zh-TW"/>
              </w:rPr>
              <w:t>: The Rise of Alternative Art Galleries</w:t>
            </w:r>
            <w:r>
              <w:rPr>
                <w:noProof/>
                <w:webHidden/>
              </w:rPr>
              <w:tab/>
            </w:r>
            <w:r>
              <w:rPr>
                <w:noProof/>
                <w:webHidden/>
              </w:rPr>
              <w:fldChar w:fldCharType="begin"/>
            </w:r>
            <w:r>
              <w:rPr>
                <w:noProof/>
                <w:webHidden/>
              </w:rPr>
              <w:instrText xml:space="preserve"> PAGEREF _Toc507617963 \h </w:instrText>
            </w:r>
            <w:r>
              <w:rPr>
                <w:noProof/>
                <w:webHidden/>
              </w:rPr>
            </w:r>
            <w:r>
              <w:rPr>
                <w:noProof/>
                <w:webHidden/>
              </w:rPr>
              <w:fldChar w:fldCharType="separate"/>
            </w:r>
            <w:r>
              <w:rPr>
                <w:noProof/>
                <w:webHidden/>
              </w:rPr>
              <w:t>22</w:t>
            </w:r>
            <w:r>
              <w:rPr>
                <w:noProof/>
                <w:webHidden/>
              </w:rPr>
              <w:fldChar w:fldCharType="end"/>
            </w:r>
          </w:hyperlink>
        </w:p>
        <w:p w14:paraId="7D02253B" w14:textId="46231147" w:rsidR="0062200E" w:rsidRDefault="0062200E">
          <w:pPr>
            <w:pStyle w:val="TOC3"/>
            <w:tabs>
              <w:tab w:val="right" w:leader="dot" w:pos="9350"/>
            </w:tabs>
            <w:rPr>
              <w:rFonts w:asciiTheme="minorHAnsi" w:hAnsiTheme="minorHAnsi"/>
              <w:noProof/>
              <w:sz w:val="22"/>
              <w:szCs w:val="22"/>
            </w:rPr>
          </w:pPr>
          <w:hyperlink w:anchor="_Toc507617964" w:history="1">
            <w:r w:rsidRPr="00F159E5">
              <w:rPr>
                <w:rStyle w:val="Hyperlink"/>
                <w:noProof/>
              </w:rPr>
              <w:t>Inaugurating Sining Kamalig Extension (Shop 6)</w:t>
            </w:r>
            <w:r>
              <w:rPr>
                <w:noProof/>
                <w:webHidden/>
              </w:rPr>
              <w:tab/>
            </w:r>
            <w:r>
              <w:rPr>
                <w:noProof/>
                <w:webHidden/>
              </w:rPr>
              <w:fldChar w:fldCharType="begin"/>
            </w:r>
            <w:r>
              <w:rPr>
                <w:noProof/>
                <w:webHidden/>
              </w:rPr>
              <w:instrText xml:space="preserve"> PAGEREF _Toc507617964 \h </w:instrText>
            </w:r>
            <w:r>
              <w:rPr>
                <w:noProof/>
                <w:webHidden/>
              </w:rPr>
            </w:r>
            <w:r>
              <w:rPr>
                <w:noProof/>
                <w:webHidden/>
              </w:rPr>
              <w:fldChar w:fldCharType="separate"/>
            </w:r>
            <w:r>
              <w:rPr>
                <w:noProof/>
                <w:webHidden/>
              </w:rPr>
              <w:t>36</w:t>
            </w:r>
            <w:r>
              <w:rPr>
                <w:noProof/>
                <w:webHidden/>
              </w:rPr>
              <w:fldChar w:fldCharType="end"/>
            </w:r>
          </w:hyperlink>
        </w:p>
        <w:p w14:paraId="565B53F3" w14:textId="1CBE5CC9" w:rsidR="0062200E" w:rsidRDefault="0062200E">
          <w:pPr>
            <w:pStyle w:val="TOC3"/>
            <w:tabs>
              <w:tab w:val="right" w:leader="dot" w:pos="9350"/>
            </w:tabs>
            <w:rPr>
              <w:rFonts w:asciiTheme="minorHAnsi" w:hAnsiTheme="minorHAnsi"/>
              <w:noProof/>
              <w:sz w:val="22"/>
              <w:szCs w:val="22"/>
            </w:rPr>
          </w:pPr>
          <w:hyperlink w:anchor="_Toc507617965" w:history="1">
            <w:r w:rsidRPr="00F159E5">
              <w:rPr>
                <w:rStyle w:val="Hyperlink"/>
                <w:noProof/>
              </w:rPr>
              <w:t>Laudico and Modesto Go Bananas</w:t>
            </w:r>
            <w:r>
              <w:rPr>
                <w:noProof/>
                <w:webHidden/>
              </w:rPr>
              <w:tab/>
            </w:r>
            <w:r>
              <w:rPr>
                <w:noProof/>
                <w:webHidden/>
              </w:rPr>
              <w:fldChar w:fldCharType="begin"/>
            </w:r>
            <w:r>
              <w:rPr>
                <w:noProof/>
                <w:webHidden/>
              </w:rPr>
              <w:instrText xml:space="preserve"> PAGEREF _Toc507617965 \h </w:instrText>
            </w:r>
            <w:r>
              <w:rPr>
                <w:noProof/>
                <w:webHidden/>
              </w:rPr>
            </w:r>
            <w:r>
              <w:rPr>
                <w:noProof/>
                <w:webHidden/>
              </w:rPr>
              <w:fldChar w:fldCharType="separate"/>
            </w:r>
            <w:r>
              <w:rPr>
                <w:noProof/>
                <w:webHidden/>
              </w:rPr>
              <w:t>44</w:t>
            </w:r>
            <w:r>
              <w:rPr>
                <w:noProof/>
                <w:webHidden/>
              </w:rPr>
              <w:fldChar w:fldCharType="end"/>
            </w:r>
          </w:hyperlink>
        </w:p>
        <w:p w14:paraId="08B07383" w14:textId="4EB56227" w:rsidR="0062200E" w:rsidRDefault="0062200E">
          <w:pPr>
            <w:pStyle w:val="TOC3"/>
            <w:tabs>
              <w:tab w:val="right" w:leader="dot" w:pos="9350"/>
            </w:tabs>
            <w:rPr>
              <w:rFonts w:asciiTheme="minorHAnsi" w:hAnsiTheme="minorHAnsi"/>
              <w:noProof/>
              <w:sz w:val="22"/>
              <w:szCs w:val="22"/>
            </w:rPr>
          </w:pPr>
          <w:hyperlink w:anchor="_Toc507617966" w:history="1">
            <w:r w:rsidRPr="00F159E5">
              <w:rPr>
                <w:rStyle w:val="Hyperlink"/>
                <w:noProof/>
                <w:lang w:eastAsia="zh-TW"/>
              </w:rPr>
              <w:t xml:space="preserve">Beyond Shop Walls: </w:t>
            </w:r>
            <w:r w:rsidRPr="00F159E5">
              <w:rPr>
                <w:rStyle w:val="Hyperlink"/>
                <w:i/>
                <w:noProof/>
                <w:lang w:eastAsia="zh-TW"/>
              </w:rPr>
              <w:t xml:space="preserve">101 Artists </w:t>
            </w:r>
            <w:r w:rsidRPr="00F159E5">
              <w:rPr>
                <w:rStyle w:val="Hyperlink"/>
                <w:noProof/>
                <w:lang w:eastAsia="zh-TW"/>
              </w:rPr>
              <w:t xml:space="preserve">and </w:t>
            </w:r>
            <w:r w:rsidRPr="00F159E5">
              <w:rPr>
                <w:rStyle w:val="Hyperlink"/>
                <w:i/>
                <w:noProof/>
                <w:lang w:eastAsia="zh-TW"/>
              </w:rPr>
              <w:t>Shop 6 Exhibition</w:t>
            </w:r>
            <w:r w:rsidRPr="00F159E5">
              <w:rPr>
                <w:rStyle w:val="Hyperlink"/>
                <w:noProof/>
                <w:lang w:eastAsia="zh-TW"/>
              </w:rPr>
              <w:t xml:space="preserve"> at the CCP, 1975</w:t>
            </w:r>
            <w:r>
              <w:rPr>
                <w:noProof/>
                <w:webHidden/>
              </w:rPr>
              <w:tab/>
            </w:r>
            <w:r>
              <w:rPr>
                <w:noProof/>
                <w:webHidden/>
              </w:rPr>
              <w:fldChar w:fldCharType="begin"/>
            </w:r>
            <w:r>
              <w:rPr>
                <w:noProof/>
                <w:webHidden/>
              </w:rPr>
              <w:instrText xml:space="preserve"> PAGEREF _Toc507617966 \h </w:instrText>
            </w:r>
            <w:r>
              <w:rPr>
                <w:noProof/>
                <w:webHidden/>
              </w:rPr>
            </w:r>
            <w:r>
              <w:rPr>
                <w:noProof/>
                <w:webHidden/>
              </w:rPr>
              <w:fldChar w:fldCharType="separate"/>
            </w:r>
            <w:r>
              <w:rPr>
                <w:noProof/>
                <w:webHidden/>
              </w:rPr>
              <w:t>51</w:t>
            </w:r>
            <w:r>
              <w:rPr>
                <w:noProof/>
                <w:webHidden/>
              </w:rPr>
              <w:fldChar w:fldCharType="end"/>
            </w:r>
          </w:hyperlink>
        </w:p>
        <w:p w14:paraId="744C2115" w14:textId="27F69502" w:rsidR="0062200E" w:rsidRDefault="0062200E">
          <w:pPr>
            <w:pStyle w:val="TOC1"/>
            <w:rPr>
              <w:rFonts w:asciiTheme="minorHAnsi" w:hAnsiTheme="minorHAnsi"/>
              <w:b w:val="0"/>
              <w:sz w:val="22"/>
              <w:szCs w:val="22"/>
            </w:rPr>
          </w:pPr>
          <w:hyperlink w:anchor="_Toc507617967" w:history="1">
            <w:r w:rsidRPr="00F159E5">
              <w:rPr>
                <w:rStyle w:val="Hyperlink"/>
              </w:rPr>
              <w:t>Junyee’s Woods: Conceptualism in Contemporary Indigenous Art</w:t>
            </w:r>
            <w:r>
              <w:rPr>
                <w:webHidden/>
              </w:rPr>
              <w:tab/>
            </w:r>
            <w:r>
              <w:rPr>
                <w:webHidden/>
              </w:rPr>
              <w:fldChar w:fldCharType="begin"/>
            </w:r>
            <w:r>
              <w:rPr>
                <w:webHidden/>
              </w:rPr>
              <w:instrText xml:space="preserve"> PAGEREF _Toc507617967 \h </w:instrText>
            </w:r>
            <w:r>
              <w:rPr>
                <w:webHidden/>
              </w:rPr>
            </w:r>
            <w:r>
              <w:rPr>
                <w:webHidden/>
              </w:rPr>
              <w:fldChar w:fldCharType="separate"/>
            </w:r>
            <w:r>
              <w:rPr>
                <w:webHidden/>
              </w:rPr>
              <w:t>61</w:t>
            </w:r>
            <w:r>
              <w:rPr>
                <w:webHidden/>
              </w:rPr>
              <w:fldChar w:fldCharType="end"/>
            </w:r>
          </w:hyperlink>
        </w:p>
        <w:p w14:paraId="279E212F" w14:textId="70EAA5F3" w:rsidR="0062200E" w:rsidRDefault="0062200E">
          <w:pPr>
            <w:pStyle w:val="TOC3"/>
            <w:tabs>
              <w:tab w:val="right" w:leader="dot" w:pos="9350"/>
            </w:tabs>
            <w:rPr>
              <w:rFonts w:asciiTheme="minorHAnsi" w:hAnsiTheme="minorHAnsi"/>
              <w:noProof/>
              <w:sz w:val="22"/>
              <w:szCs w:val="22"/>
            </w:rPr>
          </w:pPr>
          <w:hyperlink w:anchor="_Toc507617968" w:history="1">
            <w:r w:rsidRPr="00F159E5">
              <w:rPr>
                <w:rStyle w:val="Hyperlink"/>
                <w:i/>
                <w:noProof/>
              </w:rPr>
              <w:t xml:space="preserve">Trellis (Balag) </w:t>
            </w:r>
            <w:r w:rsidRPr="00F159E5">
              <w:rPr>
                <w:rStyle w:val="Hyperlink"/>
                <w:noProof/>
              </w:rPr>
              <w:t>Collaborative Installation as Indigenous?</w:t>
            </w:r>
            <w:r>
              <w:rPr>
                <w:noProof/>
                <w:webHidden/>
              </w:rPr>
              <w:tab/>
            </w:r>
            <w:r>
              <w:rPr>
                <w:noProof/>
                <w:webHidden/>
              </w:rPr>
              <w:fldChar w:fldCharType="begin"/>
            </w:r>
            <w:r>
              <w:rPr>
                <w:noProof/>
                <w:webHidden/>
              </w:rPr>
              <w:instrText xml:space="preserve"> PAGEREF _Toc507617968 \h </w:instrText>
            </w:r>
            <w:r>
              <w:rPr>
                <w:noProof/>
                <w:webHidden/>
              </w:rPr>
            </w:r>
            <w:r>
              <w:rPr>
                <w:noProof/>
                <w:webHidden/>
              </w:rPr>
              <w:fldChar w:fldCharType="separate"/>
            </w:r>
            <w:r>
              <w:rPr>
                <w:noProof/>
                <w:webHidden/>
              </w:rPr>
              <w:t>66</w:t>
            </w:r>
            <w:r>
              <w:rPr>
                <w:noProof/>
                <w:webHidden/>
              </w:rPr>
              <w:fldChar w:fldCharType="end"/>
            </w:r>
          </w:hyperlink>
        </w:p>
        <w:p w14:paraId="786BD9F8" w14:textId="5DCE406F" w:rsidR="0062200E" w:rsidRDefault="0062200E">
          <w:pPr>
            <w:pStyle w:val="TOC3"/>
            <w:tabs>
              <w:tab w:val="right" w:leader="dot" w:pos="9350"/>
            </w:tabs>
            <w:rPr>
              <w:rFonts w:asciiTheme="minorHAnsi" w:hAnsiTheme="minorHAnsi"/>
              <w:noProof/>
              <w:sz w:val="22"/>
              <w:szCs w:val="22"/>
            </w:rPr>
          </w:pPr>
          <w:hyperlink w:anchor="_Toc507617969" w:history="1">
            <w:r w:rsidRPr="00F159E5">
              <w:rPr>
                <w:rStyle w:val="Hyperlink"/>
                <w:i/>
                <w:noProof/>
              </w:rPr>
              <w:t>Malabayabas</w:t>
            </w:r>
            <w:r w:rsidRPr="00F159E5">
              <w:rPr>
                <w:rStyle w:val="Hyperlink"/>
                <w:noProof/>
              </w:rPr>
              <w:t>, and Other Types of Wood in Junyee’s Sculptures</w:t>
            </w:r>
            <w:r>
              <w:rPr>
                <w:noProof/>
                <w:webHidden/>
              </w:rPr>
              <w:tab/>
            </w:r>
            <w:r>
              <w:rPr>
                <w:noProof/>
                <w:webHidden/>
              </w:rPr>
              <w:fldChar w:fldCharType="begin"/>
            </w:r>
            <w:r>
              <w:rPr>
                <w:noProof/>
                <w:webHidden/>
              </w:rPr>
              <w:instrText xml:space="preserve"> PAGEREF _Toc507617969 \h </w:instrText>
            </w:r>
            <w:r>
              <w:rPr>
                <w:noProof/>
                <w:webHidden/>
              </w:rPr>
            </w:r>
            <w:r>
              <w:rPr>
                <w:noProof/>
                <w:webHidden/>
              </w:rPr>
              <w:fldChar w:fldCharType="separate"/>
            </w:r>
            <w:r>
              <w:rPr>
                <w:noProof/>
                <w:webHidden/>
              </w:rPr>
              <w:t>76</w:t>
            </w:r>
            <w:r>
              <w:rPr>
                <w:noProof/>
                <w:webHidden/>
              </w:rPr>
              <w:fldChar w:fldCharType="end"/>
            </w:r>
          </w:hyperlink>
        </w:p>
        <w:p w14:paraId="5C95ED63" w14:textId="16B4F4E0" w:rsidR="0062200E" w:rsidRDefault="0062200E">
          <w:pPr>
            <w:pStyle w:val="TOC3"/>
            <w:tabs>
              <w:tab w:val="right" w:leader="dot" w:pos="9350"/>
            </w:tabs>
            <w:rPr>
              <w:rFonts w:asciiTheme="minorHAnsi" w:hAnsiTheme="minorHAnsi"/>
              <w:noProof/>
              <w:sz w:val="22"/>
              <w:szCs w:val="22"/>
            </w:rPr>
          </w:pPr>
          <w:hyperlink w:anchor="_Toc507617970" w:history="1">
            <w:r w:rsidRPr="00F159E5">
              <w:rPr>
                <w:rStyle w:val="Hyperlink"/>
                <w:i/>
                <w:noProof/>
              </w:rPr>
              <w:t>Wood Things</w:t>
            </w:r>
            <w:r w:rsidRPr="00F159E5">
              <w:rPr>
                <w:rStyle w:val="Hyperlink"/>
                <w:noProof/>
              </w:rPr>
              <w:t xml:space="preserve"> Infiltrate the CCP</w:t>
            </w:r>
            <w:r>
              <w:rPr>
                <w:noProof/>
                <w:webHidden/>
              </w:rPr>
              <w:tab/>
            </w:r>
            <w:r>
              <w:rPr>
                <w:noProof/>
                <w:webHidden/>
              </w:rPr>
              <w:fldChar w:fldCharType="begin"/>
            </w:r>
            <w:r>
              <w:rPr>
                <w:noProof/>
                <w:webHidden/>
              </w:rPr>
              <w:instrText xml:space="preserve"> PAGEREF _Toc507617970 \h </w:instrText>
            </w:r>
            <w:r>
              <w:rPr>
                <w:noProof/>
                <w:webHidden/>
              </w:rPr>
            </w:r>
            <w:r>
              <w:rPr>
                <w:noProof/>
                <w:webHidden/>
              </w:rPr>
              <w:fldChar w:fldCharType="separate"/>
            </w:r>
            <w:r>
              <w:rPr>
                <w:noProof/>
                <w:webHidden/>
              </w:rPr>
              <w:t>86</w:t>
            </w:r>
            <w:r>
              <w:rPr>
                <w:noProof/>
                <w:webHidden/>
              </w:rPr>
              <w:fldChar w:fldCharType="end"/>
            </w:r>
          </w:hyperlink>
        </w:p>
        <w:p w14:paraId="7EC0D730" w14:textId="4B1C4C9A" w:rsidR="0062200E" w:rsidRDefault="0062200E">
          <w:pPr>
            <w:pStyle w:val="TOC3"/>
            <w:tabs>
              <w:tab w:val="right" w:leader="dot" w:pos="9350"/>
            </w:tabs>
            <w:rPr>
              <w:rFonts w:asciiTheme="minorHAnsi" w:hAnsiTheme="minorHAnsi"/>
              <w:noProof/>
              <w:sz w:val="22"/>
              <w:szCs w:val="22"/>
            </w:rPr>
          </w:pPr>
          <w:hyperlink w:anchor="_Toc507617971" w:history="1">
            <w:r w:rsidRPr="00F159E5">
              <w:rPr>
                <w:rStyle w:val="Hyperlink"/>
                <w:noProof/>
              </w:rPr>
              <w:t>Contemporary Indigenous Art Infects the Galleries</w:t>
            </w:r>
            <w:r>
              <w:rPr>
                <w:noProof/>
                <w:webHidden/>
              </w:rPr>
              <w:tab/>
            </w:r>
            <w:r>
              <w:rPr>
                <w:noProof/>
                <w:webHidden/>
              </w:rPr>
              <w:fldChar w:fldCharType="begin"/>
            </w:r>
            <w:r>
              <w:rPr>
                <w:noProof/>
                <w:webHidden/>
              </w:rPr>
              <w:instrText xml:space="preserve"> PAGEREF _Toc507617971 \h </w:instrText>
            </w:r>
            <w:r>
              <w:rPr>
                <w:noProof/>
                <w:webHidden/>
              </w:rPr>
            </w:r>
            <w:r>
              <w:rPr>
                <w:noProof/>
                <w:webHidden/>
              </w:rPr>
              <w:fldChar w:fldCharType="separate"/>
            </w:r>
            <w:r>
              <w:rPr>
                <w:noProof/>
                <w:webHidden/>
              </w:rPr>
              <w:t>92</w:t>
            </w:r>
            <w:r>
              <w:rPr>
                <w:noProof/>
                <w:webHidden/>
              </w:rPr>
              <w:fldChar w:fldCharType="end"/>
            </w:r>
          </w:hyperlink>
        </w:p>
        <w:p w14:paraId="470C3FAD" w14:textId="1DF85A5A" w:rsidR="0062200E" w:rsidRDefault="0062200E">
          <w:pPr>
            <w:pStyle w:val="TOC3"/>
            <w:tabs>
              <w:tab w:val="right" w:leader="dot" w:pos="9350"/>
            </w:tabs>
            <w:rPr>
              <w:rFonts w:asciiTheme="minorHAnsi" w:hAnsiTheme="minorHAnsi"/>
              <w:noProof/>
              <w:sz w:val="22"/>
              <w:szCs w:val="22"/>
            </w:rPr>
          </w:pPr>
          <w:hyperlink w:anchor="_Toc507617972" w:history="1">
            <w:r w:rsidRPr="00F159E5">
              <w:rPr>
                <w:rStyle w:val="Hyperlink"/>
                <w:noProof/>
              </w:rPr>
              <w:t xml:space="preserve">A </w:t>
            </w:r>
            <w:r w:rsidRPr="00F159E5">
              <w:rPr>
                <w:rStyle w:val="Hyperlink"/>
                <w:i/>
                <w:noProof/>
              </w:rPr>
              <w:t xml:space="preserve">New Seed </w:t>
            </w:r>
            <w:r w:rsidRPr="00F159E5">
              <w:rPr>
                <w:rStyle w:val="Hyperlink"/>
                <w:noProof/>
              </w:rPr>
              <w:t>for the Philippines</w:t>
            </w:r>
            <w:r>
              <w:rPr>
                <w:noProof/>
                <w:webHidden/>
              </w:rPr>
              <w:tab/>
            </w:r>
            <w:r>
              <w:rPr>
                <w:noProof/>
                <w:webHidden/>
              </w:rPr>
              <w:fldChar w:fldCharType="begin"/>
            </w:r>
            <w:r>
              <w:rPr>
                <w:noProof/>
                <w:webHidden/>
              </w:rPr>
              <w:instrText xml:space="preserve"> PAGEREF _Toc507617972 \h </w:instrText>
            </w:r>
            <w:r>
              <w:rPr>
                <w:noProof/>
                <w:webHidden/>
              </w:rPr>
            </w:r>
            <w:r>
              <w:rPr>
                <w:noProof/>
                <w:webHidden/>
              </w:rPr>
              <w:fldChar w:fldCharType="separate"/>
            </w:r>
            <w:r>
              <w:rPr>
                <w:noProof/>
                <w:webHidden/>
              </w:rPr>
              <w:t>104</w:t>
            </w:r>
            <w:r>
              <w:rPr>
                <w:noProof/>
                <w:webHidden/>
              </w:rPr>
              <w:fldChar w:fldCharType="end"/>
            </w:r>
          </w:hyperlink>
        </w:p>
        <w:p w14:paraId="3BF3B7C6" w14:textId="5BE2F3C7" w:rsidR="0062200E" w:rsidRDefault="0062200E">
          <w:pPr>
            <w:pStyle w:val="TOC1"/>
            <w:rPr>
              <w:rFonts w:asciiTheme="minorHAnsi" w:hAnsiTheme="minorHAnsi"/>
              <w:b w:val="0"/>
              <w:sz w:val="22"/>
              <w:szCs w:val="22"/>
            </w:rPr>
          </w:pPr>
          <w:hyperlink w:anchor="_Toc507617973" w:history="1">
            <w:r w:rsidRPr="00F159E5">
              <w:rPr>
                <w:rStyle w:val="Hyperlink"/>
              </w:rPr>
              <w:t>APPENDICES</w:t>
            </w:r>
            <w:r>
              <w:rPr>
                <w:webHidden/>
              </w:rPr>
              <w:tab/>
            </w:r>
            <w:r>
              <w:rPr>
                <w:webHidden/>
              </w:rPr>
              <w:fldChar w:fldCharType="begin"/>
            </w:r>
            <w:r>
              <w:rPr>
                <w:webHidden/>
              </w:rPr>
              <w:instrText xml:space="preserve"> PAGEREF _Toc507617973 \h </w:instrText>
            </w:r>
            <w:r>
              <w:rPr>
                <w:webHidden/>
              </w:rPr>
            </w:r>
            <w:r>
              <w:rPr>
                <w:webHidden/>
              </w:rPr>
              <w:fldChar w:fldCharType="separate"/>
            </w:r>
            <w:r>
              <w:rPr>
                <w:webHidden/>
              </w:rPr>
              <w:t>109</w:t>
            </w:r>
            <w:r>
              <w:rPr>
                <w:webHidden/>
              </w:rPr>
              <w:fldChar w:fldCharType="end"/>
            </w:r>
          </w:hyperlink>
        </w:p>
        <w:p w14:paraId="2EDB4F12" w14:textId="6AAD3AF2" w:rsidR="00F97357" w:rsidRPr="00971F8E" w:rsidRDefault="005A2114">
          <w:pPr>
            <w:rPr>
              <w:b/>
              <w:bCs/>
              <w:noProof/>
            </w:rPr>
          </w:pPr>
          <w:r>
            <w:rPr>
              <w:b/>
              <w:noProof/>
            </w:rPr>
            <w:fldChar w:fldCharType="end"/>
          </w:r>
        </w:p>
      </w:sdtContent>
    </w:sdt>
    <w:p w14:paraId="1DFA53E0" w14:textId="77777777" w:rsidR="00715B22" w:rsidRDefault="00715B22" w:rsidP="00715B22">
      <w:pPr>
        <w:pStyle w:val="PreHeader"/>
        <w:sectPr w:rsidR="00715B22" w:rsidSect="009907A7">
          <w:pgSz w:w="12240" w:h="15840"/>
          <w:pgMar w:top="1440" w:right="1440" w:bottom="1440" w:left="1440" w:header="720" w:footer="720" w:gutter="0"/>
          <w:pgNumType w:fmt="lowerRoman"/>
          <w:cols w:space="720"/>
          <w:docGrid w:linePitch="360"/>
        </w:sectPr>
      </w:pPr>
    </w:p>
    <w:p w14:paraId="61A0B15E" w14:textId="305CD2A5" w:rsidR="00971F8E" w:rsidRDefault="005A2114" w:rsidP="00715B22">
      <w:pPr>
        <w:pStyle w:val="PreHeader"/>
      </w:pPr>
      <w:bookmarkStart w:id="3" w:name="_Toc507617947"/>
      <w:r>
        <w:lastRenderedPageBreak/>
        <w:t>LIST OF FIGURES</w:t>
      </w:r>
      <w:bookmarkEnd w:id="3"/>
    </w:p>
    <w:p w14:paraId="1F968DEC" w14:textId="77777777" w:rsidR="00971F8E" w:rsidRPr="00971F8E" w:rsidRDefault="00971F8E" w:rsidP="00971F8E"/>
    <w:p w14:paraId="6CC15EC7" w14:textId="72432937" w:rsidR="00971F8E" w:rsidRDefault="00971F8E" w:rsidP="00971F8E">
      <w:pPr>
        <w:tabs>
          <w:tab w:val="left" w:pos="0"/>
        </w:tabs>
        <w:contextualSpacing/>
        <w:rPr>
          <w:rFonts w:cs="Times New Roman"/>
          <w:caps/>
        </w:rPr>
      </w:pPr>
      <w:r w:rsidRPr="008C7D5B">
        <w:rPr>
          <w:rFonts w:cs="Times New Roman"/>
          <w:caps/>
        </w:rPr>
        <w:t>Figure</w:t>
      </w:r>
    </w:p>
    <w:p w14:paraId="159124AF" w14:textId="77777777" w:rsidR="009D7658" w:rsidRPr="008C7D5B" w:rsidRDefault="009D7658" w:rsidP="009D7658">
      <w:pPr>
        <w:tabs>
          <w:tab w:val="left" w:pos="0"/>
        </w:tabs>
        <w:spacing w:line="240" w:lineRule="auto"/>
        <w:contextualSpacing/>
        <w:rPr>
          <w:rFonts w:cs="Times New Roman"/>
          <w:caps/>
        </w:rPr>
      </w:pPr>
    </w:p>
    <w:p w14:paraId="515DED41" w14:textId="77777777" w:rsidR="00971F8E" w:rsidRDefault="00971F8E" w:rsidP="00971F8E">
      <w:pPr>
        <w:tabs>
          <w:tab w:val="left" w:pos="0"/>
        </w:tabs>
        <w:spacing w:line="240" w:lineRule="auto"/>
        <w:contextualSpacing/>
        <w:rPr>
          <w:rFonts w:cs="Times New Roman"/>
        </w:rPr>
      </w:pPr>
      <w:r>
        <w:rPr>
          <w:rFonts w:cs="Times New Roman"/>
        </w:rPr>
        <w:t xml:space="preserve">0.1 </w:t>
      </w:r>
      <w:r>
        <w:rPr>
          <w:rFonts w:cs="Times New Roman"/>
        </w:rPr>
        <w:tab/>
        <w:t xml:space="preserve">Joe Bautista, </w:t>
      </w:r>
      <w:r>
        <w:rPr>
          <w:rFonts w:cs="Times New Roman"/>
          <w:i/>
        </w:rPr>
        <w:t xml:space="preserve">Bubong, </w:t>
      </w:r>
      <w:r>
        <w:rPr>
          <w:rFonts w:cs="Times New Roman"/>
        </w:rPr>
        <w:t>galvanized iron and wood, 35” x 240” x 135”, 1979</w:t>
      </w:r>
    </w:p>
    <w:p w14:paraId="1B63C549" w14:textId="77777777" w:rsidR="00971F8E" w:rsidRPr="00DC408E" w:rsidRDefault="00971F8E" w:rsidP="00971F8E">
      <w:pPr>
        <w:tabs>
          <w:tab w:val="left" w:pos="0"/>
        </w:tabs>
        <w:spacing w:line="240" w:lineRule="auto"/>
        <w:contextualSpacing/>
        <w:rPr>
          <w:rFonts w:cs="Times New Roman"/>
        </w:rPr>
      </w:pPr>
    </w:p>
    <w:p w14:paraId="5D943FDC" w14:textId="77777777" w:rsidR="00971F8E" w:rsidRDefault="00971F8E" w:rsidP="00971F8E">
      <w:pPr>
        <w:spacing w:line="240" w:lineRule="auto"/>
        <w:rPr>
          <w:rFonts w:cs="Times New Roman"/>
        </w:rPr>
      </w:pPr>
      <w:r w:rsidRPr="00823B6E">
        <w:rPr>
          <w:rFonts w:cs="Times New Roman"/>
        </w:rPr>
        <w:t>1.</w:t>
      </w:r>
      <w:r>
        <w:rPr>
          <w:rFonts w:cs="Times New Roman"/>
        </w:rPr>
        <w:t>1</w:t>
      </w:r>
      <w:r w:rsidRPr="00823B6E">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Pr>
          <w:rFonts w:cs="Times New Roman"/>
          <w:i/>
          <w:iCs/>
        </w:rPr>
        <w:t xml:space="preserve"> </w:t>
      </w:r>
      <w:r>
        <w:rPr>
          <w:rFonts w:cs="Times New Roman"/>
          <w:iCs/>
        </w:rPr>
        <w:t>aftermath</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Cultural Center</w:t>
      </w:r>
    </w:p>
    <w:p w14:paraId="1B62B98F" w14:textId="77777777" w:rsidR="00971F8E" w:rsidRDefault="00971F8E" w:rsidP="00971F8E">
      <w:pPr>
        <w:spacing w:line="240" w:lineRule="auto"/>
        <w:ind w:firstLine="720"/>
        <w:rPr>
          <w:rFonts w:cs="Times New Roman"/>
        </w:rPr>
      </w:pPr>
      <w:r w:rsidRPr="00823B6E">
        <w:rPr>
          <w:rFonts w:cs="Times New Roman"/>
        </w:rPr>
        <w:t>of the 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p>
    <w:p w14:paraId="3575663C" w14:textId="77777777" w:rsidR="00971F8E" w:rsidRDefault="00971F8E" w:rsidP="00971F8E">
      <w:pPr>
        <w:spacing w:line="240" w:lineRule="auto"/>
        <w:rPr>
          <w:rFonts w:cs="Times New Roman"/>
        </w:rPr>
      </w:pPr>
    </w:p>
    <w:p w14:paraId="73DFE9FB" w14:textId="77777777" w:rsidR="00971F8E" w:rsidRDefault="00971F8E" w:rsidP="00971F8E">
      <w:pPr>
        <w:spacing w:line="240" w:lineRule="auto"/>
        <w:ind w:left="720" w:hanging="720"/>
      </w:pPr>
      <w:r>
        <w:t xml:space="preserve">1.2 </w:t>
      </w:r>
      <w:r>
        <w:tab/>
        <w:t xml:space="preserve">First Two Pages of </w:t>
      </w:r>
      <w:r>
        <w:rPr>
          <w:i/>
        </w:rPr>
        <w:t xml:space="preserve">Cassettes 100 </w:t>
      </w:r>
      <w:r w:rsidRPr="00A36BCB">
        <w:t>Score</w:t>
      </w:r>
      <w:r>
        <w:t>, Jose Maceda, 1971 (Courtesy of University of the Philippines-Diliman Department of Ethnomusicology Library and Archives)</w:t>
      </w:r>
    </w:p>
    <w:p w14:paraId="70202862" w14:textId="77777777" w:rsidR="00971F8E" w:rsidRDefault="00971F8E" w:rsidP="00971F8E">
      <w:pPr>
        <w:spacing w:line="240" w:lineRule="auto"/>
      </w:pPr>
    </w:p>
    <w:p w14:paraId="1CBA2E84" w14:textId="77777777" w:rsidR="00971F8E" w:rsidRDefault="00971F8E" w:rsidP="00971F8E">
      <w:pPr>
        <w:spacing w:line="240" w:lineRule="auto"/>
        <w:ind w:left="720" w:hanging="720"/>
      </w:pPr>
      <w:r>
        <w:rPr>
          <w:rFonts w:cs="Times New Roman"/>
        </w:rPr>
        <w:t xml:space="preserve">1.3 </w:t>
      </w:r>
      <w:r>
        <w:rPr>
          <w:rFonts w:cs="Times New Roman"/>
        </w:rPr>
        <w:tab/>
        <w:t xml:space="preserve">Poster for </w:t>
      </w:r>
      <w:r>
        <w:rPr>
          <w:rFonts w:cs="Times New Roman"/>
          <w:i/>
        </w:rPr>
        <w:t>Cassettes 100</w:t>
      </w:r>
      <w:r>
        <w:rPr>
          <w:rFonts w:cs="Times New Roman"/>
        </w:rPr>
        <w:t xml:space="preserve"> (Courtesy of Cultural Center of the Philippines Library and Archives)</w:t>
      </w:r>
    </w:p>
    <w:p w14:paraId="2D973B9F" w14:textId="77777777" w:rsidR="00971F8E" w:rsidRDefault="00971F8E" w:rsidP="00971F8E">
      <w:pPr>
        <w:spacing w:line="240" w:lineRule="auto"/>
        <w:rPr>
          <w:rFonts w:cs="Times New Roman"/>
        </w:rPr>
      </w:pPr>
    </w:p>
    <w:p w14:paraId="1DD7090C" w14:textId="77777777" w:rsidR="00971F8E" w:rsidRDefault="00971F8E" w:rsidP="00971F8E">
      <w:pPr>
        <w:spacing w:line="240" w:lineRule="auto"/>
        <w:ind w:left="720" w:hanging="720"/>
        <w:rPr>
          <w:rFonts w:cs="Times New Roman"/>
        </w:rPr>
      </w:pPr>
      <w:r>
        <w:rPr>
          <w:rFonts w:cs="Times New Roman"/>
        </w:rPr>
        <w:t xml:space="preserve">1.4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5D82D35F" w14:textId="77777777" w:rsidR="00971F8E" w:rsidRDefault="00971F8E" w:rsidP="00971F8E">
      <w:pPr>
        <w:spacing w:line="240" w:lineRule="auto"/>
        <w:rPr>
          <w:rFonts w:cs="Times New Roman"/>
        </w:rPr>
      </w:pPr>
    </w:p>
    <w:p w14:paraId="7EF3BE52" w14:textId="61CE18C0" w:rsidR="00971F8E" w:rsidRPr="0029741B" w:rsidRDefault="00971F8E" w:rsidP="00971F8E">
      <w:pPr>
        <w:spacing w:line="240" w:lineRule="auto"/>
        <w:ind w:left="720" w:hanging="720"/>
        <w:rPr>
          <w:rFonts w:cs="Times New Roman"/>
        </w:rPr>
      </w:pPr>
      <w:r>
        <w:rPr>
          <w:rFonts w:cs="Times New Roman"/>
        </w:rPr>
        <w:t>1.5</w:t>
      </w:r>
      <w:r w:rsidRPr="0029741B">
        <w:rPr>
          <w:rFonts w:cs="Times New Roman"/>
        </w:rPr>
        <w:t xml:space="preserve"> </w:t>
      </w:r>
      <w:r>
        <w:rPr>
          <w:rFonts w:cs="Times New Roman"/>
        </w:rPr>
        <w:tab/>
      </w:r>
      <w:r w:rsidRPr="0029741B">
        <w:rPr>
          <w:rFonts w:cs="Times New Roman"/>
          <w:i/>
        </w:rPr>
        <w:t xml:space="preserve">Pagsamba </w:t>
      </w:r>
      <w:r w:rsidRPr="0029741B">
        <w:rPr>
          <w:rFonts w:cs="Times New Roman"/>
        </w:rPr>
        <w:t>Diagram (Courtesy of University of the Philippines-Diliman Department of Ethnomusicology Library and Archives)</w:t>
      </w:r>
    </w:p>
    <w:p w14:paraId="67D955AF" w14:textId="77777777" w:rsidR="00971F8E" w:rsidRDefault="00971F8E" w:rsidP="00971F8E">
      <w:pPr>
        <w:spacing w:line="240" w:lineRule="auto"/>
        <w:rPr>
          <w:rFonts w:cs="Times New Roman"/>
        </w:rPr>
      </w:pPr>
    </w:p>
    <w:p w14:paraId="17B90B32" w14:textId="77777777" w:rsidR="00971F8E" w:rsidRDefault="00971F8E" w:rsidP="00971F8E">
      <w:pPr>
        <w:spacing w:line="240" w:lineRule="auto"/>
        <w:ind w:left="720" w:hanging="720"/>
        <w:rPr>
          <w:rFonts w:cs="Times New Roman"/>
        </w:rPr>
      </w:pPr>
      <w:r>
        <w:rPr>
          <w:rFonts w:cs="Times New Roman"/>
        </w:rPr>
        <w:t xml:space="preserve">1.6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 diagram documentation </w:t>
      </w:r>
    </w:p>
    <w:p w14:paraId="30EF30DE" w14:textId="77777777" w:rsidR="00971F8E" w:rsidRDefault="00971F8E" w:rsidP="00971F8E">
      <w:pPr>
        <w:spacing w:line="240" w:lineRule="auto"/>
        <w:ind w:left="720"/>
        <w:rPr>
          <w:rFonts w:cs="Times New Roman"/>
        </w:rPr>
      </w:pPr>
      <w:r w:rsidRPr="0029741B">
        <w:rPr>
          <w:rFonts w:cs="Times New Roman"/>
        </w:rPr>
        <w:t>(Provided by the Cultural Center of the Philippines)</w:t>
      </w:r>
    </w:p>
    <w:p w14:paraId="633274DC" w14:textId="77777777" w:rsidR="00971F8E" w:rsidRDefault="00971F8E" w:rsidP="00971F8E">
      <w:pPr>
        <w:spacing w:line="240" w:lineRule="auto"/>
        <w:ind w:left="720" w:hanging="720"/>
        <w:rPr>
          <w:rFonts w:cs="Times New Roman"/>
        </w:rPr>
      </w:pPr>
    </w:p>
    <w:p w14:paraId="21BA0F50" w14:textId="260B70BA" w:rsidR="00971F8E" w:rsidRDefault="00971F8E" w:rsidP="00971F8E">
      <w:pPr>
        <w:spacing w:line="240" w:lineRule="auto"/>
        <w:ind w:left="720" w:hanging="720"/>
        <w:rPr>
          <w:rFonts w:cs="Times New Roman"/>
        </w:rPr>
      </w:pPr>
      <w:r w:rsidRPr="0029741B">
        <w:rPr>
          <w:rFonts w:cs="Times New Roman"/>
        </w:rPr>
        <w:t xml:space="preserve">1.7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II” diagram documentation </w:t>
      </w:r>
    </w:p>
    <w:p w14:paraId="79EA3F69" w14:textId="77777777" w:rsidR="00971F8E" w:rsidRDefault="00971F8E" w:rsidP="00971F8E">
      <w:pPr>
        <w:spacing w:line="240" w:lineRule="auto"/>
        <w:ind w:left="720"/>
        <w:rPr>
          <w:rFonts w:cs="Times New Roman"/>
        </w:rPr>
      </w:pPr>
      <w:r w:rsidRPr="0029741B">
        <w:rPr>
          <w:rFonts w:cs="Times New Roman"/>
        </w:rPr>
        <w:t>(Provided by the Cultural Center of the Philippines)</w:t>
      </w:r>
    </w:p>
    <w:p w14:paraId="2A8F86B2" w14:textId="77777777" w:rsidR="00971F8E" w:rsidRDefault="00971F8E" w:rsidP="00971F8E">
      <w:pPr>
        <w:spacing w:line="240" w:lineRule="auto"/>
        <w:rPr>
          <w:rFonts w:cs="Times New Roman"/>
        </w:rPr>
      </w:pPr>
    </w:p>
    <w:p w14:paraId="5F2F35B3" w14:textId="048873B2" w:rsidR="00971F8E" w:rsidRDefault="00971F8E" w:rsidP="00971F8E">
      <w:pPr>
        <w:spacing w:line="240" w:lineRule="auto"/>
        <w:rPr>
          <w:rFonts w:cs="Times New Roman"/>
        </w:rPr>
      </w:pPr>
      <w:r w:rsidRPr="0029741B">
        <w:rPr>
          <w:rFonts w:cs="Times New Roman"/>
        </w:rPr>
        <w:t xml:space="preserve">1.8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III” diagram documentation </w:t>
      </w:r>
    </w:p>
    <w:p w14:paraId="312C0878" w14:textId="77777777" w:rsidR="00971F8E" w:rsidRDefault="00971F8E" w:rsidP="00971F8E">
      <w:pPr>
        <w:spacing w:line="240" w:lineRule="auto"/>
        <w:ind w:firstLine="720"/>
        <w:rPr>
          <w:rFonts w:cs="Times New Roman"/>
        </w:rPr>
      </w:pPr>
      <w:r w:rsidRPr="0029741B">
        <w:rPr>
          <w:rFonts w:cs="Times New Roman"/>
        </w:rPr>
        <w:t>(Provided by the Cultural Center of the Philippines)</w:t>
      </w:r>
    </w:p>
    <w:p w14:paraId="014DA16A" w14:textId="77777777" w:rsidR="00971F8E" w:rsidRDefault="00971F8E" w:rsidP="00971F8E">
      <w:pPr>
        <w:spacing w:line="240" w:lineRule="auto"/>
        <w:rPr>
          <w:rFonts w:cs="Times New Roman"/>
        </w:rPr>
      </w:pPr>
    </w:p>
    <w:p w14:paraId="1A360D5E" w14:textId="77777777" w:rsidR="00971F8E" w:rsidRDefault="00971F8E" w:rsidP="00971F8E">
      <w:pPr>
        <w:spacing w:line="240" w:lineRule="auto"/>
        <w:ind w:left="720" w:hanging="720"/>
        <w:rPr>
          <w:rFonts w:cs="Times New Roman"/>
        </w:rPr>
      </w:pPr>
      <w:r>
        <w:rPr>
          <w:rFonts w:cs="Times New Roman"/>
        </w:rPr>
        <w:t>1.9</w:t>
      </w:r>
      <w:r w:rsidRPr="0029741B">
        <w:rPr>
          <w:rFonts w:cs="Times New Roman"/>
        </w:rPr>
        <w:t xml:space="preserve">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IV” diagram documentation (Provided by the Cultural Center of the Philippines) </w:t>
      </w:r>
    </w:p>
    <w:p w14:paraId="26AB88EC" w14:textId="77777777" w:rsidR="00971F8E" w:rsidRDefault="00971F8E" w:rsidP="00971F8E">
      <w:pPr>
        <w:spacing w:line="240" w:lineRule="auto"/>
        <w:ind w:left="720" w:hanging="720"/>
        <w:rPr>
          <w:rFonts w:cs="Times New Roman"/>
        </w:rPr>
      </w:pPr>
    </w:p>
    <w:p w14:paraId="1DB08670" w14:textId="6EF7B304" w:rsidR="00971F8E" w:rsidRDefault="00971F8E" w:rsidP="00971F8E">
      <w:pPr>
        <w:spacing w:line="240" w:lineRule="auto"/>
        <w:ind w:left="720" w:hanging="720"/>
        <w:rPr>
          <w:rFonts w:cs="Times New Roman"/>
        </w:rPr>
      </w:pPr>
      <w:r>
        <w:rPr>
          <w:rFonts w:cs="Times New Roman"/>
        </w:rPr>
        <w:t>1.10</w:t>
      </w:r>
      <w:r w:rsidRPr="0029741B">
        <w:rPr>
          <w:rFonts w:cs="Times New Roman"/>
        </w:rPr>
        <w:t xml:space="preserve">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V” diagram documentation (Provided by the Cultural Center of the Philippines) </w:t>
      </w:r>
    </w:p>
    <w:p w14:paraId="18223777" w14:textId="77777777" w:rsidR="00971F8E" w:rsidRDefault="00971F8E" w:rsidP="00971F8E">
      <w:pPr>
        <w:spacing w:line="240" w:lineRule="auto"/>
        <w:ind w:left="720" w:hanging="720"/>
        <w:rPr>
          <w:rFonts w:cs="Times New Roman"/>
        </w:rPr>
      </w:pPr>
    </w:p>
    <w:p w14:paraId="73B697F9" w14:textId="77777777" w:rsidR="00971F8E" w:rsidRDefault="00971F8E" w:rsidP="00971F8E">
      <w:pPr>
        <w:spacing w:line="240" w:lineRule="auto"/>
        <w:ind w:left="720" w:hanging="720"/>
        <w:rPr>
          <w:rFonts w:cs="Times New Roman"/>
        </w:rPr>
      </w:pPr>
      <w:r>
        <w:rPr>
          <w:rFonts w:cs="Times New Roman"/>
        </w:rPr>
        <w:t>1.11</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3EF11572" w14:textId="77777777" w:rsidR="00971F8E" w:rsidRDefault="00971F8E" w:rsidP="00971F8E">
      <w:pPr>
        <w:spacing w:line="240" w:lineRule="auto"/>
        <w:ind w:left="720" w:hanging="720"/>
        <w:rPr>
          <w:rFonts w:cs="Times New Roman"/>
        </w:rPr>
      </w:pPr>
    </w:p>
    <w:p w14:paraId="41D07A86" w14:textId="77777777" w:rsidR="00971F8E" w:rsidRDefault="00971F8E" w:rsidP="00971F8E">
      <w:pPr>
        <w:spacing w:line="240" w:lineRule="auto"/>
        <w:ind w:left="720" w:hanging="720"/>
        <w:rPr>
          <w:rFonts w:cs="Times New Roman"/>
        </w:rPr>
      </w:pPr>
      <w:r>
        <w:rPr>
          <w:rFonts w:cs="Times New Roman"/>
        </w:rPr>
        <w:t>1.12</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75F944C9" w14:textId="77777777" w:rsidR="00971F8E" w:rsidRDefault="00971F8E" w:rsidP="00971F8E">
      <w:pPr>
        <w:spacing w:line="240" w:lineRule="auto"/>
        <w:ind w:left="720" w:hanging="720"/>
        <w:rPr>
          <w:rFonts w:cs="Times New Roman"/>
        </w:rPr>
      </w:pPr>
    </w:p>
    <w:p w14:paraId="76D0D89D" w14:textId="77777777" w:rsidR="00971F8E" w:rsidRDefault="00971F8E" w:rsidP="00971F8E">
      <w:pPr>
        <w:spacing w:line="240" w:lineRule="auto"/>
        <w:ind w:left="720" w:hanging="720"/>
        <w:rPr>
          <w:rFonts w:cs="Times New Roman"/>
        </w:rPr>
      </w:pPr>
      <w:r>
        <w:rPr>
          <w:rFonts w:cs="Times New Roman"/>
        </w:rPr>
        <w:t>1.13</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4512FA24" w14:textId="77777777" w:rsidR="00971F8E" w:rsidRDefault="00971F8E" w:rsidP="00971F8E">
      <w:pPr>
        <w:spacing w:line="240" w:lineRule="auto"/>
        <w:rPr>
          <w:rFonts w:cs="Times New Roman"/>
        </w:rPr>
      </w:pPr>
    </w:p>
    <w:p w14:paraId="041321B4" w14:textId="77777777" w:rsidR="00971F8E" w:rsidRDefault="00971F8E" w:rsidP="00971F8E">
      <w:pPr>
        <w:spacing w:line="240" w:lineRule="auto"/>
        <w:ind w:left="720" w:hanging="720"/>
        <w:rPr>
          <w:rFonts w:cs="Times New Roman"/>
        </w:rPr>
      </w:pPr>
      <w:r>
        <w:rPr>
          <w:rFonts w:cs="Times New Roman"/>
        </w:rPr>
        <w:t>1.14</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6D00BC12" w14:textId="77777777" w:rsidR="00971F8E" w:rsidRDefault="00971F8E" w:rsidP="00971F8E">
      <w:pPr>
        <w:spacing w:line="240" w:lineRule="auto"/>
        <w:ind w:left="720" w:hanging="720"/>
        <w:rPr>
          <w:rFonts w:cs="Times New Roman"/>
        </w:rPr>
      </w:pPr>
    </w:p>
    <w:p w14:paraId="503BFBE5" w14:textId="77777777" w:rsidR="00971F8E" w:rsidRDefault="00971F8E" w:rsidP="00971F8E">
      <w:pPr>
        <w:spacing w:line="240" w:lineRule="auto"/>
        <w:ind w:left="720" w:hanging="720"/>
        <w:rPr>
          <w:rFonts w:cs="Times New Roman"/>
        </w:rPr>
      </w:pPr>
      <w:r>
        <w:rPr>
          <w:rFonts w:cs="Times New Roman"/>
        </w:rPr>
        <w:t>1.15</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283B55B0" w14:textId="77777777" w:rsidR="00971F8E" w:rsidRDefault="00971F8E" w:rsidP="00971F8E">
      <w:pPr>
        <w:spacing w:line="240" w:lineRule="auto"/>
        <w:ind w:left="720" w:hanging="720"/>
        <w:rPr>
          <w:rFonts w:cs="Times New Roman"/>
        </w:rPr>
      </w:pPr>
    </w:p>
    <w:p w14:paraId="0752FE15" w14:textId="77777777" w:rsidR="00971F8E" w:rsidRDefault="00971F8E" w:rsidP="00971F8E">
      <w:pPr>
        <w:spacing w:line="240" w:lineRule="auto"/>
        <w:ind w:left="720" w:hanging="720"/>
        <w:rPr>
          <w:rFonts w:cs="Times New Roman"/>
        </w:rPr>
      </w:pPr>
      <w:r>
        <w:rPr>
          <w:rFonts w:cs="Times New Roman"/>
        </w:rPr>
        <w:t>1.16</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15EA2780" w14:textId="77777777" w:rsidR="00971F8E" w:rsidRDefault="00971F8E" w:rsidP="00971F8E">
      <w:pPr>
        <w:spacing w:line="240" w:lineRule="auto"/>
        <w:ind w:left="720" w:hanging="720"/>
        <w:rPr>
          <w:rFonts w:cs="Times New Roman"/>
        </w:rPr>
      </w:pPr>
    </w:p>
    <w:p w14:paraId="52FA11FF" w14:textId="77777777" w:rsidR="00971F8E" w:rsidRDefault="00971F8E" w:rsidP="00971F8E">
      <w:pPr>
        <w:spacing w:line="240" w:lineRule="auto"/>
        <w:ind w:left="720" w:hanging="720"/>
        <w:rPr>
          <w:rFonts w:cs="Times New Roman"/>
        </w:rPr>
      </w:pPr>
      <w:r>
        <w:rPr>
          <w:rFonts w:cs="Times New Roman"/>
        </w:rPr>
        <w:t>1.17</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5E913BD3" w14:textId="77777777" w:rsidR="00971F8E" w:rsidRDefault="00971F8E" w:rsidP="00971F8E">
      <w:pPr>
        <w:spacing w:line="240" w:lineRule="auto"/>
        <w:ind w:left="720" w:hanging="720"/>
        <w:rPr>
          <w:rFonts w:cs="Times New Roman"/>
        </w:rPr>
      </w:pPr>
    </w:p>
    <w:p w14:paraId="04B105D7" w14:textId="77777777" w:rsidR="00971F8E" w:rsidRDefault="00971F8E" w:rsidP="00971F8E">
      <w:pPr>
        <w:spacing w:line="240" w:lineRule="auto"/>
        <w:ind w:left="720" w:hanging="720"/>
        <w:rPr>
          <w:rFonts w:cs="Times New Roman"/>
        </w:rPr>
      </w:pPr>
      <w:r>
        <w:rPr>
          <w:rFonts w:cs="Times New Roman"/>
        </w:rPr>
        <w:t>1.18</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1639CA12" w14:textId="77777777" w:rsidR="00971F8E" w:rsidRDefault="00971F8E" w:rsidP="00971F8E">
      <w:pPr>
        <w:spacing w:line="240" w:lineRule="auto"/>
        <w:ind w:left="720" w:hanging="720"/>
        <w:rPr>
          <w:rFonts w:cs="Times New Roman"/>
        </w:rPr>
      </w:pPr>
    </w:p>
    <w:p w14:paraId="4209DA86" w14:textId="77777777" w:rsidR="00971F8E" w:rsidRDefault="00971F8E" w:rsidP="00971F8E">
      <w:pPr>
        <w:spacing w:line="240" w:lineRule="auto"/>
        <w:rPr>
          <w:rFonts w:cs="Times New Roman"/>
        </w:rPr>
      </w:pPr>
      <w:r>
        <w:rPr>
          <w:rFonts w:cs="Times New Roman"/>
        </w:rPr>
        <w:t>1.19</w:t>
      </w:r>
      <w:r>
        <w:rPr>
          <w:rFonts w:cs="Times New Roman"/>
        </w:rPr>
        <w:tab/>
      </w:r>
      <w:r w:rsidRPr="00823B6E">
        <w:rPr>
          <w:rFonts w:cs="Times New Roman"/>
        </w:rPr>
        <w:t xml:space="preserve">Jose Maceda, </w:t>
      </w:r>
      <w:r w:rsidRPr="00823B6E">
        <w:rPr>
          <w:rFonts w:cs="Times New Roman"/>
          <w:i/>
          <w:iCs/>
        </w:rPr>
        <w:t>Cassettes 100</w:t>
      </w:r>
      <w:r>
        <w:rPr>
          <w:rFonts w:cs="Times New Roman"/>
          <w:i/>
          <w:iCs/>
        </w:rPr>
        <w:t xml:space="preserve"> </w:t>
      </w:r>
      <w:r>
        <w:rPr>
          <w:rFonts w:cs="Times New Roman"/>
          <w:iCs/>
        </w:rPr>
        <w:t>aftermath</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Cultural Center</w:t>
      </w:r>
    </w:p>
    <w:p w14:paraId="0F11132F" w14:textId="77777777" w:rsidR="00971F8E" w:rsidRDefault="00971F8E" w:rsidP="00971F8E">
      <w:pPr>
        <w:spacing w:line="240" w:lineRule="auto"/>
        <w:ind w:firstLine="720"/>
        <w:rPr>
          <w:rFonts w:cs="Times New Roman"/>
        </w:rPr>
      </w:pPr>
      <w:r w:rsidRPr="00823B6E">
        <w:rPr>
          <w:rFonts w:cs="Times New Roman"/>
        </w:rPr>
        <w:t>of the 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p>
    <w:p w14:paraId="1D19B703" w14:textId="77777777" w:rsidR="00971F8E" w:rsidRDefault="00971F8E" w:rsidP="00971F8E">
      <w:pPr>
        <w:spacing w:line="240" w:lineRule="auto"/>
        <w:rPr>
          <w:rFonts w:cs="Times New Roman"/>
        </w:rPr>
      </w:pPr>
    </w:p>
    <w:p w14:paraId="7E8EA5C2" w14:textId="77777777" w:rsidR="00971F8E" w:rsidRDefault="00971F8E" w:rsidP="00971F8E">
      <w:pPr>
        <w:spacing w:line="240" w:lineRule="auto"/>
        <w:ind w:left="780" w:hanging="780"/>
        <w:rPr>
          <w:rFonts w:cs="Times New Roman"/>
        </w:rPr>
      </w:pPr>
      <w:r>
        <w:rPr>
          <w:rFonts w:cs="Times New Roman"/>
        </w:rPr>
        <w:t xml:space="preserve">2.1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17A021B" w14:textId="77777777" w:rsidR="00971F8E" w:rsidRDefault="00971F8E" w:rsidP="00971F8E">
      <w:pPr>
        <w:spacing w:line="240" w:lineRule="auto"/>
        <w:ind w:left="780" w:hanging="780"/>
        <w:rPr>
          <w:rFonts w:cs="Times New Roman"/>
        </w:rPr>
      </w:pPr>
    </w:p>
    <w:p w14:paraId="00AF9EC1" w14:textId="77777777" w:rsidR="00971F8E" w:rsidRDefault="00971F8E" w:rsidP="00971F8E">
      <w:pPr>
        <w:spacing w:line="240" w:lineRule="auto"/>
        <w:ind w:left="780" w:hanging="780"/>
        <w:rPr>
          <w:rFonts w:cs="Times New Roman"/>
        </w:rPr>
      </w:pPr>
      <w:r>
        <w:rPr>
          <w:rFonts w:cs="Times New Roman"/>
        </w:rPr>
        <w:t xml:space="preserve">2.2 </w:t>
      </w:r>
      <w:r>
        <w:rPr>
          <w:rFonts w:cs="Times New Roman"/>
        </w:rPr>
        <w:tab/>
        <w:t xml:space="preserve">Roberto Chabet, </w:t>
      </w:r>
      <w:r>
        <w:rPr>
          <w:rFonts w:cs="Times New Roman"/>
          <w:i/>
        </w:rPr>
        <w:t>Tearing to Pieces</w:t>
      </w:r>
      <w:r>
        <w:rPr>
          <w:rFonts w:cs="Times New Roman"/>
        </w:rPr>
        <w:t>, performance, Cultural Center of the Philippines,1973 (Photograph by Yolanda Laudico)</w:t>
      </w:r>
    </w:p>
    <w:p w14:paraId="6C69F687" w14:textId="77777777" w:rsidR="00971F8E" w:rsidRDefault="00971F8E" w:rsidP="00971F8E">
      <w:pPr>
        <w:spacing w:line="240" w:lineRule="auto"/>
        <w:ind w:left="780" w:hanging="780"/>
        <w:rPr>
          <w:rFonts w:cs="Times New Roman"/>
        </w:rPr>
      </w:pPr>
    </w:p>
    <w:p w14:paraId="38237D86" w14:textId="77777777" w:rsidR="00971F8E" w:rsidRDefault="00971F8E" w:rsidP="00971F8E">
      <w:pPr>
        <w:spacing w:line="240" w:lineRule="auto"/>
        <w:ind w:left="720" w:hanging="720"/>
        <w:rPr>
          <w:rFonts w:cs="Times New Roman"/>
        </w:rPr>
      </w:pPr>
      <w:r>
        <w:rPr>
          <w:rFonts w:cs="Times New Roman"/>
        </w:rPr>
        <w:t xml:space="preserve">2.3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4935306" w14:textId="77777777" w:rsidR="00971F8E" w:rsidRDefault="00971F8E" w:rsidP="00971F8E">
      <w:pPr>
        <w:spacing w:line="240" w:lineRule="auto"/>
        <w:ind w:left="720" w:hanging="720"/>
        <w:rPr>
          <w:rFonts w:cs="Times New Roman"/>
        </w:rPr>
      </w:pPr>
    </w:p>
    <w:p w14:paraId="62E4E2BF" w14:textId="77777777" w:rsidR="00971F8E" w:rsidRDefault="00971F8E" w:rsidP="00971F8E">
      <w:pPr>
        <w:spacing w:line="240" w:lineRule="auto"/>
        <w:ind w:left="720" w:hanging="720"/>
        <w:rPr>
          <w:rFonts w:cs="Times New Roman"/>
        </w:rPr>
      </w:pPr>
      <w:r>
        <w:rPr>
          <w:rFonts w:cs="Times New Roman"/>
        </w:rPr>
        <w:t xml:space="preserve">2.4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01DBA3DD" w14:textId="77777777" w:rsidR="00971F8E" w:rsidRDefault="00971F8E" w:rsidP="00971F8E">
      <w:pPr>
        <w:spacing w:line="240" w:lineRule="auto"/>
        <w:ind w:left="720" w:hanging="720"/>
        <w:rPr>
          <w:rFonts w:cs="Times New Roman"/>
        </w:rPr>
      </w:pPr>
    </w:p>
    <w:p w14:paraId="622A0D08" w14:textId="77777777" w:rsidR="00971F8E" w:rsidRDefault="00971F8E" w:rsidP="00971F8E">
      <w:pPr>
        <w:spacing w:line="240" w:lineRule="auto"/>
        <w:ind w:left="720" w:hanging="720"/>
        <w:rPr>
          <w:rFonts w:cs="Times New Roman"/>
        </w:rPr>
      </w:pPr>
      <w:r>
        <w:rPr>
          <w:rFonts w:cs="Times New Roman"/>
        </w:rPr>
        <w:t xml:space="preserve">2.5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0242CB26" w14:textId="77777777" w:rsidR="00971F8E" w:rsidRDefault="00971F8E" w:rsidP="00971F8E">
      <w:pPr>
        <w:spacing w:line="240" w:lineRule="auto"/>
        <w:ind w:left="720" w:hanging="720"/>
        <w:rPr>
          <w:rFonts w:cs="Times New Roman"/>
        </w:rPr>
      </w:pPr>
    </w:p>
    <w:p w14:paraId="57780FC0" w14:textId="77777777" w:rsidR="00971F8E" w:rsidRDefault="00971F8E" w:rsidP="00971F8E">
      <w:pPr>
        <w:spacing w:line="240" w:lineRule="auto"/>
        <w:ind w:left="720" w:hanging="720"/>
        <w:rPr>
          <w:rFonts w:cs="Times New Roman"/>
        </w:rPr>
      </w:pPr>
      <w:r>
        <w:rPr>
          <w:rFonts w:cs="Times New Roman"/>
        </w:rPr>
        <w:t xml:space="preserve">2.6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34011344" w14:textId="77777777" w:rsidR="00971F8E" w:rsidRDefault="00971F8E" w:rsidP="00971F8E">
      <w:pPr>
        <w:spacing w:line="240" w:lineRule="auto"/>
        <w:ind w:left="720" w:hanging="720"/>
        <w:rPr>
          <w:rFonts w:cs="Times New Roman"/>
        </w:rPr>
      </w:pPr>
    </w:p>
    <w:p w14:paraId="284CF25E" w14:textId="77777777" w:rsidR="00971F8E" w:rsidRDefault="00971F8E" w:rsidP="00971F8E">
      <w:pPr>
        <w:spacing w:line="240" w:lineRule="auto"/>
        <w:ind w:left="720" w:hanging="720"/>
        <w:rPr>
          <w:rFonts w:cs="Times New Roman"/>
        </w:rPr>
      </w:pPr>
      <w:r>
        <w:rPr>
          <w:rFonts w:cs="Times New Roman"/>
        </w:rPr>
        <w:t xml:space="preserve">2.7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2AFAD1BF" w14:textId="77777777" w:rsidR="00971F8E" w:rsidRDefault="00971F8E" w:rsidP="00971F8E">
      <w:pPr>
        <w:spacing w:line="240" w:lineRule="auto"/>
        <w:ind w:left="720" w:hanging="720"/>
        <w:rPr>
          <w:rFonts w:cs="Times New Roman"/>
        </w:rPr>
      </w:pPr>
    </w:p>
    <w:p w14:paraId="734D5ECE" w14:textId="77777777" w:rsidR="00971F8E" w:rsidRDefault="00971F8E" w:rsidP="00971F8E">
      <w:pPr>
        <w:spacing w:line="240" w:lineRule="auto"/>
        <w:ind w:left="720" w:hanging="720"/>
        <w:rPr>
          <w:rFonts w:cs="Times New Roman"/>
        </w:rPr>
      </w:pPr>
      <w:r>
        <w:rPr>
          <w:rFonts w:cs="Times New Roman"/>
        </w:rPr>
        <w:lastRenderedPageBreak/>
        <w:t xml:space="preserve">2.8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7A3AFD8B" w14:textId="77777777" w:rsidR="00971F8E" w:rsidRDefault="00971F8E" w:rsidP="00971F8E">
      <w:pPr>
        <w:spacing w:line="240" w:lineRule="auto"/>
        <w:ind w:left="720" w:hanging="720"/>
        <w:rPr>
          <w:rFonts w:cs="Times New Roman"/>
        </w:rPr>
      </w:pPr>
    </w:p>
    <w:p w14:paraId="441DAF50" w14:textId="77777777" w:rsidR="00971F8E" w:rsidRDefault="00971F8E" w:rsidP="00971F8E">
      <w:pPr>
        <w:spacing w:line="240" w:lineRule="auto"/>
        <w:ind w:left="720" w:hanging="720"/>
        <w:rPr>
          <w:rFonts w:cs="Times New Roman"/>
        </w:rPr>
      </w:pPr>
      <w:r>
        <w:rPr>
          <w:rFonts w:cs="Times New Roman"/>
        </w:rPr>
        <w:t xml:space="preserve">2.9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1DB669B" w14:textId="77777777" w:rsidR="00971F8E" w:rsidRDefault="00971F8E" w:rsidP="00971F8E">
      <w:pPr>
        <w:spacing w:line="240" w:lineRule="auto"/>
        <w:ind w:left="720" w:hanging="720"/>
        <w:rPr>
          <w:rFonts w:cs="Times New Roman"/>
        </w:rPr>
      </w:pPr>
    </w:p>
    <w:p w14:paraId="18FC1A48" w14:textId="77777777" w:rsidR="00971F8E" w:rsidRDefault="00971F8E" w:rsidP="00971F8E">
      <w:pPr>
        <w:spacing w:line="240" w:lineRule="auto"/>
        <w:ind w:left="720" w:hanging="720"/>
        <w:rPr>
          <w:rFonts w:cs="Times New Roman"/>
        </w:rPr>
      </w:pPr>
      <w:r>
        <w:rPr>
          <w:rFonts w:cs="Times New Roman"/>
        </w:rPr>
        <w:t xml:space="preserve">2.10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1A890B0F" w14:textId="77777777" w:rsidR="00971F8E" w:rsidRDefault="00971F8E" w:rsidP="00971F8E">
      <w:pPr>
        <w:spacing w:line="240" w:lineRule="auto"/>
        <w:ind w:left="720" w:hanging="720"/>
        <w:rPr>
          <w:rFonts w:cs="Times New Roman"/>
        </w:rPr>
      </w:pPr>
    </w:p>
    <w:p w14:paraId="1679FC31" w14:textId="77777777" w:rsidR="00971F8E" w:rsidRDefault="00971F8E" w:rsidP="00971F8E">
      <w:pPr>
        <w:spacing w:line="240" w:lineRule="auto"/>
        <w:ind w:left="720" w:hanging="720"/>
        <w:rPr>
          <w:rFonts w:cs="Times New Roman"/>
        </w:rPr>
      </w:pPr>
      <w:r>
        <w:rPr>
          <w:rFonts w:cs="Times New Roman"/>
        </w:rPr>
        <w:t xml:space="preserve">2.11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60CCB10D" w14:textId="77777777" w:rsidR="00971F8E" w:rsidRDefault="00971F8E" w:rsidP="00971F8E">
      <w:pPr>
        <w:spacing w:line="240" w:lineRule="auto"/>
        <w:ind w:left="720" w:hanging="720"/>
        <w:rPr>
          <w:rFonts w:cs="Times New Roman"/>
        </w:rPr>
      </w:pPr>
    </w:p>
    <w:p w14:paraId="27B123FB" w14:textId="77777777" w:rsidR="00971F8E" w:rsidRDefault="00971F8E" w:rsidP="00971F8E">
      <w:pPr>
        <w:spacing w:line="240" w:lineRule="auto"/>
        <w:ind w:left="720" w:hanging="720"/>
        <w:rPr>
          <w:rFonts w:cs="Times New Roman"/>
        </w:rPr>
      </w:pPr>
      <w:r>
        <w:rPr>
          <w:rFonts w:cs="Times New Roman"/>
        </w:rPr>
        <w:t xml:space="preserve">2.12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51BE0902" w14:textId="77777777" w:rsidR="00971F8E" w:rsidRDefault="00971F8E" w:rsidP="00971F8E">
      <w:pPr>
        <w:spacing w:line="240" w:lineRule="auto"/>
        <w:ind w:left="720" w:hanging="720"/>
        <w:rPr>
          <w:rFonts w:cs="Times New Roman"/>
        </w:rPr>
      </w:pPr>
    </w:p>
    <w:p w14:paraId="026C6DBE" w14:textId="77777777" w:rsidR="00971F8E" w:rsidRDefault="00971F8E" w:rsidP="00971F8E">
      <w:pPr>
        <w:spacing w:line="240" w:lineRule="auto"/>
        <w:ind w:left="720" w:hanging="720"/>
        <w:rPr>
          <w:rFonts w:cs="Times New Roman"/>
        </w:rPr>
      </w:pPr>
      <w:r>
        <w:rPr>
          <w:rFonts w:cs="Times New Roman"/>
        </w:rPr>
        <w:t xml:space="preserve">2.13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14BAC79A" w14:textId="77777777" w:rsidR="00971F8E" w:rsidRDefault="00971F8E" w:rsidP="00971F8E">
      <w:pPr>
        <w:spacing w:line="240" w:lineRule="auto"/>
        <w:ind w:left="720" w:hanging="720"/>
        <w:rPr>
          <w:rFonts w:cs="Times New Roman"/>
        </w:rPr>
      </w:pPr>
    </w:p>
    <w:p w14:paraId="5C880D8D" w14:textId="77777777" w:rsidR="00971F8E" w:rsidRDefault="00971F8E" w:rsidP="00971F8E">
      <w:pPr>
        <w:spacing w:line="240" w:lineRule="auto"/>
        <w:ind w:left="720" w:hanging="720"/>
        <w:rPr>
          <w:rFonts w:cs="Times New Roman"/>
        </w:rPr>
      </w:pPr>
      <w:r>
        <w:rPr>
          <w:rFonts w:cs="Times New Roman"/>
        </w:rPr>
        <w:t xml:space="preserve">2.14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6A7CCA50" w14:textId="77777777" w:rsidR="00971F8E" w:rsidRDefault="00971F8E" w:rsidP="00971F8E">
      <w:pPr>
        <w:spacing w:line="240" w:lineRule="auto"/>
        <w:ind w:left="720" w:hanging="720"/>
        <w:rPr>
          <w:rFonts w:cs="Times New Roman"/>
        </w:rPr>
      </w:pPr>
    </w:p>
    <w:p w14:paraId="506A5513" w14:textId="77777777" w:rsidR="00971F8E" w:rsidRDefault="00971F8E" w:rsidP="00971F8E">
      <w:pPr>
        <w:spacing w:line="240" w:lineRule="auto"/>
        <w:ind w:left="720" w:hanging="720"/>
        <w:rPr>
          <w:rFonts w:cs="Times New Roman"/>
        </w:rPr>
      </w:pPr>
      <w:r>
        <w:rPr>
          <w:rFonts w:cs="Times New Roman"/>
        </w:rPr>
        <w:t xml:space="preserve">2.15 </w:t>
      </w:r>
      <w:r>
        <w:rPr>
          <w:rFonts w:cs="Times New Roman"/>
        </w:rPr>
        <w:tab/>
        <w:t xml:space="preserve">Roberto Chabet, Yoli Laudico, and Joy Dayrit, </w:t>
      </w:r>
      <w:r>
        <w:rPr>
          <w:rFonts w:cs="Times New Roman"/>
          <w:i/>
        </w:rPr>
        <w:t>Tearing to Pieces</w:t>
      </w:r>
      <w:r>
        <w:rPr>
          <w:rFonts w:cs="Times New Roman"/>
        </w:rPr>
        <w:t>, (artists specified medium, “Philippine Contemporary Art”) waste basket, torn pieces of book</w:t>
      </w:r>
    </w:p>
    <w:p w14:paraId="1A4E96F7" w14:textId="77777777" w:rsidR="00971F8E" w:rsidRDefault="00971F8E" w:rsidP="00971F8E">
      <w:pPr>
        <w:spacing w:line="240" w:lineRule="auto"/>
        <w:ind w:left="720" w:hanging="720"/>
        <w:rPr>
          <w:rFonts w:cs="Times New Roman"/>
        </w:rPr>
      </w:pPr>
    </w:p>
    <w:p w14:paraId="54024C22" w14:textId="77777777" w:rsidR="00971F8E" w:rsidRDefault="00971F8E" w:rsidP="00971F8E">
      <w:pPr>
        <w:spacing w:line="240" w:lineRule="auto"/>
        <w:ind w:left="720" w:hanging="720"/>
        <w:rPr>
          <w:rFonts w:cs="Times New Roman"/>
        </w:rPr>
      </w:pPr>
      <w:r>
        <w:rPr>
          <w:rFonts w:cs="Times New Roman"/>
        </w:rPr>
        <w:t xml:space="preserve">2.16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772F9C59" w14:textId="77777777" w:rsidR="00971F8E" w:rsidRDefault="00971F8E" w:rsidP="00971F8E">
      <w:pPr>
        <w:spacing w:line="240" w:lineRule="auto"/>
        <w:ind w:left="720" w:hanging="720"/>
        <w:rPr>
          <w:rFonts w:cs="Times New Roman"/>
        </w:rPr>
      </w:pPr>
    </w:p>
    <w:p w14:paraId="788E0707" w14:textId="77777777" w:rsidR="00971F8E" w:rsidRDefault="00971F8E" w:rsidP="00971F8E">
      <w:pPr>
        <w:spacing w:line="240" w:lineRule="auto"/>
        <w:rPr>
          <w:rFonts w:cs="Times New Roman"/>
        </w:rPr>
      </w:pPr>
      <w:r>
        <w:rPr>
          <w:rFonts w:cs="Times New Roman"/>
        </w:rPr>
        <w:t xml:space="preserve">2.17 </w:t>
      </w:r>
      <w:r>
        <w:rPr>
          <w:rFonts w:cs="Times New Roman"/>
        </w:rPr>
        <w:tab/>
        <w:t>Liwayway Recapping Co. photo album leaf from final Print Gallery Exhibition, 1970</w:t>
      </w:r>
    </w:p>
    <w:p w14:paraId="7BB08BC1" w14:textId="77777777" w:rsidR="00971F8E" w:rsidRDefault="00971F8E" w:rsidP="00971F8E">
      <w:pPr>
        <w:spacing w:line="240" w:lineRule="auto"/>
        <w:rPr>
          <w:rFonts w:cs="Times New Roman"/>
        </w:rPr>
      </w:pPr>
    </w:p>
    <w:p w14:paraId="3EEE60D3" w14:textId="77777777" w:rsidR="00971F8E" w:rsidRDefault="00971F8E" w:rsidP="00971F8E">
      <w:pPr>
        <w:spacing w:line="240" w:lineRule="auto"/>
        <w:rPr>
          <w:rFonts w:cs="Times New Roman"/>
        </w:rPr>
      </w:pPr>
      <w:r>
        <w:rPr>
          <w:rFonts w:cs="Times New Roman"/>
        </w:rPr>
        <w:t xml:space="preserve">2.18 </w:t>
      </w:r>
      <w:r>
        <w:rPr>
          <w:rFonts w:cs="Times New Roman"/>
        </w:rPr>
        <w:tab/>
        <w:t>Eva Hesse, Photograph of Hesse’s studio, early 1966</w:t>
      </w:r>
    </w:p>
    <w:p w14:paraId="5A056647" w14:textId="77777777" w:rsidR="00971F8E" w:rsidRDefault="00971F8E" w:rsidP="00971F8E">
      <w:pPr>
        <w:spacing w:line="240" w:lineRule="auto"/>
        <w:rPr>
          <w:rFonts w:cs="Times New Roman"/>
        </w:rPr>
      </w:pPr>
    </w:p>
    <w:p w14:paraId="1C3193A7" w14:textId="77777777" w:rsidR="00971F8E" w:rsidRDefault="00971F8E" w:rsidP="00971F8E">
      <w:pPr>
        <w:spacing w:line="240" w:lineRule="auto"/>
        <w:ind w:left="720" w:hanging="720"/>
        <w:rPr>
          <w:rFonts w:cs="Times New Roman"/>
        </w:rPr>
      </w:pPr>
      <w:r>
        <w:rPr>
          <w:rFonts w:cs="Times New Roman"/>
        </w:rPr>
        <w:t xml:space="preserve">2.19 </w:t>
      </w:r>
      <w:r>
        <w:rPr>
          <w:rFonts w:cs="Times New Roman"/>
        </w:rPr>
        <w:tab/>
        <w:t>Liwayway Recapping Co.,</w:t>
      </w:r>
      <w:r>
        <w:rPr>
          <w:rFonts w:cs="Times New Roman"/>
          <w:i/>
        </w:rPr>
        <w:t xml:space="preserve"> Illuminations</w:t>
      </w:r>
      <w:r>
        <w:rPr>
          <w:rFonts w:cs="Times New Roman"/>
        </w:rPr>
        <w:t xml:space="preserve">, installation view, Cultural Center of the Philippines, 1970 </w:t>
      </w:r>
    </w:p>
    <w:p w14:paraId="34FA29B0" w14:textId="77777777" w:rsidR="00971F8E" w:rsidRDefault="00971F8E" w:rsidP="00971F8E">
      <w:pPr>
        <w:spacing w:line="240" w:lineRule="auto"/>
        <w:ind w:left="720" w:hanging="720"/>
        <w:rPr>
          <w:rFonts w:cs="Times New Roman"/>
        </w:rPr>
      </w:pPr>
    </w:p>
    <w:p w14:paraId="7C1E0B5E" w14:textId="77777777" w:rsidR="00971F8E" w:rsidRDefault="00971F8E" w:rsidP="00971F8E">
      <w:pPr>
        <w:spacing w:line="240" w:lineRule="auto"/>
        <w:ind w:left="720" w:hanging="720"/>
        <w:rPr>
          <w:rFonts w:cs="Times New Roman"/>
        </w:rPr>
      </w:pPr>
      <w:r>
        <w:rPr>
          <w:rFonts w:cs="Times New Roman"/>
        </w:rPr>
        <w:t xml:space="preserve">2.20 </w:t>
      </w:r>
      <w:r>
        <w:rPr>
          <w:rFonts w:cs="Times New Roman"/>
        </w:rPr>
        <w:tab/>
        <w:t xml:space="preserve">Roberto Chabet, </w:t>
      </w:r>
      <w:r>
        <w:rPr>
          <w:rFonts w:cs="Times New Roman"/>
          <w:i/>
        </w:rPr>
        <w:t>Kite Traps</w:t>
      </w:r>
      <w:r>
        <w:rPr>
          <w:rFonts w:cs="Times New Roman"/>
        </w:rPr>
        <w:t>, interior tire tube and plywood, 1973 (Photograph by Nathaniel Gutierrez)</w:t>
      </w:r>
    </w:p>
    <w:p w14:paraId="27A70B76" w14:textId="77777777" w:rsidR="00971F8E" w:rsidRDefault="00971F8E" w:rsidP="00971F8E">
      <w:pPr>
        <w:spacing w:line="240" w:lineRule="auto"/>
        <w:ind w:left="720" w:hanging="720"/>
        <w:rPr>
          <w:rFonts w:cs="Times New Roman"/>
        </w:rPr>
      </w:pPr>
    </w:p>
    <w:p w14:paraId="4E6F8083" w14:textId="77777777" w:rsidR="00971F8E" w:rsidRDefault="00971F8E" w:rsidP="00971F8E">
      <w:pPr>
        <w:spacing w:line="240" w:lineRule="auto"/>
        <w:ind w:left="720" w:hanging="720"/>
        <w:rPr>
          <w:rFonts w:cs="Times New Roman"/>
        </w:rPr>
      </w:pPr>
      <w:r>
        <w:rPr>
          <w:rFonts w:cs="Times New Roman"/>
        </w:rPr>
        <w:t xml:space="preserve">2.21 </w:t>
      </w:r>
      <w:r>
        <w:rPr>
          <w:rFonts w:cs="Times New Roman"/>
        </w:rPr>
        <w:tab/>
        <w:t xml:space="preserve">Roberto Chabet, </w:t>
      </w:r>
      <w:r>
        <w:rPr>
          <w:rFonts w:cs="Times New Roman"/>
          <w:i/>
        </w:rPr>
        <w:t>Kite Traps</w:t>
      </w:r>
      <w:r>
        <w:rPr>
          <w:rFonts w:cs="Times New Roman"/>
        </w:rPr>
        <w:t>, interior tire tube and plywood, 1973 (Photograph by Nathaniel Gutierrez)</w:t>
      </w:r>
    </w:p>
    <w:p w14:paraId="26A208D8" w14:textId="77777777" w:rsidR="00971F8E" w:rsidRDefault="00971F8E" w:rsidP="00971F8E">
      <w:pPr>
        <w:spacing w:line="240" w:lineRule="auto"/>
        <w:ind w:left="720" w:hanging="720"/>
        <w:rPr>
          <w:rFonts w:cs="Times New Roman"/>
        </w:rPr>
      </w:pPr>
    </w:p>
    <w:p w14:paraId="313A057C" w14:textId="77777777" w:rsidR="00971F8E" w:rsidRDefault="00971F8E" w:rsidP="00971F8E">
      <w:pPr>
        <w:spacing w:line="240" w:lineRule="auto"/>
        <w:ind w:left="720" w:hanging="720"/>
        <w:rPr>
          <w:rFonts w:cs="Times New Roman"/>
        </w:rPr>
      </w:pPr>
      <w:r>
        <w:rPr>
          <w:rFonts w:cs="Times New Roman"/>
        </w:rPr>
        <w:t xml:space="preserve">2.22 </w:t>
      </w:r>
      <w:r>
        <w:rPr>
          <w:rFonts w:cs="Times New Roman"/>
        </w:rPr>
        <w:tab/>
        <w:t xml:space="preserve">Roberto Chabet, </w:t>
      </w:r>
      <w:r>
        <w:rPr>
          <w:rFonts w:cs="Times New Roman"/>
          <w:i/>
        </w:rPr>
        <w:t>Kite Traps</w:t>
      </w:r>
      <w:r>
        <w:rPr>
          <w:rFonts w:cs="Times New Roman"/>
        </w:rPr>
        <w:t xml:space="preserve">, installation view at </w:t>
      </w:r>
      <w:r>
        <w:rPr>
          <w:rFonts w:cs="Times New Roman"/>
          <w:i/>
        </w:rPr>
        <w:t>New Works</w:t>
      </w:r>
      <w:r>
        <w:rPr>
          <w:rFonts w:cs="Times New Roman"/>
        </w:rPr>
        <w:t xml:space="preserve">, 1973, interior tire tube and plywood, 1973 </w:t>
      </w:r>
      <w:bookmarkStart w:id="4" w:name="_Hlk507612608"/>
      <w:r>
        <w:rPr>
          <w:rFonts w:cs="Times New Roman"/>
        </w:rPr>
        <w:t>(Photograph by Nathaniel Gutierrez)</w:t>
      </w:r>
      <w:bookmarkEnd w:id="4"/>
    </w:p>
    <w:p w14:paraId="19F136AC" w14:textId="77777777" w:rsidR="00971F8E" w:rsidRDefault="00971F8E" w:rsidP="00971F8E">
      <w:pPr>
        <w:spacing w:line="240" w:lineRule="auto"/>
        <w:ind w:left="720" w:hanging="720"/>
        <w:rPr>
          <w:rFonts w:cs="Times New Roman"/>
        </w:rPr>
      </w:pPr>
    </w:p>
    <w:p w14:paraId="55CB290B" w14:textId="77777777" w:rsidR="00971F8E" w:rsidRDefault="00971F8E" w:rsidP="00971F8E">
      <w:pPr>
        <w:spacing w:line="240" w:lineRule="auto"/>
        <w:ind w:left="720" w:hanging="720"/>
        <w:rPr>
          <w:rFonts w:cs="Times New Roman"/>
        </w:rPr>
      </w:pPr>
      <w:r>
        <w:rPr>
          <w:rFonts w:cs="Times New Roman"/>
        </w:rPr>
        <w:t xml:space="preserve">2.23 </w:t>
      </w:r>
      <w:r>
        <w:rPr>
          <w:rFonts w:cs="Times New Roman"/>
        </w:rPr>
        <w:tab/>
        <w:t xml:space="preserve">Roberto Chabet, </w:t>
      </w:r>
      <w:r>
        <w:rPr>
          <w:rFonts w:cs="Times New Roman"/>
          <w:i/>
        </w:rPr>
        <w:t>Sky Horizons</w:t>
      </w:r>
      <w:r>
        <w:rPr>
          <w:rFonts w:cs="Times New Roman"/>
        </w:rPr>
        <w:t xml:space="preserve">, installation view at </w:t>
      </w:r>
      <w:r>
        <w:rPr>
          <w:rFonts w:cs="Times New Roman"/>
          <w:i/>
        </w:rPr>
        <w:t xml:space="preserve">New </w:t>
      </w:r>
      <w:r w:rsidRPr="007D1B1B">
        <w:rPr>
          <w:rFonts w:cs="Times New Roman"/>
          <w:i/>
        </w:rPr>
        <w:t>Works, 1973</w:t>
      </w:r>
      <w:r>
        <w:rPr>
          <w:rFonts w:cs="Times New Roman"/>
        </w:rPr>
        <w:t>, interior tire tube and plywood, 1973 (Photograph by Nathaniel Gutierrez)</w:t>
      </w:r>
    </w:p>
    <w:p w14:paraId="6DF26C8D" w14:textId="77777777" w:rsidR="00971F8E" w:rsidRDefault="00971F8E" w:rsidP="00971F8E">
      <w:pPr>
        <w:spacing w:line="240" w:lineRule="auto"/>
        <w:ind w:left="720" w:hanging="720"/>
        <w:rPr>
          <w:rFonts w:cs="Times New Roman"/>
        </w:rPr>
      </w:pPr>
    </w:p>
    <w:p w14:paraId="083B4A19" w14:textId="77777777" w:rsidR="00971F8E" w:rsidRDefault="00971F8E" w:rsidP="00971F8E">
      <w:pPr>
        <w:spacing w:line="240" w:lineRule="auto"/>
        <w:ind w:left="720" w:hanging="720"/>
        <w:rPr>
          <w:rFonts w:cs="Times New Roman"/>
        </w:rPr>
      </w:pPr>
      <w:r>
        <w:rPr>
          <w:rFonts w:cs="Times New Roman"/>
        </w:rPr>
        <w:lastRenderedPageBreak/>
        <w:t xml:space="preserve">2.24 </w:t>
      </w:r>
      <w:r>
        <w:rPr>
          <w:rFonts w:cs="Times New Roman"/>
        </w:rPr>
        <w:tab/>
        <w:t xml:space="preserve">Roberto Chabet, </w:t>
      </w:r>
      <w:r>
        <w:rPr>
          <w:rFonts w:cs="Times New Roman"/>
          <w:i/>
        </w:rPr>
        <w:t>Sky Horizons</w:t>
      </w:r>
      <w:r>
        <w:rPr>
          <w:rFonts w:cs="Times New Roman"/>
        </w:rPr>
        <w:t xml:space="preserve">, installation view at </w:t>
      </w:r>
      <w:r w:rsidRPr="007D1B1B">
        <w:rPr>
          <w:rFonts w:cs="Times New Roman"/>
          <w:i/>
        </w:rPr>
        <w:t>New Works, 1973</w:t>
      </w:r>
      <w:r>
        <w:rPr>
          <w:rFonts w:cs="Times New Roman"/>
        </w:rPr>
        <w:t xml:space="preserve">, </w:t>
      </w:r>
      <w:r w:rsidRPr="007D1B1B">
        <w:rPr>
          <w:rFonts w:cs="Times New Roman"/>
        </w:rPr>
        <w:t>interior</w:t>
      </w:r>
      <w:r>
        <w:rPr>
          <w:rFonts w:cs="Times New Roman"/>
        </w:rPr>
        <w:t xml:space="preserve"> tire tube and plywood 1973 (Photograph by Nathaniel Gutierrez)</w:t>
      </w:r>
    </w:p>
    <w:p w14:paraId="659651B5" w14:textId="77777777" w:rsidR="00971F8E" w:rsidRDefault="00971F8E" w:rsidP="00971F8E">
      <w:pPr>
        <w:spacing w:line="240" w:lineRule="auto"/>
        <w:ind w:left="720" w:hanging="720"/>
        <w:rPr>
          <w:rFonts w:cs="Times New Roman"/>
        </w:rPr>
      </w:pPr>
    </w:p>
    <w:p w14:paraId="52C98889" w14:textId="77777777" w:rsidR="00971F8E" w:rsidRDefault="00971F8E" w:rsidP="00971F8E">
      <w:pPr>
        <w:spacing w:line="240" w:lineRule="auto"/>
        <w:ind w:left="720" w:hanging="720"/>
        <w:rPr>
          <w:rFonts w:cs="Times New Roman"/>
        </w:rPr>
      </w:pPr>
      <w:r>
        <w:rPr>
          <w:rFonts w:cs="Times New Roman"/>
        </w:rPr>
        <w:t xml:space="preserve">2.25 </w:t>
      </w:r>
      <w:r>
        <w:rPr>
          <w:rFonts w:cs="Times New Roman"/>
        </w:rPr>
        <w:tab/>
        <w:t xml:space="preserve">Roberto Chabet, </w:t>
      </w:r>
      <w:r>
        <w:rPr>
          <w:rFonts w:cs="Times New Roman"/>
          <w:i/>
        </w:rPr>
        <w:t>Sky Horizons</w:t>
      </w:r>
      <w:r>
        <w:rPr>
          <w:rFonts w:cs="Times New Roman"/>
        </w:rPr>
        <w:t xml:space="preserve">, installation view at </w:t>
      </w:r>
      <w:r w:rsidRPr="007D1B1B">
        <w:rPr>
          <w:rFonts w:cs="Times New Roman"/>
          <w:i/>
        </w:rPr>
        <w:t>New Works, 1973</w:t>
      </w:r>
      <w:r>
        <w:rPr>
          <w:rFonts w:cs="Times New Roman"/>
        </w:rPr>
        <w:t>, interior tire tube and plywood, 1973 (Photograph by Nathaniel Gutierrez)</w:t>
      </w:r>
    </w:p>
    <w:p w14:paraId="1887CC4F" w14:textId="77777777" w:rsidR="00971F8E" w:rsidRDefault="00971F8E" w:rsidP="00971F8E">
      <w:pPr>
        <w:spacing w:line="240" w:lineRule="auto"/>
        <w:ind w:left="720" w:hanging="720"/>
        <w:rPr>
          <w:rFonts w:cs="Times New Roman"/>
        </w:rPr>
      </w:pPr>
    </w:p>
    <w:p w14:paraId="2CB5B2B1" w14:textId="77777777" w:rsidR="00971F8E" w:rsidRDefault="00971F8E" w:rsidP="00971F8E">
      <w:pPr>
        <w:spacing w:line="240" w:lineRule="auto"/>
        <w:ind w:left="720" w:hanging="720"/>
        <w:rPr>
          <w:rFonts w:cs="Times New Roman"/>
        </w:rPr>
      </w:pPr>
      <w:r>
        <w:rPr>
          <w:rFonts w:cs="Times New Roman"/>
        </w:rPr>
        <w:t xml:space="preserve">2.26 </w:t>
      </w:r>
      <w:r>
        <w:rPr>
          <w:rFonts w:cs="Times New Roman"/>
        </w:rPr>
        <w:tab/>
        <w:t xml:space="preserve">Roberto Chabet, installation view at </w:t>
      </w:r>
      <w:r w:rsidRPr="007D1B1B">
        <w:rPr>
          <w:rFonts w:cs="Times New Roman"/>
          <w:i/>
        </w:rPr>
        <w:t>New Works, 1973</w:t>
      </w:r>
      <w:r>
        <w:rPr>
          <w:rFonts w:cs="Times New Roman"/>
        </w:rPr>
        <w:t>, 1973 (Photograph by Nathaniel Gutierrez)</w:t>
      </w:r>
    </w:p>
    <w:p w14:paraId="5194E86C" w14:textId="77777777" w:rsidR="00971F8E" w:rsidRDefault="00971F8E" w:rsidP="00971F8E">
      <w:pPr>
        <w:spacing w:line="240" w:lineRule="auto"/>
        <w:ind w:left="720" w:hanging="720"/>
        <w:rPr>
          <w:rFonts w:cs="Times New Roman"/>
        </w:rPr>
      </w:pPr>
    </w:p>
    <w:p w14:paraId="58A552F2" w14:textId="77777777" w:rsidR="00971F8E" w:rsidRDefault="00971F8E" w:rsidP="00971F8E">
      <w:pPr>
        <w:spacing w:line="240" w:lineRule="auto"/>
        <w:ind w:left="720" w:hanging="720"/>
        <w:rPr>
          <w:rFonts w:cs="Times New Roman"/>
        </w:rPr>
      </w:pPr>
      <w:r>
        <w:rPr>
          <w:rFonts w:cs="Times New Roman"/>
        </w:rPr>
        <w:t xml:space="preserve">2.27 </w:t>
      </w:r>
      <w:r>
        <w:rPr>
          <w:rFonts w:cs="Times New Roman"/>
        </w:rPr>
        <w:tab/>
        <w:t xml:space="preserve">Roberto Chabet, </w:t>
      </w:r>
      <w:r>
        <w:rPr>
          <w:rFonts w:cs="Times New Roman"/>
          <w:i/>
        </w:rPr>
        <w:t>Pink Painting</w:t>
      </w:r>
      <w:r>
        <w:rPr>
          <w:rFonts w:cs="Times New Roman"/>
        </w:rPr>
        <w:t>, nylon stockings on plywood, 1973 (Photograph by Nathaniel Gutierrez)</w:t>
      </w:r>
    </w:p>
    <w:p w14:paraId="596BF457" w14:textId="77777777" w:rsidR="00971F8E" w:rsidRDefault="00971F8E" w:rsidP="00971F8E">
      <w:pPr>
        <w:spacing w:line="240" w:lineRule="auto"/>
        <w:ind w:left="720" w:hanging="720"/>
        <w:rPr>
          <w:rFonts w:cs="Times New Roman"/>
        </w:rPr>
      </w:pPr>
    </w:p>
    <w:p w14:paraId="1D899310" w14:textId="77777777" w:rsidR="00971F8E" w:rsidRDefault="00971F8E" w:rsidP="00971F8E">
      <w:pPr>
        <w:spacing w:line="240" w:lineRule="auto"/>
        <w:ind w:left="720" w:hanging="720"/>
        <w:rPr>
          <w:rFonts w:cs="Times New Roman"/>
        </w:rPr>
      </w:pPr>
      <w:r>
        <w:rPr>
          <w:rFonts w:cs="Times New Roman"/>
        </w:rPr>
        <w:t xml:space="preserve">2.28 </w:t>
      </w:r>
      <w:r>
        <w:rPr>
          <w:rFonts w:cs="Times New Roman"/>
        </w:rPr>
        <w:tab/>
        <w:t>Roberto Chabet, no title, interior tire tube and plywood 1973 (Photograph by Nathaniel Gutierrez)</w:t>
      </w:r>
    </w:p>
    <w:p w14:paraId="41DB7E0A" w14:textId="77777777" w:rsidR="00971F8E" w:rsidRDefault="00971F8E" w:rsidP="00971F8E">
      <w:pPr>
        <w:spacing w:line="240" w:lineRule="auto"/>
        <w:ind w:left="720" w:hanging="720"/>
        <w:rPr>
          <w:rFonts w:cs="Times New Roman"/>
        </w:rPr>
      </w:pPr>
    </w:p>
    <w:p w14:paraId="1C7F2C70" w14:textId="77777777" w:rsidR="00971F8E" w:rsidRDefault="00971F8E" w:rsidP="00971F8E">
      <w:pPr>
        <w:spacing w:line="240" w:lineRule="auto"/>
        <w:ind w:left="720" w:hanging="720"/>
        <w:rPr>
          <w:rFonts w:cs="Times New Roman"/>
        </w:rPr>
      </w:pPr>
      <w:r>
        <w:rPr>
          <w:rFonts w:cs="Times New Roman"/>
        </w:rPr>
        <w:t xml:space="preserve">2.29 </w:t>
      </w:r>
      <w:r>
        <w:rPr>
          <w:rFonts w:cs="Times New Roman"/>
        </w:rPr>
        <w:tab/>
        <w:t xml:space="preserve">Eva Hesse, </w:t>
      </w:r>
      <w:r>
        <w:rPr>
          <w:rFonts w:cs="Times New Roman"/>
          <w:i/>
        </w:rPr>
        <w:t>No Title</w:t>
      </w:r>
      <w:r>
        <w:rPr>
          <w:rFonts w:cs="Times New Roman"/>
        </w:rPr>
        <w:t>, ink on graph paper, 11 7/8 x 8 1/4”, 1967</w:t>
      </w:r>
    </w:p>
    <w:p w14:paraId="55D88041" w14:textId="77777777" w:rsidR="00971F8E" w:rsidRDefault="00971F8E" w:rsidP="00971F8E">
      <w:pPr>
        <w:spacing w:line="240" w:lineRule="auto"/>
        <w:ind w:left="720" w:hanging="720"/>
        <w:rPr>
          <w:rFonts w:cs="Times New Roman"/>
        </w:rPr>
      </w:pPr>
    </w:p>
    <w:p w14:paraId="6DBD26F6" w14:textId="77777777" w:rsidR="00971F8E" w:rsidRDefault="00971F8E" w:rsidP="00971F8E">
      <w:pPr>
        <w:spacing w:line="240" w:lineRule="auto"/>
        <w:ind w:left="720" w:hanging="720"/>
        <w:rPr>
          <w:rFonts w:cs="Times New Roman"/>
        </w:rPr>
      </w:pPr>
      <w:r>
        <w:rPr>
          <w:rFonts w:cs="Times New Roman"/>
        </w:rPr>
        <w:t xml:space="preserve">2.30 </w:t>
      </w:r>
      <w:r>
        <w:rPr>
          <w:rFonts w:cs="Times New Roman"/>
        </w:rPr>
        <w:tab/>
        <w:t xml:space="preserve">Roberto Chabet, </w:t>
      </w:r>
      <w:r>
        <w:rPr>
          <w:rFonts w:cs="Times New Roman"/>
          <w:i/>
        </w:rPr>
        <w:t>Bakawan</w:t>
      </w:r>
      <w:r>
        <w:rPr>
          <w:rFonts w:cs="Times New Roman"/>
        </w:rPr>
        <w:t>, installation view at Cultural Center of the Philippines, 1974 (Photograph by Nathaniel Gutierrez)</w:t>
      </w:r>
    </w:p>
    <w:p w14:paraId="0C8C940C" w14:textId="77777777" w:rsidR="00971F8E" w:rsidRDefault="00971F8E" w:rsidP="00971F8E">
      <w:pPr>
        <w:spacing w:line="240" w:lineRule="auto"/>
        <w:ind w:left="720" w:hanging="720"/>
        <w:rPr>
          <w:rFonts w:cs="Times New Roman"/>
        </w:rPr>
      </w:pPr>
    </w:p>
    <w:p w14:paraId="08183A66" w14:textId="77777777" w:rsidR="00971F8E" w:rsidRDefault="00971F8E" w:rsidP="00971F8E">
      <w:pPr>
        <w:spacing w:line="240" w:lineRule="auto"/>
        <w:rPr>
          <w:rFonts w:cs="Times New Roman"/>
        </w:rPr>
      </w:pPr>
      <w:r>
        <w:rPr>
          <w:rFonts w:cs="Times New Roman"/>
        </w:rPr>
        <w:t xml:space="preserve">2.31 </w:t>
      </w:r>
      <w:r>
        <w:rPr>
          <w:rFonts w:cs="Times New Roman"/>
        </w:rPr>
        <w:tab/>
        <w:t xml:space="preserve">Photograph of single </w:t>
      </w:r>
      <w:r>
        <w:rPr>
          <w:rFonts w:cs="Times New Roman"/>
          <w:i/>
        </w:rPr>
        <w:t>Bakawan</w:t>
      </w:r>
      <w:r>
        <w:rPr>
          <w:rFonts w:cs="Times New Roman"/>
        </w:rPr>
        <w:t>, 1974</w:t>
      </w:r>
    </w:p>
    <w:p w14:paraId="24850AB6" w14:textId="77777777" w:rsidR="00971F8E" w:rsidRDefault="00971F8E" w:rsidP="00971F8E">
      <w:pPr>
        <w:spacing w:line="240" w:lineRule="auto"/>
        <w:rPr>
          <w:rFonts w:cs="Times New Roman"/>
        </w:rPr>
      </w:pPr>
    </w:p>
    <w:p w14:paraId="1EF8AFAD" w14:textId="77777777" w:rsidR="00971F8E" w:rsidRDefault="00971F8E" w:rsidP="00971F8E">
      <w:pPr>
        <w:spacing w:line="240" w:lineRule="auto"/>
        <w:ind w:left="720" w:hanging="720"/>
        <w:rPr>
          <w:rFonts w:cs="Times New Roman"/>
        </w:rPr>
      </w:pPr>
      <w:r>
        <w:rPr>
          <w:rFonts w:cs="Times New Roman"/>
        </w:rPr>
        <w:t xml:space="preserve">3.1 </w:t>
      </w:r>
      <w:r>
        <w:rPr>
          <w:rFonts w:cs="Times New Roman"/>
        </w:rPr>
        <w:tab/>
        <w:t xml:space="preserve">Yolanda Laudico, </w:t>
      </w:r>
      <w:proofErr w:type="gramStart"/>
      <w:r>
        <w:rPr>
          <w:rFonts w:cs="Times New Roman"/>
          <w:i/>
        </w:rPr>
        <w:t>This</w:t>
      </w:r>
      <w:proofErr w:type="gramEnd"/>
      <w:r>
        <w:rPr>
          <w:rFonts w:cs="Times New Roman"/>
          <w:i/>
        </w:rPr>
        <w:t xml:space="preserve"> is How Air is Strained</w:t>
      </w:r>
      <w:r>
        <w:rPr>
          <w:rFonts w:cs="Times New Roman"/>
        </w:rPr>
        <w:t xml:space="preserve">, 1973, Installation View at </w:t>
      </w:r>
      <w:r>
        <w:rPr>
          <w:rFonts w:cs="Times New Roman"/>
          <w:i/>
        </w:rPr>
        <w:t xml:space="preserve">Summer Exhibition 1973 </w:t>
      </w:r>
      <w:r>
        <w:rPr>
          <w:rFonts w:cs="Times New Roman"/>
        </w:rPr>
        <w:t>at the Cultural Center of the Philippines, 1973 (Photograph by Nathaniel Gutierrez)</w:t>
      </w:r>
    </w:p>
    <w:p w14:paraId="4578453B" w14:textId="77777777" w:rsidR="00971F8E" w:rsidRDefault="00971F8E" w:rsidP="00971F8E">
      <w:pPr>
        <w:spacing w:line="240" w:lineRule="auto"/>
        <w:ind w:left="720" w:hanging="720"/>
        <w:rPr>
          <w:rFonts w:cs="Times New Roman"/>
        </w:rPr>
      </w:pPr>
    </w:p>
    <w:p w14:paraId="3204C9EB" w14:textId="77777777" w:rsidR="00971F8E" w:rsidRDefault="00971F8E" w:rsidP="00971F8E">
      <w:pPr>
        <w:spacing w:line="240" w:lineRule="auto"/>
        <w:rPr>
          <w:rFonts w:cs="Times New Roman"/>
          <w:i/>
        </w:rPr>
      </w:pPr>
      <w:r>
        <w:rPr>
          <w:rFonts w:cs="Times New Roman"/>
        </w:rPr>
        <w:t xml:space="preserve">3.2 </w:t>
      </w:r>
      <w:r>
        <w:rPr>
          <w:rFonts w:cs="Times New Roman"/>
        </w:rPr>
        <w:tab/>
        <w:t xml:space="preserve">Handwritten Invitation to </w:t>
      </w:r>
      <w:r>
        <w:rPr>
          <w:rFonts w:cs="Times New Roman"/>
          <w:i/>
        </w:rPr>
        <w:t xml:space="preserve">Basta Ganon Hindi </w:t>
      </w:r>
    </w:p>
    <w:p w14:paraId="7CC2FBE8" w14:textId="77777777" w:rsidR="00971F8E" w:rsidRDefault="00971F8E" w:rsidP="00971F8E">
      <w:pPr>
        <w:spacing w:line="240" w:lineRule="auto"/>
        <w:rPr>
          <w:rFonts w:cs="Times New Roman"/>
          <w:i/>
        </w:rPr>
      </w:pPr>
    </w:p>
    <w:p w14:paraId="5F46F4AE" w14:textId="77777777" w:rsidR="00971F8E" w:rsidRDefault="00971F8E" w:rsidP="00971F8E">
      <w:pPr>
        <w:spacing w:line="240" w:lineRule="auto"/>
        <w:ind w:left="720" w:hanging="720"/>
        <w:rPr>
          <w:rFonts w:cs="Times New Roman"/>
        </w:rPr>
      </w:pPr>
      <w:r>
        <w:rPr>
          <w:rFonts w:cs="Times New Roman"/>
        </w:rPr>
        <w:t xml:space="preserve">3.3 </w:t>
      </w:r>
      <w:r>
        <w:rPr>
          <w:rFonts w:cs="Times New Roman"/>
        </w:rPr>
        <w:tab/>
        <w:t xml:space="preserve">Yolanda Laudico, Untitled (Oil Painting), Installation View at </w:t>
      </w:r>
      <w:r>
        <w:rPr>
          <w:rFonts w:cs="Times New Roman"/>
          <w:i/>
        </w:rPr>
        <w:t>Basta Ganon Hindi</w:t>
      </w:r>
      <w:r>
        <w:rPr>
          <w:rFonts w:cs="Times New Roman"/>
        </w:rPr>
        <w:t xml:space="preserve"> at Lahi Gallery, 1974 (Photograph courtesy Yolanda Laudico)</w:t>
      </w:r>
    </w:p>
    <w:p w14:paraId="4025ABBA" w14:textId="77777777" w:rsidR="00971F8E" w:rsidRDefault="00971F8E" w:rsidP="00971F8E">
      <w:pPr>
        <w:spacing w:line="240" w:lineRule="auto"/>
        <w:ind w:left="720" w:hanging="720"/>
        <w:rPr>
          <w:rFonts w:cs="Times New Roman"/>
        </w:rPr>
      </w:pPr>
    </w:p>
    <w:p w14:paraId="0039C35C" w14:textId="77777777" w:rsidR="00971F8E" w:rsidRDefault="00971F8E" w:rsidP="00971F8E">
      <w:pPr>
        <w:spacing w:line="240" w:lineRule="auto"/>
        <w:rPr>
          <w:rFonts w:cs="Times New Roman"/>
        </w:rPr>
      </w:pPr>
      <w:r>
        <w:rPr>
          <w:rFonts w:cs="Times New Roman"/>
        </w:rPr>
        <w:t xml:space="preserve">3.4 </w:t>
      </w:r>
      <w:r>
        <w:rPr>
          <w:rFonts w:cs="Times New Roman"/>
        </w:rPr>
        <w:tab/>
        <w:t>Yolanda Laudico, Untitled Oil Painting, Current In-House Installation (2015)</w:t>
      </w:r>
    </w:p>
    <w:p w14:paraId="43084A28" w14:textId="77777777" w:rsidR="00971F8E" w:rsidRDefault="00971F8E" w:rsidP="00971F8E">
      <w:pPr>
        <w:spacing w:line="240" w:lineRule="auto"/>
        <w:rPr>
          <w:rFonts w:cs="Times New Roman"/>
        </w:rPr>
      </w:pPr>
    </w:p>
    <w:p w14:paraId="3011C10B" w14:textId="77777777" w:rsidR="00971F8E" w:rsidRDefault="00971F8E" w:rsidP="00971F8E">
      <w:pPr>
        <w:spacing w:line="240" w:lineRule="auto"/>
        <w:ind w:left="720" w:hanging="720"/>
        <w:rPr>
          <w:rFonts w:cs="Times New Roman"/>
        </w:rPr>
      </w:pPr>
      <w:r>
        <w:rPr>
          <w:rFonts w:cs="Times New Roman"/>
        </w:rPr>
        <w:t xml:space="preserve">3.5 </w:t>
      </w:r>
      <w:r>
        <w:rPr>
          <w:rFonts w:cs="Times New Roman"/>
        </w:rPr>
        <w:tab/>
        <w:t xml:space="preserve">Yolanda Laudico, Untitled (Twigs), 1974, Installation View at </w:t>
      </w:r>
      <w:r>
        <w:rPr>
          <w:rFonts w:cs="Times New Roman"/>
          <w:i/>
        </w:rPr>
        <w:t xml:space="preserve">Basta Ganon Hindi </w:t>
      </w:r>
      <w:r>
        <w:rPr>
          <w:rFonts w:cs="Times New Roman"/>
        </w:rPr>
        <w:t>at Lahi Gallery (Photograph courtesy Yolanda Laudico)</w:t>
      </w:r>
    </w:p>
    <w:p w14:paraId="34278310" w14:textId="77777777" w:rsidR="00971F8E" w:rsidRDefault="00971F8E" w:rsidP="00971F8E">
      <w:pPr>
        <w:spacing w:line="240" w:lineRule="auto"/>
        <w:ind w:left="720" w:hanging="720"/>
        <w:rPr>
          <w:rFonts w:cs="Times New Roman"/>
        </w:rPr>
      </w:pPr>
    </w:p>
    <w:p w14:paraId="6ADBBBE6" w14:textId="77777777" w:rsidR="00971F8E" w:rsidRDefault="00971F8E" w:rsidP="00971F8E">
      <w:pPr>
        <w:spacing w:line="240" w:lineRule="auto"/>
        <w:ind w:left="720" w:hanging="720"/>
        <w:rPr>
          <w:rFonts w:cs="Times New Roman"/>
        </w:rPr>
      </w:pPr>
      <w:r>
        <w:rPr>
          <w:rFonts w:cs="Times New Roman"/>
        </w:rPr>
        <w:t xml:space="preserve">3.6 </w:t>
      </w:r>
      <w:r>
        <w:rPr>
          <w:rFonts w:cs="Times New Roman"/>
        </w:rPr>
        <w:tab/>
        <w:t xml:space="preserve">Fernando Modesto, Untitled (Fan), 1974, Installation View at </w:t>
      </w:r>
      <w:r>
        <w:rPr>
          <w:rFonts w:cs="Times New Roman"/>
          <w:i/>
        </w:rPr>
        <w:t xml:space="preserve">Basta Ganon Hindi </w:t>
      </w:r>
      <w:r>
        <w:rPr>
          <w:rFonts w:cs="Times New Roman"/>
        </w:rPr>
        <w:t>at Lahi Gallery (Photograph courtesy Yolanda Laudico)</w:t>
      </w:r>
    </w:p>
    <w:p w14:paraId="0AC46483" w14:textId="77777777" w:rsidR="00971F8E" w:rsidRDefault="00971F8E" w:rsidP="00971F8E">
      <w:pPr>
        <w:spacing w:line="240" w:lineRule="auto"/>
        <w:ind w:left="720" w:hanging="720"/>
        <w:rPr>
          <w:rFonts w:cs="Times New Roman"/>
        </w:rPr>
      </w:pPr>
    </w:p>
    <w:p w14:paraId="2B50B61B" w14:textId="77777777" w:rsidR="00971F8E" w:rsidRDefault="00971F8E" w:rsidP="00971F8E">
      <w:pPr>
        <w:spacing w:line="240" w:lineRule="auto"/>
        <w:rPr>
          <w:rFonts w:cs="Times New Roman"/>
        </w:rPr>
      </w:pPr>
      <w:r>
        <w:rPr>
          <w:rFonts w:cs="Times New Roman"/>
        </w:rPr>
        <w:t xml:space="preserve">3.7 </w:t>
      </w:r>
      <w:r>
        <w:rPr>
          <w:rFonts w:cs="Times New Roman"/>
        </w:rPr>
        <w:tab/>
        <w:t xml:space="preserve">Shop 6 Inaugural Group Exhibition, External View, Shop 6 at Sining Kamalig, 1974 </w:t>
      </w:r>
    </w:p>
    <w:p w14:paraId="5266EC58" w14:textId="77777777" w:rsidR="00971F8E" w:rsidRDefault="00971F8E" w:rsidP="00971F8E">
      <w:pPr>
        <w:spacing w:line="240" w:lineRule="auto"/>
        <w:rPr>
          <w:rFonts w:cs="Times New Roman"/>
        </w:rPr>
      </w:pPr>
    </w:p>
    <w:p w14:paraId="5185D132" w14:textId="77777777" w:rsidR="00971F8E" w:rsidRDefault="00971F8E" w:rsidP="00971F8E">
      <w:pPr>
        <w:spacing w:line="240" w:lineRule="auto"/>
        <w:rPr>
          <w:rFonts w:cs="Times New Roman"/>
        </w:rPr>
      </w:pPr>
      <w:r>
        <w:rPr>
          <w:rFonts w:cs="Times New Roman"/>
        </w:rPr>
        <w:t xml:space="preserve">3.8 </w:t>
      </w:r>
      <w:r>
        <w:rPr>
          <w:rFonts w:cs="Times New Roman"/>
        </w:rPr>
        <w:tab/>
        <w:t xml:space="preserve">Shop 6 Inaugural Group Exhibition, External View, Shop 6 at Sining Kamalig, 1974, </w:t>
      </w:r>
    </w:p>
    <w:p w14:paraId="15B75437" w14:textId="77777777" w:rsidR="00971F8E" w:rsidRDefault="00971F8E" w:rsidP="00971F8E">
      <w:pPr>
        <w:spacing w:line="240" w:lineRule="auto"/>
        <w:ind w:firstLine="720"/>
        <w:rPr>
          <w:rFonts w:cs="Times New Roman"/>
        </w:rPr>
      </w:pPr>
      <w:r>
        <w:rPr>
          <w:rFonts w:cs="Times New Roman"/>
        </w:rPr>
        <w:t xml:space="preserve">On the left window: Joe Bautista, </w:t>
      </w:r>
      <w:r>
        <w:rPr>
          <w:rFonts w:cs="Times New Roman"/>
          <w:i/>
        </w:rPr>
        <w:t xml:space="preserve">Mais </w:t>
      </w:r>
      <w:r>
        <w:rPr>
          <w:rFonts w:cs="Times New Roman"/>
        </w:rPr>
        <w:t>(partial view), mongo seeds, 1974</w:t>
      </w:r>
    </w:p>
    <w:p w14:paraId="35268EC8" w14:textId="77777777" w:rsidR="00971F8E" w:rsidRDefault="00971F8E" w:rsidP="00971F8E">
      <w:pPr>
        <w:spacing w:line="240" w:lineRule="auto"/>
        <w:ind w:firstLine="720"/>
        <w:rPr>
          <w:rFonts w:cs="Times New Roman"/>
        </w:rPr>
      </w:pPr>
    </w:p>
    <w:p w14:paraId="23406F77" w14:textId="77777777" w:rsidR="00971F8E" w:rsidRDefault="00971F8E" w:rsidP="00971F8E">
      <w:pPr>
        <w:spacing w:line="240" w:lineRule="auto"/>
        <w:ind w:left="720" w:hanging="720"/>
        <w:rPr>
          <w:rFonts w:cs="Times New Roman"/>
        </w:rPr>
      </w:pPr>
      <w:r>
        <w:rPr>
          <w:rFonts w:cs="Times New Roman"/>
        </w:rPr>
        <w:lastRenderedPageBreak/>
        <w:t xml:space="preserve">3.9 </w:t>
      </w:r>
      <w:r>
        <w:rPr>
          <w:rFonts w:cs="Times New Roman"/>
        </w:rPr>
        <w:tab/>
        <w:t xml:space="preserve">Installation View at Shop 6 Inaugural Group exhibition, Shop 6 at Sining Kamalig, 1974: Alan Rivera, </w:t>
      </w:r>
      <w:r>
        <w:rPr>
          <w:rFonts w:cs="Times New Roman"/>
          <w:i/>
        </w:rPr>
        <w:t xml:space="preserve">Untitled </w:t>
      </w:r>
      <w:r>
        <w:rPr>
          <w:rFonts w:cs="Times New Roman"/>
        </w:rPr>
        <w:t xml:space="preserve">(Hangers), 1974; Red Mansueto, </w:t>
      </w:r>
      <w:r>
        <w:rPr>
          <w:rFonts w:cs="Times New Roman"/>
          <w:i/>
        </w:rPr>
        <w:t xml:space="preserve">Untitled </w:t>
      </w:r>
      <w:r>
        <w:rPr>
          <w:rFonts w:cs="Times New Roman"/>
        </w:rPr>
        <w:t xml:space="preserve">(Bed), 1974, Partial View: Danny Dalena, </w:t>
      </w:r>
      <w:r>
        <w:rPr>
          <w:rFonts w:cs="Times New Roman"/>
          <w:i/>
        </w:rPr>
        <w:t xml:space="preserve">Untitled </w:t>
      </w:r>
      <w:r>
        <w:rPr>
          <w:rFonts w:cs="Times New Roman"/>
        </w:rPr>
        <w:t xml:space="preserve">(vessels), 1974; Joe Bautista, </w:t>
      </w:r>
      <w:r>
        <w:rPr>
          <w:rFonts w:cs="Times New Roman"/>
          <w:i/>
        </w:rPr>
        <w:t>Mais</w:t>
      </w:r>
      <w:r>
        <w:rPr>
          <w:rFonts w:cs="Times New Roman"/>
        </w:rPr>
        <w:t>, 1974</w:t>
      </w:r>
    </w:p>
    <w:p w14:paraId="7A00F5C7" w14:textId="77777777" w:rsidR="00971F8E" w:rsidRDefault="00971F8E" w:rsidP="00971F8E">
      <w:pPr>
        <w:spacing w:line="240" w:lineRule="auto"/>
        <w:ind w:left="720" w:hanging="720"/>
        <w:rPr>
          <w:rFonts w:cs="Times New Roman"/>
        </w:rPr>
      </w:pPr>
    </w:p>
    <w:p w14:paraId="11E1D36C" w14:textId="77777777" w:rsidR="00971F8E" w:rsidRDefault="00971F8E" w:rsidP="00971F8E">
      <w:pPr>
        <w:spacing w:line="240" w:lineRule="auto"/>
        <w:ind w:left="720" w:hanging="720"/>
        <w:rPr>
          <w:rFonts w:cs="Times New Roman"/>
        </w:rPr>
      </w:pPr>
      <w:r>
        <w:rPr>
          <w:rFonts w:cs="Times New Roman"/>
        </w:rPr>
        <w:t xml:space="preserve">3.10 </w:t>
      </w:r>
      <w:r>
        <w:rPr>
          <w:rFonts w:cs="Times New Roman"/>
        </w:rPr>
        <w:tab/>
        <w:t xml:space="preserve">Installation View at Shop 6 Inaugural Group exhibition, Shop 6 at Sining Kamalig, 1974: Red Mansueto, </w:t>
      </w:r>
      <w:r>
        <w:rPr>
          <w:rFonts w:cs="Times New Roman"/>
          <w:i/>
        </w:rPr>
        <w:t xml:space="preserve">Untitled </w:t>
      </w:r>
      <w:r>
        <w:rPr>
          <w:rFonts w:cs="Times New Roman"/>
        </w:rPr>
        <w:t xml:space="preserve">(Bed), 1974, Danny Dalena, </w:t>
      </w:r>
      <w:r>
        <w:rPr>
          <w:rFonts w:cs="Times New Roman"/>
          <w:i/>
        </w:rPr>
        <w:t xml:space="preserve">Untitled </w:t>
      </w:r>
      <w:r>
        <w:rPr>
          <w:rFonts w:cs="Times New Roman"/>
        </w:rPr>
        <w:t xml:space="preserve">(vessels), Partial View: 1974; Joe Bautista, </w:t>
      </w:r>
      <w:r>
        <w:rPr>
          <w:rFonts w:cs="Times New Roman"/>
          <w:i/>
        </w:rPr>
        <w:t>Mais</w:t>
      </w:r>
      <w:r>
        <w:rPr>
          <w:rFonts w:cs="Times New Roman"/>
        </w:rPr>
        <w:t>, 1974</w:t>
      </w:r>
    </w:p>
    <w:p w14:paraId="1F78A117" w14:textId="77777777" w:rsidR="00971F8E" w:rsidRDefault="00971F8E" w:rsidP="00971F8E">
      <w:pPr>
        <w:spacing w:line="240" w:lineRule="auto"/>
        <w:ind w:left="720" w:hanging="720"/>
        <w:rPr>
          <w:rFonts w:cs="Times New Roman"/>
        </w:rPr>
      </w:pPr>
    </w:p>
    <w:p w14:paraId="71C8B470" w14:textId="77777777" w:rsidR="00971F8E" w:rsidRDefault="00971F8E" w:rsidP="00971F8E">
      <w:pPr>
        <w:spacing w:line="240" w:lineRule="auto"/>
        <w:ind w:left="720" w:hanging="720"/>
        <w:rPr>
          <w:rFonts w:cs="Times New Roman"/>
        </w:rPr>
      </w:pPr>
      <w:r>
        <w:rPr>
          <w:rFonts w:cs="Times New Roman"/>
        </w:rPr>
        <w:t xml:space="preserve">3.11 </w:t>
      </w:r>
      <w:r>
        <w:rPr>
          <w:rFonts w:cs="Times New Roman"/>
        </w:rPr>
        <w:tab/>
        <w:t>Alan Rivera, Untitled (Clothing Hangers), 1974, Installation View at Shop 6 Inaugural Group exhibition, Shop 6 at Sining Kamalig, 1974</w:t>
      </w:r>
    </w:p>
    <w:p w14:paraId="3BBF18A9" w14:textId="77777777" w:rsidR="00971F8E" w:rsidRDefault="00971F8E" w:rsidP="00971F8E">
      <w:pPr>
        <w:spacing w:line="240" w:lineRule="auto"/>
        <w:ind w:left="720" w:hanging="720"/>
        <w:rPr>
          <w:rFonts w:cs="Times New Roman"/>
        </w:rPr>
      </w:pPr>
    </w:p>
    <w:p w14:paraId="2D21DB7F" w14:textId="77777777" w:rsidR="00971F8E" w:rsidRDefault="00971F8E" w:rsidP="00971F8E">
      <w:pPr>
        <w:spacing w:line="240" w:lineRule="auto"/>
        <w:ind w:left="720" w:hanging="720"/>
        <w:rPr>
          <w:rFonts w:cs="Times New Roman"/>
        </w:rPr>
      </w:pPr>
      <w:r>
        <w:rPr>
          <w:rFonts w:cs="Times New Roman"/>
        </w:rPr>
        <w:t xml:space="preserve">3.12 </w:t>
      </w:r>
      <w:r>
        <w:rPr>
          <w:rFonts w:cs="Times New Roman"/>
        </w:rPr>
        <w:tab/>
        <w:t xml:space="preserve">Installation View at Shop 6 Inaugural Group exhibition, Shop 6 at Sining Kamalig, 1974: Yolanda Laudico, </w:t>
      </w:r>
      <w:r>
        <w:rPr>
          <w:rFonts w:cs="Times New Roman"/>
          <w:i/>
        </w:rPr>
        <w:t xml:space="preserve">Untitled </w:t>
      </w:r>
      <w:r>
        <w:rPr>
          <w:rFonts w:cs="Times New Roman"/>
        </w:rPr>
        <w:t xml:space="preserve">(Photo-Me ID machine grid), 1974, Partial View: Joe Bautista, </w:t>
      </w:r>
      <w:r>
        <w:rPr>
          <w:rFonts w:cs="Times New Roman"/>
          <w:i/>
        </w:rPr>
        <w:t>Mais</w:t>
      </w:r>
      <w:r>
        <w:rPr>
          <w:rFonts w:cs="Times New Roman"/>
        </w:rPr>
        <w:t>, 1974</w:t>
      </w:r>
    </w:p>
    <w:p w14:paraId="06EE5149" w14:textId="77777777" w:rsidR="00971F8E" w:rsidRDefault="00971F8E" w:rsidP="00971F8E">
      <w:pPr>
        <w:spacing w:line="240" w:lineRule="auto"/>
        <w:ind w:left="720" w:hanging="720"/>
        <w:rPr>
          <w:rFonts w:cs="Times New Roman"/>
        </w:rPr>
      </w:pPr>
    </w:p>
    <w:p w14:paraId="7FB10F32" w14:textId="77777777" w:rsidR="00971F8E" w:rsidRDefault="00971F8E" w:rsidP="00971F8E">
      <w:pPr>
        <w:spacing w:line="240" w:lineRule="auto"/>
        <w:ind w:left="720" w:hanging="720"/>
        <w:rPr>
          <w:rFonts w:cs="Times New Roman"/>
        </w:rPr>
      </w:pPr>
      <w:r>
        <w:rPr>
          <w:rFonts w:cs="Times New Roman"/>
        </w:rPr>
        <w:t xml:space="preserve">3.13 </w:t>
      </w:r>
      <w:r>
        <w:rPr>
          <w:rFonts w:cs="Times New Roman"/>
        </w:rPr>
        <w:tab/>
      </w:r>
      <w:r>
        <w:rPr>
          <w:rFonts w:cs="Times New Roman"/>
          <w:i/>
          <w:iCs/>
        </w:rPr>
        <w:t>Exhibition I</w:t>
      </w:r>
      <w:r>
        <w:rPr>
          <w:rFonts w:cs="Times New Roman"/>
        </w:rPr>
        <w:t xml:space="preserve"> (From </w:t>
      </w:r>
      <w:proofErr w:type="gramStart"/>
      <w:r>
        <w:rPr>
          <w:rFonts w:cs="Times New Roman"/>
          <w:i/>
        </w:rPr>
        <w:t>An</w:t>
      </w:r>
      <w:proofErr w:type="gramEnd"/>
      <w:r>
        <w:rPr>
          <w:rFonts w:cs="Times New Roman"/>
          <w:i/>
        </w:rPr>
        <w:t xml:space="preserve"> Exhibition of Three Works</w:t>
      </w:r>
      <w:r>
        <w:rPr>
          <w:rFonts w:cs="Times New Roman"/>
        </w:rPr>
        <w:t>)</w:t>
      </w:r>
      <w:r>
        <w:rPr>
          <w:rFonts w:cs="Times New Roman"/>
          <w:i/>
        </w:rPr>
        <w:t xml:space="preserve"> </w:t>
      </w:r>
      <w:r>
        <w:rPr>
          <w:rFonts w:cs="Times New Roman"/>
          <w:bCs/>
        </w:rPr>
        <w:t>Yolanda Laudico</w:t>
      </w:r>
      <w:r>
        <w:rPr>
          <w:rFonts w:cs="Times New Roman"/>
        </w:rPr>
        <w:t>, Installation View at Cultural Center of the Philippines, 1975</w:t>
      </w:r>
    </w:p>
    <w:p w14:paraId="46A0DB6A" w14:textId="77777777" w:rsidR="00971F8E" w:rsidRDefault="00971F8E" w:rsidP="00971F8E">
      <w:pPr>
        <w:spacing w:line="240" w:lineRule="auto"/>
        <w:ind w:left="720" w:hanging="720"/>
        <w:rPr>
          <w:rFonts w:cs="Times New Roman"/>
        </w:rPr>
      </w:pPr>
    </w:p>
    <w:p w14:paraId="240E3ADD" w14:textId="77777777" w:rsidR="00971F8E" w:rsidRDefault="00971F8E" w:rsidP="00971F8E">
      <w:pPr>
        <w:spacing w:line="240" w:lineRule="auto"/>
        <w:rPr>
          <w:rFonts w:cs="Times New Roman"/>
        </w:rPr>
      </w:pPr>
      <w:r>
        <w:rPr>
          <w:rFonts w:cs="Times New Roman"/>
        </w:rPr>
        <w:t xml:space="preserve">3.14 </w:t>
      </w:r>
      <w:r>
        <w:rPr>
          <w:rFonts w:cs="Times New Roman"/>
        </w:rPr>
        <w:tab/>
        <w:t xml:space="preserve">Roberto Chabet, </w:t>
      </w:r>
      <w:r>
        <w:rPr>
          <w:rFonts w:cs="Times New Roman"/>
          <w:i/>
        </w:rPr>
        <w:t>Bakawan Drawings</w:t>
      </w:r>
      <w:r>
        <w:rPr>
          <w:rFonts w:cs="Times New Roman"/>
        </w:rPr>
        <w:t>, 1974, Installation View at Shop 6 Sining Kamalig</w:t>
      </w:r>
    </w:p>
    <w:p w14:paraId="50F50374" w14:textId="77777777" w:rsidR="00971F8E" w:rsidRDefault="00971F8E" w:rsidP="00971F8E">
      <w:pPr>
        <w:spacing w:line="240" w:lineRule="auto"/>
        <w:rPr>
          <w:rFonts w:cs="Times New Roman"/>
        </w:rPr>
      </w:pPr>
    </w:p>
    <w:p w14:paraId="62926ACE" w14:textId="5515B4A4" w:rsidR="00971F8E" w:rsidRDefault="00971F8E" w:rsidP="00971F8E">
      <w:pPr>
        <w:spacing w:line="240" w:lineRule="auto"/>
        <w:rPr>
          <w:rFonts w:cs="Times New Roman"/>
        </w:rPr>
      </w:pPr>
      <w:r>
        <w:rPr>
          <w:rFonts w:cs="Times New Roman"/>
        </w:rPr>
        <w:t xml:space="preserve">3.15 </w:t>
      </w:r>
      <w:r>
        <w:rPr>
          <w:rFonts w:cs="Times New Roman"/>
        </w:rPr>
        <w:tab/>
        <w:t>Yolanda Laudico, Installation View from Shop 6 Solo Exhibition, 1974</w:t>
      </w:r>
    </w:p>
    <w:p w14:paraId="26184FBB" w14:textId="77777777" w:rsidR="00971F8E" w:rsidRDefault="00971F8E" w:rsidP="00971F8E">
      <w:pPr>
        <w:spacing w:line="240" w:lineRule="auto"/>
        <w:rPr>
          <w:rFonts w:cs="Times New Roman"/>
        </w:rPr>
      </w:pPr>
    </w:p>
    <w:p w14:paraId="0DB78C2F" w14:textId="77777777" w:rsidR="00971F8E" w:rsidRDefault="00971F8E" w:rsidP="00971F8E">
      <w:pPr>
        <w:spacing w:line="240" w:lineRule="auto"/>
        <w:rPr>
          <w:rFonts w:cs="Times New Roman"/>
        </w:rPr>
      </w:pPr>
      <w:r>
        <w:rPr>
          <w:rFonts w:cs="Times New Roman"/>
        </w:rPr>
        <w:t xml:space="preserve">3.16 </w:t>
      </w:r>
      <w:r>
        <w:rPr>
          <w:rFonts w:cs="Times New Roman"/>
        </w:rPr>
        <w:tab/>
        <w:t>Yolanda Laudico, Installation View from Shop 6 Solo Exhibition, 1974</w:t>
      </w:r>
    </w:p>
    <w:p w14:paraId="558992FB" w14:textId="77777777" w:rsidR="00971F8E" w:rsidRDefault="00971F8E" w:rsidP="00971F8E">
      <w:pPr>
        <w:spacing w:line="240" w:lineRule="auto"/>
        <w:rPr>
          <w:rFonts w:cs="Times New Roman"/>
        </w:rPr>
      </w:pPr>
    </w:p>
    <w:p w14:paraId="19D891F6" w14:textId="77777777" w:rsidR="00971F8E" w:rsidRDefault="00971F8E" w:rsidP="00971F8E">
      <w:pPr>
        <w:spacing w:line="240" w:lineRule="auto"/>
        <w:rPr>
          <w:rFonts w:cs="Times New Roman"/>
        </w:rPr>
      </w:pPr>
      <w:r>
        <w:rPr>
          <w:rFonts w:cs="Times New Roman"/>
        </w:rPr>
        <w:t xml:space="preserve">3.17 </w:t>
      </w:r>
      <w:r>
        <w:rPr>
          <w:rFonts w:cs="Times New Roman"/>
        </w:rPr>
        <w:tab/>
        <w:t>Yolanda Laudico, Installation View from Shop 6 Solo Exhibition, 1974</w:t>
      </w:r>
    </w:p>
    <w:p w14:paraId="246437A0" w14:textId="77777777" w:rsidR="00971F8E" w:rsidRDefault="00971F8E" w:rsidP="00971F8E">
      <w:pPr>
        <w:spacing w:line="240" w:lineRule="auto"/>
        <w:rPr>
          <w:rFonts w:cs="Times New Roman"/>
        </w:rPr>
      </w:pPr>
    </w:p>
    <w:p w14:paraId="33B6C3E0" w14:textId="77777777" w:rsidR="00971F8E" w:rsidRDefault="00971F8E" w:rsidP="00971F8E">
      <w:pPr>
        <w:spacing w:line="240" w:lineRule="auto"/>
        <w:rPr>
          <w:rFonts w:cs="Times New Roman"/>
        </w:rPr>
      </w:pPr>
      <w:r>
        <w:rPr>
          <w:rFonts w:cs="Times New Roman"/>
        </w:rPr>
        <w:t xml:space="preserve">3.18 </w:t>
      </w:r>
      <w:r>
        <w:rPr>
          <w:rFonts w:cs="Times New Roman"/>
        </w:rPr>
        <w:tab/>
        <w:t>Yolanda Laudico, Installation View from Shop 6 Solo Exhibition, 1974</w:t>
      </w:r>
    </w:p>
    <w:p w14:paraId="05853E8C" w14:textId="77777777" w:rsidR="00971F8E" w:rsidRDefault="00971F8E" w:rsidP="00971F8E">
      <w:pPr>
        <w:spacing w:line="240" w:lineRule="auto"/>
        <w:rPr>
          <w:rFonts w:cs="Times New Roman"/>
        </w:rPr>
      </w:pPr>
    </w:p>
    <w:p w14:paraId="63BD2FFD" w14:textId="77777777" w:rsidR="00971F8E" w:rsidRDefault="00971F8E" w:rsidP="00971F8E">
      <w:pPr>
        <w:spacing w:line="240" w:lineRule="auto"/>
        <w:rPr>
          <w:rFonts w:cs="Times New Roman"/>
        </w:rPr>
      </w:pPr>
      <w:r>
        <w:rPr>
          <w:rFonts w:cs="Times New Roman"/>
        </w:rPr>
        <w:t xml:space="preserve">3.19 </w:t>
      </w:r>
      <w:r>
        <w:rPr>
          <w:rFonts w:cs="Times New Roman"/>
        </w:rPr>
        <w:tab/>
        <w:t xml:space="preserve">Fernando Modesto, </w:t>
      </w:r>
      <w:r>
        <w:rPr>
          <w:rFonts w:cs="Times New Roman"/>
          <w:i/>
        </w:rPr>
        <w:t>Banana Installation</w:t>
      </w:r>
      <w:r>
        <w:rPr>
          <w:rFonts w:cs="Times New Roman"/>
        </w:rPr>
        <w:t>, January 24, 1975</w:t>
      </w:r>
    </w:p>
    <w:p w14:paraId="6BE6E06A" w14:textId="77777777" w:rsidR="00971F8E" w:rsidRDefault="00971F8E" w:rsidP="00971F8E">
      <w:pPr>
        <w:spacing w:line="240" w:lineRule="auto"/>
        <w:rPr>
          <w:rFonts w:cs="Times New Roman"/>
        </w:rPr>
      </w:pPr>
    </w:p>
    <w:p w14:paraId="133C24BE" w14:textId="77777777" w:rsidR="00971F8E" w:rsidRDefault="00971F8E" w:rsidP="00971F8E">
      <w:pPr>
        <w:spacing w:line="240" w:lineRule="auto"/>
        <w:rPr>
          <w:rFonts w:cs="Times New Roman"/>
        </w:rPr>
      </w:pPr>
      <w:r>
        <w:rPr>
          <w:rFonts w:cs="Times New Roman"/>
        </w:rPr>
        <w:t xml:space="preserve">3.20 </w:t>
      </w:r>
      <w:r>
        <w:rPr>
          <w:rFonts w:cs="Times New Roman"/>
        </w:rPr>
        <w:tab/>
        <w:t xml:space="preserve">Judy Sibayan, </w:t>
      </w:r>
      <w:r>
        <w:rPr>
          <w:rFonts w:cs="Times New Roman"/>
          <w:i/>
        </w:rPr>
        <w:t>Lemon Cake</w:t>
      </w:r>
      <w:r>
        <w:rPr>
          <w:rFonts w:cs="Times New Roman"/>
        </w:rPr>
        <w:t>, 1974</w:t>
      </w:r>
    </w:p>
    <w:p w14:paraId="055A4599" w14:textId="77777777" w:rsidR="00971F8E" w:rsidRDefault="00971F8E" w:rsidP="00971F8E">
      <w:pPr>
        <w:spacing w:line="240" w:lineRule="auto"/>
        <w:rPr>
          <w:rFonts w:cs="Times New Roman"/>
        </w:rPr>
      </w:pPr>
    </w:p>
    <w:p w14:paraId="732CB760" w14:textId="77777777" w:rsidR="00971F8E" w:rsidRDefault="00971F8E" w:rsidP="00971F8E">
      <w:pPr>
        <w:tabs>
          <w:tab w:val="left" w:pos="720"/>
        </w:tabs>
        <w:spacing w:line="240" w:lineRule="auto"/>
        <w:rPr>
          <w:rFonts w:cs="Times New Roman"/>
        </w:rPr>
      </w:pPr>
      <w:r>
        <w:rPr>
          <w:rFonts w:cs="Times New Roman"/>
        </w:rPr>
        <w:t xml:space="preserve">3.21 </w:t>
      </w:r>
      <w:r>
        <w:rPr>
          <w:rFonts w:cs="Times New Roman"/>
        </w:rPr>
        <w:tab/>
      </w:r>
      <w:r>
        <w:rPr>
          <w:rFonts w:cs="Times New Roman"/>
          <w:i/>
        </w:rPr>
        <w:t xml:space="preserve">Shop 6 </w:t>
      </w:r>
      <w:r>
        <w:rPr>
          <w:rFonts w:cs="Times New Roman"/>
        </w:rPr>
        <w:t xml:space="preserve">Exhibition Invitation </w:t>
      </w:r>
    </w:p>
    <w:p w14:paraId="1583D1F1" w14:textId="77777777" w:rsidR="00971F8E" w:rsidRDefault="00971F8E" w:rsidP="00971F8E">
      <w:pPr>
        <w:tabs>
          <w:tab w:val="left" w:pos="720"/>
        </w:tabs>
        <w:spacing w:line="240" w:lineRule="auto"/>
        <w:rPr>
          <w:rFonts w:cs="Times New Roman"/>
        </w:rPr>
      </w:pPr>
    </w:p>
    <w:p w14:paraId="7D19CBF6" w14:textId="77777777" w:rsidR="00971F8E" w:rsidRDefault="00971F8E" w:rsidP="00971F8E">
      <w:pPr>
        <w:tabs>
          <w:tab w:val="left" w:pos="720"/>
        </w:tabs>
        <w:spacing w:line="240" w:lineRule="auto"/>
        <w:ind w:left="720" w:hanging="720"/>
        <w:rPr>
          <w:rFonts w:cs="Times New Roman"/>
        </w:rPr>
      </w:pPr>
      <w:r>
        <w:rPr>
          <w:rFonts w:cs="Times New Roman"/>
        </w:rPr>
        <w:t xml:space="preserve">3.22 </w:t>
      </w:r>
      <w:r>
        <w:rPr>
          <w:rFonts w:cs="Times New Roman"/>
        </w:rPr>
        <w:tab/>
        <w:t xml:space="preserve">Alan Rivera, </w:t>
      </w:r>
      <w:r>
        <w:rPr>
          <w:rFonts w:cs="Times New Roman"/>
          <w:i/>
        </w:rPr>
        <w:t>Room/Riddles</w:t>
      </w:r>
      <w:r>
        <w:rPr>
          <w:rFonts w:cs="Times New Roman"/>
        </w:rPr>
        <w:t xml:space="preserve">, Installation View at </w:t>
      </w:r>
      <w:r>
        <w:rPr>
          <w:rFonts w:cs="Times New Roman"/>
          <w:i/>
        </w:rPr>
        <w:t xml:space="preserve">Shop 6 </w:t>
      </w:r>
      <w:r>
        <w:rPr>
          <w:rFonts w:cs="Times New Roman"/>
        </w:rPr>
        <w:t>Exhibition at the CCP Main Gallery, 1975</w:t>
      </w:r>
    </w:p>
    <w:p w14:paraId="61B28C29" w14:textId="77777777" w:rsidR="00971F8E" w:rsidRDefault="00971F8E" w:rsidP="00971F8E">
      <w:pPr>
        <w:tabs>
          <w:tab w:val="left" w:pos="720"/>
        </w:tabs>
        <w:spacing w:line="240" w:lineRule="auto"/>
        <w:ind w:left="720" w:hanging="720"/>
        <w:rPr>
          <w:rFonts w:cs="Times New Roman"/>
        </w:rPr>
      </w:pPr>
    </w:p>
    <w:p w14:paraId="19B7DB09" w14:textId="77777777" w:rsidR="00971F8E" w:rsidRDefault="00971F8E" w:rsidP="00971F8E">
      <w:pPr>
        <w:tabs>
          <w:tab w:val="left" w:pos="720"/>
        </w:tabs>
        <w:spacing w:line="240" w:lineRule="auto"/>
        <w:ind w:left="720" w:hanging="720"/>
        <w:rPr>
          <w:rFonts w:cs="Times New Roman"/>
        </w:rPr>
      </w:pPr>
      <w:r>
        <w:rPr>
          <w:rFonts w:cs="Times New Roman"/>
        </w:rPr>
        <w:t xml:space="preserve">3.23 </w:t>
      </w:r>
      <w:r>
        <w:rPr>
          <w:rFonts w:cs="Times New Roman"/>
        </w:rPr>
        <w:tab/>
        <w:t xml:space="preserve">Alan Rivera, </w:t>
      </w:r>
      <w:r>
        <w:rPr>
          <w:rFonts w:cs="Times New Roman"/>
          <w:i/>
        </w:rPr>
        <w:t>Room/Riddles</w:t>
      </w:r>
      <w:r>
        <w:rPr>
          <w:rFonts w:cs="Times New Roman"/>
        </w:rPr>
        <w:t xml:space="preserve">, Installation View at </w:t>
      </w:r>
      <w:r>
        <w:rPr>
          <w:rFonts w:cs="Times New Roman"/>
          <w:i/>
        </w:rPr>
        <w:t xml:space="preserve">Shop 6 </w:t>
      </w:r>
      <w:r>
        <w:rPr>
          <w:rFonts w:cs="Times New Roman"/>
        </w:rPr>
        <w:t>Exhibition at the CCP Main Gallery, 1975</w:t>
      </w:r>
    </w:p>
    <w:p w14:paraId="3D5AAF74" w14:textId="77777777" w:rsidR="00971F8E" w:rsidRDefault="00971F8E" w:rsidP="00971F8E">
      <w:pPr>
        <w:tabs>
          <w:tab w:val="left" w:pos="720"/>
        </w:tabs>
        <w:spacing w:line="240" w:lineRule="auto"/>
        <w:ind w:left="720" w:hanging="720"/>
        <w:rPr>
          <w:rFonts w:cs="Times New Roman"/>
        </w:rPr>
      </w:pPr>
    </w:p>
    <w:p w14:paraId="5B09BE0B" w14:textId="77777777" w:rsidR="00971F8E" w:rsidRDefault="00971F8E" w:rsidP="00971F8E">
      <w:pPr>
        <w:spacing w:line="240" w:lineRule="auto"/>
        <w:ind w:left="720" w:hanging="720"/>
        <w:rPr>
          <w:rFonts w:cs="Times New Roman"/>
        </w:rPr>
      </w:pPr>
      <w:r w:rsidRPr="006517E0">
        <w:rPr>
          <w:rFonts w:cs="Times New Roman"/>
        </w:rPr>
        <w:t xml:space="preserve">4.1 </w:t>
      </w:r>
      <w:r>
        <w:rPr>
          <w:rFonts w:cs="Times New Roman"/>
        </w:rPr>
        <w:tab/>
      </w:r>
      <w:r w:rsidRPr="006517E0">
        <w:rPr>
          <w:rFonts w:cs="Times New Roman"/>
        </w:rPr>
        <w:t xml:space="preserve">Junyee, </w:t>
      </w:r>
      <w:r w:rsidRPr="006517E0">
        <w:rPr>
          <w:rFonts w:cs="Times New Roman"/>
          <w:i/>
        </w:rPr>
        <w:t xml:space="preserve">Mga Kahoy Natin </w:t>
      </w:r>
      <w:r w:rsidRPr="006517E0">
        <w:rPr>
          <w:rFonts w:cs="Times New Roman"/>
        </w:rPr>
        <w:t>(</w:t>
      </w:r>
      <w:r w:rsidRPr="006517E0">
        <w:rPr>
          <w:rFonts w:cs="Times New Roman"/>
          <w:i/>
          <w:iCs/>
        </w:rPr>
        <w:t>Our Woods</w:t>
      </w:r>
      <w:r w:rsidRPr="006517E0">
        <w:rPr>
          <w:rFonts w:cs="Times New Roman"/>
          <w:iCs/>
        </w:rPr>
        <w:t>)</w:t>
      </w:r>
      <w:r w:rsidRPr="006517E0">
        <w:rPr>
          <w:rFonts w:cs="Times New Roman"/>
        </w:rPr>
        <w:t>, sculpture, dimensions variable, installation view at Ayala Museum, carved malabayabas wood, 1974</w:t>
      </w:r>
    </w:p>
    <w:p w14:paraId="1FCCA216" w14:textId="77777777" w:rsidR="00971F8E" w:rsidRDefault="00971F8E" w:rsidP="00971F8E">
      <w:pPr>
        <w:spacing w:line="240" w:lineRule="auto"/>
        <w:ind w:left="720" w:hanging="720"/>
        <w:rPr>
          <w:rFonts w:cs="Times New Roman"/>
        </w:rPr>
      </w:pPr>
    </w:p>
    <w:p w14:paraId="0872E3A9" w14:textId="77777777" w:rsidR="00971F8E" w:rsidRDefault="00971F8E" w:rsidP="00971F8E">
      <w:pPr>
        <w:spacing w:line="240" w:lineRule="auto"/>
        <w:ind w:left="720" w:hanging="720"/>
        <w:rPr>
          <w:rFonts w:cs="Times New Roman"/>
        </w:rPr>
      </w:pPr>
      <w:r w:rsidRPr="006517E0">
        <w:rPr>
          <w:rFonts w:cs="Times New Roman"/>
        </w:rPr>
        <w:t xml:space="preserve">4.2 </w:t>
      </w:r>
      <w:r>
        <w:rPr>
          <w:rFonts w:cs="Times New Roman"/>
        </w:rPr>
        <w:tab/>
      </w:r>
      <w:r w:rsidRPr="006517E0">
        <w:rPr>
          <w:rFonts w:cs="Times New Roman"/>
        </w:rPr>
        <w:t xml:space="preserve">Francisco Verano, </w:t>
      </w:r>
      <w:r w:rsidRPr="006517E0">
        <w:rPr>
          <w:rFonts w:cs="Times New Roman"/>
          <w:i/>
        </w:rPr>
        <w:t>Bamboo</w:t>
      </w:r>
      <w:r w:rsidRPr="006517E0">
        <w:rPr>
          <w:rFonts w:cs="Times New Roman"/>
        </w:rPr>
        <w:t xml:space="preserve"> </w:t>
      </w:r>
      <w:r w:rsidRPr="006517E0">
        <w:rPr>
          <w:rFonts w:cs="Times New Roman"/>
          <w:i/>
        </w:rPr>
        <w:t>Fugue</w:t>
      </w:r>
      <w:r w:rsidRPr="006517E0">
        <w:rPr>
          <w:rFonts w:cs="Times New Roman"/>
        </w:rPr>
        <w:t>, bamboo, 1980</w:t>
      </w:r>
    </w:p>
    <w:p w14:paraId="3A9490AE" w14:textId="77777777" w:rsidR="00971F8E" w:rsidRDefault="00971F8E" w:rsidP="00971F8E">
      <w:pPr>
        <w:spacing w:line="240" w:lineRule="auto"/>
        <w:ind w:left="720" w:hanging="720"/>
        <w:rPr>
          <w:rFonts w:cs="Times New Roman"/>
        </w:rPr>
      </w:pPr>
    </w:p>
    <w:p w14:paraId="707F2538" w14:textId="77777777" w:rsidR="00971F8E" w:rsidRDefault="00971F8E" w:rsidP="00971F8E">
      <w:pPr>
        <w:spacing w:line="240" w:lineRule="auto"/>
        <w:rPr>
          <w:rFonts w:cs="Times New Roman"/>
        </w:rPr>
      </w:pPr>
      <w:r w:rsidRPr="006517E0">
        <w:rPr>
          <w:rFonts w:cs="Times New Roman"/>
        </w:rPr>
        <w:t xml:space="preserve">4.3 </w:t>
      </w:r>
      <w:r>
        <w:rPr>
          <w:rFonts w:cs="Times New Roman"/>
        </w:rPr>
        <w:tab/>
      </w:r>
      <w:r w:rsidRPr="006517E0">
        <w:rPr>
          <w:rFonts w:cs="Times New Roman"/>
        </w:rPr>
        <w:t xml:space="preserve">Francisco Verano, </w:t>
      </w:r>
      <w:r w:rsidRPr="006517E0">
        <w:rPr>
          <w:rFonts w:cs="Times New Roman"/>
          <w:i/>
        </w:rPr>
        <w:t>Bamboo</w:t>
      </w:r>
      <w:r w:rsidRPr="006517E0">
        <w:rPr>
          <w:rFonts w:cs="Times New Roman"/>
        </w:rPr>
        <w:t>, bamboo, 1971</w:t>
      </w:r>
    </w:p>
    <w:p w14:paraId="58C3D685" w14:textId="77777777" w:rsidR="00971F8E" w:rsidRDefault="00971F8E" w:rsidP="00971F8E">
      <w:pPr>
        <w:spacing w:line="240" w:lineRule="auto"/>
        <w:rPr>
          <w:rFonts w:cs="Times New Roman"/>
        </w:rPr>
      </w:pPr>
    </w:p>
    <w:p w14:paraId="6C098BD9" w14:textId="77777777" w:rsidR="00971F8E" w:rsidRDefault="00971F8E" w:rsidP="00971F8E">
      <w:pPr>
        <w:spacing w:line="240" w:lineRule="auto"/>
        <w:rPr>
          <w:rFonts w:cs="Times New Roman"/>
        </w:rPr>
      </w:pPr>
      <w:r w:rsidRPr="006517E0">
        <w:rPr>
          <w:rFonts w:cs="Times New Roman"/>
        </w:rPr>
        <w:t xml:space="preserve">4.4 </w:t>
      </w:r>
      <w:r>
        <w:rPr>
          <w:rFonts w:cs="Times New Roman"/>
        </w:rPr>
        <w:tab/>
      </w:r>
      <w:r w:rsidRPr="006517E0">
        <w:rPr>
          <w:rFonts w:cs="Times New Roman"/>
        </w:rPr>
        <w:t xml:space="preserve">Jose Maceda, excerpt from </w:t>
      </w:r>
      <w:r w:rsidRPr="006517E0">
        <w:rPr>
          <w:rFonts w:cs="Times New Roman"/>
          <w:i/>
        </w:rPr>
        <w:t>Kubing</w:t>
      </w:r>
      <w:r w:rsidRPr="006517E0">
        <w:rPr>
          <w:rFonts w:cs="Times New Roman"/>
        </w:rPr>
        <w:t>, score, 1966</w:t>
      </w:r>
    </w:p>
    <w:p w14:paraId="4546F460" w14:textId="77777777" w:rsidR="00971F8E" w:rsidRDefault="00971F8E" w:rsidP="00971F8E">
      <w:pPr>
        <w:spacing w:line="240" w:lineRule="auto"/>
        <w:rPr>
          <w:rFonts w:cs="Times New Roman"/>
        </w:rPr>
      </w:pPr>
    </w:p>
    <w:p w14:paraId="4E19DA1F" w14:textId="77777777" w:rsidR="00971F8E" w:rsidRDefault="00971F8E" w:rsidP="00971F8E">
      <w:pPr>
        <w:spacing w:line="240" w:lineRule="auto"/>
        <w:rPr>
          <w:rFonts w:cs="Times New Roman"/>
        </w:rPr>
      </w:pPr>
      <w:r w:rsidRPr="006517E0">
        <w:rPr>
          <w:rFonts w:cs="Times New Roman"/>
        </w:rPr>
        <w:t xml:space="preserve">4.5 </w:t>
      </w:r>
      <w:r>
        <w:rPr>
          <w:rFonts w:cs="Times New Roman"/>
        </w:rPr>
        <w:tab/>
      </w:r>
      <w:r w:rsidRPr="006517E0">
        <w:rPr>
          <w:rFonts w:cs="Times New Roman"/>
        </w:rPr>
        <w:t xml:space="preserve">Jose Maceda, excerpt from </w:t>
      </w:r>
      <w:r w:rsidRPr="006517E0">
        <w:rPr>
          <w:rFonts w:cs="Times New Roman"/>
          <w:i/>
        </w:rPr>
        <w:t>Siasid</w:t>
      </w:r>
      <w:r w:rsidRPr="006517E0">
        <w:rPr>
          <w:rFonts w:cs="Times New Roman"/>
        </w:rPr>
        <w:t>, score, 1966</w:t>
      </w:r>
    </w:p>
    <w:p w14:paraId="50D1A988" w14:textId="77777777" w:rsidR="00971F8E" w:rsidRDefault="00971F8E" w:rsidP="00971F8E">
      <w:pPr>
        <w:spacing w:line="240" w:lineRule="auto"/>
        <w:rPr>
          <w:rFonts w:cs="Times New Roman"/>
          <w:noProof/>
        </w:rPr>
      </w:pPr>
    </w:p>
    <w:p w14:paraId="1661B12F" w14:textId="77777777" w:rsidR="00971F8E" w:rsidRDefault="00971F8E" w:rsidP="00971F8E">
      <w:pPr>
        <w:spacing w:line="240" w:lineRule="auto"/>
        <w:rPr>
          <w:rFonts w:cs="Times New Roman"/>
        </w:rPr>
      </w:pPr>
      <w:r w:rsidRPr="006517E0">
        <w:rPr>
          <w:rFonts w:cs="Times New Roman"/>
          <w:noProof/>
        </w:rPr>
        <w:t xml:space="preserve">4.6 </w:t>
      </w:r>
      <w:r>
        <w:rPr>
          <w:rFonts w:cs="Times New Roman"/>
          <w:noProof/>
        </w:rPr>
        <w:tab/>
      </w:r>
      <w:r w:rsidRPr="006517E0">
        <w:rPr>
          <w:rFonts w:cs="Times New Roman"/>
        </w:rPr>
        <w:t xml:space="preserve">Jose Maceda, excerpt from </w:t>
      </w:r>
      <w:r w:rsidRPr="006517E0">
        <w:rPr>
          <w:rFonts w:cs="Times New Roman"/>
          <w:i/>
        </w:rPr>
        <w:t>Pagsamba</w:t>
      </w:r>
      <w:r w:rsidRPr="006517E0">
        <w:rPr>
          <w:rFonts w:cs="Times New Roman"/>
        </w:rPr>
        <w:t>, score, 1966</w:t>
      </w:r>
    </w:p>
    <w:p w14:paraId="3CD70555" w14:textId="77777777" w:rsidR="00971F8E" w:rsidRDefault="00971F8E" w:rsidP="00971F8E">
      <w:pPr>
        <w:spacing w:line="240" w:lineRule="auto"/>
        <w:rPr>
          <w:rFonts w:cs="Times New Roman"/>
        </w:rPr>
      </w:pPr>
    </w:p>
    <w:p w14:paraId="1FF45CA1" w14:textId="77777777" w:rsidR="00971F8E" w:rsidRDefault="00971F8E" w:rsidP="00971F8E">
      <w:pPr>
        <w:spacing w:line="240" w:lineRule="auto"/>
        <w:ind w:left="720" w:hanging="720"/>
        <w:rPr>
          <w:rFonts w:cs="Times New Roman"/>
          <w:i/>
          <w:noProof/>
        </w:rPr>
      </w:pPr>
      <w:r w:rsidRPr="006517E0">
        <w:rPr>
          <w:rFonts w:cs="Times New Roman"/>
          <w:noProof/>
        </w:rPr>
        <w:t xml:space="preserve">4.7 </w:t>
      </w:r>
      <w:r>
        <w:rPr>
          <w:rFonts w:cs="Times New Roman"/>
          <w:noProof/>
        </w:rPr>
        <w:tab/>
      </w:r>
      <w:r w:rsidRPr="006517E0">
        <w:rPr>
          <w:rFonts w:cs="Times New Roman"/>
          <w:noProof/>
        </w:rPr>
        <w:t xml:space="preserve">Installation View at Philippine Institute of Interior Designers </w:t>
      </w:r>
      <w:r w:rsidRPr="006517E0">
        <w:rPr>
          <w:rFonts w:cs="Times New Roman"/>
          <w:i/>
          <w:noProof/>
        </w:rPr>
        <w:t xml:space="preserve">New Directions </w:t>
      </w:r>
    </w:p>
    <w:p w14:paraId="7C9262A7" w14:textId="77777777" w:rsidR="00971F8E" w:rsidRDefault="00971F8E" w:rsidP="00971F8E">
      <w:pPr>
        <w:spacing w:line="240" w:lineRule="auto"/>
        <w:ind w:left="720"/>
        <w:rPr>
          <w:rFonts w:cs="Times New Roman"/>
          <w:noProof/>
        </w:rPr>
      </w:pPr>
      <w:r w:rsidRPr="006517E0">
        <w:rPr>
          <w:rFonts w:cs="Times New Roman"/>
          <w:noProof/>
        </w:rPr>
        <w:t>Exhibition, 1973</w:t>
      </w:r>
    </w:p>
    <w:p w14:paraId="16DF9C87" w14:textId="77777777" w:rsidR="00971F8E" w:rsidRDefault="00971F8E" w:rsidP="00971F8E">
      <w:pPr>
        <w:spacing w:line="240" w:lineRule="auto"/>
        <w:ind w:left="720" w:hanging="720"/>
        <w:rPr>
          <w:rFonts w:cs="Times New Roman"/>
          <w:noProof/>
        </w:rPr>
      </w:pPr>
    </w:p>
    <w:p w14:paraId="1B84A443" w14:textId="77777777" w:rsidR="00971F8E" w:rsidRDefault="00971F8E" w:rsidP="00971F8E">
      <w:pPr>
        <w:keepNext/>
        <w:spacing w:line="240" w:lineRule="auto"/>
        <w:rPr>
          <w:rFonts w:cs="Times New Roman"/>
          <w:i/>
          <w:noProof/>
        </w:rPr>
      </w:pPr>
      <w:r w:rsidRPr="006517E0">
        <w:rPr>
          <w:rFonts w:cs="Times New Roman"/>
        </w:rPr>
        <w:t xml:space="preserve">4.8 </w:t>
      </w:r>
      <w:r>
        <w:rPr>
          <w:rFonts w:cs="Times New Roman"/>
        </w:rPr>
        <w:tab/>
      </w:r>
      <w:r w:rsidRPr="006517E0">
        <w:rPr>
          <w:rFonts w:cs="Times New Roman"/>
          <w:noProof/>
        </w:rPr>
        <w:t xml:space="preserve">Installation View at Philippine Institute of Interior Designers </w:t>
      </w:r>
      <w:r w:rsidRPr="006517E0">
        <w:rPr>
          <w:rFonts w:cs="Times New Roman"/>
          <w:i/>
          <w:noProof/>
        </w:rPr>
        <w:t xml:space="preserve">New Directions </w:t>
      </w:r>
    </w:p>
    <w:p w14:paraId="4A9E612D" w14:textId="77777777" w:rsidR="00971F8E" w:rsidRDefault="00971F8E" w:rsidP="00971F8E">
      <w:pPr>
        <w:spacing w:line="240" w:lineRule="auto"/>
        <w:ind w:firstLine="720"/>
        <w:rPr>
          <w:rFonts w:cs="Times New Roman"/>
          <w:noProof/>
        </w:rPr>
      </w:pPr>
      <w:r>
        <w:rPr>
          <w:rFonts w:cs="Times New Roman"/>
          <w:noProof/>
        </w:rPr>
        <w:t xml:space="preserve">Exhibition, </w:t>
      </w:r>
      <w:r w:rsidRPr="006517E0">
        <w:rPr>
          <w:rFonts w:cs="Times New Roman"/>
          <w:noProof/>
        </w:rPr>
        <w:t>1973</w:t>
      </w:r>
    </w:p>
    <w:p w14:paraId="3902D616" w14:textId="77777777" w:rsidR="00971F8E" w:rsidRDefault="00971F8E" w:rsidP="00971F8E">
      <w:pPr>
        <w:spacing w:line="240" w:lineRule="auto"/>
        <w:rPr>
          <w:rFonts w:cs="Times New Roman"/>
          <w:noProof/>
        </w:rPr>
      </w:pPr>
    </w:p>
    <w:p w14:paraId="3CDBE28F" w14:textId="77777777" w:rsidR="00971F8E" w:rsidRDefault="00971F8E" w:rsidP="00971F8E">
      <w:pPr>
        <w:spacing w:line="240" w:lineRule="auto"/>
        <w:rPr>
          <w:rFonts w:cs="Times New Roman"/>
        </w:rPr>
      </w:pPr>
      <w:r w:rsidRPr="006517E0">
        <w:rPr>
          <w:rFonts w:cs="Times New Roman"/>
        </w:rPr>
        <w:t xml:space="preserve">4.9 </w:t>
      </w:r>
      <w:r>
        <w:rPr>
          <w:rFonts w:cs="Times New Roman"/>
        </w:rPr>
        <w:tab/>
      </w:r>
      <w:r w:rsidRPr="006517E0">
        <w:rPr>
          <w:rFonts w:cs="Times New Roman"/>
        </w:rPr>
        <w:t>Coconut Palace</w:t>
      </w:r>
    </w:p>
    <w:p w14:paraId="5A8F563F" w14:textId="77777777" w:rsidR="00971F8E" w:rsidRDefault="00971F8E" w:rsidP="00971F8E">
      <w:pPr>
        <w:spacing w:line="240" w:lineRule="auto"/>
        <w:rPr>
          <w:rFonts w:cs="Times New Roman"/>
        </w:rPr>
      </w:pPr>
    </w:p>
    <w:p w14:paraId="47ECA7F8" w14:textId="77777777" w:rsidR="00971F8E" w:rsidRDefault="00971F8E" w:rsidP="00971F8E">
      <w:pPr>
        <w:spacing w:line="240" w:lineRule="auto"/>
        <w:rPr>
          <w:rFonts w:cs="Times New Roman"/>
        </w:rPr>
      </w:pPr>
      <w:r w:rsidRPr="006517E0">
        <w:rPr>
          <w:rFonts w:cs="Times New Roman"/>
        </w:rPr>
        <w:t xml:space="preserve">4.10 </w:t>
      </w:r>
      <w:r>
        <w:rPr>
          <w:rFonts w:cs="Times New Roman"/>
        </w:rPr>
        <w:tab/>
      </w:r>
      <w:r w:rsidRPr="006517E0">
        <w:rPr>
          <w:rFonts w:cs="Times New Roman"/>
        </w:rPr>
        <w:t>Coconut Palace</w:t>
      </w:r>
    </w:p>
    <w:p w14:paraId="5CF4C350" w14:textId="77777777" w:rsidR="00971F8E" w:rsidRDefault="00971F8E" w:rsidP="00971F8E">
      <w:pPr>
        <w:spacing w:line="240" w:lineRule="auto"/>
        <w:rPr>
          <w:rFonts w:cs="Times New Roman"/>
        </w:rPr>
      </w:pPr>
    </w:p>
    <w:p w14:paraId="34F5B552" w14:textId="77777777" w:rsidR="00971F8E" w:rsidRPr="006517E0" w:rsidRDefault="00971F8E" w:rsidP="00971F8E">
      <w:pPr>
        <w:spacing w:line="240" w:lineRule="auto"/>
        <w:rPr>
          <w:rFonts w:cs="Times New Roman"/>
        </w:rPr>
      </w:pPr>
      <w:r w:rsidRPr="006517E0">
        <w:rPr>
          <w:rFonts w:cs="Times New Roman"/>
        </w:rPr>
        <w:t xml:space="preserve">4.11 </w:t>
      </w:r>
      <w:r>
        <w:rPr>
          <w:rFonts w:cs="Times New Roman"/>
        </w:rPr>
        <w:tab/>
      </w:r>
      <w:r w:rsidRPr="006517E0">
        <w:rPr>
          <w:rFonts w:cs="Times New Roman"/>
        </w:rPr>
        <w:t xml:space="preserve">Juan Luna, </w:t>
      </w:r>
      <w:r w:rsidRPr="006517E0">
        <w:rPr>
          <w:rFonts w:cs="Times New Roman"/>
          <w:i/>
        </w:rPr>
        <w:t xml:space="preserve">Spoliarium, </w:t>
      </w:r>
      <w:r w:rsidRPr="006517E0">
        <w:rPr>
          <w:rFonts w:cs="Times New Roman"/>
        </w:rPr>
        <w:t>Oil on Canvas, 13.8 ft. x 25.18 ft., 1884</w:t>
      </w:r>
    </w:p>
    <w:p w14:paraId="5139DBC9" w14:textId="77777777" w:rsidR="00971F8E" w:rsidRDefault="00971F8E" w:rsidP="00971F8E">
      <w:pPr>
        <w:spacing w:line="240" w:lineRule="auto"/>
        <w:rPr>
          <w:rFonts w:cs="Times New Roman"/>
          <w:noProof/>
        </w:rPr>
      </w:pPr>
    </w:p>
    <w:p w14:paraId="33B1956C" w14:textId="77777777" w:rsidR="00971F8E" w:rsidRDefault="00971F8E" w:rsidP="00971F8E">
      <w:pPr>
        <w:spacing w:line="240" w:lineRule="auto"/>
        <w:ind w:left="720" w:hanging="720"/>
        <w:rPr>
          <w:rFonts w:cs="Times New Roman"/>
        </w:rPr>
      </w:pPr>
      <w:r w:rsidRPr="006517E0">
        <w:rPr>
          <w:rFonts w:cs="Times New Roman"/>
        </w:rPr>
        <w:t xml:space="preserve">4.12 </w:t>
      </w:r>
      <w:r>
        <w:rPr>
          <w:rFonts w:cs="Times New Roman"/>
        </w:rPr>
        <w:tab/>
      </w:r>
      <w:r w:rsidRPr="006517E0">
        <w:rPr>
          <w:rFonts w:cs="Times New Roman"/>
        </w:rPr>
        <w:t xml:space="preserve">Junyee, </w:t>
      </w:r>
      <w:r w:rsidRPr="006517E0">
        <w:rPr>
          <w:rFonts w:cs="Times New Roman"/>
          <w:i/>
        </w:rPr>
        <w:t xml:space="preserve">Malabayabas, and other types of wood in the sculpture of Junyee </w:t>
      </w:r>
      <w:r w:rsidRPr="006517E0">
        <w:rPr>
          <w:rFonts w:cs="Times New Roman"/>
        </w:rPr>
        <w:t>(</w:t>
      </w:r>
      <w:r w:rsidRPr="006517E0">
        <w:rPr>
          <w:rFonts w:cs="Times New Roman"/>
          <w:i/>
        </w:rPr>
        <w:t>Malabayabas at iba pang Kahoy sa Iskultura ni Junyee</w:t>
      </w:r>
      <w:r w:rsidRPr="006517E0">
        <w:rPr>
          <w:rFonts w:cs="Times New Roman"/>
        </w:rPr>
        <w:t>), Outdoor Installation, 1976</w:t>
      </w:r>
    </w:p>
    <w:p w14:paraId="3EBE1D30" w14:textId="77777777" w:rsidR="00971F8E" w:rsidRDefault="00971F8E" w:rsidP="00971F8E">
      <w:pPr>
        <w:spacing w:line="240" w:lineRule="auto"/>
        <w:ind w:left="720" w:hanging="720"/>
        <w:rPr>
          <w:rFonts w:cs="Times New Roman"/>
        </w:rPr>
      </w:pPr>
    </w:p>
    <w:p w14:paraId="1E7282D2" w14:textId="77777777" w:rsidR="00971F8E" w:rsidRDefault="00971F8E" w:rsidP="00971F8E">
      <w:pPr>
        <w:spacing w:line="240" w:lineRule="auto"/>
        <w:ind w:left="720" w:hanging="720"/>
        <w:rPr>
          <w:rFonts w:cs="Times New Roman"/>
        </w:rPr>
      </w:pPr>
      <w:r w:rsidRPr="006517E0">
        <w:rPr>
          <w:rFonts w:cs="Times New Roman"/>
        </w:rPr>
        <w:t xml:space="preserve">4.13 </w:t>
      </w:r>
      <w:r>
        <w:rPr>
          <w:rFonts w:cs="Times New Roman"/>
        </w:rPr>
        <w:tab/>
      </w:r>
      <w:r w:rsidRPr="006517E0">
        <w:rPr>
          <w:rFonts w:cs="Times New Roman"/>
        </w:rPr>
        <w:t xml:space="preserve">Junyee, </w:t>
      </w:r>
      <w:r w:rsidRPr="006517E0">
        <w:rPr>
          <w:rFonts w:cs="Times New Roman"/>
          <w:i/>
        </w:rPr>
        <w:t xml:space="preserve">Malabayabas, and other types of wood in the sculpture of Junyee </w:t>
      </w:r>
      <w:r w:rsidRPr="006517E0">
        <w:rPr>
          <w:rFonts w:cs="Times New Roman"/>
        </w:rPr>
        <w:t>(</w:t>
      </w:r>
      <w:r w:rsidRPr="006517E0">
        <w:rPr>
          <w:rFonts w:cs="Times New Roman"/>
          <w:i/>
        </w:rPr>
        <w:t>Malabayabas at iba pang Kahoy sa Iskultura ni Junyee</w:t>
      </w:r>
      <w:r w:rsidRPr="006517E0">
        <w:rPr>
          <w:rFonts w:cs="Times New Roman"/>
        </w:rPr>
        <w:t>), Advertisement Poster, Cropped, 1976 (Photograph by Boy Yñiguez)</w:t>
      </w:r>
    </w:p>
    <w:p w14:paraId="2A117799" w14:textId="77777777" w:rsidR="00971F8E" w:rsidRDefault="00971F8E" w:rsidP="00971F8E">
      <w:pPr>
        <w:spacing w:line="240" w:lineRule="auto"/>
        <w:ind w:left="720" w:hanging="720"/>
        <w:rPr>
          <w:rFonts w:cs="Times New Roman"/>
        </w:rPr>
      </w:pPr>
    </w:p>
    <w:p w14:paraId="7B260318" w14:textId="77777777" w:rsidR="00971F8E" w:rsidRDefault="00971F8E" w:rsidP="00971F8E">
      <w:pPr>
        <w:spacing w:line="240" w:lineRule="auto"/>
        <w:ind w:left="720" w:hanging="720"/>
        <w:rPr>
          <w:rFonts w:cs="Times New Roman"/>
        </w:rPr>
      </w:pPr>
      <w:r w:rsidRPr="006517E0">
        <w:rPr>
          <w:rFonts w:cs="Times New Roman"/>
        </w:rPr>
        <w:t xml:space="preserve">4.14 </w:t>
      </w:r>
      <w:r>
        <w:rPr>
          <w:rFonts w:cs="Times New Roman"/>
        </w:rPr>
        <w:tab/>
      </w:r>
      <w:r w:rsidRPr="006517E0">
        <w:rPr>
          <w:rFonts w:cs="Times New Roman"/>
        </w:rPr>
        <w:t xml:space="preserve">Junyee, </w:t>
      </w:r>
      <w:r w:rsidRPr="006517E0">
        <w:rPr>
          <w:rFonts w:cs="Times New Roman"/>
          <w:i/>
          <w:iCs/>
        </w:rPr>
        <w:t>Wood Things</w:t>
      </w:r>
      <w:r w:rsidRPr="006517E0">
        <w:rPr>
          <w:rFonts w:cs="Times New Roman"/>
        </w:rPr>
        <w:t>, installation view of 2014 remake at the Metropolitan Museum of Manila, 1980</w:t>
      </w:r>
    </w:p>
    <w:p w14:paraId="7C5199BD" w14:textId="77777777" w:rsidR="00971F8E" w:rsidRDefault="00971F8E" w:rsidP="00971F8E">
      <w:pPr>
        <w:spacing w:line="240" w:lineRule="auto"/>
        <w:ind w:left="720" w:hanging="720"/>
        <w:rPr>
          <w:rFonts w:cs="Times New Roman"/>
        </w:rPr>
      </w:pPr>
    </w:p>
    <w:p w14:paraId="6183E8C3" w14:textId="77777777" w:rsidR="00971F8E" w:rsidRDefault="00971F8E" w:rsidP="00971F8E">
      <w:pPr>
        <w:spacing w:line="240" w:lineRule="auto"/>
        <w:ind w:left="720" w:hanging="720"/>
        <w:rPr>
          <w:rFonts w:cs="Times New Roman"/>
        </w:rPr>
      </w:pPr>
      <w:r w:rsidRPr="006517E0">
        <w:rPr>
          <w:rFonts w:cs="Times New Roman"/>
        </w:rPr>
        <w:t xml:space="preserve">4.15 </w:t>
      </w:r>
      <w:r>
        <w:rPr>
          <w:rFonts w:cs="Times New Roman"/>
        </w:rPr>
        <w:tab/>
      </w:r>
      <w:r w:rsidRPr="006517E0">
        <w:rPr>
          <w:rFonts w:cs="Times New Roman"/>
        </w:rPr>
        <w:t xml:space="preserve">Junyee, </w:t>
      </w:r>
      <w:r w:rsidRPr="006517E0">
        <w:rPr>
          <w:rFonts w:cs="Times New Roman"/>
          <w:i/>
          <w:iCs/>
        </w:rPr>
        <w:t>Wood Things</w:t>
      </w:r>
      <w:r w:rsidRPr="006517E0">
        <w:rPr>
          <w:rFonts w:cs="Times New Roman"/>
        </w:rPr>
        <w:t xml:space="preserve">, 1980 [From Albano’s article in </w:t>
      </w:r>
      <w:r w:rsidRPr="006517E0">
        <w:rPr>
          <w:rFonts w:cs="Times New Roman"/>
          <w:i/>
        </w:rPr>
        <w:t>Philippine Art Supplement</w:t>
      </w:r>
      <w:r w:rsidRPr="006517E0">
        <w:rPr>
          <w:rFonts w:cs="Times New Roman"/>
        </w:rPr>
        <w:t>]</w:t>
      </w:r>
    </w:p>
    <w:p w14:paraId="1C85597C" w14:textId="77777777" w:rsidR="00971F8E" w:rsidRDefault="00971F8E" w:rsidP="00971F8E">
      <w:pPr>
        <w:spacing w:line="240" w:lineRule="auto"/>
        <w:ind w:left="720" w:hanging="720"/>
        <w:rPr>
          <w:rFonts w:cs="Times New Roman"/>
        </w:rPr>
      </w:pPr>
    </w:p>
    <w:p w14:paraId="42C698F4" w14:textId="77777777" w:rsidR="00971F8E" w:rsidRDefault="00971F8E" w:rsidP="00971F8E">
      <w:pPr>
        <w:spacing w:line="240" w:lineRule="auto"/>
        <w:ind w:left="720" w:hanging="720"/>
        <w:rPr>
          <w:rFonts w:cs="Times New Roman"/>
        </w:rPr>
      </w:pPr>
      <w:r w:rsidRPr="006517E0">
        <w:rPr>
          <w:rFonts w:cs="Times New Roman"/>
        </w:rPr>
        <w:t>4.16</w:t>
      </w:r>
      <w:r w:rsidRPr="006517E0">
        <w:rPr>
          <w:rFonts w:cs="Times New Roman"/>
          <w:color w:val="000000" w:themeColor="text1"/>
          <w:kern w:val="24"/>
        </w:rPr>
        <w:t xml:space="preserve"> </w:t>
      </w:r>
      <w:r>
        <w:rPr>
          <w:rFonts w:cs="Times New Roman"/>
          <w:color w:val="000000" w:themeColor="text1"/>
          <w:kern w:val="24"/>
        </w:rPr>
        <w:tab/>
      </w:r>
      <w:r w:rsidRPr="006517E0">
        <w:rPr>
          <w:rFonts w:cs="Times New Roman"/>
        </w:rPr>
        <w:t xml:space="preserve">Yolanda Laudico, </w:t>
      </w:r>
      <w:r w:rsidRPr="006517E0">
        <w:rPr>
          <w:rFonts w:cs="Times New Roman"/>
          <w:i/>
          <w:iCs/>
        </w:rPr>
        <w:t>Exhibition III</w:t>
      </w:r>
      <w:r w:rsidRPr="006517E0">
        <w:rPr>
          <w:rFonts w:cs="Times New Roman"/>
          <w:iCs/>
        </w:rPr>
        <w:t>, banana leaves on wire,</w:t>
      </w:r>
      <w:r w:rsidRPr="006517E0">
        <w:rPr>
          <w:rFonts w:cs="Times New Roman"/>
          <w:i/>
          <w:iCs/>
        </w:rPr>
        <w:t xml:space="preserve"> </w:t>
      </w:r>
      <w:r w:rsidRPr="006517E0">
        <w:rPr>
          <w:rFonts w:cs="Times New Roman"/>
        </w:rPr>
        <w:t>March 11- 17, 1975</w:t>
      </w:r>
    </w:p>
    <w:p w14:paraId="57E6973D" w14:textId="77777777" w:rsidR="00971F8E" w:rsidRDefault="00971F8E" w:rsidP="00971F8E">
      <w:pPr>
        <w:spacing w:line="240" w:lineRule="auto"/>
        <w:ind w:left="720" w:hanging="720"/>
        <w:rPr>
          <w:rFonts w:cs="Times New Roman"/>
        </w:rPr>
      </w:pPr>
    </w:p>
    <w:p w14:paraId="4444EDC1" w14:textId="77777777" w:rsidR="00971F8E" w:rsidRDefault="00971F8E" w:rsidP="00971F8E">
      <w:pPr>
        <w:numPr>
          <w:ilvl w:val="0"/>
          <w:numId w:val="1"/>
        </w:numPr>
        <w:spacing w:line="240" w:lineRule="auto"/>
        <w:rPr>
          <w:rFonts w:cs="Times New Roman"/>
        </w:rPr>
      </w:pPr>
      <w:r w:rsidRPr="006517E0">
        <w:rPr>
          <w:rFonts w:cs="Times New Roman"/>
        </w:rPr>
        <w:t xml:space="preserve">4.17 </w:t>
      </w:r>
      <w:r>
        <w:rPr>
          <w:rFonts w:cs="Times New Roman"/>
        </w:rPr>
        <w:tab/>
      </w:r>
      <w:r w:rsidRPr="006517E0">
        <w:rPr>
          <w:rFonts w:cs="Times New Roman"/>
        </w:rPr>
        <w:t xml:space="preserve">Junyee, </w:t>
      </w:r>
      <w:r w:rsidRPr="006517E0">
        <w:rPr>
          <w:rFonts w:cs="Times New Roman"/>
          <w:i/>
          <w:iCs/>
        </w:rPr>
        <w:t>Urban Series I</w:t>
      </w:r>
      <w:r w:rsidRPr="006517E0">
        <w:rPr>
          <w:rFonts w:cs="Times New Roman"/>
        </w:rPr>
        <w:t>, n.d.</w:t>
      </w:r>
    </w:p>
    <w:p w14:paraId="2361E2DA" w14:textId="77777777" w:rsidR="00971F8E" w:rsidRDefault="00971F8E" w:rsidP="00971F8E">
      <w:pPr>
        <w:spacing w:line="240" w:lineRule="auto"/>
        <w:rPr>
          <w:rFonts w:cs="Times New Roman"/>
        </w:rPr>
      </w:pPr>
    </w:p>
    <w:p w14:paraId="7D488196" w14:textId="77777777" w:rsidR="00971F8E" w:rsidRDefault="00971F8E" w:rsidP="00971F8E">
      <w:pPr>
        <w:spacing w:line="240" w:lineRule="auto"/>
        <w:rPr>
          <w:rFonts w:cs="Times New Roman"/>
        </w:rPr>
      </w:pPr>
      <w:r w:rsidRPr="006517E0">
        <w:rPr>
          <w:rFonts w:cs="Times New Roman"/>
        </w:rPr>
        <w:t xml:space="preserve">4.18 </w:t>
      </w:r>
      <w:r>
        <w:rPr>
          <w:rFonts w:cs="Times New Roman"/>
        </w:rPr>
        <w:tab/>
      </w:r>
      <w:r w:rsidRPr="006517E0">
        <w:rPr>
          <w:rFonts w:cs="Times New Roman"/>
        </w:rPr>
        <w:t xml:space="preserve">Junyee, </w:t>
      </w:r>
      <w:r w:rsidRPr="006517E0">
        <w:rPr>
          <w:rFonts w:cs="Times New Roman"/>
          <w:i/>
          <w:iCs/>
        </w:rPr>
        <w:t>Urban Series II</w:t>
      </w:r>
      <w:r w:rsidRPr="006517E0">
        <w:rPr>
          <w:rFonts w:cs="Times New Roman"/>
        </w:rPr>
        <w:t>, n.d.</w:t>
      </w:r>
    </w:p>
    <w:p w14:paraId="61A040C4" w14:textId="77777777" w:rsidR="00971F8E" w:rsidRDefault="00971F8E" w:rsidP="00971F8E">
      <w:pPr>
        <w:spacing w:line="240" w:lineRule="auto"/>
        <w:rPr>
          <w:rFonts w:cs="Times New Roman"/>
        </w:rPr>
      </w:pPr>
    </w:p>
    <w:p w14:paraId="55C283A6" w14:textId="7101DF06" w:rsidR="00971F8E" w:rsidRDefault="00971F8E" w:rsidP="00971F8E">
      <w:pPr>
        <w:spacing w:after="160" w:line="259" w:lineRule="auto"/>
        <w:rPr>
          <w:rFonts w:cs="Times New Roman"/>
        </w:rPr>
      </w:pPr>
      <w:r w:rsidRPr="006517E0">
        <w:rPr>
          <w:rFonts w:cs="Times New Roman"/>
        </w:rPr>
        <w:t xml:space="preserve">4.19 </w:t>
      </w:r>
      <w:r>
        <w:rPr>
          <w:rFonts w:cs="Times New Roman"/>
        </w:rPr>
        <w:tab/>
      </w:r>
      <w:r w:rsidRPr="006517E0">
        <w:rPr>
          <w:rFonts w:cs="Times New Roman"/>
        </w:rPr>
        <w:t xml:space="preserve">Junyee, </w:t>
      </w:r>
      <w:r w:rsidRPr="006517E0">
        <w:rPr>
          <w:rFonts w:cs="Times New Roman"/>
          <w:i/>
        </w:rPr>
        <w:t>New Seed</w:t>
      </w:r>
      <w:r w:rsidRPr="006517E0">
        <w:rPr>
          <w:rFonts w:cs="Times New Roman"/>
        </w:rPr>
        <w:t>, twigs, rattan, fiber, vines, leaves and bamboo,</w:t>
      </w:r>
      <w:r>
        <w:rPr>
          <w:rFonts w:cs="Times New Roman"/>
        </w:rPr>
        <w:t xml:space="preserve"> </w:t>
      </w:r>
      <w:r w:rsidRPr="006517E0">
        <w:rPr>
          <w:rFonts w:cs="Times New Roman"/>
        </w:rPr>
        <w:t>1986</w:t>
      </w:r>
    </w:p>
    <w:p w14:paraId="6924FC8A" w14:textId="5E0A21DA" w:rsidR="009D7658" w:rsidRDefault="009D7658" w:rsidP="00971F8E">
      <w:pPr>
        <w:spacing w:after="160" w:line="259" w:lineRule="auto"/>
        <w:rPr>
          <w:rFonts w:eastAsiaTheme="majorEastAsia" w:cstheme="majorBidi"/>
          <w:b/>
          <w:bCs/>
          <w:caps/>
        </w:rPr>
      </w:pPr>
    </w:p>
    <w:p w14:paraId="20A010FB" w14:textId="77777777" w:rsidR="00715B22" w:rsidRDefault="00715B22" w:rsidP="009904C0">
      <w:pPr>
        <w:pStyle w:val="PreHeader"/>
        <w:sectPr w:rsidR="00715B22" w:rsidSect="009907A7">
          <w:pgSz w:w="12240" w:h="15840"/>
          <w:pgMar w:top="1440" w:right="1440" w:bottom="1440" w:left="1440" w:header="720" w:footer="720" w:gutter="0"/>
          <w:pgNumType w:fmt="lowerRoman"/>
          <w:cols w:space="720"/>
          <w:docGrid w:linePitch="360"/>
        </w:sectPr>
      </w:pPr>
    </w:p>
    <w:p w14:paraId="734D6691" w14:textId="775C07B1" w:rsidR="009D7658" w:rsidRDefault="009D7658" w:rsidP="009904C0">
      <w:pPr>
        <w:pStyle w:val="PreHeader"/>
      </w:pPr>
      <w:bookmarkStart w:id="5" w:name="_Toc507617948"/>
      <w:r>
        <w:lastRenderedPageBreak/>
        <w:t>LIST OF APPENDICES</w:t>
      </w:r>
      <w:bookmarkEnd w:id="5"/>
    </w:p>
    <w:p w14:paraId="18E2F1F8" w14:textId="77777777" w:rsidR="003746CF" w:rsidRDefault="003746CF" w:rsidP="009D7658"/>
    <w:p w14:paraId="3AF1DCE5" w14:textId="07606A84" w:rsidR="009D7658" w:rsidRDefault="009D7658" w:rsidP="009D7658">
      <w:r>
        <w:t>APPENDIX</w:t>
      </w:r>
    </w:p>
    <w:p w14:paraId="48E41D41" w14:textId="4EACF0CB" w:rsidR="009D7658" w:rsidRDefault="009D7658" w:rsidP="003746CF">
      <w:pPr>
        <w:spacing w:line="240" w:lineRule="auto"/>
      </w:pPr>
    </w:p>
    <w:p w14:paraId="076776E8" w14:textId="3E9DD2F9" w:rsidR="008F05D0" w:rsidRDefault="003746CF" w:rsidP="003746CF">
      <w:r>
        <w:t xml:space="preserve">A.  </w:t>
      </w:r>
      <w:r w:rsidR="008F05D0" w:rsidRPr="008F05D0">
        <w:t>Lahi Gallery Letter and Contract</w:t>
      </w:r>
    </w:p>
    <w:p w14:paraId="2E84B541" w14:textId="47668D0F" w:rsidR="008F05D0" w:rsidRDefault="003746CF" w:rsidP="008F05D0">
      <w:r>
        <w:t xml:space="preserve">      </w:t>
      </w:r>
      <w:r w:rsidR="008F05D0" w:rsidRPr="008F05D0">
        <w:t>Lahi Gallery Agreement of Exhibit (enclosed with letter)</w:t>
      </w:r>
    </w:p>
    <w:p w14:paraId="304ECC58" w14:textId="024B9991" w:rsidR="008F05D0" w:rsidRDefault="008F05D0" w:rsidP="008F05D0">
      <w:r>
        <w:t>B.</w:t>
      </w:r>
      <w:r w:rsidR="003746CF">
        <w:t xml:space="preserve">  </w:t>
      </w:r>
      <w:r w:rsidRPr="008F05D0">
        <w:rPr>
          <w:i/>
        </w:rPr>
        <w:t xml:space="preserve">Manifesto for </w:t>
      </w:r>
      <w:r w:rsidR="00390D8D" w:rsidRPr="008F05D0">
        <w:rPr>
          <w:i/>
        </w:rPr>
        <w:t>Indigenous</w:t>
      </w:r>
      <w:r w:rsidRPr="008F05D0">
        <w:rPr>
          <w:i/>
        </w:rPr>
        <w:t xml:space="preserve"> Art</w:t>
      </w:r>
      <w:r w:rsidRPr="008F05D0">
        <w:t>, by Luis “Junyee” Yee, Jr. and Virgilio “Pandy” Aviado</w:t>
      </w:r>
    </w:p>
    <w:p w14:paraId="26A06EBB" w14:textId="341E3F19" w:rsidR="009904C0" w:rsidRDefault="009904C0" w:rsidP="008F05D0">
      <w:r>
        <w:br w:type="page"/>
      </w:r>
    </w:p>
    <w:p w14:paraId="49E9521F" w14:textId="77777777" w:rsidR="00715B22" w:rsidRDefault="00715B22" w:rsidP="009904C0">
      <w:pPr>
        <w:pStyle w:val="PreHeader"/>
        <w:sectPr w:rsidR="00715B22" w:rsidSect="009907A7">
          <w:pgSz w:w="12240" w:h="15840"/>
          <w:pgMar w:top="1440" w:right="1440" w:bottom="1440" w:left="1440" w:header="720" w:footer="720" w:gutter="0"/>
          <w:pgNumType w:fmt="lowerRoman"/>
          <w:cols w:space="720"/>
          <w:docGrid w:linePitch="360"/>
        </w:sectPr>
      </w:pPr>
    </w:p>
    <w:p w14:paraId="1852A1B7" w14:textId="6B918D5E" w:rsidR="009D7658" w:rsidRDefault="009904C0" w:rsidP="009904C0">
      <w:pPr>
        <w:pStyle w:val="PreHeader"/>
      </w:pPr>
      <w:bookmarkStart w:id="6" w:name="_Toc507617949"/>
      <w:r>
        <w:lastRenderedPageBreak/>
        <w:t>ABSTRACT</w:t>
      </w:r>
      <w:bookmarkEnd w:id="6"/>
    </w:p>
    <w:p w14:paraId="48007493" w14:textId="77777777" w:rsidR="004E24BE" w:rsidRPr="004E24BE" w:rsidRDefault="004E24BE" w:rsidP="004E24BE">
      <w:pPr>
        <w:pStyle w:val="RackhamBody"/>
      </w:pPr>
    </w:p>
    <w:p w14:paraId="50843C2E" w14:textId="77777777" w:rsidR="00D248AF" w:rsidRDefault="00D248AF" w:rsidP="00D248AF">
      <w:pPr>
        <w:ind w:firstLine="720"/>
        <w:contextualSpacing/>
        <w:rPr>
          <w:rFonts w:cs="Times New Roman"/>
          <w:lang w:eastAsia="zh-TW"/>
        </w:rPr>
      </w:pPr>
      <w:r>
        <w:rPr>
          <w:rFonts w:cs="Times New Roman"/>
        </w:rPr>
        <w:t>M</w:t>
      </w:r>
      <w:r w:rsidRPr="000F6CB9">
        <w:rPr>
          <w:rFonts w:cs="Times New Roman"/>
        </w:rPr>
        <w:t>ore than half of all</w:t>
      </w:r>
      <w:r>
        <w:rPr>
          <w:rFonts w:cs="Times New Roman"/>
        </w:rPr>
        <w:t xml:space="preserve"> </w:t>
      </w:r>
      <w:r w:rsidRPr="000F6CB9">
        <w:rPr>
          <w:rFonts w:cs="Times New Roman"/>
        </w:rPr>
        <w:t>preside</w:t>
      </w:r>
      <w:r>
        <w:rPr>
          <w:rFonts w:cs="Times New Roman"/>
        </w:rPr>
        <w:t xml:space="preserve">ntial issuances between Ferdinand Marcos’ declaration of martial law in </w:t>
      </w:r>
      <w:r w:rsidRPr="000F6CB9">
        <w:rPr>
          <w:rFonts w:cs="Times New Roman"/>
        </w:rPr>
        <w:t>1972</w:t>
      </w:r>
      <w:r>
        <w:rPr>
          <w:rFonts w:cs="Times New Roman"/>
        </w:rPr>
        <w:t xml:space="preserve"> and</w:t>
      </w:r>
      <w:r w:rsidRPr="000F6CB9">
        <w:rPr>
          <w:rFonts w:cs="Times New Roman"/>
        </w:rPr>
        <w:t xml:space="preserve"> his deposition in 1986 had immediate bearing on the relationship between the arts a</w:t>
      </w:r>
      <w:r>
        <w:rPr>
          <w:rFonts w:cs="Times New Roman"/>
        </w:rPr>
        <w:t xml:space="preserve">nd the state in the Philippines. </w:t>
      </w:r>
      <w:r w:rsidRPr="000F6CB9">
        <w:rPr>
          <w:rFonts w:cs="Times New Roman"/>
        </w:rPr>
        <w:t>Declaration of martial law resulted in the elimination of independent press, the limitation of assembly and movement due to strict curfews, and covert junctures of viole</w:t>
      </w:r>
      <w:r>
        <w:rPr>
          <w:rFonts w:cs="Times New Roman"/>
        </w:rPr>
        <w:t>nce and secret assassinations. Yet, c</w:t>
      </w:r>
      <w:r w:rsidRPr="000F6CB9">
        <w:rPr>
          <w:rFonts w:cs="Times New Roman"/>
        </w:rPr>
        <w:t>oinciding with over a decade of coe</w:t>
      </w:r>
      <w:r>
        <w:rPr>
          <w:rFonts w:cs="Times New Roman"/>
        </w:rPr>
        <w:t xml:space="preserve">rcion, control, and suppression </w:t>
      </w:r>
      <w:r w:rsidRPr="000F6CB9">
        <w:rPr>
          <w:rFonts w:cs="Times New Roman"/>
        </w:rPr>
        <w:t>wa</w:t>
      </w:r>
      <w:r>
        <w:rPr>
          <w:rFonts w:cs="Times New Roman"/>
        </w:rPr>
        <w:t xml:space="preserve">s a flourishing art scene that </w:t>
      </w:r>
      <w:r w:rsidRPr="000F6CB9">
        <w:rPr>
          <w:rFonts w:cs="Times New Roman"/>
        </w:rPr>
        <w:t>developed within the walls of the Cultural C</w:t>
      </w:r>
      <w:r>
        <w:rPr>
          <w:rFonts w:cs="Times New Roman"/>
        </w:rPr>
        <w:t>enter of the Philippines, a concrete edifice constructed largely to fulfill Imelda Marcos’ political and personal commitment to</w:t>
      </w:r>
      <w:r w:rsidRPr="000F6CB9">
        <w:rPr>
          <w:rFonts w:cs="Times New Roman"/>
        </w:rPr>
        <w:t xml:space="preserve"> the arts and cultural diplomacy. </w:t>
      </w:r>
      <w:r>
        <w:rPr>
          <w:rFonts w:cs="Times New Roman"/>
        </w:rPr>
        <w:t>Whereas p</w:t>
      </w:r>
      <w:r w:rsidRPr="00413B93">
        <w:rPr>
          <w:rFonts w:cs="Times New Roman"/>
          <w:lang w:eastAsia="zh-TW"/>
        </w:rPr>
        <w:t>rior sc</w:t>
      </w:r>
      <w:r>
        <w:rPr>
          <w:rFonts w:cs="Times New Roman"/>
          <w:lang w:eastAsia="zh-TW"/>
        </w:rPr>
        <w:t>holarship has focused on the CCP</w:t>
      </w:r>
      <w:r w:rsidRPr="00413B93">
        <w:rPr>
          <w:rFonts w:cs="Times New Roman"/>
          <w:lang w:eastAsia="zh-TW"/>
        </w:rPr>
        <w:t xml:space="preserve"> as an icon of the Marcoses’ patronage and an architectural symbol of the conjugal dictatorship’s thirst for power</w:t>
      </w:r>
      <w:r>
        <w:rPr>
          <w:rFonts w:cs="Times New Roman"/>
          <w:lang w:eastAsia="zh-TW"/>
        </w:rPr>
        <w:t>, insufficient attention has been given to the artworks inside. Conceptual artists who frequently exhibited in the CCP have been understudied due to their affiliation with one of the most violent dictatorships in recent Philippine history.</w:t>
      </w:r>
      <w:r>
        <w:rPr>
          <w:rFonts w:cs="Times New Roman"/>
        </w:rPr>
        <w:t xml:space="preserve"> </w:t>
      </w:r>
      <w:r>
        <w:rPr>
          <w:rFonts w:cs="Times New Roman"/>
          <w:lang w:eastAsia="zh-TW"/>
        </w:rPr>
        <w:t xml:space="preserve">Though </w:t>
      </w:r>
      <w:r w:rsidRPr="000F6CB9">
        <w:rPr>
          <w:rFonts w:eastAsia="Times New Roman" w:cs="Times New Roman"/>
          <w:shd w:val="clear" w:color="auto" w:fill="FFFFFF"/>
        </w:rPr>
        <w:t xml:space="preserve">artists who exhibited at the state-supported </w:t>
      </w:r>
      <w:r>
        <w:rPr>
          <w:rFonts w:eastAsia="Times New Roman" w:cs="Times New Roman"/>
          <w:shd w:val="clear" w:color="auto" w:fill="FFFFFF"/>
        </w:rPr>
        <w:t xml:space="preserve">CCP </w:t>
      </w:r>
      <w:r w:rsidRPr="000F6CB9">
        <w:rPr>
          <w:rFonts w:eastAsia="Times New Roman" w:cs="Times New Roman"/>
          <w:shd w:val="clear" w:color="auto" w:fill="FFFFFF"/>
        </w:rPr>
        <w:t>were later c</w:t>
      </w:r>
      <w:r>
        <w:rPr>
          <w:rFonts w:eastAsia="Times New Roman" w:cs="Times New Roman"/>
          <w:shd w:val="clear" w:color="auto" w:fill="FFFFFF"/>
        </w:rPr>
        <w:t>ensured due to their presumed elitism and collusion</w:t>
      </w:r>
      <w:r w:rsidRPr="000F6CB9">
        <w:rPr>
          <w:rFonts w:eastAsia="Times New Roman" w:cs="Times New Roman"/>
          <w:shd w:val="clear" w:color="auto" w:fill="FFFFFF"/>
        </w:rPr>
        <w:t xml:space="preserve"> with </w:t>
      </w:r>
      <w:r>
        <w:rPr>
          <w:rFonts w:eastAsia="Times New Roman" w:cs="Times New Roman"/>
          <w:shd w:val="clear" w:color="auto" w:fill="FFFFFF"/>
        </w:rPr>
        <w:t xml:space="preserve">the Marcos dictatorship, </w:t>
      </w:r>
      <w:r>
        <w:rPr>
          <w:rFonts w:cs="Times New Roman"/>
          <w:lang w:eastAsia="zh-TW"/>
        </w:rPr>
        <w:t>the dissertation examines how</w:t>
      </w:r>
      <w:r w:rsidRPr="00413B93">
        <w:rPr>
          <w:rFonts w:cs="Times New Roman"/>
          <w:lang w:eastAsia="zh-TW"/>
        </w:rPr>
        <w:t xml:space="preserve"> art performed or displayed at the CCP was not beholden to the ideology of </w:t>
      </w:r>
      <w:r>
        <w:rPr>
          <w:rFonts w:cs="Times New Roman"/>
          <w:lang w:eastAsia="zh-TW"/>
        </w:rPr>
        <w:t>the institution</w:t>
      </w:r>
      <w:r w:rsidRPr="00413B93">
        <w:rPr>
          <w:rFonts w:cs="Times New Roman"/>
          <w:lang w:eastAsia="zh-TW"/>
        </w:rPr>
        <w:t>.</w:t>
      </w:r>
      <w:r>
        <w:rPr>
          <w:rFonts w:cs="Times New Roman"/>
          <w:lang w:eastAsia="zh-TW"/>
        </w:rPr>
        <w:t xml:space="preserve"> </w:t>
      </w:r>
    </w:p>
    <w:p w14:paraId="7C05830E" w14:textId="77777777" w:rsidR="00D248AF" w:rsidRPr="002E5A29" w:rsidRDefault="00D248AF" w:rsidP="00D248AF">
      <w:pPr>
        <w:ind w:firstLine="720"/>
        <w:contextualSpacing/>
        <w:rPr>
          <w:rFonts w:cs="Times New Roman"/>
        </w:rPr>
      </w:pPr>
      <w:r w:rsidRPr="000F6CB9">
        <w:rPr>
          <w:rFonts w:cs="Times New Roman"/>
          <w:i/>
        </w:rPr>
        <w:t xml:space="preserve">Material Conceptualisms: Philippine Art </w:t>
      </w:r>
      <w:r>
        <w:rPr>
          <w:rFonts w:cs="Times New Roman"/>
          <w:i/>
        </w:rPr>
        <w:t>U</w:t>
      </w:r>
      <w:r w:rsidRPr="000F6CB9">
        <w:rPr>
          <w:rFonts w:cs="Times New Roman"/>
          <w:i/>
        </w:rPr>
        <w:t>nder Authoritarianism,</w:t>
      </w:r>
      <w:r w:rsidRPr="000F6CB9">
        <w:rPr>
          <w:rFonts w:cs="Times New Roman"/>
        </w:rPr>
        <w:t xml:space="preserve"> </w:t>
      </w:r>
      <w:r w:rsidRPr="000F6CB9">
        <w:rPr>
          <w:rFonts w:cs="Times New Roman"/>
          <w:i/>
        </w:rPr>
        <w:t>1968–1986</w:t>
      </w:r>
      <w:r w:rsidRPr="000F6CB9">
        <w:rPr>
          <w:rFonts w:cs="Times New Roman"/>
        </w:rPr>
        <w:t xml:space="preserve"> examines conceptual art as a broad aesthetic category that offered a new field of action in the Philippines under Ferdinand and Imelda Marcos</w:t>
      </w:r>
      <w:r>
        <w:rPr>
          <w:rFonts w:cs="Times New Roman"/>
        </w:rPr>
        <w:t>es</w:t>
      </w:r>
      <w:r w:rsidRPr="000F6CB9">
        <w:rPr>
          <w:rFonts w:cs="Times New Roman"/>
        </w:rPr>
        <w:t>’ dictatorial control through four case studies: Jose Maceda, Roberto Chabet, artist collective Shop 6, and Luis “Junyee” Yee, Jr.</w:t>
      </w:r>
      <w:r>
        <w:rPr>
          <w:rFonts w:cs="Times New Roman"/>
        </w:rPr>
        <w:t xml:space="preserve"> While w</w:t>
      </w:r>
      <w:r w:rsidRPr="000F6CB9">
        <w:rPr>
          <w:rFonts w:cs="Times New Roman"/>
        </w:rPr>
        <w:t xml:space="preserve">orks by </w:t>
      </w:r>
      <w:r w:rsidRPr="000F6CB9">
        <w:rPr>
          <w:rFonts w:cs="Times New Roman"/>
        </w:rPr>
        <w:lastRenderedPageBreak/>
        <w:t>these artists were dismissed as complicit with the regime and too formalist or illegible</w:t>
      </w:r>
      <w:r>
        <w:rPr>
          <w:rFonts w:cs="Times New Roman"/>
        </w:rPr>
        <w:t xml:space="preserve"> to the local Philippine people, I </w:t>
      </w:r>
      <w:r w:rsidRPr="000F6CB9">
        <w:rPr>
          <w:rFonts w:cs="Times New Roman"/>
        </w:rPr>
        <w:t xml:space="preserve">counter that </w:t>
      </w:r>
      <w:r>
        <w:rPr>
          <w:rFonts w:cs="Times New Roman"/>
        </w:rPr>
        <w:t xml:space="preserve">overt dissension would have further justified </w:t>
      </w:r>
      <w:r w:rsidRPr="000F6CB9">
        <w:rPr>
          <w:rFonts w:cs="Times New Roman"/>
        </w:rPr>
        <w:t xml:space="preserve">the </w:t>
      </w:r>
      <w:r>
        <w:rPr>
          <w:rFonts w:cs="Times New Roman"/>
        </w:rPr>
        <w:t>Marcoses’ need for consolidat</w:t>
      </w:r>
      <w:r w:rsidRPr="000F6CB9">
        <w:rPr>
          <w:rFonts w:cs="Times New Roman"/>
        </w:rPr>
        <w:t>ed power.</w:t>
      </w:r>
      <w:r>
        <w:t xml:space="preserve"> Thus, in lieu of open resistance, </w:t>
      </w:r>
      <w:r>
        <w:rPr>
          <w:rFonts w:eastAsia="Times New Roman" w:cs="Times New Roman"/>
        </w:rPr>
        <w:t>c</w:t>
      </w:r>
      <w:r>
        <w:rPr>
          <w:rFonts w:cs="Times New Roman"/>
        </w:rPr>
        <w:t>onceptualism</w:t>
      </w:r>
      <w:r w:rsidRPr="000F6CB9">
        <w:rPr>
          <w:rFonts w:cs="Times New Roman"/>
        </w:rPr>
        <w:t>’s ambivalent form</w:t>
      </w:r>
      <w:r>
        <w:rPr>
          <w:rFonts w:cs="Times New Roman"/>
        </w:rPr>
        <w:t xml:space="preserve"> </w:t>
      </w:r>
      <w:r w:rsidRPr="000F6CB9">
        <w:rPr>
          <w:rFonts w:cs="Times New Roman"/>
        </w:rPr>
        <w:t>provides a model of how refusal coul</w:t>
      </w:r>
      <w:r>
        <w:rPr>
          <w:rFonts w:cs="Times New Roman"/>
        </w:rPr>
        <w:t xml:space="preserve">d operate under surveillance </w:t>
      </w:r>
      <w:r w:rsidRPr="000F6CB9">
        <w:rPr>
          <w:rFonts w:cs="Times New Roman"/>
        </w:rPr>
        <w:t>by</w:t>
      </w:r>
      <w:r w:rsidRPr="000F6CB9">
        <w:rPr>
          <w:rFonts w:eastAsia="Times New Roman" w:cs="Times New Roman"/>
        </w:rPr>
        <w:t xml:space="preserve"> </w:t>
      </w:r>
      <w:r>
        <w:rPr>
          <w:rFonts w:eastAsia="Times New Roman" w:cs="Times New Roman"/>
        </w:rPr>
        <w:t xml:space="preserve">instead </w:t>
      </w:r>
      <w:r w:rsidRPr="000F6CB9">
        <w:rPr>
          <w:rFonts w:eastAsia="Times New Roman" w:cs="Times New Roman"/>
        </w:rPr>
        <w:t>challenging sensorial experiences specific to the Marcoses’ technological and socio-political concerns</w:t>
      </w:r>
      <w:r w:rsidRPr="00550286">
        <w:rPr>
          <w:rFonts w:eastAsia="Times New Roman" w:cs="Times New Roman"/>
        </w:rPr>
        <w:t>.</w:t>
      </w:r>
      <w:r w:rsidRPr="00550286">
        <w:rPr>
          <w:rFonts w:cs="Times New Roman"/>
          <w:lang w:eastAsia="zh-TW"/>
        </w:rPr>
        <w:t xml:space="preserve"> </w:t>
      </w:r>
      <w:r w:rsidRPr="000F6CB9">
        <w:rPr>
          <w:rFonts w:eastAsia="Times New Roman" w:cs="Times New Roman"/>
          <w:shd w:val="clear" w:color="auto" w:fill="FFFFFF"/>
        </w:rPr>
        <w:t>Combining textual analysis of artist interviews, archival documents,</w:t>
      </w:r>
      <w:r>
        <w:rPr>
          <w:rFonts w:eastAsia="Times New Roman" w:cs="Times New Roman"/>
          <w:shd w:val="clear" w:color="auto" w:fill="FFFFFF"/>
        </w:rPr>
        <w:t xml:space="preserve"> artist essays,</w:t>
      </w:r>
      <w:r w:rsidRPr="000F6CB9">
        <w:rPr>
          <w:rFonts w:eastAsia="Times New Roman" w:cs="Times New Roman"/>
          <w:shd w:val="clear" w:color="auto" w:fill="FFFFFF"/>
        </w:rPr>
        <w:t xml:space="preserve"> and art criticism with sustained formal analysis of conceptual performances</w:t>
      </w:r>
      <w:r>
        <w:rPr>
          <w:rFonts w:eastAsia="Times New Roman" w:cs="Times New Roman"/>
          <w:shd w:val="clear" w:color="auto" w:fill="FFFFFF"/>
        </w:rPr>
        <w:t>, installations, and objects</w:t>
      </w:r>
      <w:r w:rsidRPr="000F6CB9">
        <w:rPr>
          <w:rFonts w:eastAsia="Times New Roman" w:cs="Times New Roman"/>
          <w:shd w:val="clear" w:color="auto" w:fill="FFFFFF"/>
        </w:rPr>
        <w:t>,</w:t>
      </w:r>
      <w:r w:rsidRPr="00550286">
        <w:rPr>
          <w:lang w:eastAsia="zh-TW"/>
        </w:rPr>
        <w:t xml:space="preserve"> </w:t>
      </w:r>
      <w:r>
        <w:t>the dissertation</w:t>
      </w:r>
      <w:r w:rsidRPr="00550286">
        <w:t xml:space="preserve"> reveal</w:t>
      </w:r>
      <w:r>
        <w:t>s how these seemin</w:t>
      </w:r>
      <w:r w:rsidRPr="00550286">
        <w:t>gly politically inn</w:t>
      </w:r>
      <w:r>
        <w:t xml:space="preserve">ocuous artworks by Maceda, Chabet, Shop 6, and Junyee propose everyday resistance as an unstable force that manifests in </w:t>
      </w:r>
      <w:r w:rsidRPr="00550286">
        <w:t xml:space="preserve">elastic and </w:t>
      </w:r>
      <w:r>
        <w:t xml:space="preserve">uncertain forms. </w:t>
      </w:r>
    </w:p>
    <w:p w14:paraId="4B3F2239" w14:textId="77777777" w:rsidR="009A57F9" w:rsidRDefault="009A57F9" w:rsidP="00BF64E5">
      <w:pPr>
        <w:pStyle w:val="Heading2"/>
        <w:pageBreakBefore/>
        <w:spacing w:before="1440"/>
        <w:rPr>
          <w:caps/>
        </w:rPr>
        <w:sectPr w:rsidR="009A57F9" w:rsidSect="009907A7">
          <w:pgSz w:w="12240" w:h="15840"/>
          <w:pgMar w:top="1440" w:right="1440" w:bottom="1440" w:left="1440" w:header="720" w:footer="720" w:gutter="0"/>
          <w:pgNumType w:fmt="lowerRoman"/>
          <w:cols w:space="720"/>
          <w:docGrid w:linePitch="360"/>
        </w:sectPr>
      </w:pPr>
    </w:p>
    <w:p w14:paraId="3D4F2371" w14:textId="6866CFCF" w:rsidR="00B13A03" w:rsidRPr="0072667C" w:rsidRDefault="00B13A03" w:rsidP="00C65C2F">
      <w:pPr>
        <w:pStyle w:val="Heading1"/>
      </w:pPr>
      <w:r w:rsidRPr="0072667C">
        <w:lastRenderedPageBreak/>
        <w:t>I</w:t>
      </w:r>
      <w:r w:rsidR="00BF64E5" w:rsidRPr="0072667C">
        <w:t>ntroduction</w:t>
      </w:r>
    </w:p>
    <w:p w14:paraId="5213B20D" w14:textId="58A28AB7" w:rsidR="00B13A03" w:rsidRDefault="00B13A03" w:rsidP="00C65C2F"/>
    <w:p w14:paraId="200F684A" w14:textId="77777777" w:rsidR="00B13A03" w:rsidRDefault="00B13A03" w:rsidP="00C65C2F">
      <w:pPr>
        <w:ind w:firstLine="720"/>
        <w:contextualSpacing/>
        <w:rPr>
          <w:rFonts w:cs="Times New Roman"/>
        </w:rPr>
      </w:pPr>
      <w:r w:rsidRPr="000870C1">
        <w:rPr>
          <w:rFonts w:cs="Times New Roman"/>
          <w:b/>
        </w:rPr>
        <w:t xml:space="preserve"> [</w:t>
      </w:r>
      <w:r>
        <w:rPr>
          <w:rFonts w:cs="Times New Roman"/>
          <w:b/>
        </w:rPr>
        <w:t>f</w:t>
      </w:r>
      <w:r w:rsidRPr="000870C1">
        <w:rPr>
          <w:rFonts w:cs="Times New Roman"/>
          <w:b/>
        </w:rPr>
        <w:t>ig. 0.1]</w:t>
      </w:r>
      <w:r>
        <w:rPr>
          <w:rFonts w:cs="Times New Roman"/>
        </w:rPr>
        <w:t xml:space="preserve"> In a photograph taken at the Cultural Center of the Philippines (CCP) in 1979, a woman stands on top of a set of corrugated metal sheets nestled in an alcove within the CCP Main Gallery. The metal sheets have been arranged in a moderate incline reminiscent of a rooftop, which also serves as the title of the work—</w:t>
      </w:r>
      <w:r>
        <w:rPr>
          <w:rFonts w:cs="Times New Roman"/>
          <w:i/>
        </w:rPr>
        <w:t xml:space="preserve">Bubong </w:t>
      </w:r>
      <w:r>
        <w:rPr>
          <w:rFonts w:cs="Times New Roman"/>
        </w:rPr>
        <w:t xml:space="preserve">(Roof). Canned lights attached to the ceiling illuminate </w:t>
      </w:r>
      <w:r>
        <w:rPr>
          <w:rFonts w:cs="Times New Roman"/>
          <w:i/>
        </w:rPr>
        <w:t xml:space="preserve">Bubong </w:t>
      </w:r>
      <w:r>
        <w:rPr>
          <w:rFonts w:cs="Times New Roman"/>
        </w:rPr>
        <w:t xml:space="preserve">and reveal the woman’s mirthful expression. She smiles as she stands towards the top of the installation, her feet angled towards a corner of the alcove to maintain her balance on the sloped surface. Though </w:t>
      </w:r>
      <w:r>
        <w:rPr>
          <w:rFonts w:cs="Times New Roman"/>
          <w:i/>
        </w:rPr>
        <w:t>Bubong</w:t>
      </w:r>
      <w:r>
        <w:rPr>
          <w:rFonts w:cs="Times New Roman"/>
        </w:rPr>
        <w:t xml:space="preserve"> fails to operate as an efficient covering or shelter, it effortlessly supported the weight of the woman—an inversion of a roof’s routine function. Two more women circle in front of </w:t>
      </w:r>
      <w:r>
        <w:rPr>
          <w:rFonts w:cs="Times New Roman"/>
          <w:i/>
        </w:rPr>
        <w:t>Bubong</w:t>
      </w:r>
      <w:r>
        <w:rPr>
          <w:rFonts w:cs="Times New Roman"/>
        </w:rPr>
        <w:t xml:space="preserve">. The women on the far right of the photograph looks down at the edge of the rusty rooftop while she moves towards it, as if she, too, is about to test the stability of the haphazard construction under her stacked heels.  </w:t>
      </w:r>
    </w:p>
    <w:p w14:paraId="0A20A83E" w14:textId="77777777" w:rsidR="00B13A03" w:rsidRDefault="00B13A03" w:rsidP="00C65C2F">
      <w:pPr>
        <w:ind w:firstLine="720"/>
        <w:contextualSpacing/>
        <w:rPr>
          <w:rFonts w:cs="Times New Roman"/>
        </w:rPr>
      </w:pPr>
      <w:r>
        <w:rPr>
          <w:rFonts w:cs="Times New Roman"/>
          <w:i/>
        </w:rPr>
        <w:t xml:space="preserve">Bubong </w:t>
      </w:r>
      <w:r>
        <w:rPr>
          <w:rFonts w:cs="Times New Roman"/>
        </w:rPr>
        <w:t xml:space="preserve">is a work by Joe Bautista installed at </w:t>
      </w:r>
      <w:r>
        <w:rPr>
          <w:rFonts w:cs="Times New Roman"/>
          <w:i/>
        </w:rPr>
        <w:t xml:space="preserve">Five Contemporary Sculptors </w:t>
      </w:r>
      <w:r>
        <w:rPr>
          <w:rFonts w:cs="Times New Roman"/>
        </w:rPr>
        <w:t>at the CCP in 1979. As indicated by its straightforward title, the exhibition included works by five contemporary sculptors in the Philippines: Napoleon V. Abueva, Ed Castrillo, Allan Cosio, Ginny Dandan, and Bautista. Despite the description of these artists as “sculptor” and thus their artwork as “sculpture,” notes for the exhibition identify Bautista as an artist who “creates situations.”</w:t>
      </w:r>
      <w:r>
        <w:rPr>
          <w:rStyle w:val="FootnoteReference"/>
          <w:rFonts w:cs="Times New Roman"/>
        </w:rPr>
        <w:footnoteReference w:id="1"/>
      </w:r>
      <w:r>
        <w:rPr>
          <w:rFonts w:cs="Times New Roman"/>
        </w:rPr>
        <w:t xml:space="preserve"> Instead of the conventional placement of sculpture on a pedestal, </w:t>
      </w:r>
      <w:r>
        <w:rPr>
          <w:rFonts w:cs="Times New Roman"/>
          <w:i/>
        </w:rPr>
        <w:t xml:space="preserve">Bubong </w:t>
      </w:r>
      <w:r>
        <w:rPr>
          <w:rFonts w:cs="Times New Roman"/>
        </w:rPr>
        <w:t xml:space="preserve">appears </w:t>
      </w:r>
      <w:r>
        <w:rPr>
          <w:rFonts w:cs="Times New Roman"/>
        </w:rPr>
        <w:lastRenderedPageBreak/>
        <w:t xml:space="preserve">built into the alcove, as if it were an architectural attachment rather than a free-standing object. The press announcement for the exhibition notes that </w:t>
      </w:r>
      <w:r>
        <w:rPr>
          <w:rFonts w:cs="Times New Roman"/>
          <w:i/>
        </w:rPr>
        <w:t xml:space="preserve">Bubong </w:t>
      </w:r>
      <w:r>
        <w:rPr>
          <w:rFonts w:cs="Times New Roman"/>
        </w:rPr>
        <w:t>“seems to have come straight from someone’s house.”</w:t>
      </w:r>
      <w:r>
        <w:rPr>
          <w:rStyle w:val="FootnoteReference"/>
          <w:rFonts w:cs="Times New Roman"/>
        </w:rPr>
        <w:footnoteReference w:id="2"/>
      </w:r>
      <w:r>
        <w:rPr>
          <w:rFonts w:cs="Times New Roman"/>
          <w:i/>
        </w:rPr>
        <w:t xml:space="preserve"> </w:t>
      </w:r>
      <w:r>
        <w:rPr>
          <w:rFonts w:cs="Times New Roman"/>
        </w:rPr>
        <w:t xml:space="preserve">Art critic Leonidas Benesa, one of Fernando Zobel’s star pupils in art criticism from Ateneo de Manila University, described the work displayed at </w:t>
      </w:r>
      <w:r>
        <w:rPr>
          <w:rFonts w:cs="Times New Roman"/>
          <w:i/>
        </w:rPr>
        <w:t xml:space="preserve">Five Contemporary Sculptors </w:t>
      </w:r>
      <w:r>
        <w:rPr>
          <w:rFonts w:cs="Times New Roman"/>
        </w:rPr>
        <w:t>as “situational sculpture.”</w:t>
      </w:r>
      <w:r>
        <w:rPr>
          <w:rStyle w:val="FootnoteReference"/>
          <w:rFonts w:cs="Times New Roman"/>
        </w:rPr>
        <w:footnoteReference w:id="3"/>
      </w:r>
      <w:r>
        <w:rPr>
          <w:rFonts w:cs="Times New Roman"/>
        </w:rPr>
        <w:t xml:space="preserve"> Benesa explained, “That is to say, the work being exhibited is not to be considered as something within a vacuum, but part of the entire ambiance, the surrounding, </w:t>
      </w:r>
      <w:r>
        <w:rPr>
          <w:rFonts w:cs="Times New Roman"/>
          <w:i/>
        </w:rPr>
        <w:t>in situ</w:t>
      </w:r>
      <w:r>
        <w:rPr>
          <w:rFonts w:cs="Times New Roman"/>
        </w:rPr>
        <w:t>. And the work is most successful if the spectator himself or herself is able to participate in the ‘concept’ or ‘experience’ of the artist-situationist.”</w:t>
      </w:r>
      <w:r>
        <w:rPr>
          <w:rStyle w:val="FootnoteReference"/>
          <w:rFonts w:cs="Times New Roman"/>
        </w:rPr>
        <w:footnoteReference w:id="4"/>
      </w:r>
      <w:r>
        <w:rPr>
          <w:rFonts w:cs="Times New Roman"/>
        </w:rPr>
        <w:t xml:space="preserve"> The three spectators in the abovementioned photograph appear to do exactly that—participate and find pleasure in Bautista’s work as they experience the rooftop structure from a vantage point usually unavailable to women in heels and flowing skirts. </w:t>
      </w:r>
    </w:p>
    <w:p w14:paraId="21E2FF55" w14:textId="77777777" w:rsidR="00B13A03" w:rsidRPr="004862BC" w:rsidRDefault="00B13A03" w:rsidP="00C65C2F">
      <w:pPr>
        <w:ind w:firstLine="720"/>
        <w:contextualSpacing/>
        <w:rPr>
          <w:rFonts w:cs="Times New Roman"/>
        </w:rPr>
      </w:pPr>
      <w:r w:rsidRPr="00E404D0">
        <w:rPr>
          <w:rFonts w:cs="Times New Roman"/>
        </w:rPr>
        <w:t xml:space="preserve">According to Bautista, however, </w:t>
      </w:r>
      <w:r w:rsidRPr="00E404D0">
        <w:rPr>
          <w:rFonts w:cs="Times New Roman"/>
          <w:i/>
        </w:rPr>
        <w:t>Bubong</w:t>
      </w:r>
      <w:r w:rsidRPr="00E404D0">
        <w:rPr>
          <w:rFonts w:cs="Times New Roman"/>
        </w:rPr>
        <w:t>’s installation in the CCP Main Gallery was short-lived. In an interview from the 1990s, Bautista recalled a conversation between First Lady Imelda Marcos and Lucrecia Kasilag,</w:t>
      </w:r>
      <w:r>
        <w:rPr>
          <w:rFonts w:cs="Times New Roman"/>
        </w:rPr>
        <w:t xml:space="preserve"> then president of the Cultural </w:t>
      </w:r>
      <w:r w:rsidRPr="00E404D0">
        <w:rPr>
          <w:rFonts w:cs="Times New Roman"/>
        </w:rPr>
        <w:t xml:space="preserve">Center of the Philippines, that occurred upon </w:t>
      </w:r>
      <w:r>
        <w:rPr>
          <w:rFonts w:cs="Times New Roman"/>
        </w:rPr>
        <w:t xml:space="preserve">Imelda’s </w:t>
      </w:r>
      <w:r w:rsidRPr="00E404D0">
        <w:rPr>
          <w:rFonts w:cs="Times New Roman"/>
        </w:rPr>
        <w:t>viewi</w:t>
      </w:r>
      <w:r>
        <w:rPr>
          <w:rFonts w:cs="Times New Roman"/>
        </w:rPr>
        <w:t xml:space="preserve">ng </w:t>
      </w:r>
      <w:r>
        <w:rPr>
          <w:rFonts w:cs="Times New Roman"/>
          <w:i/>
        </w:rPr>
        <w:t>Bubong</w:t>
      </w:r>
      <w:r w:rsidRPr="00E404D0">
        <w:rPr>
          <w:rFonts w:cs="Times New Roman"/>
        </w:rPr>
        <w:t xml:space="preserve">. </w:t>
      </w:r>
      <w:r>
        <w:rPr>
          <w:rFonts w:cs="Times New Roman"/>
        </w:rPr>
        <w:t xml:space="preserve">He divulged that Imelda </w:t>
      </w:r>
      <w:r w:rsidRPr="00E404D0">
        <w:rPr>
          <w:rFonts w:cs="Times New Roman"/>
        </w:rPr>
        <w:t>proclaimed, “This is not supposed to be here. We don’t have slums here. We are a developing county and I am promoting the Philippines. We don’t have slums here.”</w:t>
      </w:r>
      <w:r w:rsidRPr="00E404D0">
        <w:rPr>
          <w:rStyle w:val="FootnoteReference"/>
          <w:rFonts w:cs="Times New Roman"/>
        </w:rPr>
        <w:footnoteReference w:id="5"/>
      </w:r>
      <w:r w:rsidRPr="00E404D0">
        <w:rPr>
          <w:rFonts w:cs="Times New Roman"/>
        </w:rPr>
        <w:t xml:space="preserve"> </w:t>
      </w:r>
      <w:r>
        <w:rPr>
          <w:rFonts w:cs="Times New Roman"/>
        </w:rPr>
        <w:t xml:space="preserve">Bautista then </w:t>
      </w:r>
      <w:r w:rsidRPr="00E404D0">
        <w:rPr>
          <w:rFonts w:cs="Times New Roman"/>
        </w:rPr>
        <w:t>denied</w:t>
      </w:r>
      <w:r>
        <w:rPr>
          <w:rFonts w:cs="Times New Roman"/>
        </w:rPr>
        <w:t xml:space="preserve"> in the interview</w:t>
      </w:r>
      <w:r w:rsidRPr="00E404D0">
        <w:rPr>
          <w:rFonts w:cs="Times New Roman"/>
        </w:rPr>
        <w:t xml:space="preserve"> that his rooftop installation had anything to do with slums, stating, “I wanted the viewer to </w:t>
      </w:r>
      <w:r w:rsidRPr="00E404D0">
        <w:rPr>
          <w:rFonts w:cs="Times New Roman"/>
        </w:rPr>
        <w:lastRenderedPageBreak/>
        <w:t>experience</w:t>
      </w:r>
      <w:r>
        <w:rPr>
          <w:rFonts w:cs="Times New Roman"/>
        </w:rPr>
        <w:t>...</w:t>
      </w:r>
      <w:r w:rsidRPr="00E404D0">
        <w:rPr>
          <w:rFonts w:cs="Times New Roman"/>
        </w:rPr>
        <w:t>how it is to be on top of a roof. That is what I saw, rusty rooftops</w:t>
      </w:r>
      <w:r>
        <w:rPr>
          <w:rFonts w:cs="Times New Roman"/>
        </w:rPr>
        <w:t>...</w:t>
      </w:r>
      <w:r w:rsidRPr="00E404D0">
        <w:rPr>
          <w:rFonts w:cs="Times New Roman"/>
        </w:rPr>
        <w:t>.I didn’t associate</w:t>
      </w:r>
      <w:r>
        <w:rPr>
          <w:rFonts w:cs="Times New Roman"/>
        </w:rPr>
        <w:t xml:space="preserve"> it with squatters.”</w:t>
      </w:r>
      <w:r w:rsidRPr="0066689B">
        <w:rPr>
          <w:rStyle w:val="FootnoteReference"/>
          <w:rFonts w:cs="Times New Roman"/>
        </w:rPr>
        <w:t xml:space="preserve"> </w:t>
      </w:r>
      <w:r w:rsidRPr="00E404D0">
        <w:rPr>
          <w:rStyle w:val="FootnoteReference"/>
          <w:rFonts w:cs="Times New Roman"/>
        </w:rPr>
        <w:footnoteReference w:id="6"/>
      </w:r>
      <w:r>
        <w:rPr>
          <w:rFonts w:cs="Times New Roman"/>
        </w:rPr>
        <w:t xml:space="preserve"> Despite these</w:t>
      </w:r>
      <w:r w:rsidRPr="00E404D0">
        <w:rPr>
          <w:rFonts w:cs="Times New Roman"/>
        </w:rPr>
        <w:t xml:space="preserve"> objections, Bautis</w:t>
      </w:r>
      <w:r>
        <w:rPr>
          <w:rFonts w:cs="Times New Roman"/>
        </w:rPr>
        <w:t>ta remark</w:t>
      </w:r>
      <w:r w:rsidRPr="00E404D0">
        <w:rPr>
          <w:rFonts w:cs="Times New Roman"/>
        </w:rPr>
        <w:t xml:space="preserve">ed that </w:t>
      </w:r>
      <w:r w:rsidRPr="00E404D0">
        <w:rPr>
          <w:rFonts w:cs="Times New Roman"/>
          <w:i/>
        </w:rPr>
        <w:t xml:space="preserve">Bubong </w:t>
      </w:r>
      <w:r w:rsidRPr="00E404D0">
        <w:rPr>
          <w:rFonts w:cs="Times New Roman"/>
        </w:rPr>
        <w:t>was taken down shortly after the incident</w:t>
      </w:r>
      <w:r>
        <w:rPr>
          <w:rFonts w:cs="Times New Roman"/>
        </w:rPr>
        <w:t>, stating</w:t>
      </w:r>
      <w:r w:rsidRPr="00E404D0">
        <w:rPr>
          <w:rFonts w:cs="Times New Roman"/>
        </w:rPr>
        <w:t xml:space="preserve"> “I was even wondering why they had it removed</w:t>
      </w:r>
      <w:r>
        <w:rPr>
          <w:rFonts w:cs="Times New Roman"/>
        </w:rPr>
        <w:t>...</w:t>
      </w:r>
      <w:r w:rsidRPr="00E404D0">
        <w:rPr>
          <w:rFonts w:cs="Times New Roman"/>
        </w:rPr>
        <w:t>this is not rebellion—why, this is even relaxed, playful</w:t>
      </w:r>
      <w:r>
        <w:rPr>
          <w:rFonts w:cs="Times New Roman"/>
        </w:rPr>
        <w:t>....</w:t>
      </w:r>
      <w:r w:rsidRPr="00E404D0">
        <w:rPr>
          <w:rFonts w:cs="Times New Roman"/>
        </w:rPr>
        <w:t>A lot of people, wearing high heels, would actually go up</w:t>
      </w:r>
      <w:r>
        <w:rPr>
          <w:rFonts w:cs="Times New Roman"/>
        </w:rPr>
        <w:t>.</w:t>
      </w:r>
      <w:r w:rsidRPr="00E404D0">
        <w:rPr>
          <w:rFonts w:cs="Times New Roman"/>
        </w:rPr>
        <w:t>”</w:t>
      </w:r>
      <w:r w:rsidRPr="00E404D0">
        <w:rPr>
          <w:rStyle w:val="FootnoteReference"/>
          <w:rFonts w:cs="Times New Roman"/>
        </w:rPr>
        <w:footnoteReference w:id="7"/>
      </w:r>
      <w:r>
        <w:rPr>
          <w:rFonts w:cs="Times New Roman"/>
        </w:rPr>
        <w:t xml:space="preserve"> Bautista also observed that during “that time of the exhibition there was a convention going on—MIFF  (Manila International Film Festival) maybe,” suggesting that the presence of a large international delegation near the CCP might have further solidified Imelda’s insistence to erase the semblance of slums from the exhibition.</w:t>
      </w:r>
      <w:r>
        <w:rPr>
          <w:rStyle w:val="FootnoteReference"/>
          <w:rFonts w:cs="Times New Roman"/>
        </w:rPr>
        <w:footnoteReference w:id="8"/>
      </w:r>
      <w:r>
        <w:rPr>
          <w:rFonts w:cs="Times New Roman"/>
        </w:rPr>
        <w:t xml:space="preserve"> </w:t>
      </w:r>
    </w:p>
    <w:p w14:paraId="1C6A2B2F" w14:textId="04593887" w:rsidR="00B13A03" w:rsidRPr="000870C1" w:rsidRDefault="00B13A03" w:rsidP="00C65C2F">
      <w:pPr>
        <w:ind w:firstLine="720"/>
        <w:contextualSpacing/>
        <w:rPr>
          <w:rFonts w:cs="Times New Roman"/>
        </w:rPr>
      </w:pPr>
      <w:r>
        <w:rPr>
          <w:rFonts w:cs="Times New Roman"/>
        </w:rPr>
        <w:t>I begin with an extended discussion of</w:t>
      </w:r>
      <w:r w:rsidRPr="00E404D0">
        <w:rPr>
          <w:rFonts w:cs="Times New Roman"/>
        </w:rPr>
        <w:t xml:space="preserve"> </w:t>
      </w:r>
      <w:r w:rsidRPr="00E404D0">
        <w:rPr>
          <w:rFonts w:cs="Times New Roman"/>
          <w:i/>
        </w:rPr>
        <w:t xml:space="preserve">Bubong </w:t>
      </w:r>
      <w:r w:rsidRPr="00E404D0">
        <w:rPr>
          <w:rFonts w:cs="Times New Roman"/>
        </w:rPr>
        <w:t>be</w:t>
      </w:r>
      <w:r>
        <w:rPr>
          <w:rFonts w:cs="Times New Roman"/>
        </w:rPr>
        <w:t>cause the work and its reception synthesize many of the</w:t>
      </w:r>
      <w:r w:rsidRPr="00E404D0">
        <w:rPr>
          <w:rFonts w:cs="Times New Roman"/>
        </w:rPr>
        <w:t xml:space="preserve"> </w:t>
      </w:r>
      <w:r>
        <w:rPr>
          <w:rFonts w:cs="Times New Roman"/>
        </w:rPr>
        <w:t xml:space="preserve">important </w:t>
      </w:r>
      <w:r w:rsidRPr="00E404D0">
        <w:rPr>
          <w:rFonts w:cs="Times New Roman"/>
        </w:rPr>
        <w:t>themes or recurring tropes</w:t>
      </w:r>
      <w:r>
        <w:rPr>
          <w:rFonts w:cs="Times New Roman"/>
        </w:rPr>
        <w:t xml:space="preserve"> that appear throughout my dissertation, such as the participant role of the spectator, inefficient or un-functional employment of the everyday and found materials that engage with its surroundings, and the fluidity of rebellion or perception of it. The anecdote also prominently features representation from dominant players in discussing art in Manila from the 1970s: the artist, the spectator, the critic, and the autocratic State in the form of Imelda Marcos and the CCP. By beginning with a description of a photograph rather than of </w:t>
      </w:r>
      <w:r>
        <w:rPr>
          <w:rFonts w:cs="Times New Roman"/>
          <w:i/>
        </w:rPr>
        <w:t xml:space="preserve">Bubong </w:t>
      </w:r>
      <w:r>
        <w:rPr>
          <w:rFonts w:cs="Times New Roman"/>
        </w:rPr>
        <w:t xml:space="preserve">itself, I also wish to draw attention to two other important participants in this history—the photographer who documents the artwork and the contemporary viewer, myself included, who must analyze many of these ephemeral objects and installations through second-hand accounts and fallible memories of those present through the 1970s and 80s. Moreover, Bautista’s mistaken recollection that </w:t>
      </w:r>
      <w:r>
        <w:rPr>
          <w:rFonts w:cs="Times New Roman"/>
          <w:i/>
        </w:rPr>
        <w:t xml:space="preserve">Bubong </w:t>
      </w:r>
      <w:r>
        <w:rPr>
          <w:rFonts w:cs="Times New Roman"/>
        </w:rPr>
        <w:t xml:space="preserve">was removed due to </w:t>
      </w:r>
      <w:r>
        <w:rPr>
          <w:rFonts w:cs="Times New Roman"/>
        </w:rPr>
        <w:lastRenderedPageBreak/>
        <w:t xml:space="preserve">an international event highlights some of the anxiety artists in the Philippines felt about art’s instrumentalization for diplomatic and economic ends.  </w:t>
      </w:r>
    </w:p>
    <w:p w14:paraId="3007729B" w14:textId="25D581BF" w:rsidR="00B13A03" w:rsidRDefault="00B13A03" w:rsidP="00C65C2F">
      <w:pPr>
        <w:ind w:firstLine="720"/>
        <w:contextualSpacing/>
        <w:rPr>
          <w:rFonts w:cs="Times New Roman"/>
        </w:rPr>
      </w:pPr>
      <w:r>
        <w:rPr>
          <w:rFonts w:cs="Times New Roman"/>
          <w:i/>
        </w:rPr>
        <w:t>Material Conceptualisms: Philippine Art</w:t>
      </w:r>
      <w:r w:rsidRPr="00E404D0">
        <w:rPr>
          <w:rFonts w:cs="Times New Roman"/>
          <w:i/>
        </w:rPr>
        <w:t xml:space="preserve"> unde</w:t>
      </w:r>
      <w:r>
        <w:rPr>
          <w:rFonts w:cs="Times New Roman"/>
          <w:i/>
        </w:rPr>
        <w:t>r Authoritarianism</w:t>
      </w:r>
      <w:r w:rsidRPr="00E404D0">
        <w:rPr>
          <w:rFonts w:cs="Times New Roman"/>
          <w:i/>
        </w:rPr>
        <w:t>,</w:t>
      </w:r>
      <w:r w:rsidRPr="00E404D0">
        <w:rPr>
          <w:rFonts w:cs="Times New Roman"/>
        </w:rPr>
        <w:t xml:space="preserve"> </w:t>
      </w:r>
      <w:r>
        <w:rPr>
          <w:rFonts w:cs="Times New Roman"/>
          <w:i/>
        </w:rPr>
        <w:t>1968–</w:t>
      </w:r>
      <w:r w:rsidRPr="00E404D0">
        <w:rPr>
          <w:rFonts w:cs="Times New Roman"/>
          <w:i/>
        </w:rPr>
        <w:t>1986</w:t>
      </w:r>
      <w:r>
        <w:rPr>
          <w:rFonts w:cs="Times New Roman"/>
        </w:rPr>
        <w:t xml:space="preserve"> examines </w:t>
      </w:r>
      <w:r w:rsidRPr="00E404D0">
        <w:rPr>
          <w:rFonts w:cs="Times New Roman"/>
        </w:rPr>
        <w:t>conceptual art</w:t>
      </w:r>
      <w:r>
        <w:rPr>
          <w:rFonts w:cs="Times New Roman"/>
        </w:rPr>
        <w:t xml:space="preserve"> as a broad aesthetic category that offered a new field of action in the Philippines under</w:t>
      </w:r>
      <w:r w:rsidRPr="00E404D0">
        <w:rPr>
          <w:rFonts w:cs="Times New Roman"/>
        </w:rPr>
        <w:t xml:space="preserve"> Ferdinand and Imelda Marcoses’ dictatorial</w:t>
      </w:r>
      <w:r>
        <w:rPr>
          <w:rFonts w:cs="Times New Roman"/>
        </w:rPr>
        <w:t xml:space="preserve"> control t</w:t>
      </w:r>
      <w:r w:rsidRPr="00E404D0">
        <w:rPr>
          <w:rFonts w:cs="Times New Roman"/>
        </w:rPr>
        <w:t>hrough</w:t>
      </w:r>
      <w:r>
        <w:rPr>
          <w:rFonts w:cs="Times New Roman"/>
        </w:rPr>
        <w:t xml:space="preserve"> four case studies:</w:t>
      </w:r>
      <w:r w:rsidRPr="00E404D0">
        <w:rPr>
          <w:rFonts w:cs="Times New Roman"/>
        </w:rPr>
        <w:t xml:space="preserve"> Jose Maceda, Roberto Chabet, artist collective Sh</w:t>
      </w:r>
      <w:r>
        <w:rPr>
          <w:rFonts w:cs="Times New Roman"/>
        </w:rPr>
        <w:t>op 6, and Luis “Junyee” Yee, Jr. During his presidency from 1965 to 1986, Marcos</w:t>
      </w:r>
      <w:r w:rsidRPr="00823B6E">
        <w:rPr>
          <w:rFonts w:cs="Times New Roman"/>
        </w:rPr>
        <w:t xml:space="preserve"> imposed martial law in the Philippines from 1972 to 1981 under the guise of supp</w:t>
      </w:r>
      <w:r>
        <w:rPr>
          <w:rFonts w:cs="Times New Roman"/>
        </w:rPr>
        <w:t>ressing communist takeover and</w:t>
      </w:r>
      <w:r w:rsidRPr="00823B6E">
        <w:rPr>
          <w:rFonts w:cs="Times New Roman"/>
        </w:rPr>
        <w:t xml:space="preserve"> civil disobedience.</w:t>
      </w:r>
      <w:r w:rsidRPr="00823B6E">
        <w:rPr>
          <w:rStyle w:val="FootnoteReference"/>
          <w:rFonts w:cs="Times New Roman"/>
        </w:rPr>
        <w:footnoteReference w:id="9"/>
      </w:r>
      <w:r w:rsidRPr="00823B6E">
        <w:rPr>
          <w:rFonts w:cs="Times New Roman"/>
        </w:rPr>
        <w:t xml:space="preserve"> Declaration of martial law resulted in the elimination of independent press, the limitation of assembly and movement due to strict curfews, and covert junctures of violence and secret ass</w:t>
      </w:r>
      <w:r>
        <w:rPr>
          <w:rFonts w:cs="Times New Roman"/>
        </w:rPr>
        <w:t>assinations.</w:t>
      </w:r>
      <w:r>
        <w:rPr>
          <w:rStyle w:val="FootnoteReference"/>
          <w:rFonts w:cs="Times New Roman"/>
        </w:rPr>
        <w:footnoteReference w:id="10"/>
      </w:r>
      <w:r>
        <w:rPr>
          <w:rFonts w:cs="Times New Roman"/>
        </w:rPr>
        <w:t xml:space="preserve"> Coinciding with over a</w:t>
      </w:r>
      <w:r w:rsidRPr="00823B6E">
        <w:rPr>
          <w:rFonts w:cs="Times New Roman"/>
        </w:rPr>
        <w:t xml:space="preserve"> decade of coe</w:t>
      </w:r>
      <w:r>
        <w:rPr>
          <w:rFonts w:cs="Times New Roman"/>
        </w:rPr>
        <w:t xml:space="preserve">rcion, control and suppression, however, </w:t>
      </w:r>
      <w:r w:rsidRPr="00823B6E">
        <w:rPr>
          <w:rFonts w:cs="Times New Roman"/>
        </w:rPr>
        <w:t>was a flourishing art scene</w:t>
      </w:r>
      <w:r>
        <w:rPr>
          <w:rFonts w:cs="Times New Roman"/>
        </w:rPr>
        <w:t xml:space="preserve">—one that included “situational sculpture” like </w:t>
      </w:r>
      <w:r>
        <w:rPr>
          <w:rFonts w:cs="Times New Roman"/>
          <w:i/>
        </w:rPr>
        <w:t>Bubong</w:t>
      </w:r>
      <w:r>
        <w:rPr>
          <w:rFonts w:cs="Times New Roman"/>
        </w:rPr>
        <w:t>—which</w:t>
      </w:r>
      <w:r w:rsidRPr="00823B6E">
        <w:rPr>
          <w:rFonts w:cs="Times New Roman"/>
        </w:rPr>
        <w:t xml:space="preserve"> developed within the walls of the Cultural Center of the Philippines, a gargantuan concrete structure constructed largely due to Imelda Marcos’s </w:t>
      </w:r>
      <w:r>
        <w:rPr>
          <w:rFonts w:cs="Times New Roman"/>
        </w:rPr>
        <w:t xml:space="preserve">political and personal </w:t>
      </w:r>
      <w:r w:rsidRPr="00823B6E">
        <w:rPr>
          <w:rFonts w:cs="Times New Roman"/>
        </w:rPr>
        <w:t>interest in</w:t>
      </w:r>
      <w:r>
        <w:rPr>
          <w:rFonts w:cs="Times New Roman"/>
        </w:rPr>
        <w:t xml:space="preserve"> the arts and </w:t>
      </w:r>
      <w:r w:rsidRPr="00823B6E">
        <w:rPr>
          <w:rFonts w:cs="Times New Roman"/>
        </w:rPr>
        <w:t>cultural diplomacy.</w:t>
      </w:r>
      <w:r w:rsidRPr="00823B6E">
        <w:rPr>
          <w:rStyle w:val="FootnoteReference"/>
          <w:rFonts w:cs="Times New Roman"/>
        </w:rPr>
        <w:footnoteReference w:id="11"/>
      </w:r>
      <w:r w:rsidRPr="00823B6E">
        <w:rPr>
          <w:rFonts w:cs="Times New Roman"/>
        </w:rPr>
        <w:t xml:space="preserve"> </w:t>
      </w:r>
      <w:r>
        <w:rPr>
          <w:rFonts w:cs="Times New Roman"/>
        </w:rPr>
        <w:t>I argue that conceptual art—a term I will clarify further in the introduction—</w:t>
      </w:r>
      <w:r>
        <w:rPr>
          <w:rFonts w:cs="Times New Roman"/>
        </w:rPr>
        <w:lastRenderedPageBreak/>
        <w:t xml:space="preserve">presented novel ways to challenge Ferdinand and Imelda Marcoses’ authoritarianism through visual, aural, and tactile acts that compromised the administration’s sociopolitical ideals. </w:t>
      </w:r>
    </w:p>
    <w:p w14:paraId="28C4778E" w14:textId="77777777" w:rsidR="00B13A03" w:rsidRDefault="00B13A03" w:rsidP="00C65C2F">
      <w:pPr>
        <w:ind w:firstLine="720"/>
        <w:contextualSpacing/>
        <w:rPr>
          <w:rFonts w:eastAsia="Times New Roman" w:cs="Times New Roman"/>
          <w:color w:val="222222"/>
          <w:shd w:val="clear" w:color="auto" w:fill="FFFFFF"/>
        </w:rPr>
      </w:pPr>
      <w:r>
        <w:rPr>
          <w:rFonts w:cs="Times New Roman"/>
        </w:rPr>
        <w:t xml:space="preserve">According to an unpublished report by Cherubim Quizon, more than half of all presidential issuances between Marcos’ imposition of martial law in 1972 to his deposition in 1986 had </w:t>
      </w:r>
      <w:r w:rsidRPr="00BE1ADC">
        <w:rPr>
          <w:rFonts w:cs="Times New Roman"/>
        </w:rPr>
        <w:t>immediate bearing on the relationship between the arts and the state in the Philippines.</w:t>
      </w:r>
      <w:r>
        <w:rPr>
          <w:rStyle w:val="FootnoteReference"/>
          <w:rFonts w:cs="Times New Roman"/>
        </w:rPr>
        <w:footnoteReference w:id="12"/>
      </w:r>
      <w:r>
        <w:rPr>
          <w:rFonts w:cs="Times New Roman"/>
        </w:rPr>
        <w:t xml:space="preserve"> The significant amount of attention given to the arts by the Marcos administration undoubtedly occurred because of First Lady Imelda Marcos, whose “numerous attempts to spread beauty and culture,” historian Vicente Rafael claims, were “logical extensions of Ferdinand’s attempts to leave traces of his power everywhere.”</w:t>
      </w:r>
      <w:r>
        <w:rPr>
          <w:rStyle w:val="FootnoteReference"/>
          <w:rFonts w:cs="Times New Roman"/>
        </w:rPr>
        <w:footnoteReference w:id="13"/>
      </w:r>
      <w:r>
        <w:rPr>
          <w:rFonts w:cs="Times New Roman"/>
        </w:rPr>
        <w:t xml:space="preserve"> Imelda played a key role in “projecting an international image for the Philippines” as she turned “state power into a series of spectacles, such as cultural centers, film festivals, historically themed parks, five-star hotels, and glitzy international conferences.”</w:t>
      </w:r>
      <w:r>
        <w:rPr>
          <w:rStyle w:val="FootnoteReference"/>
          <w:rFonts w:cs="Times New Roman"/>
        </w:rPr>
        <w:footnoteReference w:id="14"/>
      </w:r>
      <w:r>
        <w:rPr>
          <w:rFonts w:cs="Times New Roman"/>
        </w:rPr>
        <w:t xml:space="preserve"> The First Lady, who</w:t>
      </w:r>
      <w:r>
        <w:rPr>
          <w:rFonts w:eastAsia="Times New Roman" w:cs="Times New Roman"/>
          <w:color w:val="222222"/>
          <w:shd w:val="clear" w:color="auto" w:fill="FFFFFF"/>
        </w:rPr>
        <w:t xml:space="preserve"> was formerly Miss Manila, was known for using her beauty and formidable charm to secure the foreign funds that would develop the arts infrastructure in Metro Manila. </w:t>
      </w:r>
    </w:p>
    <w:p w14:paraId="142B54DC" w14:textId="77777777" w:rsidR="00B13A03" w:rsidRPr="00DD6A8A" w:rsidRDefault="00B13A03" w:rsidP="00C65C2F">
      <w:pPr>
        <w:ind w:firstLine="720"/>
        <w:contextualSpacing/>
        <w:rPr>
          <w:rFonts w:cs="Times New Roman"/>
        </w:rPr>
      </w:pPr>
      <w:r w:rsidRPr="00CF4983">
        <w:rPr>
          <w:rFonts w:cs="Times New Roman"/>
        </w:rPr>
        <w:t xml:space="preserve">In </w:t>
      </w:r>
      <w:r w:rsidRPr="00CF4983">
        <w:rPr>
          <w:rFonts w:cs="Times New Roman"/>
          <w:i/>
        </w:rPr>
        <w:t>Edifice Complex</w:t>
      </w:r>
      <w:r w:rsidRPr="00CF4983">
        <w:rPr>
          <w:rFonts w:cs="Times New Roman"/>
        </w:rPr>
        <w:t xml:space="preserve">, </w:t>
      </w:r>
      <w:r>
        <w:rPr>
          <w:rFonts w:cs="Times New Roman"/>
        </w:rPr>
        <w:t>Gerard Lico criticizes the Marcoses’ interest in developing infrastructure for the arts to their political ambitions of progress and internationalism. He writes:</w:t>
      </w:r>
    </w:p>
    <w:p w14:paraId="5D634054" w14:textId="77777777" w:rsidR="00B13A03" w:rsidRPr="0067324E" w:rsidRDefault="00B13A03" w:rsidP="00C65C2F">
      <w:pPr>
        <w:ind w:firstLine="720"/>
        <w:contextualSpacing/>
        <w:rPr>
          <w:rFonts w:eastAsia="Times New Roman" w:cs="Times New Roman"/>
          <w:color w:val="222222"/>
          <w:shd w:val="clear" w:color="auto" w:fill="FFFFFF"/>
        </w:rPr>
      </w:pPr>
    </w:p>
    <w:p w14:paraId="43A7D080" w14:textId="77777777" w:rsidR="00B13A03" w:rsidRDefault="00B13A03" w:rsidP="00C65C2F">
      <w:pPr>
        <w:spacing w:line="360" w:lineRule="auto"/>
        <w:ind w:left="720"/>
        <w:contextualSpacing/>
        <w:rPr>
          <w:rFonts w:eastAsia="Times New Roman" w:cs="Times New Roman"/>
          <w:color w:val="222222"/>
          <w:shd w:val="clear" w:color="auto" w:fill="FFFFFF"/>
        </w:rPr>
      </w:pPr>
      <w:r w:rsidRPr="00CF4983">
        <w:rPr>
          <w:rFonts w:cs="Times New Roman"/>
        </w:rPr>
        <w:t xml:space="preserve">To showcase the myth of modern progress under martial law, the Marcos regime never ceased to scout for every opportunity to host international events. For the first couple, </w:t>
      </w:r>
      <w:r w:rsidRPr="00CF4983">
        <w:rPr>
          <w:rFonts w:cs="Times New Roman"/>
        </w:rPr>
        <w:lastRenderedPageBreak/>
        <w:t xml:space="preserve">hosting meant achieving media coverage, a chance to promote the Philippines globally, in order to gain acceptance. The promotion of urban image is of particular importance. </w:t>
      </w:r>
      <w:r>
        <w:rPr>
          <w:rFonts w:cs="Times New Roman"/>
        </w:rPr>
        <w:t>...</w:t>
      </w:r>
      <w:r w:rsidRPr="00CF4983">
        <w:rPr>
          <w:rFonts w:cs="Times New Roman"/>
        </w:rPr>
        <w:t>What better way to sell a progressive image of Manila and simultaneously usher in a new era in the life of the nation than through distinctive modern architecture and leading-edge infrastructure programs? And of course, the modernization scheme and the spectacle of urban modernity would be incomplete without its emphasis on the finest details of art and culture</w:t>
      </w:r>
      <w:r>
        <w:rPr>
          <w:rFonts w:cs="Times New Roman"/>
        </w:rPr>
        <w:t>.</w:t>
      </w:r>
      <w:r>
        <w:rPr>
          <w:rStyle w:val="FootnoteReference"/>
          <w:rFonts w:cs="Times New Roman"/>
        </w:rPr>
        <w:footnoteReference w:id="15"/>
      </w:r>
      <w:r>
        <w:rPr>
          <w:rFonts w:eastAsia="Times New Roman" w:cs="Times New Roman"/>
          <w:color w:val="222222"/>
          <w:shd w:val="clear" w:color="auto" w:fill="FFFFFF"/>
        </w:rPr>
        <w:t xml:space="preserve"> </w:t>
      </w:r>
    </w:p>
    <w:p w14:paraId="17F68D41" w14:textId="77777777" w:rsidR="00B13A03" w:rsidRDefault="00B13A03" w:rsidP="00C65C2F">
      <w:pPr>
        <w:ind w:firstLine="720"/>
        <w:contextualSpacing/>
        <w:rPr>
          <w:rFonts w:cs="Times New Roman"/>
        </w:rPr>
      </w:pPr>
    </w:p>
    <w:p w14:paraId="6895A66A" w14:textId="77777777" w:rsidR="00B13A03" w:rsidRDefault="00B13A03" w:rsidP="00C65C2F">
      <w:pPr>
        <w:contextualSpacing/>
        <w:rPr>
          <w:rFonts w:cs="Times New Roman"/>
        </w:rPr>
      </w:pPr>
      <w:r>
        <w:rPr>
          <w:rFonts w:eastAsia="Times New Roman" w:cs="Times New Roman"/>
          <w:color w:val="222222"/>
          <w:shd w:val="clear" w:color="auto" w:fill="FFFFFF"/>
        </w:rPr>
        <w:t xml:space="preserve">Imelda sought artistic internationalism through inversion of its previous terms—the import of foreign actors and agents into the Philippines to establish it as an international center rather than the export of local artists to foreign exhibitions. On the one hand, </w:t>
      </w:r>
      <w:r>
        <w:rPr>
          <w:rFonts w:cs="Times New Roman"/>
        </w:rPr>
        <w:t xml:space="preserve">art and infrastructure for the arts played an immensely important role in presenting the Philippines as a progressive nation worthy of international patronage under the Marcos administration. Yet, on the other, the regime’s support for the arts and arts infrastructure helped to fund an experimental art scene that took as its primary </w:t>
      </w:r>
      <w:proofErr w:type="gramStart"/>
      <w:r>
        <w:rPr>
          <w:rFonts w:cs="Times New Roman"/>
        </w:rPr>
        <w:t>interests</w:t>
      </w:r>
      <w:proofErr w:type="gramEnd"/>
      <w:r>
        <w:rPr>
          <w:rFonts w:cs="Times New Roman"/>
        </w:rPr>
        <w:t xml:space="preserve"> waste, abjection, and disorder that contradicted Imelda’s “urban beautification” efforts, which included “cleaning up the squatter community eyesores.”</w:t>
      </w:r>
      <w:r>
        <w:rPr>
          <w:rStyle w:val="FootnoteReference"/>
          <w:rFonts w:cs="Times New Roman"/>
        </w:rPr>
        <w:footnoteReference w:id="16"/>
      </w:r>
    </w:p>
    <w:p w14:paraId="501E2C5D" w14:textId="77777777" w:rsidR="00B13A03" w:rsidRDefault="00B13A03" w:rsidP="00C65C2F">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During her campaign efforts for Marcos in September, 1965, Imelda remarked that one of her projects, in addition to a social welfare program, would be “the construction of a cultural center for the development of the Filipino soul, which...is just as essential to nation-building.”</w:t>
      </w:r>
      <w:r>
        <w:rPr>
          <w:rStyle w:val="FootnoteReference"/>
          <w:rFonts w:eastAsia="Times New Roman" w:cs="Times New Roman"/>
          <w:color w:val="222222"/>
          <w:shd w:val="clear" w:color="auto" w:fill="FFFFFF"/>
        </w:rPr>
        <w:footnoteReference w:id="17"/>
      </w:r>
      <w:r>
        <w:rPr>
          <w:rFonts w:eastAsia="Times New Roman" w:cs="Times New Roman"/>
          <w:color w:val="222222"/>
          <w:shd w:val="clear" w:color="auto" w:fill="FFFFFF"/>
        </w:rPr>
        <w:t xml:space="preserve"> After her husband took office, Imelda immediately set about fundraising for her first of many architectural projects meant to house culture and the arts in the Philippines. The first of these </w:t>
      </w:r>
      <w:r>
        <w:rPr>
          <w:rFonts w:eastAsia="Times New Roman" w:cs="Times New Roman"/>
          <w:color w:val="222222"/>
          <w:shd w:val="clear" w:color="auto" w:fill="FFFFFF"/>
        </w:rPr>
        <w:lastRenderedPageBreak/>
        <w:t>projects was a theater of performing arts called the Cultural Center of the Philippines, often shortened as either the Center or the CCP in publications from the period. A sizeable donation, initially earmarked for an earlier theater for performing arts, for the CCP came from the Philippine-American Cultural Foundation.</w:t>
      </w:r>
      <w:r>
        <w:rPr>
          <w:rStyle w:val="FootnoteReference"/>
          <w:rFonts w:eastAsia="Times New Roman" w:cs="Times New Roman"/>
          <w:color w:val="222222"/>
          <w:shd w:val="clear" w:color="auto" w:fill="FFFFFF"/>
        </w:rPr>
        <w:footnoteReference w:id="18"/>
      </w:r>
      <w:r>
        <w:rPr>
          <w:rFonts w:eastAsia="Times New Roman" w:cs="Times New Roman"/>
          <w:color w:val="222222"/>
          <w:shd w:val="clear" w:color="auto" w:fill="FFFFFF"/>
        </w:rPr>
        <w:t xml:space="preserve"> </w:t>
      </w:r>
    </w:p>
    <w:p w14:paraId="3098CF4B" w14:textId="77777777" w:rsidR="00B13A03" w:rsidRPr="00F24F60" w:rsidRDefault="00B13A03" w:rsidP="00C65C2F">
      <w:pPr>
        <w:ind w:firstLine="720"/>
        <w:contextualSpacing/>
        <w:rPr>
          <w:rFonts w:cs="Times New Roman"/>
        </w:rPr>
      </w:pPr>
      <w:r>
        <w:rPr>
          <w:rFonts w:cs="Times New Roman"/>
          <w:lang w:eastAsia="zh-TW"/>
        </w:rPr>
        <w:t>President Marcos formally established t</w:t>
      </w:r>
      <w:r w:rsidRPr="00077B0F">
        <w:rPr>
          <w:rFonts w:cs="Times New Roman"/>
          <w:lang w:eastAsia="zh-TW"/>
        </w:rPr>
        <w:t xml:space="preserve">he </w:t>
      </w:r>
      <w:r>
        <w:rPr>
          <w:rFonts w:cs="Times New Roman"/>
          <w:lang w:eastAsia="zh-TW"/>
        </w:rPr>
        <w:t>CCP</w:t>
      </w:r>
      <w:r w:rsidRPr="00077B0F">
        <w:rPr>
          <w:rFonts w:cs="Times New Roman"/>
          <w:lang w:eastAsia="zh-TW"/>
        </w:rPr>
        <w:t xml:space="preserve"> </w:t>
      </w:r>
      <w:r>
        <w:rPr>
          <w:rFonts w:cs="Times New Roman"/>
          <w:lang w:eastAsia="zh-TW"/>
        </w:rPr>
        <w:t>through declaration of Executive Order No. 30 in 1966. The order specified</w:t>
      </w:r>
      <w:r w:rsidRPr="00077B0F">
        <w:rPr>
          <w:rFonts w:cs="Times New Roman"/>
          <w:lang w:eastAsia="zh-TW"/>
        </w:rPr>
        <w:t xml:space="preserve"> that t</w:t>
      </w:r>
      <w:r>
        <w:rPr>
          <w:rFonts w:cs="Times New Roman"/>
          <w:lang w:eastAsia="zh-TW"/>
        </w:rPr>
        <w:t>he Cultural Center be conceived</w:t>
      </w:r>
      <w:r w:rsidRPr="00077B0F">
        <w:rPr>
          <w:rFonts w:cs="Times New Roman"/>
          <w:lang w:eastAsia="zh-TW"/>
        </w:rPr>
        <w:t xml:space="preserve"> “to awaken the consciousness of our people to our cultural heritage, and</w:t>
      </w:r>
      <w:r>
        <w:rPr>
          <w:rFonts w:cs="Times New Roman"/>
          <w:lang w:eastAsia="zh-TW"/>
        </w:rPr>
        <w:t>...</w:t>
      </w:r>
      <w:r w:rsidRPr="00077B0F">
        <w:rPr>
          <w:rFonts w:cs="Times New Roman"/>
          <w:lang w:eastAsia="zh-TW"/>
        </w:rPr>
        <w:t>to cultivate and enhance public interest in, and appreciation of, distinctive Philippine arts.”</w:t>
      </w:r>
      <w:r w:rsidRPr="00077B0F">
        <w:rPr>
          <w:rStyle w:val="FootnoteReference"/>
          <w:rFonts w:cs="Times New Roman"/>
          <w:lang w:eastAsia="zh-TW"/>
        </w:rPr>
        <w:footnoteReference w:id="19"/>
      </w:r>
      <w:r w:rsidRPr="00077B0F">
        <w:rPr>
          <w:rFonts w:cs="Times New Roman"/>
          <w:lang w:eastAsia="zh-TW"/>
        </w:rPr>
        <w:t xml:space="preserve"> It further acknowledged the role of the State in cultural affairs, stating, “The preservation and promotion of Philippine culture in all its varied aspects and phases is a vital concern of the State.”</w:t>
      </w:r>
      <w:r w:rsidRPr="00077B0F">
        <w:rPr>
          <w:rStyle w:val="FootnoteReference"/>
          <w:rFonts w:cs="Times New Roman"/>
          <w:lang w:eastAsia="zh-TW"/>
        </w:rPr>
        <w:footnoteReference w:id="20"/>
      </w:r>
      <w:r w:rsidRPr="00077B0F">
        <w:rPr>
          <w:rFonts w:cs="Times New Roman"/>
        </w:rPr>
        <w:t xml:space="preserve"> </w:t>
      </w:r>
      <w:r>
        <w:rPr>
          <w:rFonts w:cs="Times New Roman"/>
        </w:rPr>
        <w:t>Imelda commissioned Leandro V. Locsin—the architect who drew up the initial plans for the Philippine-American Cultural Foundation theater— to design the</w:t>
      </w:r>
      <w:r w:rsidRPr="00077B0F">
        <w:rPr>
          <w:rFonts w:cs="Times New Roman"/>
        </w:rPr>
        <w:t xml:space="preserve"> </w:t>
      </w:r>
      <w:r>
        <w:rPr>
          <w:rFonts w:cs="Times New Roman"/>
        </w:rPr>
        <w:t>CCP, which officially opened in 1969 on Roxas Boulevard against</w:t>
      </w:r>
      <w:r w:rsidRPr="00077B0F">
        <w:rPr>
          <w:rFonts w:cs="Times New Roman"/>
        </w:rPr>
        <w:t xml:space="preserve"> the scenic backdrop of Manila Bay. </w:t>
      </w:r>
    </w:p>
    <w:p w14:paraId="71552C1C" w14:textId="77777777" w:rsidR="00B13A03" w:rsidRDefault="00B13A03" w:rsidP="00C65C2F">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Ahmad Mashadi contends that the CCP’s “links to the Marcos regime and the apparent exclusion of artists identified with the political opposition compelled many to view the CCP as merely a cultural extension of Marcos’s rule.”</w:t>
      </w:r>
      <w:r>
        <w:rPr>
          <w:rStyle w:val="FootnoteReference"/>
          <w:rFonts w:eastAsia="Times New Roman" w:cs="Times New Roman"/>
          <w:color w:val="222222"/>
          <w:shd w:val="clear" w:color="auto" w:fill="FFFFFF"/>
        </w:rPr>
        <w:footnoteReference w:id="21"/>
      </w:r>
      <w:r>
        <w:rPr>
          <w:rFonts w:eastAsia="Times New Roman" w:cs="Times New Roman"/>
          <w:color w:val="222222"/>
          <w:shd w:val="clear" w:color="auto" w:fill="FFFFFF"/>
        </w:rPr>
        <w:t xml:space="preserve"> The CCP as a “cultural extension,” he suggests, supported abstraction that aligned with the Marcoses’ desire to project an international and </w:t>
      </w:r>
      <w:r>
        <w:rPr>
          <w:rFonts w:eastAsia="Times New Roman" w:cs="Times New Roman"/>
          <w:color w:val="222222"/>
          <w:shd w:val="clear" w:color="auto" w:fill="FFFFFF"/>
        </w:rPr>
        <w:lastRenderedPageBreak/>
        <w:t>progressive image of the Philippines to the world.</w:t>
      </w:r>
      <w:r>
        <w:rPr>
          <w:rStyle w:val="FootnoteReference"/>
          <w:rFonts w:eastAsia="Times New Roman" w:cs="Times New Roman"/>
          <w:color w:val="222222"/>
          <w:shd w:val="clear" w:color="auto" w:fill="FFFFFF"/>
        </w:rPr>
        <w:footnoteReference w:id="22"/>
      </w:r>
      <w:r>
        <w:rPr>
          <w:rFonts w:eastAsia="Times New Roman" w:cs="Times New Roman"/>
          <w:color w:val="222222"/>
          <w:shd w:val="clear" w:color="auto" w:fill="FFFFFF"/>
        </w:rPr>
        <w:t xml:space="preserve"> According to Mashadi, “Artistic developments in Southeast Asia from the 1950s on were affected by an increased access to Euro-American artistic models and an eventual shift towards ‘internationalism,’ expressed through the pervasiveness and institutionalization of abstraction and formalism as dominant modes of expression.”</w:t>
      </w:r>
      <w:r>
        <w:rPr>
          <w:rStyle w:val="FootnoteReference"/>
          <w:rFonts w:eastAsia="Times New Roman" w:cs="Times New Roman"/>
          <w:color w:val="222222"/>
          <w:shd w:val="clear" w:color="auto" w:fill="FFFFFF"/>
        </w:rPr>
        <w:footnoteReference w:id="23"/>
      </w:r>
      <w:r>
        <w:rPr>
          <w:rFonts w:eastAsia="Times New Roman" w:cs="Times New Roman"/>
          <w:color w:val="222222"/>
          <w:shd w:val="clear" w:color="auto" w:fill="FFFFFF"/>
        </w:rPr>
        <w:t xml:space="preserve"> He notes that during the 1950s and 60s “the language of abstraction” became a dominant one to “facilitate international engagements” and to exercise “international fraternity...played...out through biennales and other large-scale, recurring international events.”</w:t>
      </w:r>
      <w:r>
        <w:rPr>
          <w:rStyle w:val="FootnoteReference"/>
          <w:rFonts w:eastAsia="Times New Roman" w:cs="Times New Roman"/>
          <w:color w:val="222222"/>
          <w:shd w:val="clear" w:color="auto" w:fill="FFFFFF"/>
        </w:rPr>
        <w:footnoteReference w:id="24"/>
      </w:r>
      <w:r>
        <w:rPr>
          <w:rFonts w:eastAsia="Times New Roman" w:cs="Times New Roman"/>
          <w:color w:val="222222"/>
          <w:shd w:val="clear" w:color="auto" w:fill="FFFFFF"/>
        </w:rPr>
        <w:t xml:space="preserve"> By “displacing the conservatism of earlier styles,” abstraction also “attempted to reflect notions of national ‘progressiveness.’”</w:t>
      </w:r>
      <w:r>
        <w:rPr>
          <w:rStyle w:val="FootnoteReference"/>
          <w:rFonts w:eastAsia="Times New Roman" w:cs="Times New Roman"/>
          <w:color w:val="222222"/>
          <w:shd w:val="clear" w:color="auto" w:fill="FFFFFF"/>
        </w:rPr>
        <w:footnoteReference w:id="25"/>
      </w:r>
      <w:r>
        <w:rPr>
          <w:rFonts w:eastAsia="Times New Roman" w:cs="Times New Roman"/>
          <w:color w:val="222222"/>
          <w:shd w:val="clear" w:color="auto" w:fill="FFFFFF"/>
        </w:rPr>
        <w:t xml:space="preserve"> </w:t>
      </w:r>
    </w:p>
    <w:p w14:paraId="6B8A3364" w14:textId="77777777" w:rsidR="00B13A03" w:rsidRDefault="00B13A03" w:rsidP="00C65C2F">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The pursuit of international recognition by artists began over a decade before the Marcoses’ control of the Philippines. In </w:t>
      </w:r>
      <w:proofErr w:type="gramStart"/>
      <w:r>
        <w:rPr>
          <w:rFonts w:eastAsia="Times New Roman" w:cs="Times New Roman"/>
          <w:i/>
          <w:color w:val="222222"/>
          <w:shd w:val="clear" w:color="auto" w:fill="FFFFFF"/>
        </w:rPr>
        <w:t>The</w:t>
      </w:r>
      <w:proofErr w:type="gramEnd"/>
      <w:r>
        <w:rPr>
          <w:rFonts w:eastAsia="Times New Roman" w:cs="Times New Roman"/>
          <w:i/>
          <w:color w:val="222222"/>
          <w:shd w:val="clear" w:color="auto" w:fill="FFFFFF"/>
        </w:rPr>
        <w:t xml:space="preserve"> Struggle for Philippine Art</w:t>
      </w:r>
      <w:r>
        <w:rPr>
          <w:rFonts w:eastAsia="Times New Roman" w:cs="Times New Roman"/>
          <w:color w:val="222222"/>
          <w:shd w:val="clear" w:color="auto" w:fill="FFFFFF"/>
        </w:rPr>
        <w:t xml:space="preserve">, a seminal account of twentieth century Philippine Art published in 1974, Purita Kalaw-Ledesma and Amadis Ma. Guerrero disclose that during the mid-twentieth century: </w:t>
      </w:r>
    </w:p>
    <w:p w14:paraId="2FE28208" w14:textId="77777777" w:rsidR="00B13A03" w:rsidRDefault="00B13A03" w:rsidP="00C65C2F">
      <w:pPr>
        <w:ind w:firstLine="720"/>
        <w:contextualSpacing/>
        <w:rPr>
          <w:rFonts w:eastAsia="Times New Roman" w:cs="Times New Roman"/>
          <w:color w:val="222222"/>
          <w:shd w:val="clear" w:color="auto" w:fill="FFFFFF"/>
        </w:rPr>
      </w:pPr>
    </w:p>
    <w:p w14:paraId="1FA34CBE" w14:textId="373D9E61" w:rsidR="00B13A03" w:rsidRDefault="00B13A03" w:rsidP="00C65C2F">
      <w:pPr>
        <w:spacing w:line="360" w:lineRule="auto"/>
        <w:ind w:left="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The quest of cultural identity was pre-empted by the </w:t>
      </w:r>
      <w:r w:rsidRPr="0005622F">
        <w:rPr>
          <w:rFonts w:eastAsia="Times New Roman" w:cs="Times New Roman"/>
          <w:i/>
          <w:color w:val="222222"/>
          <w:shd w:val="clear" w:color="auto" w:fill="FFFFFF"/>
        </w:rPr>
        <w:t>drive towards internationalism</w:t>
      </w:r>
      <w:r>
        <w:rPr>
          <w:rFonts w:eastAsia="Times New Roman" w:cs="Times New Roman"/>
          <w:color w:val="222222"/>
          <w:shd w:val="clear" w:color="auto" w:fill="FFFFFF"/>
        </w:rPr>
        <w:t xml:space="preserve">, which took the form of a desire to compete with the rest of the world. This was a very subtle trend; to crash the international scene, it was believed that one had to paint in the </w:t>
      </w:r>
      <w:r w:rsidRPr="0005622F">
        <w:rPr>
          <w:rFonts w:eastAsia="Times New Roman" w:cs="Times New Roman"/>
          <w:i/>
          <w:color w:val="222222"/>
          <w:shd w:val="clear" w:color="auto" w:fill="FFFFFF"/>
        </w:rPr>
        <w:lastRenderedPageBreak/>
        <w:t>international style</w:t>
      </w:r>
      <w:proofErr w:type="gramStart"/>
      <w:r w:rsidR="00F97357" w:rsidRPr="00F97357">
        <w:rPr>
          <w:rFonts w:eastAsia="Times New Roman" w:cs="Times New Roman"/>
          <w:color w:val="222222"/>
          <w:shd w:val="clear" w:color="auto" w:fill="FFFFFF"/>
        </w:rPr>
        <w:t>.</w:t>
      </w:r>
      <w:r>
        <w:rPr>
          <w:rFonts w:eastAsia="Times New Roman" w:cs="Times New Roman"/>
          <w:color w:val="222222"/>
          <w:shd w:val="clear" w:color="auto" w:fill="FFFFFF"/>
        </w:rPr>
        <w:t>...Consequently</w:t>
      </w:r>
      <w:proofErr w:type="gramEnd"/>
      <w:r>
        <w:rPr>
          <w:rFonts w:eastAsia="Times New Roman" w:cs="Times New Roman"/>
          <w:color w:val="222222"/>
          <w:shd w:val="clear" w:color="auto" w:fill="FFFFFF"/>
        </w:rPr>
        <w:t xml:space="preserve"> it became the ambition of many Filipino artists to be represented in biennales.</w:t>
      </w:r>
      <w:r>
        <w:rPr>
          <w:rStyle w:val="FootnoteReference"/>
          <w:rFonts w:eastAsia="Times New Roman" w:cs="Times New Roman"/>
          <w:color w:val="222222"/>
          <w:shd w:val="clear" w:color="auto" w:fill="FFFFFF"/>
        </w:rPr>
        <w:footnoteReference w:id="26"/>
      </w:r>
      <w:r>
        <w:rPr>
          <w:rFonts w:eastAsia="Times New Roman" w:cs="Times New Roman"/>
          <w:color w:val="222222"/>
          <w:shd w:val="clear" w:color="auto" w:fill="FFFFFF"/>
        </w:rPr>
        <w:t xml:space="preserve">  </w:t>
      </w:r>
    </w:p>
    <w:p w14:paraId="56C3D4B6" w14:textId="77777777" w:rsidR="00B13A03" w:rsidRDefault="00B13A03" w:rsidP="00C65C2F">
      <w:pPr>
        <w:ind w:left="720"/>
        <w:contextualSpacing/>
        <w:rPr>
          <w:rFonts w:eastAsia="Times New Roman" w:cs="Times New Roman"/>
          <w:color w:val="222222"/>
          <w:shd w:val="clear" w:color="auto" w:fill="FFFFFF"/>
        </w:rPr>
      </w:pPr>
    </w:p>
    <w:p w14:paraId="31C43318" w14:textId="179D2537" w:rsidR="00B13A03" w:rsidRDefault="00B13A03" w:rsidP="00C65C2F">
      <w:pPr>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Filipino artists realized their international ambitions through the Philippines’ entry into the Second International Contemporary Art Exhibition in India in 1953, followed by participation in the Spanish-American Biennale in Cuba in 1958, the Venice biennale in 1962, the Paris Biennale in 1971, and finally—according to </w:t>
      </w:r>
      <w:r>
        <w:rPr>
          <w:rFonts w:eastAsia="Times New Roman" w:cs="Times New Roman"/>
          <w:i/>
          <w:color w:val="222222"/>
          <w:shd w:val="clear" w:color="auto" w:fill="FFFFFF"/>
        </w:rPr>
        <w:t>The Struggle for Philippine Art</w:t>
      </w:r>
      <w:r>
        <w:rPr>
          <w:rFonts w:eastAsia="Times New Roman" w:cs="Times New Roman"/>
          <w:color w:val="222222"/>
          <w:shd w:val="clear" w:color="auto" w:fill="FFFFFF"/>
        </w:rPr>
        <w:t>—the Sao Paulo Biennale in 1971, which “capped” the “quest for recognition.”</w:t>
      </w:r>
      <w:r>
        <w:rPr>
          <w:rStyle w:val="FootnoteReference"/>
          <w:rFonts w:eastAsia="Times New Roman" w:cs="Times New Roman"/>
          <w:color w:val="222222"/>
          <w:shd w:val="clear" w:color="auto" w:fill="FFFFFF"/>
        </w:rPr>
        <w:footnoteReference w:id="27"/>
      </w:r>
      <w:r>
        <w:rPr>
          <w:rFonts w:eastAsia="Times New Roman" w:cs="Times New Roman"/>
          <w:color w:val="222222"/>
          <w:shd w:val="clear" w:color="auto" w:fill="FFFFFF"/>
        </w:rPr>
        <w:t xml:space="preserve"> This waning desire for international exhibition occurred in part because many artists felt their entries were “lost in a sea of similar works, each working within the same school of abstract thought.”</w:t>
      </w:r>
      <w:r>
        <w:rPr>
          <w:rStyle w:val="FootnoteReference"/>
          <w:rFonts w:eastAsia="Times New Roman" w:cs="Times New Roman"/>
          <w:color w:val="222222"/>
          <w:shd w:val="clear" w:color="auto" w:fill="FFFFFF"/>
        </w:rPr>
        <w:footnoteReference w:id="28"/>
      </w:r>
      <w:r>
        <w:rPr>
          <w:rFonts w:eastAsia="Times New Roman" w:cs="Times New Roman"/>
          <w:color w:val="222222"/>
          <w:shd w:val="clear" w:color="auto" w:fill="FFFFFF"/>
        </w:rPr>
        <w:t xml:space="preserve"> Marciano Galang, one of the entries into the Paris Biennale in 1971, proposed that the Philippines should no longer take part in international exhibitions. Galang expressed, “It takes so much time, money, and effort to gather, send, and set up the show</w:t>
      </w:r>
      <w:r w:rsidR="00F97357">
        <w:rPr>
          <w:rFonts w:eastAsia="Times New Roman" w:cs="Times New Roman"/>
          <w:color w:val="222222"/>
          <w:shd w:val="clear" w:color="auto" w:fill="FFFFFF"/>
        </w:rPr>
        <w:t>.</w:t>
      </w:r>
      <w:r>
        <w:rPr>
          <w:rFonts w:eastAsia="Times New Roman" w:cs="Times New Roman"/>
          <w:color w:val="222222"/>
          <w:shd w:val="clear" w:color="auto" w:fill="FFFFFF"/>
        </w:rPr>
        <w:t>..</w:t>
      </w:r>
      <w:proofErr w:type="gramStart"/>
      <w:r>
        <w:rPr>
          <w:rFonts w:eastAsia="Times New Roman" w:cs="Times New Roman"/>
          <w:color w:val="222222"/>
          <w:shd w:val="clear" w:color="auto" w:fill="FFFFFF"/>
        </w:rPr>
        <w:t>these logistics</w:t>
      </w:r>
      <w:proofErr w:type="gramEnd"/>
      <w:r>
        <w:rPr>
          <w:rFonts w:eastAsia="Times New Roman" w:cs="Times New Roman"/>
          <w:color w:val="222222"/>
          <w:shd w:val="clear" w:color="auto" w:fill="FFFFFF"/>
        </w:rPr>
        <w:t xml:space="preserve"> can be used instead for developing art at home.”</w:t>
      </w:r>
      <w:r>
        <w:rPr>
          <w:rStyle w:val="FootnoteReference"/>
          <w:rFonts w:eastAsia="Times New Roman" w:cs="Times New Roman"/>
          <w:color w:val="222222"/>
          <w:shd w:val="clear" w:color="auto" w:fill="FFFFFF"/>
        </w:rPr>
        <w:footnoteReference w:id="29"/>
      </w:r>
      <w:r>
        <w:rPr>
          <w:rFonts w:eastAsia="Times New Roman" w:cs="Times New Roman"/>
          <w:color w:val="222222"/>
          <w:shd w:val="clear" w:color="auto" w:fill="FFFFFF"/>
        </w:rPr>
        <w:t xml:space="preserve"> Though the CCP and Imelda’s concerted efforts to develop an arts infrastructure in the Philippines appeared to fulfill Galang’s desire of “develop art at home,” their attachment to an oppressive regime limited his excitement.</w:t>
      </w:r>
      <w:r>
        <w:rPr>
          <w:rStyle w:val="FootnoteReference"/>
          <w:rFonts w:eastAsia="Times New Roman" w:cs="Times New Roman"/>
          <w:color w:val="222222"/>
          <w:shd w:val="clear" w:color="auto" w:fill="FFFFFF"/>
        </w:rPr>
        <w:footnoteReference w:id="30"/>
      </w:r>
    </w:p>
    <w:p w14:paraId="4EE8E58D" w14:textId="77777777" w:rsidR="00B13A03" w:rsidRPr="00CD71E8" w:rsidRDefault="00B13A03" w:rsidP="00C65C2F">
      <w:pPr>
        <w:ind w:firstLine="720"/>
        <w:contextualSpacing/>
        <w:rPr>
          <w:rFonts w:cs="Times New Roman"/>
          <w:lang w:eastAsia="zh-TW"/>
        </w:rPr>
      </w:pPr>
      <w:r>
        <w:rPr>
          <w:rFonts w:eastAsia="Times New Roman" w:cs="Times New Roman"/>
          <w:color w:val="222222"/>
          <w:shd w:val="clear" w:color="auto" w:fill="FFFFFF"/>
        </w:rPr>
        <w:t xml:space="preserve">While abstraction in the 1950s and 60s had an air of internationalism that reflected the desires of the Marcoses’ political interests, Imelda also had a personal penchant for abstraction. </w:t>
      </w:r>
      <w:r>
        <w:rPr>
          <w:rFonts w:eastAsia="Times New Roman" w:cs="Times New Roman"/>
          <w:color w:val="222222"/>
          <w:shd w:val="clear" w:color="auto" w:fill="FFFFFF"/>
        </w:rPr>
        <w:lastRenderedPageBreak/>
        <w:t xml:space="preserve">In </w:t>
      </w:r>
      <w:r>
        <w:rPr>
          <w:rFonts w:eastAsia="Times New Roman" w:cs="Times New Roman"/>
          <w:i/>
          <w:color w:val="222222"/>
          <w:shd w:val="clear" w:color="auto" w:fill="FFFFFF"/>
        </w:rPr>
        <w:t>Contemporary Philippine Art</w:t>
      </w:r>
      <w:r>
        <w:rPr>
          <w:rFonts w:eastAsia="Times New Roman" w:cs="Times New Roman"/>
          <w:color w:val="222222"/>
          <w:shd w:val="clear" w:color="auto" w:fill="FFFFFF"/>
        </w:rPr>
        <w:t xml:space="preserve">, the first tome on contemporary Philippine art published in 1972, Manuel Duldulao writes, “Today, she [Imelda] has both the nineteenth and twentieth century masters, but she herself prefers the contemporary canvases of Luz, Zobel, Ocampo, Legaspi, </w:t>
      </w:r>
      <w:r w:rsidRPr="00D322F2">
        <w:rPr>
          <w:rFonts w:eastAsia="Times New Roman" w:cs="Times New Roman"/>
          <w:color w:val="222222"/>
          <w:shd w:val="clear" w:color="auto" w:fill="FFFFFF"/>
        </w:rPr>
        <w:t>Manansala, Joya, Zalameda, Hechanova, Sanso, Alcuaz, and Chabet.”</w:t>
      </w:r>
      <w:r w:rsidRPr="00D322F2">
        <w:rPr>
          <w:rStyle w:val="FootnoteReference"/>
          <w:rFonts w:eastAsia="Times New Roman" w:cs="Times New Roman"/>
          <w:color w:val="222222"/>
          <w:shd w:val="clear" w:color="auto" w:fill="FFFFFF"/>
        </w:rPr>
        <w:footnoteReference w:id="31"/>
      </w:r>
      <w:r>
        <w:rPr>
          <w:rFonts w:eastAsia="Times New Roman" w:cs="Times New Roman"/>
          <w:color w:val="222222"/>
          <w:shd w:val="clear" w:color="auto" w:fill="FFFFFF"/>
        </w:rPr>
        <w:t xml:space="preserve"> According to Duldulao, Imelda expressed to Filipino writer Nick Joaquin, </w:t>
      </w:r>
      <w:r>
        <w:rPr>
          <w:rFonts w:cs="Times New Roman"/>
          <w:lang w:eastAsia="zh-TW"/>
        </w:rPr>
        <w:t>“</w:t>
      </w:r>
      <w:r w:rsidRPr="00D322F2">
        <w:rPr>
          <w:rFonts w:cs="Times New Roman"/>
          <w:lang w:eastAsia="zh-TW"/>
        </w:rPr>
        <w:t>I li</w:t>
      </w:r>
      <w:r>
        <w:rPr>
          <w:rFonts w:cs="Times New Roman"/>
          <w:lang w:eastAsia="zh-TW"/>
        </w:rPr>
        <w:t>ke modern. I like the abstract</w:t>
      </w:r>
      <w:proofErr w:type="gramStart"/>
      <w:r>
        <w:rPr>
          <w:rFonts w:cs="Times New Roman"/>
          <w:lang w:eastAsia="zh-TW"/>
        </w:rPr>
        <w:t>....</w:t>
      </w:r>
      <w:r w:rsidRPr="00D322F2">
        <w:rPr>
          <w:rFonts w:cs="Times New Roman"/>
          <w:lang w:eastAsia="zh-TW"/>
        </w:rPr>
        <w:t>I</w:t>
      </w:r>
      <w:proofErr w:type="gramEnd"/>
      <w:r w:rsidRPr="00D322F2">
        <w:rPr>
          <w:rFonts w:cs="Times New Roman"/>
          <w:lang w:eastAsia="zh-TW"/>
        </w:rPr>
        <w:t xml:space="preserve"> like them because they get me to thinking. You know, sometimes I do not understand them. I like things that I do not understand because they make me curious.</w:t>
      </w:r>
      <w:r>
        <w:rPr>
          <w:rFonts w:cs="Times New Roman"/>
          <w:lang w:eastAsia="zh-TW"/>
        </w:rPr>
        <w:t>”</w:t>
      </w:r>
      <w:r>
        <w:rPr>
          <w:rStyle w:val="FootnoteReference"/>
          <w:rFonts w:cs="Times New Roman"/>
          <w:lang w:eastAsia="zh-TW"/>
        </w:rPr>
        <w:footnoteReference w:id="32"/>
      </w:r>
      <w:r>
        <w:rPr>
          <w:rFonts w:eastAsia="Times New Roman" w:cs="Times New Roman"/>
          <w:color w:val="222222"/>
          <w:shd w:val="clear" w:color="auto" w:fill="FFFFFF"/>
        </w:rPr>
        <w:t xml:space="preserve"> Though abstraction remains connected with Imelda Marcos, and, through affiliation, the CCP, exhibition documentation during the early 1970s suggests that abstraction lost its footing to conceptual art under Roberto Chabet and—following Chabet’s resignation as Museum Director—Raymundo Albano.</w:t>
      </w:r>
      <w:r w:rsidRPr="000C3AB1">
        <w:rPr>
          <w:rStyle w:val="FootnoteReference"/>
          <w:rFonts w:cs="Times New Roman"/>
          <w:lang w:eastAsia="zh-TW"/>
        </w:rPr>
        <w:t xml:space="preserve"> </w:t>
      </w:r>
      <w:r>
        <w:rPr>
          <w:rStyle w:val="FootnoteReference"/>
          <w:rFonts w:cs="Times New Roman"/>
          <w:lang w:eastAsia="zh-TW"/>
        </w:rPr>
        <w:footnoteReference w:id="33"/>
      </w:r>
    </w:p>
    <w:p w14:paraId="57BB3726" w14:textId="77777777" w:rsidR="00B13A03" w:rsidRDefault="00B13A03" w:rsidP="00C65C2F">
      <w:pPr>
        <w:ind w:firstLine="720"/>
        <w:contextualSpacing/>
        <w:rPr>
          <w:rFonts w:cs="Times New Roman"/>
          <w:lang w:eastAsia="zh-TW"/>
        </w:rPr>
      </w:pPr>
      <w:r>
        <w:rPr>
          <w:rFonts w:eastAsia="Times New Roman" w:cs="Times New Roman"/>
          <w:color w:val="222222"/>
          <w:shd w:val="clear" w:color="auto" w:fill="FFFFFF"/>
        </w:rPr>
        <w:t>As a foil to abstraction and conceptual art exhibited at the CCP, Mashadi suggests that “realism was deployed in order to critique the state’s patronage of the arts through institutions such as the CCP.”</w:t>
      </w:r>
      <w:r>
        <w:rPr>
          <w:rStyle w:val="FootnoteReference"/>
          <w:rFonts w:eastAsia="Times New Roman" w:cs="Times New Roman"/>
          <w:color w:val="222222"/>
          <w:shd w:val="clear" w:color="auto" w:fill="FFFFFF"/>
        </w:rPr>
        <w:footnoteReference w:id="34"/>
      </w:r>
      <w:r>
        <w:rPr>
          <w:rFonts w:eastAsia="Times New Roman" w:cs="Times New Roman"/>
          <w:color w:val="222222"/>
          <w:shd w:val="clear" w:color="auto" w:fill="FFFFFF"/>
        </w:rPr>
        <w:t xml:space="preserve"> </w:t>
      </w:r>
      <w:r>
        <w:rPr>
          <w:rFonts w:cs="Times New Roman"/>
          <w:lang w:eastAsia="zh-TW"/>
        </w:rPr>
        <w:t xml:space="preserve">In citing realism, he refers to Social Realism, an art movement in the Philippines during the 1970s and 80s that included artist collectives such as the Kaisahan, Lingkod Sining, and Buklod-Sining who “explore expressive and popular forms of artistic </w:t>
      </w:r>
      <w:r>
        <w:rPr>
          <w:rFonts w:cs="Times New Roman"/>
          <w:lang w:eastAsia="zh-TW"/>
        </w:rPr>
        <w:lastRenderedPageBreak/>
        <w:t>resistance.”</w:t>
      </w:r>
      <w:r>
        <w:rPr>
          <w:rStyle w:val="FootnoteReference"/>
          <w:rFonts w:cs="Times New Roman"/>
          <w:lang w:eastAsia="zh-TW"/>
        </w:rPr>
        <w:footnoteReference w:id="35"/>
      </w:r>
      <w:r>
        <w:rPr>
          <w:rFonts w:cs="Times New Roman"/>
          <w:lang w:eastAsia="zh-TW"/>
        </w:rPr>
        <w:t xml:space="preserve"> Under the Marcos regime, Social Realist artists were mostly excluded from the CCP and viewed as the force of artistic protest against the oppressive regime. Alice Guillermo, art critic and historian who identified the trend in the Philippines, describes Social Realism as a “school of movement in art which exposes the true conditions of society...based on the artist’s keen observation of reality and proffers alternatives for human development.”</w:t>
      </w:r>
      <w:r>
        <w:rPr>
          <w:rStyle w:val="FootnoteReference"/>
          <w:rFonts w:cs="Times New Roman"/>
          <w:lang w:eastAsia="zh-TW"/>
        </w:rPr>
        <w:footnoteReference w:id="36"/>
      </w:r>
      <w:r>
        <w:rPr>
          <w:rFonts w:cs="Times New Roman"/>
          <w:lang w:eastAsia="zh-TW"/>
        </w:rPr>
        <w:t xml:space="preserve"> Patrick Flores also poses in a brief 1998 essay on Philippine conceptualism and Shop 6 that</w:t>
      </w:r>
      <w:r w:rsidRPr="00F803DA">
        <w:rPr>
          <w:rFonts w:cs="Times New Roman"/>
          <w:lang w:eastAsia="zh-TW"/>
        </w:rPr>
        <w:t xml:space="preserve"> </w:t>
      </w:r>
      <w:r>
        <w:rPr>
          <w:rFonts w:cs="Times New Roman"/>
          <w:lang w:eastAsia="zh-TW"/>
        </w:rPr>
        <w:t>“the shaping of a social realist and protest language in the Philippine visual arts” undermined “the hegemonic rise of Conceptual Art during Martial Law.”</w:t>
      </w:r>
      <w:r>
        <w:rPr>
          <w:rStyle w:val="FootnoteReference"/>
          <w:rFonts w:cs="Times New Roman"/>
          <w:lang w:eastAsia="zh-TW"/>
        </w:rPr>
        <w:footnoteReference w:id="37"/>
      </w:r>
      <w:r>
        <w:rPr>
          <w:rFonts w:cs="Times New Roman"/>
          <w:lang w:eastAsia="zh-TW"/>
        </w:rPr>
        <w:t xml:space="preserve"> </w:t>
      </w:r>
    </w:p>
    <w:p w14:paraId="443FA058" w14:textId="77777777" w:rsidR="00B13A03" w:rsidRDefault="00B13A03" w:rsidP="00C65C2F">
      <w:pPr>
        <w:ind w:firstLine="720"/>
        <w:contextualSpacing/>
        <w:rPr>
          <w:rFonts w:cs="Times New Roman"/>
          <w:lang w:eastAsia="zh-TW"/>
        </w:rPr>
      </w:pPr>
      <w:r>
        <w:rPr>
          <w:rFonts w:cs="Times New Roman"/>
          <w:lang w:eastAsia="zh-TW"/>
        </w:rPr>
        <w:t>In another rare essay on Shop 6—a loosely affiliated group of conceptual artists discussed in Chapter 3—Ringo Bunoan also suggests that Social Realists artists served as a foil to abstraction. She argues that social realists depicted “representations of protest and resistance, works and the masses” that “commanded a necessary break from modern art, particularly Abstraction” because it was “seen as part of the dominant Western culture…supported by the Marcoses through the Cultural Center of the Philippines.”</w:t>
      </w:r>
      <w:r>
        <w:rPr>
          <w:rStyle w:val="FootnoteReference"/>
          <w:rFonts w:cs="Times New Roman"/>
        </w:rPr>
        <w:footnoteReference w:id="38"/>
      </w:r>
      <w:r w:rsidRPr="00B80250">
        <w:rPr>
          <w:rFonts w:cs="Times New Roman"/>
          <w:lang w:eastAsia="zh-TW"/>
        </w:rPr>
        <w:t xml:space="preserve"> </w:t>
      </w:r>
      <w:r>
        <w:rPr>
          <w:rFonts w:cs="Times New Roman"/>
          <w:lang w:eastAsia="zh-TW"/>
        </w:rPr>
        <w:t>Bunoan then suggests that Social Realist artists not only saw themselves as antagonists to abstraction, but also conceptual art because it was “derivative of Western art and judged it as apathetic to the prevailing political and social injustices in the country at the time.”</w:t>
      </w:r>
      <w:r>
        <w:rPr>
          <w:rStyle w:val="FootnoteReference"/>
          <w:rFonts w:cs="Times New Roman"/>
          <w:lang w:eastAsia="zh-TW"/>
        </w:rPr>
        <w:footnoteReference w:id="39"/>
      </w:r>
      <w:r>
        <w:rPr>
          <w:rFonts w:cs="Times New Roman"/>
          <w:lang w:eastAsia="zh-TW"/>
        </w:rPr>
        <w:t xml:space="preserve"> Bunoan— herself a current active player in the </w:t>
      </w:r>
      <w:r>
        <w:rPr>
          <w:rFonts w:cs="Times New Roman"/>
          <w:lang w:eastAsia="zh-TW"/>
        </w:rPr>
        <w:lastRenderedPageBreak/>
        <w:t>Manila art scene as an artist, curator, writer, and researcher who spearheaded the Chabet Archive for Asia Art Archive in Hong Kong—further contends that tension between Chabet and Social Realists “led to a clear division between the two schools of thought, creating deep tensions that festered throughout the succeeding generation of artists.”</w:t>
      </w:r>
      <w:r>
        <w:rPr>
          <w:rStyle w:val="FootnoteReference"/>
          <w:rFonts w:cs="Times New Roman"/>
          <w:lang w:eastAsia="zh-TW"/>
        </w:rPr>
        <w:footnoteReference w:id="40"/>
      </w:r>
      <w:r>
        <w:rPr>
          <w:rFonts w:cs="Times New Roman"/>
          <w:lang w:eastAsia="zh-TW"/>
        </w:rPr>
        <w:t xml:space="preserve"> </w:t>
      </w:r>
      <w:r w:rsidRPr="00BE5014">
        <w:rPr>
          <w:rFonts w:cs="Times New Roman"/>
          <w:lang w:eastAsia="zh-TW"/>
        </w:rPr>
        <w:t>While social realist artists were hailed as steadfast dissidents</w:t>
      </w:r>
      <w:r>
        <w:rPr>
          <w:rFonts w:cs="Times New Roman"/>
          <w:lang w:eastAsia="zh-TW"/>
        </w:rPr>
        <w:t xml:space="preserve"> and exemplars of artistic resistance</w:t>
      </w:r>
      <w:r w:rsidRPr="00BE5014">
        <w:rPr>
          <w:rFonts w:cs="Times New Roman"/>
          <w:lang w:eastAsia="zh-TW"/>
        </w:rPr>
        <w:t xml:space="preserve"> against the Marcos’ regime, conceptual artists remained uncomfortably associated to the Marcoses</w:t>
      </w:r>
      <w:r>
        <w:rPr>
          <w:rFonts w:cs="Times New Roman"/>
          <w:lang w:eastAsia="zh-TW"/>
        </w:rPr>
        <w:t xml:space="preserve"> due to their dominance within Cultural Center of the Philippines under the dictatorship. </w:t>
      </w:r>
    </w:p>
    <w:p w14:paraId="57F72D41" w14:textId="77777777" w:rsidR="00B13A03" w:rsidRDefault="00B13A03" w:rsidP="00C65C2F">
      <w:pPr>
        <w:ind w:firstLine="720"/>
        <w:contextualSpacing/>
        <w:rPr>
          <w:rFonts w:cs="Times New Roman"/>
          <w:lang w:eastAsia="zh-TW"/>
        </w:rPr>
      </w:pPr>
      <w:r>
        <w:rPr>
          <w:rFonts w:cs="Times New Roman"/>
          <w:lang w:eastAsia="zh-TW"/>
        </w:rPr>
        <w:t>Instead of placing conceptual art within this political and artistic divide, this dissertation merges art historical methods with</w:t>
      </w:r>
      <w:r w:rsidRPr="00BE5014">
        <w:rPr>
          <w:rFonts w:cs="Times New Roman"/>
          <w:lang w:eastAsia="zh-TW"/>
        </w:rPr>
        <w:t xml:space="preserve"> longstanding literature in anthropology and political science on the elasticity of resistance to </w:t>
      </w:r>
      <w:r>
        <w:rPr>
          <w:rFonts w:cs="Times New Roman"/>
          <w:lang w:eastAsia="zh-TW"/>
        </w:rPr>
        <w:t>suggest that through form,</w:t>
      </w:r>
      <w:r w:rsidRPr="00BE5014">
        <w:rPr>
          <w:rFonts w:cs="Times New Roman"/>
          <w:lang w:eastAsia="zh-TW"/>
        </w:rPr>
        <w:t xml:space="preserve"> conceptual artists </w:t>
      </w:r>
      <w:r>
        <w:rPr>
          <w:rFonts w:cs="Times New Roman"/>
          <w:lang w:eastAsia="zh-TW"/>
        </w:rPr>
        <w:t>could perform</w:t>
      </w:r>
      <w:r w:rsidRPr="00BE5014">
        <w:rPr>
          <w:rFonts w:cs="Times New Roman"/>
          <w:lang w:eastAsia="zh-TW"/>
        </w:rPr>
        <w:t xml:space="preserve"> minor acts of defiance</w:t>
      </w:r>
      <w:r>
        <w:rPr>
          <w:rFonts w:cs="Times New Roman"/>
          <w:lang w:eastAsia="zh-TW"/>
        </w:rPr>
        <w:t xml:space="preserve"> in the CCP</w:t>
      </w:r>
      <w:r>
        <w:rPr>
          <w:rFonts w:cs="Times New Roman"/>
        </w:rPr>
        <w:t>.</w:t>
      </w:r>
      <w:r>
        <w:rPr>
          <w:rFonts w:cs="Times New Roman"/>
          <w:lang w:eastAsia="zh-TW"/>
        </w:rPr>
        <w:t xml:space="preserve"> </w:t>
      </w:r>
      <w:r w:rsidRPr="00423976">
        <w:rPr>
          <w:rFonts w:cs="Times New Roman"/>
          <w:lang w:eastAsia="zh-TW"/>
        </w:rPr>
        <w:t>According</w:t>
      </w:r>
      <w:r>
        <w:rPr>
          <w:rFonts w:cs="Times New Roman"/>
          <w:lang w:eastAsia="zh-TW"/>
        </w:rPr>
        <w:t xml:space="preserve"> to James C. Scott in </w:t>
      </w:r>
      <w:r>
        <w:rPr>
          <w:rFonts w:cs="Times New Roman"/>
          <w:i/>
          <w:lang w:eastAsia="zh-TW"/>
        </w:rPr>
        <w:t xml:space="preserve">Weapons of </w:t>
      </w:r>
      <w:r w:rsidRPr="004F2C01">
        <w:rPr>
          <w:rFonts w:cs="Times New Roman"/>
          <w:i/>
          <w:lang w:eastAsia="zh-TW"/>
        </w:rPr>
        <w:t>the Weak</w:t>
      </w:r>
      <w:r>
        <w:rPr>
          <w:rFonts w:cs="Times New Roman"/>
          <w:lang w:eastAsia="zh-TW"/>
        </w:rPr>
        <w:t xml:space="preserve">, his </w:t>
      </w:r>
      <w:r w:rsidRPr="000B4926">
        <w:rPr>
          <w:rFonts w:cs="Times New Roman"/>
          <w:lang w:eastAsia="zh-TW"/>
        </w:rPr>
        <w:t>seminal</w:t>
      </w:r>
      <w:r>
        <w:rPr>
          <w:rFonts w:cs="Times New Roman"/>
          <w:lang w:eastAsia="zh-TW"/>
        </w:rPr>
        <w:t xml:space="preserve"> text on everyday peasant resistance, “The success of de facto resistance is often directly proportional to the symbolic conformity with which it is masked. Open insubordination in almost any context will provoke a more rapid and ferocious response than an insubordination that may be as pervasive, but never ventures to contest the formal definitions of hierarchy and power.”</w:t>
      </w:r>
      <w:r>
        <w:rPr>
          <w:rStyle w:val="FootnoteReference"/>
          <w:rFonts w:cs="Times New Roman"/>
          <w:lang w:eastAsia="zh-TW"/>
        </w:rPr>
        <w:footnoteReference w:id="41"/>
      </w:r>
      <w:r>
        <w:rPr>
          <w:rFonts w:cs="Times New Roman"/>
          <w:lang w:eastAsia="zh-TW"/>
        </w:rPr>
        <w:t xml:space="preserve"> He delineates that “ordinary weapons of relatively powerless groups [include] foot dragging, dissimulation, false compliance, pilfering, feign ignorance, slander, arson, sabotage, and so forth.”</w:t>
      </w:r>
      <w:r>
        <w:rPr>
          <w:rStyle w:val="FootnoteReference"/>
          <w:rFonts w:cs="Times New Roman"/>
          <w:lang w:eastAsia="zh-TW"/>
        </w:rPr>
        <w:footnoteReference w:id="42"/>
      </w:r>
      <w:r>
        <w:rPr>
          <w:rFonts w:cs="Times New Roman"/>
          <w:lang w:eastAsia="zh-TW"/>
        </w:rPr>
        <w:t xml:space="preserve"> Though the artists in the dissertation—privileged with higher education and broad cultural knowledge—were not members of completely powerless groups or the peasantry, they </w:t>
      </w:r>
      <w:r>
        <w:rPr>
          <w:rFonts w:cs="Times New Roman"/>
          <w:lang w:eastAsia="zh-TW"/>
        </w:rPr>
        <w:lastRenderedPageBreak/>
        <w:t>(and their artwork) wielded some of Scott’s aforementioned “ordinary weapons” to maintain their position whilst exercising their own self-interest and freedom against the Marcoses’ desires.</w:t>
      </w:r>
    </w:p>
    <w:p w14:paraId="408FF5EC" w14:textId="77777777" w:rsidR="00B13A03" w:rsidRDefault="00B13A03" w:rsidP="00C65C2F">
      <w:pPr>
        <w:ind w:firstLine="720"/>
        <w:contextualSpacing/>
        <w:rPr>
          <w:rFonts w:cs="Times New Roman"/>
        </w:rPr>
      </w:pPr>
      <w:r>
        <w:rPr>
          <w:rFonts w:cs="Times New Roman"/>
          <w:lang w:eastAsia="zh-TW"/>
        </w:rPr>
        <w:t xml:space="preserve">As </w:t>
      </w:r>
      <w:r>
        <w:rPr>
          <w:rFonts w:cs="Times New Roman"/>
        </w:rPr>
        <w:t>an authoritarian regime interested in international recognition and support from the United States, Marcos relied on the presence or illusion of resistant forces during the Cold War. Marcos was only able to justify the need for martial law after a series of attacks throughout Manila, which he blamed on communist insurrection. James Hamilton-Paterson notes that Communists in the Philippines suggest Marcos had secretly orchestrated these so-called terrorist bombings, such as the one at Plaza Miranda, to rationalize the need for martial law to international allies.</w:t>
      </w:r>
      <w:r>
        <w:rPr>
          <w:rStyle w:val="FootnoteReference"/>
          <w:rFonts w:cs="Times New Roman"/>
        </w:rPr>
        <w:footnoteReference w:id="43"/>
      </w:r>
      <w:r>
        <w:rPr>
          <w:rFonts w:cs="Times New Roman"/>
        </w:rPr>
        <w:t xml:space="preserve"> By refusing to belong within a framework of resistance or compliance, artists discussed in the dissertation undermined the foundation of martial law and called on art’s potential to operate on its own terms, inefficiently and without instrumentalism, within the Marcoses’ unrelenting authoritarian structure of progress and development. </w:t>
      </w:r>
    </w:p>
    <w:p w14:paraId="6DDA3A5F" w14:textId="77777777" w:rsidR="00B13A03" w:rsidRDefault="00B13A03" w:rsidP="00C65C2F">
      <w:pPr>
        <w:ind w:firstLine="720"/>
        <w:contextualSpacing/>
        <w:rPr>
          <w:rFonts w:cs="Times New Roman"/>
          <w:lang w:eastAsia="zh-TW"/>
        </w:rPr>
      </w:pPr>
      <w:r>
        <w:rPr>
          <w:rFonts w:cs="Times New Roman"/>
          <w:lang w:eastAsia="zh-TW"/>
        </w:rPr>
        <w:t xml:space="preserve">Their outer compliance to the Marcoses’ broader, diplomatic goals of international contemporaneity and the fulfillment of Imelda’s fancy for things she did not “understand” because they made her “curious” permitted artists such as Maceda, Chabet, Shop 6 and Junyee to exhibit works that encouraged, in strangely paradoxical ways, discomfort and freedom. Made from rusty galvanized metal, </w:t>
      </w:r>
      <w:r w:rsidRPr="00423976">
        <w:rPr>
          <w:rFonts w:cs="Times New Roman"/>
          <w:i/>
          <w:lang w:eastAsia="zh-TW"/>
        </w:rPr>
        <w:t>Bubong</w:t>
      </w:r>
      <w:r>
        <w:rPr>
          <w:rFonts w:cs="Times New Roman"/>
          <w:lang w:eastAsia="zh-TW"/>
        </w:rPr>
        <w:t xml:space="preserve">, as Bautista </w:t>
      </w:r>
      <w:r w:rsidRPr="001E2846">
        <w:rPr>
          <w:rFonts w:cs="Times New Roman"/>
          <w:i/>
          <w:lang w:eastAsia="zh-TW"/>
        </w:rPr>
        <w:t>insist</w:t>
      </w:r>
      <w:r>
        <w:rPr>
          <w:rFonts w:cs="Times New Roman"/>
          <w:i/>
          <w:lang w:eastAsia="zh-TW"/>
        </w:rPr>
        <w:t>ed</w:t>
      </w:r>
      <w:r>
        <w:rPr>
          <w:rFonts w:cs="Times New Roman"/>
          <w:lang w:eastAsia="zh-TW"/>
        </w:rPr>
        <w:t>, wa</w:t>
      </w:r>
      <w:r w:rsidRPr="001E2846">
        <w:rPr>
          <w:rFonts w:cs="Times New Roman"/>
          <w:lang w:eastAsia="zh-TW"/>
        </w:rPr>
        <w:t>s</w:t>
      </w:r>
      <w:r>
        <w:rPr>
          <w:rFonts w:cs="Times New Roman"/>
          <w:lang w:eastAsia="zh-TW"/>
        </w:rPr>
        <w:t xml:space="preserve"> not about slums—absolutely not. Bautista’s use of this everyday scene—one that looked like it came “</w:t>
      </w:r>
      <w:r>
        <w:rPr>
          <w:rFonts w:cs="Times New Roman"/>
        </w:rPr>
        <w:t>straight from someone’s house”</w:t>
      </w:r>
      <w:r>
        <w:rPr>
          <w:rFonts w:cs="Times New Roman"/>
          <w:i/>
        </w:rPr>
        <w:t xml:space="preserve"> </w:t>
      </w:r>
      <w:r>
        <w:rPr>
          <w:rFonts w:cs="Times New Roman"/>
          <w:lang w:eastAsia="zh-TW"/>
        </w:rPr>
        <w:t>—invited enough potential for dissent that it made Imelda uncomfortable enough to warrant its removal.</w:t>
      </w:r>
      <w:r>
        <w:rPr>
          <w:rStyle w:val="FootnoteReference"/>
          <w:rFonts w:cs="Times New Roman"/>
        </w:rPr>
        <w:footnoteReference w:id="44"/>
      </w:r>
      <w:r>
        <w:rPr>
          <w:rFonts w:cs="Times New Roman"/>
          <w:lang w:eastAsia="zh-TW"/>
        </w:rPr>
        <w:t xml:space="preserve"> Upon further investigation, however, artworks like </w:t>
      </w:r>
      <w:r>
        <w:rPr>
          <w:rFonts w:cs="Times New Roman"/>
          <w:i/>
          <w:lang w:eastAsia="zh-TW"/>
        </w:rPr>
        <w:t>Bubong</w:t>
      </w:r>
      <w:r>
        <w:rPr>
          <w:rFonts w:cs="Times New Roman"/>
          <w:lang w:eastAsia="zh-TW"/>
        </w:rPr>
        <w:t xml:space="preserve">—ones that edge towards refusal—ran rampant in the CCP under the Marcoses.  </w:t>
      </w:r>
    </w:p>
    <w:p w14:paraId="67FE2DF8" w14:textId="77777777" w:rsidR="00B13A03" w:rsidRDefault="00B13A03" w:rsidP="00C65C2F">
      <w:pPr>
        <w:contextualSpacing/>
        <w:rPr>
          <w:rFonts w:cs="Times New Roman"/>
          <w:b/>
        </w:rPr>
      </w:pPr>
    </w:p>
    <w:p w14:paraId="1D366CD2" w14:textId="6DDECC0F" w:rsidR="00B13A03" w:rsidRPr="002B3957" w:rsidRDefault="00B13A03" w:rsidP="007C1E04">
      <w:pPr>
        <w:pStyle w:val="SubChapter"/>
      </w:pPr>
      <w:bookmarkStart w:id="8" w:name="_Toc507617950"/>
      <w:r>
        <w:t xml:space="preserve">Defining the </w:t>
      </w:r>
      <w:r w:rsidR="00D2182A">
        <w:t>T</w:t>
      </w:r>
      <w:r>
        <w:t>erms of Conceptualism</w:t>
      </w:r>
      <w:bookmarkEnd w:id="8"/>
    </w:p>
    <w:p w14:paraId="4BF97314" w14:textId="77777777" w:rsidR="00B13A03" w:rsidRDefault="00B13A03" w:rsidP="007C1E04">
      <w:pPr>
        <w:ind w:firstLine="720"/>
        <w:contextualSpacing/>
        <w:rPr>
          <w:rFonts w:cs="Times New Roman"/>
          <w:lang w:eastAsia="zh-TW"/>
        </w:rPr>
      </w:pPr>
      <w:r>
        <w:rPr>
          <w:rFonts w:cs="Times New Roman"/>
        </w:rPr>
        <w:t xml:space="preserve">Before introducing each of the chapters in the dissertation, I want to address one of the key questions I have been thinking about as I research Philippine contemporary art—what is conceptual art in the Philippines? How do we define it as a term, and how do we recognize it in practice? In an article about the CCP written the same year as </w:t>
      </w:r>
      <w:r>
        <w:rPr>
          <w:rFonts w:cs="Times New Roman"/>
          <w:i/>
        </w:rPr>
        <w:t xml:space="preserve">Five Contemporary Sculptors, </w:t>
      </w:r>
      <w:r w:rsidRPr="00EE2ACE">
        <w:rPr>
          <w:rFonts w:cs="Times New Roman"/>
          <w:lang w:eastAsia="zh-TW"/>
        </w:rPr>
        <w:t>Benesa</w:t>
      </w:r>
      <w:r>
        <w:rPr>
          <w:rFonts w:cs="Times New Roman"/>
          <w:lang w:eastAsia="zh-TW"/>
        </w:rPr>
        <w:t xml:space="preserve"> notes that </w:t>
      </w:r>
      <w:r w:rsidRPr="00C708CC">
        <w:rPr>
          <w:rFonts w:cs="Times New Roman"/>
          <w:lang w:eastAsia="zh-TW"/>
        </w:rPr>
        <w:t>conceptualism was ascribed to “any seemingly incomprehensible art” and works associated to “intellectual cognition and not aesthetic perception.”</w:t>
      </w:r>
      <w:r w:rsidRPr="00C708CC">
        <w:rPr>
          <w:rStyle w:val="FootnoteReference"/>
          <w:rFonts w:cs="Times New Roman"/>
          <w:lang w:eastAsia="zh-TW"/>
        </w:rPr>
        <w:footnoteReference w:id="45"/>
      </w:r>
      <w:r>
        <w:rPr>
          <w:rFonts w:cs="Times New Roman"/>
          <w:lang w:eastAsia="zh-TW"/>
        </w:rPr>
        <w:t xml:space="preserve"> Benesa’s latter description of conceptual art conforms to Sol Lewitt’s elucidation of early conceptual art in America. In “Paragraphs on Conceptual Art,” Lewitt writes, “In conceptual art the idea of concept is the most important aspect of the work.”</w:t>
      </w:r>
      <w:r>
        <w:rPr>
          <w:rStyle w:val="FootnoteReference"/>
          <w:rFonts w:cs="Times New Roman"/>
          <w:lang w:eastAsia="zh-TW"/>
        </w:rPr>
        <w:footnoteReference w:id="46"/>
      </w:r>
      <w:r>
        <w:rPr>
          <w:rFonts w:cs="Times New Roman"/>
          <w:lang w:eastAsia="zh-TW"/>
        </w:rPr>
        <w:t xml:space="preserve"> He later explains, “What the work of art looks like isn’t too important,” verifying that “conceptual art is made to engage the mind of the viewer rather than his eye or emotions.”</w:t>
      </w:r>
      <w:r>
        <w:rPr>
          <w:rStyle w:val="FootnoteReference"/>
          <w:rFonts w:cs="Times New Roman"/>
          <w:lang w:eastAsia="zh-TW"/>
        </w:rPr>
        <w:footnoteReference w:id="47"/>
      </w:r>
      <w:r>
        <w:rPr>
          <w:rFonts w:cs="Times New Roman"/>
          <w:lang w:eastAsia="zh-TW"/>
        </w:rPr>
        <w:t xml:space="preserve"> In the Philippines, however, form and materiality also had immensely important roles in conceptual art’s early development. </w:t>
      </w:r>
      <w:r>
        <w:rPr>
          <w:rFonts w:cs="Times New Roman"/>
        </w:rPr>
        <w:t xml:space="preserve">For the purpose of this dissertation, conceptualism remains a didactic term rather than prescriptive or descriptive modifier for art in the Philippines. I use it to refer to various experimental practices (environmental, situational, conceptual) that began in the 1970s but have now been absorbed into </w:t>
      </w:r>
      <w:r>
        <w:rPr>
          <w:rFonts w:cs="Times New Roman"/>
        </w:rPr>
        <w:lastRenderedPageBreak/>
        <w:t>an established historical rivalry between “social realist” art and “conceptual” art that remains palpable in the present day.</w:t>
      </w:r>
      <w:r>
        <w:rPr>
          <w:rStyle w:val="FootnoteReference"/>
          <w:rFonts w:cs="Times New Roman"/>
        </w:rPr>
        <w:footnoteReference w:id="48"/>
      </w:r>
      <w:r>
        <w:rPr>
          <w:rFonts w:cs="Times New Roman"/>
        </w:rPr>
        <w:t xml:space="preserve"> </w:t>
      </w:r>
    </w:p>
    <w:p w14:paraId="3BC0A859" w14:textId="77777777" w:rsidR="00B13A03" w:rsidRDefault="00B13A03" w:rsidP="007C1E04">
      <w:pPr>
        <w:ind w:firstLine="720"/>
        <w:contextualSpacing/>
        <w:rPr>
          <w:rFonts w:cs="Times New Roman"/>
          <w:lang w:eastAsia="zh-TW"/>
        </w:rPr>
      </w:pPr>
      <w:r>
        <w:rPr>
          <w:rFonts w:cs="Times New Roman"/>
          <w:lang w:eastAsia="zh-TW"/>
        </w:rPr>
        <w:t>Similar to those in other countries of the region, members of the Philippine art world—including artists and art critics—largely identified c</w:t>
      </w:r>
      <w:r w:rsidRPr="00C708CC">
        <w:rPr>
          <w:rFonts w:cs="Times New Roman"/>
          <w:lang w:eastAsia="zh-TW"/>
        </w:rPr>
        <w:t>o</w:t>
      </w:r>
      <w:r>
        <w:rPr>
          <w:rFonts w:cs="Times New Roman"/>
          <w:lang w:eastAsia="zh-TW"/>
        </w:rPr>
        <w:t>nceptual art as a broad category</w:t>
      </w:r>
      <w:r w:rsidRPr="00C708CC">
        <w:rPr>
          <w:rFonts w:cs="Times New Roman"/>
          <w:lang w:eastAsia="zh-TW"/>
        </w:rPr>
        <w:t xml:space="preserve"> that strayed away from categorizations of painting or sculpture.</w:t>
      </w:r>
      <w:r w:rsidRPr="00773A25">
        <w:rPr>
          <w:rStyle w:val="FootnoteReference"/>
          <w:rFonts w:cs="Times New Roman"/>
        </w:rPr>
        <w:footnoteReference w:id="49"/>
      </w:r>
      <w:r w:rsidRPr="00773A25">
        <w:rPr>
          <w:rFonts w:cs="Times New Roman"/>
        </w:rPr>
        <w:t xml:space="preserve"> </w:t>
      </w:r>
      <w:r>
        <w:rPr>
          <w:rFonts w:cs="Times New Roman"/>
          <w:lang w:eastAsia="zh-TW"/>
        </w:rPr>
        <w:t xml:space="preserve"> </w:t>
      </w:r>
      <w:r>
        <w:rPr>
          <w:rFonts w:cs="Times New Roman"/>
        </w:rPr>
        <w:t xml:space="preserve">Within the Philippines, conceptual art seemed entrenched in material concerns related to medium in the Philippines. </w:t>
      </w:r>
      <w:r w:rsidRPr="00216480">
        <w:rPr>
          <w:rFonts w:cs="Times New Roman"/>
        </w:rPr>
        <w:t>Oil painting, as it had in many Southeast Asian countries during the late 19</w:t>
      </w:r>
      <w:r w:rsidRPr="00216480">
        <w:rPr>
          <w:rFonts w:cs="Times New Roman"/>
          <w:vertAlign w:val="superscript"/>
        </w:rPr>
        <w:t>th</w:t>
      </w:r>
      <w:r w:rsidRPr="00216480">
        <w:rPr>
          <w:rFonts w:cs="Times New Roman"/>
        </w:rPr>
        <w:t xml:space="preserve"> and 20</w:t>
      </w:r>
      <w:r w:rsidRPr="00216480">
        <w:rPr>
          <w:rFonts w:cs="Times New Roman"/>
          <w:vertAlign w:val="superscript"/>
        </w:rPr>
        <w:t>th</w:t>
      </w:r>
      <w:r w:rsidRPr="00216480">
        <w:rPr>
          <w:rFonts w:cs="Times New Roman"/>
        </w:rPr>
        <w:t xml:space="preserve"> century, carried the burden of association with Euro-American art and colonialism in the Philippines</w:t>
      </w:r>
      <w:r>
        <w:rPr>
          <w:rFonts w:cs="Times New Roman"/>
        </w:rPr>
        <w:t xml:space="preserve"> to many artists</w:t>
      </w:r>
      <w:r w:rsidRPr="00216480">
        <w:rPr>
          <w:rFonts w:cs="Times New Roman"/>
        </w:rPr>
        <w:t>.</w:t>
      </w:r>
      <w:r w:rsidRPr="00216480">
        <w:rPr>
          <w:rStyle w:val="FootnoteReference"/>
          <w:rFonts w:cs="Times New Roman"/>
        </w:rPr>
        <w:footnoteReference w:id="50"/>
      </w:r>
      <w:r w:rsidRPr="00216480">
        <w:rPr>
          <w:rFonts w:cs="Times New Roman"/>
        </w:rPr>
        <w:t xml:space="preserve"> </w:t>
      </w:r>
      <w:r>
        <w:rPr>
          <w:rFonts w:cs="Times New Roman"/>
        </w:rPr>
        <w:t xml:space="preserve">While the prohibitive cost of oil paint and canvas </w:t>
      </w:r>
      <w:r w:rsidRPr="00216480">
        <w:rPr>
          <w:rFonts w:cs="Times New Roman"/>
        </w:rPr>
        <w:t>encouraged artists to find alternatives</w:t>
      </w:r>
      <w:r>
        <w:rPr>
          <w:rFonts w:cs="Times New Roman"/>
        </w:rPr>
        <w:t xml:space="preserve"> in cheap found materials and discarded objects, artists were further emboldened to do so as protest against the colonial and commercial implications of oil painting.</w:t>
      </w:r>
      <w:r w:rsidRPr="00216480">
        <w:rPr>
          <w:rStyle w:val="FootnoteReference"/>
          <w:rFonts w:cs="Times New Roman"/>
        </w:rPr>
        <w:footnoteReference w:id="51"/>
      </w:r>
      <w:r w:rsidRPr="00216480">
        <w:rPr>
          <w:rFonts w:cs="Times New Roman"/>
        </w:rPr>
        <w:t xml:space="preserve"> </w:t>
      </w:r>
      <w:r>
        <w:rPr>
          <w:rFonts w:cs="Times New Roman"/>
          <w:lang w:eastAsia="zh-TW"/>
        </w:rPr>
        <w:t xml:space="preserve">While abstraction—abstract painting in particular—tied to aspirations of international recognition dominated the Philippines through the </w:t>
      </w:r>
      <w:r>
        <w:rPr>
          <w:rFonts w:cs="Times New Roman"/>
          <w:lang w:eastAsia="zh-TW"/>
        </w:rPr>
        <w:lastRenderedPageBreak/>
        <w:t>1960s, growing interest in sculpture in the late 1960s led to inclusion of alternative materials such as found objects, junk components, bamboo, and burlap in art-making practices.</w:t>
      </w:r>
      <w:r>
        <w:rPr>
          <w:rStyle w:val="FootnoteReference"/>
          <w:rFonts w:cs="Times New Roman"/>
        </w:rPr>
        <w:footnoteReference w:id="52"/>
      </w:r>
      <w:r>
        <w:rPr>
          <w:rFonts w:cs="Times New Roman"/>
          <w:lang w:eastAsia="zh-TW"/>
        </w:rPr>
        <w:t xml:space="preserve"> </w:t>
      </w:r>
    </w:p>
    <w:p w14:paraId="69072F41" w14:textId="77777777" w:rsidR="00B13A03" w:rsidRDefault="00B13A03" w:rsidP="007C1E04">
      <w:pPr>
        <w:ind w:firstLine="720"/>
        <w:contextualSpacing/>
        <w:rPr>
          <w:rFonts w:cs="Times New Roman"/>
          <w:lang w:eastAsia="zh-TW"/>
        </w:rPr>
      </w:pPr>
      <w:r>
        <w:rPr>
          <w:rFonts w:cs="Times New Roman"/>
        </w:rPr>
        <w:t>In 1968, the Art Association of the Philippines and the Society of Philippine Sculptors, which had been active for just one year, organized the First National Sculpture Competition and Exhibition. Eric Torres, another leading art critic who had studied under Zobel, observed the positive recent development in sculpture, noting, “Sculpture, which enjoys no sizable patronage in this country is belatedly waking up and flexing its muscles.”</w:t>
      </w:r>
      <w:r>
        <w:rPr>
          <w:rStyle w:val="FootnoteReference"/>
          <w:rFonts w:cs="Times New Roman"/>
        </w:rPr>
        <w:footnoteReference w:id="53"/>
      </w:r>
      <w:r>
        <w:rPr>
          <w:rFonts w:cs="Times New Roman"/>
        </w:rPr>
        <w:t xml:space="preserve"> In his year-end review of the arts in Manila that year, Alfredo R Roces also acknowledged, “there was...a rebirth of sculpture that brought to the fore young sculptors on whose talents we anticipate new life in this currently moribund medium.”</w:t>
      </w:r>
      <w:r>
        <w:rPr>
          <w:rStyle w:val="FootnoteReference"/>
          <w:rFonts w:cs="Times New Roman"/>
        </w:rPr>
        <w:footnoteReference w:id="54"/>
      </w:r>
      <w:r>
        <w:rPr>
          <w:rFonts w:cs="Times New Roman"/>
        </w:rPr>
        <w:t xml:space="preserve"> </w:t>
      </w:r>
      <w:r w:rsidRPr="00216480">
        <w:rPr>
          <w:rFonts w:cs="Times New Roman"/>
        </w:rPr>
        <w:t>While painting had dominated Philippine modern art through most of the first half of the twentieth century, the</w:t>
      </w:r>
      <w:r>
        <w:rPr>
          <w:rFonts w:cs="Times New Roman"/>
        </w:rPr>
        <w:t xml:space="preserve"> late</w:t>
      </w:r>
      <w:r w:rsidRPr="00216480">
        <w:rPr>
          <w:rFonts w:cs="Times New Roman"/>
        </w:rPr>
        <w:t xml:space="preserve"> 1960s saw increased interest in s</w:t>
      </w:r>
      <w:r>
        <w:rPr>
          <w:rFonts w:cs="Times New Roman"/>
        </w:rPr>
        <w:t xml:space="preserve">culpture as a nationalist medium because it could be sourced from readily available materials. </w:t>
      </w:r>
    </w:p>
    <w:p w14:paraId="53ACB10C" w14:textId="77777777" w:rsidR="00B13A03" w:rsidRDefault="00B13A03" w:rsidP="007C1E04">
      <w:pPr>
        <w:ind w:firstLine="720"/>
        <w:contextualSpacing/>
        <w:rPr>
          <w:rFonts w:cs="Times New Roman"/>
          <w:lang w:eastAsia="zh-TW"/>
        </w:rPr>
      </w:pPr>
      <w:r>
        <w:rPr>
          <w:rFonts w:cs="Times New Roman"/>
          <w:lang w:eastAsia="zh-TW"/>
        </w:rPr>
        <w:t xml:space="preserve">As sculpture began to increase in popularity, artists used found or local materials to develop a local idiom to counter their poor performance in foreign biennales. They also began to expand the footprint of their sculptures to include the space beyond the object’s presence—an installation. Bautista’s </w:t>
      </w:r>
      <w:r w:rsidRPr="00EE2ACE">
        <w:rPr>
          <w:rFonts w:cs="Times New Roman"/>
          <w:i/>
          <w:lang w:eastAsia="zh-TW"/>
        </w:rPr>
        <w:t>Bubong</w:t>
      </w:r>
      <w:r>
        <w:rPr>
          <w:rFonts w:cs="Times New Roman"/>
          <w:i/>
          <w:lang w:eastAsia="zh-TW"/>
        </w:rPr>
        <w:t xml:space="preserve">, </w:t>
      </w:r>
      <w:r>
        <w:rPr>
          <w:rFonts w:cs="Times New Roman"/>
          <w:lang w:eastAsia="zh-TW"/>
        </w:rPr>
        <w:t>for example, was declared a “situational sculpture.” Benesa expressed in his review of the exhibition, “The operative term for shows like this used to be ‘environmental’ instead of ‘situational.’”</w:t>
      </w:r>
      <w:r w:rsidRPr="005B0B78">
        <w:rPr>
          <w:rStyle w:val="FootnoteReference"/>
          <w:rFonts w:cs="Times New Roman"/>
        </w:rPr>
        <w:t xml:space="preserve"> </w:t>
      </w:r>
      <w:r>
        <w:rPr>
          <w:rStyle w:val="FootnoteReference"/>
          <w:rFonts w:cs="Times New Roman"/>
        </w:rPr>
        <w:footnoteReference w:id="55"/>
      </w:r>
      <w:r>
        <w:rPr>
          <w:rFonts w:cs="Times New Roman"/>
        </w:rPr>
        <w:t xml:space="preserve"> </w:t>
      </w:r>
      <w:r>
        <w:rPr>
          <w:rFonts w:cs="Times New Roman"/>
          <w:lang w:eastAsia="zh-TW"/>
        </w:rPr>
        <w:t xml:space="preserve">He also places quotations around the terms “concept” and “experience” in describing the works displayed in </w:t>
      </w:r>
      <w:r>
        <w:rPr>
          <w:rFonts w:cs="Times New Roman"/>
          <w:i/>
          <w:lang w:eastAsia="zh-TW"/>
        </w:rPr>
        <w:t>Five Contemporary Sculptors</w:t>
      </w:r>
      <w:r>
        <w:rPr>
          <w:rFonts w:cs="Times New Roman"/>
          <w:lang w:eastAsia="zh-TW"/>
        </w:rPr>
        <w:t>.</w:t>
      </w:r>
      <w:r>
        <w:rPr>
          <w:rStyle w:val="FootnoteReference"/>
          <w:rFonts w:cs="Times New Roman"/>
        </w:rPr>
        <w:footnoteReference w:id="56"/>
      </w:r>
      <w:r>
        <w:rPr>
          <w:rFonts w:cs="Times New Roman"/>
        </w:rPr>
        <w:t xml:space="preserve"> </w:t>
      </w:r>
      <w:r>
        <w:rPr>
          <w:rFonts w:cs="Times New Roman"/>
          <w:lang w:eastAsia="zh-TW"/>
        </w:rPr>
        <w:t xml:space="preserve">By the </w:t>
      </w:r>
      <w:r>
        <w:rPr>
          <w:rFonts w:cs="Times New Roman"/>
          <w:lang w:eastAsia="zh-TW"/>
        </w:rPr>
        <w:lastRenderedPageBreak/>
        <w:t>1970s, art critics and artists began to group works that defied the conventional categories of painting and sculpture as</w:t>
      </w:r>
      <w:r w:rsidRPr="00C708CC">
        <w:rPr>
          <w:rFonts w:cs="Times New Roman"/>
          <w:lang w:eastAsia="zh-TW"/>
        </w:rPr>
        <w:t xml:space="preserve"> experimental, conceptual, conceptualist, situ</w:t>
      </w:r>
      <w:r>
        <w:rPr>
          <w:rFonts w:cs="Times New Roman"/>
          <w:lang w:eastAsia="zh-TW"/>
        </w:rPr>
        <w:t xml:space="preserve">ational, and environmental art without much distinction. For example, in one of his columns in the </w:t>
      </w:r>
      <w:r>
        <w:rPr>
          <w:rFonts w:cs="Times New Roman"/>
          <w:i/>
          <w:lang w:eastAsia="zh-TW"/>
        </w:rPr>
        <w:t xml:space="preserve">Manila </w:t>
      </w:r>
      <w:r w:rsidRPr="001B059F">
        <w:rPr>
          <w:rFonts w:cs="Times New Roman"/>
          <w:i/>
          <w:lang w:eastAsia="zh-TW"/>
        </w:rPr>
        <w:t>Times</w:t>
      </w:r>
      <w:r>
        <w:rPr>
          <w:rFonts w:cs="Times New Roman"/>
          <w:i/>
          <w:lang w:eastAsia="zh-TW"/>
        </w:rPr>
        <w:t xml:space="preserve"> </w:t>
      </w:r>
      <w:r>
        <w:rPr>
          <w:rFonts w:cs="Times New Roman"/>
          <w:lang w:eastAsia="zh-TW"/>
        </w:rPr>
        <w:t>in 1972</w:t>
      </w:r>
      <w:r>
        <w:rPr>
          <w:rFonts w:cs="Times New Roman"/>
          <w:i/>
          <w:lang w:eastAsia="zh-TW"/>
        </w:rPr>
        <w:t xml:space="preserve">, </w:t>
      </w:r>
      <w:r w:rsidRPr="001B059F">
        <w:rPr>
          <w:rFonts w:cs="Times New Roman"/>
          <w:lang w:eastAsia="zh-TW"/>
        </w:rPr>
        <w:t>Alfredo</w:t>
      </w:r>
      <w:r>
        <w:rPr>
          <w:rFonts w:cs="Times New Roman"/>
          <w:lang w:eastAsia="zh-TW"/>
        </w:rPr>
        <w:t xml:space="preserve"> R. Roces observes:</w:t>
      </w:r>
    </w:p>
    <w:p w14:paraId="2310EA6F" w14:textId="77777777" w:rsidR="00B13A03" w:rsidRDefault="00B13A03" w:rsidP="007C1E04">
      <w:pPr>
        <w:ind w:left="720"/>
        <w:contextualSpacing/>
        <w:rPr>
          <w:rFonts w:cs="Times New Roman"/>
          <w:lang w:eastAsia="zh-TW"/>
        </w:rPr>
      </w:pPr>
    </w:p>
    <w:p w14:paraId="5AFE6C54" w14:textId="77777777" w:rsidR="00B13A03" w:rsidRDefault="00B13A03" w:rsidP="007C1E04">
      <w:pPr>
        <w:spacing w:line="360" w:lineRule="auto"/>
        <w:ind w:left="720"/>
        <w:contextualSpacing/>
        <w:rPr>
          <w:rFonts w:cs="Times New Roman"/>
          <w:lang w:eastAsia="zh-TW"/>
        </w:rPr>
      </w:pPr>
      <w:r>
        <w:rPr>
          <w:rFonts w:cs="Times New Roman"/>
          <w:lang w:eastAsia="zh-TW"/>
        </w:rPr>
        <w:t>There are various movements introduced by “artists” that question so many fundamental premises about art that, in effect, it seems what results can only be called an entirely new definition of art, or simply not art at all. Yet there are very marked world trends under such labels as ‘environmental,’ ‘conceptual’ and ‘performance and situational work’ that apparently view art (and the role of the artists) in entirely revolutionary fashion.</w:t>
      </w:r>
      <w:r>
        <w:rPr>
          <w:rStyle w:val="FootnoteReference"/>
          <w:rFonts w:cs="Times New Roman"/>
          <w:lang w:eastAsia="zh-TW"/>
        </w:rPr>
        <w:footnoteReference w:id="57"/>
      </w:r>
    </w:p>
    <w:p w14:paraId="6D8EC1B5" w14:textId="77777777" w:rsidR="00B13A03" w:rsidRDefault="00B13A03" w:rsidP="007C1E04">
      <w:pPr>
        <w:ind w:left="720"/>
        <w:contextualSpacing/>
        <w:rPr>
          <w:rFonts w:cs="Times New Roman"/>
          <w:lang w:eastAsia="zh-TW"/>
        </w:rPr>
      </w:pPr>
    </w:p>
    <w:p w14:paraId="18AA2BE0" w14:textId="77777777" w:rsidR="00B13A03" w:rsidRDefault="00B13A03" w:rsidP="007C1E04">
      <w:pPr>
        <w:contextualSpacing/>
        <w:rPr>
          <w:rFonts w:cs="Times New Roman"/>
        </w:rPr>
      </w:pPr>
      <w:r>
        <w:rPr>
          <w:rFonts w:cs="Times New Roman"/>
          <w:lang w:eastAsia="zh-TW"/>
        </w:rPr>
        <w:t xml:space="preserve">Roces appears to question the validity of these new movements in the early 1970s as he lumps together environmental, conceptual, performance and situational work as part of “various movements” by “artists.” In a brief discussion of </w:t>
      </w:r>
      <w:r>
        <w:rPr>
          <w:rFonts w:cs="Times New Roman"/>
          <w:i/>
          <w:lang w:eastAsia="zh-TW"/>
        </w:rPr>
        <w:t>Shop 6</w:t>
      </w:r>
      <w:r>
        <w:rPr>
          <w:rFonts w:cs="Times New Roman"/>
          <w:lang w:eastAsia="zh-TW"/>
        </w:rPr>
        <w:t>, another local critic also groups these terms together and affirms that conceptual art is</w:t>
      </w:r>
      <w:r w:rsidRPr="00C708CC">
        <w:rPr>
          <w:rFonts w:cs="Times New Roman"/>
          <w:lang w:eastAsia="zh-TW"/>
        </w:rPr>
        <w:t xml:space="preserve"> “largely linked to experimentalism and environmental art.”</w:t>
      </w:r>
      <w:r w:rsidRPr="00C708CC">
        <w:rPr>
          <w:rStyle w:val="FootnoteReference"/>
          <w:rFonts w:cs="Times New Roman"/>
          <w:lang w:eastAsia="zh-TW"/>
        </w:rPr>
        <w:footnoteReference w:id="58"/>
      </w:r>
      <w:r>
        <w:rPr>
          <w:rFonts w:cs="Times New Roman"/>
          <w:lang w:eastAsia="zh-TW"/>
        </w:rPr>
        <w:t xml:space="preserve"> Environmental, experimental, conceptual, and situational were used almost interchangeably within the periodicals from the 1970s and generally referred to three-dimensional work that came from but also went beyond conventional sculpture. </w:t>
      </w:r>
      <w:r w:rsidRPr="00C708CC">
        <w:rPr>
          <w:rFonts w:cs="Times New Roman"/>
          <w:lang w:eastAsia="zh-TW"/>
        </w:rPr>
        <w:t>Concept</w:t>
      </w:r>
      <w:r>
        <w:rPr>
          <w:rFonts w:cs="Times New Roman"/>
          <w:lang w:eastAsia="zh-TW"/>
        </w:rPr>
        <w:t>ual art and conceptualism have now become</w:t>
      </w:r>
      <w:r w:rsidRPr="00C708CC">
        <w:rPr>
          <w:rFonts w:cs="Times New Roman"/>
          <w:lang w:eastAsia="zh-TW"/>
        </w:rPr>
        <w:t xml:space="preserve"> catchall terms to refer to works that went beyond conventional media and drew from the materialist concern</w:t>
      </w:r>
      <w:r>
        <w:rPr>
          <w:rFonts w:cs="Times New Roman"/>
          <w:lang w:eastAsia="zh-TW"/>
        </w:rPr>
        <w:t>s of sculpture and installation</w:t>
      </w:r>
      <w:r w:rsidRPr="00C708CC">
        <w:rPr>
          <w:rFonts w:cs="Times New Roman"/>
          <w:lang w:eastAsia="zh-TW"/>
        </w:rPr>
        <w:t>.</w:t>
      </w:r>
      <w:r w:rsidRPr="003845F0">
        <w:rPr>
          <w:rFonts w:cs="Times New Roman"/>
          <w:lang w:eastAsia="zh-TW"/>
        </w:rPr>
        <w:t xml:space="preserve"> </w:t>
      </w:r>
    </w:p>
    <w:p w14:paraId="5361F23C" w14:textId="77777777" w:rsidR="00B13A03" w:rsidRDefault="00B13A03" w:rsidP="007C1E04">
      <w:pPr>
        <w:ind w:firstLine="720"/>
        <w:rPr>
          <w:rFonts w:cs="Times New Roman"/>
        </w:rPr>
      </w:pPr>
      <w:r>
        <w:rPr>
          <w:rFonts w:cs="Times New Roman"/>
        </w:rPr>
        <w:t xml:space="preserve">In determining what to include in a dissertation about Philippine conceptual art during Ferdinand and Imelda Marcoses’ authoritarian regime, I have taken some liberty to extend the </w:t>
      </w:r>
      <w:r>
        <w:rPr>
          <w:rFonts w:cs="Times New Roman"/>
        </w:rPr>
        <w:lastRenderedPageBreak/>
        <w:t>terms of conceptualism beyond Roberto Chabet and his gang of collaborators to include works by composer Jose Maceda and, most surprisingly of all, indigenous installation artist Junyee. While my initial decision to include artists outside the usual “canon” of Philippine conceptual art occurred due to my desire to write about my favorite works—the ones I found the most compelling or interesting or weird—the longer I included these artists, the more their practices seemed to fit comfortably within the paradigm of Philippine conceptualism.</w:t>
      </w:r>
      <w:r>
        <w:rPr>
          <w:rStyle w:val="FootnoteReference"/>
          <w:rFonts w:cs="Times New Roman"/>
        </w:rPr>
        <w:footnoteReference w:id="59"/>
      </w:r>
      <w:r>
        <w:rPr>
          <w:rFonts w:cs="Times New Roman"/>
        </w:rPr>
        <w:t xml:space="preserve"> Although the experimental practices beginning in the 1970s have largely been subsumed under the umbrella of conceptual art or conceptualism, art critics and artists such as Benesa and Bautista described these artworks in a number of variable terms, including situational, environmental, and experimental in writing from the period. Those terms have largely disappeared from art vernacular from the Philippines and are usually understood as conceptual. As a term and as a practice, conceptual art appears to be one in constant flux in the Philippines.</w:t>
      </w:r>
    </w:p>
    <w:p w14:paraId="6F96DB09" w14:textId="77777777" w:rsidR="00B13A03" w:rsidRDefault="00B13A03" w:rsidP="007C1E04">
      <w:pPr>
        <w:ind w:firstLine="720"/>
        <w:rPr>
          <w:rFonts w:cs="Times New Roman"/>
          <w:lang w:eastAsia="zh-TW"/>
        </w:rPr>
      </w:pPr>
    </w:p>
    <w:p w14:paraId="095DD00D" w14:textId="77777777" w:rsidR="00B13A03" w:rsidRPr="007D4C65" w:rsidRDefault="00B13A03" w:rsidP="007C1E04">
      <w:pPr>
        <w:pStyle w:val="SubChapter"/>
      </w:pPr>
      <w:bookmarkStart w:id="9" w:name="_Toc507617951"/>
      <w:r>
        <w:t>Chapter Organization</w:t>
      </w:r>
      <w:bookmarkEnd w:id="9"/>
    </w:p>
    <w:p w14:paraId="6F0325DD" w14:textId="77777777" w:rsidR="00B13A03" w:rsidRDefault="00B13A03" w:rsidP="007C1E04">
      <w:pPr>
        <w:ind w:firstLine="720"/>
        <w:contextualSpacing/>
        <w:rPr>
          <w:rFonts w:cs="Times New Roman"/>
        </w:rPr>
      </w:pPr>
      <w:r>
        <w:rPr>
          <w:rFonts w:cs="Times New Roman"/>
          <w:i/>
        </w:rPr>
        <w:t>Material Conceptualisms</w:t>
      </w:r>
      <w:r>
        <w:rPr>
          <w:rFonts w:cs="Times New Roman"/>
        </w:rPr>
        <w:t xml:space="preserve"> is not intended to be a synthetic or encyclopedic account of Philippine conceptualism from 1968 to 1986. It instead examines the practices of four exemplary case studies of conceptualism or conceptual art practices in rough chronological order. The dissertation begins with the inauguration of the CCP in 1969 (and Chabet’s travels to Europe and the United States as its first Museum Director under a Rockefeller Grant in 1968) and concludes with the Junyee’s second Grand Award victory at the Art Association of the Philippines Annual Art Exhibition in 1986—shortly after the end of the fall of Marcoses. Though the dissertation </w:t>
      </w:r>
      <w:r>
        <w:rPr>
          <w:rFonts w:cs="Times New Roman"/>
        </w:rPr>
        <w:lastRenderedPageBreak/>
        <w:t>establishes that these artworks were not beholden to the ideology of the state, the end of the Marcoses’ control of the Philippines serves as an appropriate concluding date for the dissertation as many changes took place in the arts after Aquino replaced Marcos. These changes include a shift of programming at the CCP to be more inclusive of social realist artist and a large decrease of funding for the arts, which caused debate and uproar among many artists.</w:t>
      </w:r>
      <w:r>
        <w:rPr>
          <w:rStyle w:val="FootnoteReference"/>
          <w:rFonts w:cs="Times New Roman"/>
        </w:rPr>
        <w:footnoteReference w:id="60"/>
      </w:r>
      <w:r>
        <w:rPr>
          <w:rFonts w:cs="Times New Roman"/>
        </w:rPr>
        <w:t xml:space="preserve"> </w:t>
      </w:r>
    </w:p>
    <w:p w14:paraId="66D07064" w14:textId="77777777" w:rsidR="00B13A03" w:rsidRPr="00E404D0" w:rsidRDefault="00B13A03" w:rsidP="007C1E04">
      <w:pPr>
        <w:ind w:firstLine="720"/>
        <w:contextualSpacing/>
        <w:rPr>
          <w:rFonts w:cs="Times New Roman"/>
        </w:rPr>
      </w:pPr>
      <w:r w:rsidRPr="00E404D0">
        <w:rPr>
          <w:rFonts w:cs="Times New Roman"/>
        </w:rPr>
        <w:t xml:space="preserve">The first </w:t>
      </w:r>
      <w:r>
        <w:rPr>
          <w:rFonts w:cs="Times New Roman"/>
        </w:rPr>
        <w:t xml:space="preserve">chapter focuses on esteemed composer and ethnomusicologist Jose Maceda, particularly his orchestration of </w:t>
      </w:r>
      <w:r w:rsidRPr="00E404D0">
        <w:rPr>
          <w:rFonts w:cs="Times New Roman"/>
          <w:i/>
        </w:rPr>
        <w:t xml:space="preserve">Cassettes 100 </w:t>
      </w:r>
      <w:r w:rsidRPr="00E404D0">
        <w:rPr>
          <w:rFonts w:cs="Times New Roman"/>
        </w:rPr>
        <w:t>(1971)</w:t>
      </w:r>
      <w:r>
        <w:rPr>
          <w:rFonts w:cs="Times New Roman"/>
        </w:rPr>
        <w:t xml:space="preserve">, one of the earliest purposeful citations of a Happening in the Philippines. The chapter also provides greater detail about the social and political context of the CCP, along with the building’s technical and acoustical aspects. </w:t>
      </w:r>
      <w:r w:rsidRPr="00E404D0">
        <w:rPr>
          <w:rFonts w:cs="Times New Roman"/>
        </w:rPr>
        <w:t xml:space="preserve">I suggest that the Marcoses established the CCP </w:t>
      </w:r>
      <w:r w:rsidRPr="00E404D0">
        <w:rPr>
          <w:rFonts w:cs="Times New Roman"/>
          <w:lang w:eastAsia="zh-TW"/>
        </w:rPr>
        <w:t>as a visual and acoustical symbol of Philippine contemporaneity and international modernity.</w:t>
      </w:r>
      <w:r w:rsidRPr="00E404D0">
        <w:rPr>
          <w:rFonts w:cs="Times New Roman"/>
        </w:rPr>
        <w:t xml:space="preserve"> Instead of taking </w:t>
      </w:r>
      <w:r w:rsidRPr="00E404D0">
        <w:rPr>
          <w:rFonts w:cs="Times New Roman"/>
          <w:lang w:eastAsia="zh-TW"/>
        </w:rPr>
        <w:t xml:space="preserve">advantage of the world-class acoustics available in the CCP auditorium, </w:t>
      </w:r>
      <w:r>
        <w:rPr>
          <w:rFonts w:cs="Times New Roman"/>
          <w:lang w:eastAsia="zh-TW"/>
        </w:rPr>
        <w:t>Maceda orchestrated a “sound h</w:t>
      </w:r>
      <w:r w:rsidRPr="00E404D0">
        <w:rPr>
          <w:rFonts w:cs="Times New Roman"/>
          <w:lang w:eastAsia="zh-TW"/>
        </w:rPr>
        <w:t xml:space="preserve">appening” in its lobby. The music came from cassettes carried by one hundred volunteers largely drawn from the University of the Philippines-Diliman (UP), a popular site of student resistance and protest. I argue that </w:t>
      </w:r>
      <w:r w:rsidRPr="00E404D0">
        <w:rPr>
          <w:rFonts w:cs="Times New Roman"/>
          <w:i/>
          <w:lang w:eastAsia="zh-TW"/>
        </w:rPr>
        <w:t xml:space="preserve">Cassettes 100 </w:t>
      </w:r>
      <w:r w:rsidRPr="00E404D0">
        <w:rPr>
          <w:rFonts w:cs="Times New Roman"/>
          <w:lang w:eastAsia="zh-TW"/>
        </w:rPr>
        <w:t>inculcated the potential of participation and the power of the crowd</w:t>
      </w:r>
      <w:r w:rsidRPr="00E404D0">
        <w:rPr>
          <w:rFonts w:cs="Times New Roman"/>
        </w:rPr>
        <w:t xml:space="preserve"> as it ended with the tearing down of </w:t>
      </w:r>
      <w:r w:rsidRPr="00E404D0">
        <w:rPr>
          <w:rFonts w:cs="Times New Roman"/>
          <w:i/>
        </w:rPr>
        <w:t>Cassettes 100</w:t>
      </w:r>
      <w:r w:rsidRPr="00E404D0">
        <w:rPr>
          <w:rFonts w:cs="Times New Roman"/>
        </w:rPr>
        <w:t xml:space="preserve">’s flimsy backdrop, leaving the lobby littered with toilet paper detritus.  </w:t>
      </w:r>
    </w:p>
    <w:p w14:paraId="657495C0" w14:textId="77777777" w:rsidR="00B13A03" w:rsidRPr="00E404D0" w:rsidRDefault="00B13A03" w:rsidP="007C1E04">
      <w:pPr>
        <w:tabs>
          <w:tab w:val="left" w:pos="0"/>
        </w:tabs>
        <w:contextualSpacing/>
        <w:rPr>
          <w:rFonts w:cs="Times New Roman"/>
        </w:rPr>
      </w:pPr>
      <w:r w:rsidRPr="00E404D0">
        <w:rPr>
          <w:rFonts w:cs="Times New Roman"/>
        </w:rPr>
        <w:tab/>
        <w:t xml:space="preserve">The second chapter centers on </w:t>
      </w:r>
      <w:r>
        <w:rPr>
          <w:rFonts w:cs="Times New Roman"/>
        </w:rPr>
        <w:t xml:space="preserve">Roberto </w:t>
      </w:r>
      <w:r w:rsidRPr="00E404D0">
        <w:rPr>
          <w:rFonts w:cs="Times New Roman"/>
        </w:rPr>
        <w:t xml:space="preserve">Chabet, a prominent conceptual artist who served as the CCP’s first museum director until 1971 and a professor of visual art at UP for nearly thirty years. The chapter begins with his performance of </w:t>
      </w:r>
      <w:r w:rsidRPr="00E404D0">
        <w:rPr>
          <w:rFonts w:cs="Times New Roman"/>
          <w:i/>
        </w:rPr>
        <w:t>Tearing to Pieces</w:t>
      </w:r>
      <w:r w:rsidRPr="00E404D0">
        <w:rPr>
          <w:rFonts w:cs="Times New Roman"/>
        </w:rPr>
        <w:t xml:space="preserve"> in which he ripped apart Manual Duldulao’s recently published book, </w:t>
      </w:r>
      <w:r w:rsidRPr="00E404D0">
        <w:rPr>
          <w:rFonts w:cs="Times New Roman"/>
          <w:i/>
        </w:rPr>
        <w:t>Contemporary Philippine Art</w:t>
      </w:r>
      <w:r w:rsidRPr="00E404D0">
        <w:rPr>
          <w:rFonts w:cs="Times New Roman"/>
        </w:rPr>
        <w:t xml:space="preserve">, in the atrium of the </w:t>
      </w:r>
      <w:r w:rsidRPr="00E404D0">
        <w:rPr>
          <w:rFonts w:cs="Times New Roman"/>
        </w:rPr>
        <w:lastRenderedPageBreak/>
        <w:t xml:space="preserve">CCP to protest the state of Philippine art production. Like </w:t>
      </w:r>
      <w:r w:rsidRPr="00E404D0">
        <w:rPr>
          <w:rFonts w:cs="Times New Roman"/>
          <w:i/>
        </w:rPr>
        <w:t>Cassettes 100</w:t>
      </w:r>
      <w:r w:rsidRPr="00E404D0">
        <w:rPr>
          <w:rFonts w:cs="Times New Roman"/>
        </w:rPr>
        <w:t xml:space="preserve">, Chabet’s performance left waste inside of the institution. The chapter continues to discuss some of Chabet’s artwork through the 1970s as propositions of how he imagined art—particularly </w:t>
      </w:r>
      <w:r>
        <w:rPr>
          <w:rFonts w:cs="Times New Roman"/>
        </w:rPr>
        <w:t xml:space="preserve">a messy kind of </w:t>
      </w:r>
      <w:r w:rsidRPr="00E404D0">
        <w:rPr>
          <w:rFonts w:cs="Times New Roman"/>
        </w:rPr>
        <w:t xml:space="preserve">abstraction—could operate in Manila as acts of visual reciprocity between the viewer and the artist. While Imelda Marcos’s personal fondness of abstraction associated it with cultural diplomacy and contemporaneity, Chabet’s unstable surfaces in works like </w:t>
      </w:r>
      <w:r w:rsidRPr="00E404D0">
        <w:rPr>
          <w:rFonts w:cs="Times New Roman"/>
          <w:i/>
        </w:rPr>
        <w:t>Bakawan</w:t>
      </w:r>
      <w:r w:rsidRPr="00E404D0">
        <w:rPr>
          <w:rFonts w:cs="Times New Roman"/>
        </w:rPr>
        <w:t xml:space="preserve"> seemed to contradict the stability of authoritarian control. </w:t>
      </w:r>
    </w:p>
    <w:p w14:paraId="44A1D665" w14:textId="267CC62D" w:rsidR="00B13A03" w:rsidRPr="00E404D0" w:rsidRDefault="00B13A03" w:rsidP="007C1E04">
      <w:pPr>
        <w:tabs>
          <w:tab w:val="left" w:pos="0"/>
        </w:tabs>
        <w:contextualSpacing/>
        <w:rPr>
          <w:rFonts w:cs="Times New Roman"/>
        </w:rPr>
      </w:pPr>
      <w:r w:rsidRPr="00E404D0">
        <w:rPr>
          <w:rFonts w:cs="Times New Roman"/>
        </w:rPr>
        <w:tab/>
        <w:t>The third chapter continues discussion of Philippine art in the 1970s with Shop 6, a group of loosely affiliated conceptual artists led by Chabet. Through exhibition documents from the 1970s, I examine how debates between abstraction and representation—the latter a more “honest” form—arose during the early years of the CCP through the annual Summer Exhibitions. Many artists who exhibited at the Summer Exhibitions establish</w:t>
      </w:r>
      <w:r>
        <w:rPr>
          <w:rFonts w:cs="Times New Roman"/>
        </w:rPr>
        <w:t>ed</w:t>
      </w:r>
      <w:r w:rsidRPr="00E404D0">
        <w:rPr>
          <w:rFonts w:cs="Times New Roman"/>
        </w:rPr>
        <w:t xml:space="preserve"> an “alternative” space called Shop 6 after Imelda Marcos deemed their work inappropriate for the National Artists Award ceremony and the Van Cliburn concerts at the CCP in 1973. At Shop 6, artists could gather—a defiant act under martial law—and freely exhibit their “representational” artworks. </w:t>
      </w:r>
      <w:r w:rsidRPr="00E404D0">
        <w:rPr>
          <w:rFonts w:cs="Times New Roman"/>
          <w:lang w:eastAsia="zh-TW"/>
        </w:rPr>
        <w:t>The chapter examines how Shop 6’s use of trash materials and their intended estrangement countered the Marcoses’ cultural agenda of</w:t>
      </w:r>
      <w:r w:rsidRPr="00E404D0">
        <w:rPr>
          <w:rFonts w:cs="Times New Roman"/>
        </w:rPr>
        <w:t xml:space="preserve"> </w:t>
      </w:r>
      <w:r w:rsidRPr="00E404D0">
        <w:rPr>
          <w:rFonts w:eastAsia="Times New Roman" w:cs="Times New Roman"/>
          <w:i/>
          <w:shd w:val="clear" w:color="auto" w:fill="FFFFFF"/>
        </w:rPr>
        <w:t>katotohanan, kagandahan at kabutihan </w:t>
      </w:r>
      <w:r w:rsidRPr="00E404D0">
        <w:rPr>
          <w:rFonts w:eastAsia="Times New Roman" w:cs="Times New Roman"/>
          <w:shd w:val="clear" w:color="auto" w:fill="FFFFFF"/>
        </w:rPr>
        <w:t>(</w:t>
      </w:r>
      <w:r w:rsidRPr="00E404D0">
        <w:rPr>
          <w:rFonts w:eastAsia="Times New Roman" w:cs="Times New Roman"/>
        </w:rPr>
        <w:t>t</w:t>
      </w:r>
      <w:r w:rsidRPr="00E404D0">
        <w:rPr>
          <w:rFonts w:cs="Times New Roman"/>
        </w:rPr>
        <w:t>ruth, beauty and goodness).</w:t>
      </w:r>
    </w:p>
    <w:p w14:paraId="0FAAACE6" w14:textId="77777777" w:rsidR="00B13A03" w:rsidRDefault="00B13A03" w:rsidP="007C1E04">
      <w:pPr>
        <w:tabs>
          <w:tab w:val="left" w:pos="0"/>
        </w:tabs>
        <w:contextualSpacing/>
        <w:rPr>
          <w:rFonts w:cs="Times New Roman"/>
          <w:lang w:eastAsia="zh-TW"/>
        </w:rPr>
      </w:pPr>
      <w:r>
        <w:rPr>
          <w:rFonts w:cs="Times New Roman"/>
        </w:rPr>
        <w:tab/>
        <w:t>The fourth chapter explores</w:t>
      </w:r>
      <w:r w:rsidRPr="00E404D0">
        <w:rPr>
          <w:rFonts w:cs="Times New Roman"/>
        </w:rPr>
        <w:t xml:space="preserve"> the early works of Luis “Junyee” Yee, Jr., widely known as an indigenous installation artist in the Philippines. I analyze primary source documents, news articles, and exhibition catalogues to reveal how Junyee not only emerged at the same time as conceptual artists, but how many of his material and environmental interests also reflected conceptual concerns of the period. Along with the embrace of abstraction, Imelda’s glamour </w:t>
      </w:r>
      <w:r w:rsidRPr="00E404D0">
        <w:rPr>
          <w:rFonts w:cs="Times New Roman"/>
        </w:rPr>
        <w:lastRenderedPageBreak/>
        <w:t xml:space="preserve">diplomacy extended towards a recuperation of indigeneity with projects like the Coconut Palace. I trace indigenous installation art as a variable practice that eventually expanded out in the 1990s to align along regional interests. In a moment contingent on indigenism as a form of cultural power, Junyee </w:t>
      </w:r>
      <w:r w:rsidRPr="00E404D0">
        <w:rPr>
          <w:rFonts w:cs="Times New Roman"/>
          <w:lang w:eastAsia="zh-TW"/>
        </w:rPr>
        <w:t>manipulated indigenous materials to create prickly bugs that infested the smooth white walls of the air-conditioned CCP.</w:t>
      </w:r>
    </w:p>
    <w:p w14:paraId="21B79C9E" w14:textId="77777777" w:rsidR="00B13A03" w:rsidRDefault="00B13A03" w:rsidP="007C1E04">
      <w:pPr>
        <w:tabs>
          <w:tab w:val="left" w:pos="0"/>
        </w:tabs>
        <w:contextualSpacing/>
        <w:rPr>
          <w:rFonts w:cs="Times New Roman"/>
          <w:lang w:eastAsia="zh-TW"/>
        </w:rPr>
      </w:pPr>
      <w:r>
        <w:rPr>
          <w:rFonts w:cs="Times New Roman"/>
          <w:lang w:eastAsia="zh-TW"/>
        </w:rPr>
        <w:tab/>
      </w:r>
      <w:r>
        <w:rPr>
          <w:rFonts w:eastAsia="Times New Roman" w:cs="Times New Roman"/>
          <w:color w:val="222222"/>
          <w:shd w:val="clear" w:color="auto" w:fill="FFFFFF"/>
        </w:rPr>
        <w:t xml:space="preserve">Following the People’s Power Revolution and the subsequent fall </w:t>
      </w:r>
      <w:r w:rsidRPr="003077BA">
        <w:rPr>
          <w:rFonts w:eastAsia="Times New Roman" w:cs="Times New Roman"/>
          <w:color w:val="222222"/>
          <w:shd w:val="clear" w:color="auto" w:fill="FFFFFF"/>
        </w:rPr>
        <w:t xml:space="preserve">of the Marcoses' regime in 1986, artists who exhibited at the state-sponsored </w:t>
      </w:r>
      <w:r>
        <w:rPr>
          <w:rFonts w:eastAsia="Times New Roman" w:cs="Times New Roman"/>
          <w:color w:val="222222"/>
          <w:shd w:val="clear" w:color="auto" w:fill="FFFFFF"/>
        </w:rPr>
        <w:t>CCP</w:t>
      </w:r>
      <w:r w:rsidRPr="003077BA">
        <w:rPr>
          <w:rFonts w:eastAsia="Times New Roman" w:cs="Times New Roman"/>
          <w:color w:val="222222"/>
          <w:shd w:val="clear" w:color="auto" w:fill="FFFFFF"/>
        </w:rPr>
        <w:t xml:space="preserve"> were censured due to their aff</w:t>
      </w:r>
      <w:r>
        <w:rPr>
          <w:rFonts w:eastAsia="Times New Roman" w:cs="Times New Roman"/>
          <w:color w:val="222222"/>
          <w:shd w:val="clear" w:color="auto" w:fill="FFFFFF"/>
        </w:rPr>
        <w:t>iliation with the conjugal dictatorship.</w:t>
      </w:r>
      <w:r>
        <w:rPr>
          <w:rStyle w:val="FootnoteReference"/>
          <w:rFonts w:eastAsia="Times New Roman" w:cs="Times New Roman"/>
          <w:color w:val="222222"/>
          <w:shd w:val="clear" w:color="auto" w:fill="FFFFFF"/>
        </w:rPr>
        <w:footnoteReference w:id="61"/>
      </w:r>
      <w:r>
        <w:rPr>
          <w:rFonts w:eastAsia="Times New Roman" w:cs="Times New Roman"/>
          <w:color w:val="222222"/>
          <w:shd w:val="clear" w:color="auto" w:fill="FFFFFF"/>
        </w:rPr>
        <w:t xml:space="preserve"> What emerges, however, is a more complicated story where no one should be a villain. </w:t>
      </w:r>
    </w:p>
    <w:p w14:paraId="1C00218F" w14:textId="77777777" w:rsidR="00B13A03" w:rsidRDefault="00B13A03" w:rsidP="007C1E04">
      <w:pPr>
        <w:rPr>
          <w:rFonts w:cs="Times New Roman"/>
        </w:rPr>
      </w:pPr>
      <w:r>
        <w:rPr>
          <w:rFonts w:cs="Times New Roman"/>
        </w:rPr>
        <w:br w:type="page"/>
      </w:r>
    </w:p>
    <w:p w14:paraId="0716CE62" w14:textId="77777777" w:rsidR="00C65C2F" w:rsidRDefault="00C65C2F" w:rsidP="003D1DEB">
      <w:pPr>
        <w:pStyle w:val="Heading1"/>
        <w:sectPr w:rsidR="00C65C2F" w:rsidSect="009907A7">
          <w:footerReference w:type="default" r:id="rId11"/>
          <w:pgSz w:w="12240" w:h="15840"/>
          <w:pgMar w:top="1440" w:right="1440" w:bottom="1440" w:left="1440" w:header="720" w:footer="720" w:gutter="0"/>
          <w:pgNumType w:start="1"/>
          <w:cols w:space="720"/>
          <w:docGrid w:linePitch="360"/>
        </w:sectPr>
      </w:pPr>
    </w:p>
    <w:p w14:paraId="50B3BA11" w14:textId="420CFB70" w:rsidR="00350779" w:rsidRPr="00350779" w:rsidRDefault="00350779" w:rsidP="003D1DEB">
      <w:pPr>
        <w:pStyle w:val="Heading1"/>
      </w:pPr>
      <w:r w:rsidRPr="00350779">
        <w:lastRenderedPageBreak/>
        <w:t xml:space="preserve">CHAPTER </w:t>
      </w:r>
      <w:r w:rsidR="0050124B">
        <w:t>I</w:t>
      </w:r>
    </w:p>
    <w:p w14:paraId="0CED9AFB" w14:textId="77777777" w:rsidR="00350779" w:rsidRPr="00350779" w:rsidRDefault="00350779" w:rsidP="003D1DEB">
      <w:pPr>
        <w:pStyle w:val="Heading2"/>
      </w:pPr>
      <w:bookmarkStart w:id="10" w:name="_Toc507617952"/>
      <w:r w:rsidRPr="00350779">
        <w:t xml:space="preserve">Toilet Papering the Cultural Edifice: Jose Maceda’s </w:t>
      </w:r>
      <w:r w:rsidRPr="00EF4BA2">
        <w:rPr>
          <w:i/>
        </w:rPr>
        <w:t>Cassettes 100</w:t>
      </w:r>
      <w:r w:rsidRPr="00350779">
        <w:t xml:space="preserve"> as Philippine Happening</w:t>
      </w:r>
      <w:bookmarkEnd w:id="10"/>
    </w:p>
    <w:p w14:paraId="125F4B21" w14:textId="77777777" w:rsidR="00350779" w:rsidRDefault="00350779" w:rsidP="00350779">
      <w:pPr>
        <w:pStyle w:val="RackhamBody"/>
        <w:ind w:firstLine="0"/>
      </w:pPr>
    </w:p>
    <w:p w14:paraId="4D026636" w14:textId="77777777" w:rsidR="00350779" w:rsidRPr="001F3993" w:rsidRDefault="00350779" w:rsidP="00350779">
      <w:pPr>
        <w:ind w:firstLine="720"/>
        <w:contextualSpacing/>
        <w:rPr>
          <w:rFonts w:eastAsia="Times New Roman" w:cs="Times New Roman"/>
        </w:rPr>
      </w:pPr>
      <w:r>
        <w:rPr>
          <w:rFonts w:cs="Times New Roman"/>
          <w:b/>
        </w:rPr>
        <w:t>[f</w:t>
      </w:r>
      <w:r w:rsidRPr="0087121E">
        <w:rPr>
          <w:rFonts w:cs="Times New Roman"/>
          <w:b/>
        </w:rPr>
        <w:t>ig. 1</w:t>
      </w:r>
      <w:r>
        <w:rPr>
          <w:rFonts w:cs="Times New Roman"/>
          <w:b/>
        </w:rPr>
        <w:t>.1</w:t>
      </w:r>
      <w:r w:rsidRPr="0087121E">
        <w:rPr>
          <w:rFonts w:cs="Times New Roman"/>
          <w:b/>
        </w:rPr>
        <w:t>]</w:t>
      </w:r>
      <w:r>
        <w:rPr>
          <w:rFonts w:cs="Times New Roman"/>
        </w:rPr>
        <w:t xml:space="preserve"> O</w:t>
      </w:r>
      <w:r w:rsidRPr="00823B6E">
        <w:rPr>
          <w:rFonts w:cs="Times New Roman"/>
        </w:rPr>
        <w:t>n</w:t>
      </w:r>
      <w:r>
        <w:rPr>
          <w:rFonts w:cs="Times New Roman"/>
        </w:rPr>
        <w:t xml:space="preserve"> the evening of</w:t>
      </w:r>
      <w:r w:rsidRPr="00823B6E">
        <w:rPr>
          <w:rFonts w:cs="Times New Roman"/>
        </w:rPr>
        <w:t xml:space="preserve"> </w:t>
      </w:r>
      <w:r>
        <w:rPr>
          <w:rFonts w:cs="Times New Roman"/>
        </w:rPr>
        <w:t>March 8, 1971, f</w:t>
      </w:r>
      <w:r w:rsidRPr="00823B6E">
        <w:rPr>
          <w:rFonts w:cs="Times New Roman"/>
        </w:rPr>
        <w:t xml:space="preserve">ollowing </w:t>
      </w:r>
      <w:r>
        <w:rPr>
          <w:rFonts w:cs="Times New Roman"/>
        </w:rPr>
        <w:t xml:space="preserve">a curious performance at the Cultural Center of the Philippines (CCP), </w:t>
      </w:r>
      <w:r w:rsidRPr="00350779">
        <w:rPr>
          <w:rStyle w:val="RackhamBodyChar"/>
        </w:rPr>
        <w:t>clusters of people milled about as they made their way towards the lobby’s front doors. Above the crowd hung large chand</w:t>
      </w:r>
      <w:r w:rsidRPr="00823B6E">
        <w:rPr>
          <w:rFonts w:cs="Times New Roman"/>
        </w:rPr>
        <w:t xml:space="preserve">eliers </w:t>
      </w:r>
      <w:r>
        <w:rPr>
          <w:rFonts w:cs="Times New Roman"/>
        </w:rPr>
        <w:t>dripping with</w:t>
      </w:r>
      <w:r w:rsidRPr="00823B6E">
        <w:rPr>
          <w:rFonts w:cs="Times New Roman"/>
        </w:rPr>
        <w:t xml:space="preserve"> tiny Venetian crystals and expensive ca</w:t>
      </w:r>
      <w:r>
        <w:rPr>
          <w:rFonts w:cs="Times New Roman"/>
        </w:rPr>
        <w:t>piz seashells. Their costly procurement and presence signaled First Lady Imelda Marcos’ desire to construct a spectacular international center for the arts in Manila, the capital city of the Philippines. On that particular night, however, piles of unrolled toilet paper and crushed tissue littered the CCP’s pristine floor. A stray sheet or two of crinkled paper dangled from the CCP’s second-floor ledge; their height and vertical orientation mimicked the strands of chandelier in vulgar fashion. Nathanial Gutierrez, then documentary photographer for the CCP, captured a bird’s eye view of the scene from the CCP’s open third floor ledge.</w:t>
      </w:r>
      <w:r>
        <w:rPr>
          <w:rStyle w:val="FootnoteReference"/>
          <w:rFonts w:cs="Times New Roman"/>
        </w:rPr>
        <w:footnoteReference w:id="62"/>
      </w:r>
      <w:r>
        <w:rPr>
          <w:rFonts w:cs="Times New Roman"/>
        </w:rPr>
        <w:t xml:space="preserve"> His high vantage point flattened the suspended crystals into the white mess of paper on the ground floor, collapsing not only the space, but also the hierarchical distinction between the two </w:t>
      </w:r>
      <w:r>
        <w:rPr>
          <w:rFonts w:cs="Times New Roman"/>
        </w:rPr>
        <w:lastRenderedPageBreak/>
        <w:t xml:space="preserve">materials. While the typical concert might result in some misplaced bits of rubbish, the generous accumulation of crumpled paper revealed the peculiarity of that night’s performance. </w:t>
      </w:r>
    </w:p>
    <w:p w14:paraId="7017F7F6" w14:textId="77777777" w:rsidR="00350779" w:rsidRDefault="00350779" w:rsidP="00350779">
      <w:pPr>
        <w:ind w:firstLine="720"/>
        <w:contextualSpacing/>
        <w:rPr>
          <w:rFonts w:eastAsia="Times New Roman" w:cs="Times New Roman"/>
        </w:rPr>
      </w:pPr>
      <w:r>
        <w:rPr>
          <w:rFonts w:cs="Times New Roman"/>
        </w:rPr>
        <w:t>The strewn paper</w:t>
      </w:r>
      <w:r w:rsidRPr="00823B6E">
        <w:rPr>
          <w:rFonts w:cs="Times New Roman"/>
        </w:rPr>
        <w:t xml:space="preserve"> had</w:t>
      </w:r>
      <w:r>
        <w:rPr>
          <w:rFonts w:cs="Times New Roman"/>
        </w:rPr>
        <w:t xml:space="preserve"> once</w:t>
      </w:r>
      <w:r w:rsidRPr="00823B6E">
        <w:rPr>
          <w:rFonts w:cs="Times New Roman"/>
        </w:rPr>
        <w:t xml:space="preserve"> </w:t>
      </w:r>
      <w:r>
        <w:rPr>
          <w:rFonts w:cs="Times New Roman"/>
        </w:rPr>
        <w:t>comprised</w:t>
      </w:r>
      <w:r w:rsidRPr="00823B6E">
        <w:rPr>
          <w:rFonts w:cs="Times New Roman"/>
        </w:rPr>
        <w:t xml:space="preserve"> the backdrop of </w:t>
      </w:r>
      <w:r w:rsidRPr="00823B6E">
        <w:rPr>
          <w:rFonts w:cs="Times New Roman"/>
          <w:i/>
        </w:rPr>
        <w:t>Cassettes 100</w:t>
      </w:r>
      <w:r w:rsidRPr="00823B6E">
        <w:rPr>
          <w:rFonts w:cs="Times New Roman"/>
        </w:rPr>
        <w:t>, an avant-garde music</w:t>
      </w:r>
      <w:r>
        <w:rPr>
          <w:rFonts w:cs="Times New Roman"/>
        </w:rPr>
        <w:t xml:space="preserve"> concert/sound happening orchestrated in the CCP’s lobby by Jose Maceda. Maceda was an</w:t>
      </w:r>
      <w:r w:rsidRPr="00823B6E">
        <w:rPr>
          <w:rFonts w:cs="Times New Roman"/>
        </w:rPr>
        <w:t xml:space="preserve"> esteemed </w:t>
      </w:r>
      <w:r>
        <w:rPr>
          <w:rFonts w:cs="Times New Roman"/>
        </w:rPr>
        <w:t>composer and ethnomusicologist</w:t>
      </w:r>
      <w:r w:rsidRPr="00823B6E">
        <w:rPr>
          <w:rFonts w:cs="Times New Roman"/>
        </w:rPr>
        <w:t xml:space="preserve"> at the U</w:t>
      </w:r>
      <w:r>
        <w:rPr>
          <w:rFonts w:cs="Times New Roman"/>
        </w:rPr>
        <w:t>niversity of the Philippines-Diliman who</w:t>
      </w:r>
      <w:r w:rsidRPr="00823B6E">
        <w:rPr>
          <w:rFonts w:cs="Times New Roman"/>
        </w:rPr>
        <w:t xml:space="preserve"> cited Edgard Varese and Iannis</w:t>
      </w:r>
      <w:r>
        <w:rPr>
          <w:rFonts w:cs="Times New Roman"/>
        </w:rPr>
        <w:t xml:space="preserve"> Xenakis as important influences.</w:t>
      </w:r>
      <w:r>
        <w:rPr>
          <w:rStyle w:val="FootnoteReference"/>
          <w:rFonts w:cs="Times New Roman"/>
        </w:rPr>
        <w:footnoteReference w:id="63"/>
      </w:r>
      <w:r>
        <w:rPr>
          <w:rFonts w:cs="Times New Roman"/>
        </w:rPr>
        <w:t xml:space="preserve"> The chapter explores how </w:t>
      </w:r>
      <w:r w:rsidRPr="00216CE2">
        <w:rPr>
          <w:rFonts w:cs="Times New Roman"/>
          <w:i/>
        </w:rPr>
        <w:t>Cassettes 100</w:t>
      </w:r>
      <w:r>
        <w:rPr>
          <w:rFonts w:cs="Times New Roman"/>
        </w:rPr>
        <w:t>,</w:t>
      </w:r>
      <w:r>
        <w:rPr>
          <w:rFonts w:cs="Times New Roman"/>
          <w:i/>
        </w:rPr>
        <w:t xml:space="preserve"> </w:t>
      </w:r>
      <w:r>
        <w:rPr>
          <w:rFonts w:cs="Times New Roman"/>
        </w:rPr>
        <w:t xml:space="preserve">one of the earliest and most significant examples of a happening in the Philippines, anticipated refusal as an elastic and indistinct form under Ferdinand and Imelda Marcoses’ dictatorship. In spite of claims that art within the CCP necessarily served the Marcoses’ cultural agenda, </w:t>
      </w:r>
      <w:r>
        <w:rPr>
          <w:rFonts w:cs="Times New Roman"/>
          <w:i/>
        </w:rPr>
        <w:t>Cassettes 100</w:t>
      </w:r>
      <w:r>
        <w:rPr>
          <w:rFonts w:cs="Times New Roman"/>
        </w:rPr>
        <w:t xml:space="preserve">—in its paradoxical </w:t>
      </w:r>
      <w:r>
        <w:rPr>
          <w:rFonts w:eastAsia="Times New Roman" w:cs="Times New Roman"/>
        </w:rPr>
        <w:t>challenge to and fulfillment of</w:t>
      </w:r>
      <w:r w:rsidRPr="00E91041">
        <w:rPr>
          <w:rFonts w:eastAsia="Times New Roman" w:cs="Times New Roman"/>
        </w:rPr>
        <w:t xml:space="preserve"> </w:t>
      </w:r>
      <w:r>
        <w:rPr>
          <w:rFonts w:eastAsia="Times New Roman" w:cs="Times New Roman"/>
        </w:rPr>
        <w:t>sensorial experience</w:t>
      </w:r>
      <w:r w:rsidRPr="00E91041">
        <w:rPr>
          <w:rFonts w:eastAsia="Times New Roman" w:cs="Times New Roman"/>
        </w:rPr>
        <w:t xml:space="preserve"> specific to the </w:t>
      </w:r>
      <w:r>
        <w:rPr>
          <w:rFonts w:eastAsia="Times New Roman" w:cs="Times New Roman"/>
        </w:rPr>
        <w:t xml:space="preserve">regime’s </w:t>
      </w:r>
      <w:r w:rsidRPr="00E91041">
        <w:rPr>
          <w:rFonts w:eastAsia="Times New Roman" w:cs="Times New Roman"/>
        </w:rPr>
        <w:t>technologica</w:t>
      </w:r>
      <w:r>
        <w:rPr>
          <w:rFonts w:eastAsia="Times New Roman" w:cs="Times New Roman"/>
        </w:rPr>
        <w:t xml:space="preserve">l and socio-political concerns—configured the newly inaugurated CCP as a place in which doubt and contradiction persisted through the occupation of art. Through Maceda’s treatment of sound and space, </w:t>
      </w:r>
      <w:r>
        <w:rPr>
          <w:rFonts w:eastAsia="Times New Roman" w:cs="Times New Roman"/>
          <w:i/>
        </w:rPr>
        <w:t>Cassettes 100</w:t>
      </w:r>
      <w:r>
        <w:rPr>
          <w:rFonts w:eastAsia="Times New Roman" w:cs="Times New Roman"/>
        </w:rPr>
        <w:t xml:space="preserve"> revealed the CCP to be a collection of vulnerable and ambivalent spaces rather than a colossal institution exclusively bound to the desires of governmental instrumentalization. </w:t>
      </w:r>
    </w:p>
    <w:p w14:paraId="62908A1B" w14:textId="77777777" w:rsidR="00350779" w:rsidRDefault="00350779" w:rsidP="00350779">
      <w:pPr>
        <w:ind w:firstLine="720"/>
        <w:contextualSpacing/>
        <w:rPr>
          <w:rFonts w:cs="Times New Roman"/>
        </w:rPr>
      </w:pPr>
      <w:r>
        <w:rPr>
          <w:rFonts w:cs="Times New Roman"/>
          <w:lang w:eastAsia="zh-TW"/>
        </w:rPr>
        <w:t xml:space="preserve">Maceda used newspaper announcements and cassette tapes to encourage public participation in the happening. </w:t>
      </w:r>
      <w:r>
        <w:rPr>
          <w:rFonts w:cs="Times New Roman"/>
        </w:rPr>
        <w:t>In lieu of trained musicians,</w:t>
      </w:r>
      <w:r w:rsidRPr="00823B6E">
        <w:rPr>
          <w:rFonts w:cs="Times New Roman"/>
        </w:rPr>
        <w:t xml:space="preserve"> </w:t>
      </w:r>
      <w:r>
        <w:rPr>
          <w:rFonts w:cs="Times New Roman"/>
          <w:i/>
        </w:rPr>
        <w:t>Cassettes 100</w:t>
      </w:r>
      <w:r w:rsidRPr="00823B6E">
        <w:rPr>
          <w:rFonts w:cs="Times New Roman"/>
        </w:rPr>
        <w:t xml:space="preserve"> </w:t>
      </w:r>
      <w:r>
        <w:rPr>
          <w:rFonts w:cs="Times New Roman"/>
        </w:rPr>
        <w:t>called for</w:t>
      </w:r>
      <w:r w:rsidRPr="00823B6E">
        <w:rPr>
          <w:rFonts w:cs="Times New Roman"/>
        </w:rPr>
        <w:t xml:space="preserve"> one hundred volunteers </w:t>
      </w:r>
      <w:r>
        <w:rPr>
          <w:rFonts w:cs="Times New Roman"/>
        </w:rPr>
        <w:t>to descend upon</w:t>
      </w:r>
      <w:r w:rsidRPr="00823B6E">
        <w:rPr>
          <w:rFonts w:cs="Times New Roman"/>
        </w:rPr>
        <w:t xml:space="preserve"> the CCP lobby </w:t>
      </w:r>
      <w:r>
        <w:rPr>
          <w:rFonts w:cs="Times New Roman"/>
        </w:rPr>
        <w:t xml:space="preserve">wielding their own </w:t>
      </w:r>
      <w:r w:rsidRPr="00823B6E">
        <w:rPr>
          <w:rFonts w:cs="Times New Roman"/>
        </w:rPr>
        <w:t>casse</w:t>
      </w:r>
      <w:r>
        <w:rPr>
          <w:rFonts w:cs="Times New Roman"/>
        </w:rPr>
        <w:t xml:space="preserve">tte players. </w:t>
      </w:r>
      <w:r w:rsidRPr="008F4B41">
        <w:rPr>
          <w:rFonts w:cs="Times New Roman"/>
          <w:b/>
        </w:rPr>
        <w:t>[</w:t>
      </w:r>
      <w:r>
        <w:rPr>
          <w:rFonts w:cs="Times New Roman"/>
          <w:b/>
        </w:rPr>
        <w:t>f</w:t>
      </w:r>
      <w:r w:rsidRPr="008F4B41">
        <w:rPr>
          <w:rFonts w:cs="Times New Roman"/>
          <w:b/>
        </w:rPr>
        <w:t xml:space="preserve">ig. </w:t>
      </w:r>
      <w:r>
        <w:rPr>
          <w:rFonts w:cs="Times New Roman"/>
          <w:b/>
        </w:rPr>
        <w:t>1.</w:t>
      </w:r>
      <w:r w:rsidRPr="008F4B41">
        <w:rPr>
          <w:rFonts w:cs="Times New Roman"/>
          <w:b/>
        </w:rPr>
        <w:t>2]</w:t>
      </w:r>
      <w:r>
        <w:rPr>
          <w:rFonts w:cs="Times New Roman"/>
        </w:rPr>
        <w:t xml:space="preserve"> Each volunteer played a unique cassette that Maceda had recorded from his detailed score to create a cohesive composition. Maceda intended these cassettes to replace “</w:t>
      </w:r>
      <w:r w:rsidRPr="00823B6E">
        <w:rPr>
          <w:rFonts w:cs="Times New Roman"/>
        </w:rPr>
        <w:t xml:space="preserve">several musical instruments </w:t>
      </w:r>
      <w:r w:rsidRPr="00823B6E">
        <w:rPr>
          <w:rFonts w:cs="Times New Roman"/>
        </w:rPr>
        <w:lastRenderedPageBreak/>
        <w:t xml:space="preserve">emitting composed sounds of gongs, buzzers, harps, shells, leaves, flutes, sticks, zithers, human voices, blocks, </w:t>
      </w:r>
      <w:r>
        <w:rPr>
          <w:rFonts w:cs="Times New Roman"/>
        </w:rPr>
        <w:t>tubes, clappers and so forth” to create “</w:t>
      </w:r>
      <w:r w:rsidRPr="00823B6E">
        <w:rPr>
          <w:rFonts w:cs="Times New Roman"/>
        </w:rPr>
        <w:t>one complete music not based on melody, but on densities, permutations, filters, windows, and screens.</w:t>
      </w:r>
      <w:r>
        <w:rPr>
          <w:rFonts w:cs="Times New Roman"/>
        </w:rPr>
        <w:t>”</w:t>
      </w:r>
      <w:r w:rsidRPr="00823B6E">
        <w:rPr>
          <w:rStyle w:val="FootnoteReference"/>
          <w:rFonts w:cs="Times New Roman"/>
        </w:rPr>
        <w:footnoteReference w:id="64"/>
      </w:r>
      <w:r w:rsidRPr="00823B6E">
        <w:rPr>
          <w:rFonts w:cs="Times New Roman"/>
        </w:rPr>
        <w:t xml:space="preserve"> </w:t>
      </w:r>
      <w:r>
        <w:rPr>
          <w:rFonts w:cs="Times New Roman"/>
        </w:rPr>
        <w:t xml:space="preserve">Maceda also provided the volunteers with five numerical diagrams, which </w:t>
      </w:r>
      <w:r w:rsidRPr="00823B6E">
        <w:rPr>
          <w:rFonts w:cs="Times New Roman"/>
        </w:rPr>
        <w:t>illustrat</w:t>
      </w:r>
      <w:r>
        <w:rPr>
          <w:rFonts w:cs="Times New Roman"/>
        </w:rPr>
        <w:t>ed each performer’s intended placement and activity within the</w:t>
      </w:r>
      <w:r w:rsidRPr="00741515">
        <w:rPr>
          <w:rFonts w:cs="Times New Roman"/>
        </w:rPr>
        <w:t xml:space="preserve"> </w:t>
      </w:r>
      <w:r>
        <w:rPr>
          <w:rFonts w:cs="Times New Roman"/>
        </w:rPr>
        <w:t>CCP’s circling corridors and central lobby. These instructions indicated that after completing the diagrams, the performers were to rewind the cassettes and play them again to “original choreography” by Alice Reyes</w:t>
      </w:r>
      <w:r w:rsidRPr="00C11405">
        <w:rPr>
          <w:rFonts w:cs="Times New Roman"/>
        </w:rPr>
        <w:t>.</w:t>
      </w:r>
      <w:r>
        <w:rPr>
          <w:rStyle w:val="FootnoteReference"/>
          <w:rFonts w:cs="Times New Roman"/>
        </w:rPr>
        <w:footnoteReference w:id="65"/>
      </w:r>
      <w:r>
        <w:rPr>
          <w:rFonts w:cs="Times New Roman"/>
        </w:rPr>
        <w:t xml:space="preserve"> Teodoro Hilado, then technical director of the CCP, designed the light projections used for </w:t>
      </w:r>
      <w:r>
        <w:rPr>
          <w:rFonts w:cs="Times New Roman"/>
          <w:i/>
        </w:rPr>
        <w:t>Cassettes 100</w:t>
      </w:r>
      <w:r>
        <w:rPr>
          <w:rFonts w:cs="Times New Roman"/>
        </w:rPr>
        <w:t xml:space="preserve">, and </w:t>
      </w:r>
      <w:r>
        <w:rPr>
          <w:rFonts w:cs="Times New Roman"/>
          <w:lang w:eastAsia="zh-TW"/>
        </w:rPr>
        <w:t>a</w:t>
      </w:r>
      <w:r w:rsidRPr="00823B6E">
        <w:rPr>
          <w:rFonts w:cs="Times New Roman"/>
          <w:lang w:eastAsia="zh-TW"/>
        </w:rPr>
        <w:t xml:space="preserve">rtists Jose Joya and Ofelia Gelvezon created </w:t>
      </w:r>
      <w:r>
        <w:rPr>
          <w:rFonts w:cs="Times New Roman"/>
          <w:lang w:eastAsia="zh-TW"/>
        </w:rPr>
        <w:t xml:space="preserve">its unusual set of </w:t>
      </w:r>
      <w:r w:rsidRPr="00823B6E">
        <w:rPr>
          <w:rFonts w:cs="Times New Roman"/>
          <w:lang w:eastAsia="zh-TW"/>
        </w:rPr>
        <w:t>streamers, toilet paper, and large sheets of paper hung</w:t>
      </w:r>
      <w:r>
        <w:rPr>
          <w:rFonts w:cs="Times New Roman"/>
          <w:lang w:eastAsia="zh-TW"/>
        </w:rPr>
        <w:t xml:space="preserve"> from the ceiling and the</w:t>
      </w:r>
      <w:r w:rsidRPr="00823B6E">
        <w:rPr>
          <w:rFonts w:cs="Times New Roman"/>
          <w:lang w:eastAsia="zh-TW"/>
        </w:rPr>
        <w:t xml:space="preserve"> ledges of the CCP hallways</w:t>
      </w:r>
      <w:r>
        <w:rPr>
          <w:rFonts w:cs="Times New Roman"/>
          <w:lang w:eastAsia="zh-TW"/>
        </w:rPr>
        <w:t>.</w:t>
      </w:r>
      <w:r>
        <w:rPr>
          <w:rStyle w:val="FootnoteReference"/>
          <w:rFonts w:cs="Times New Roman"/>
          <w:lang w:eastAsia="zh-TW"/>
        </w:rPr>
        <w:footnoteReference w:id="66"/>
      </w:r>
      <w:r w:rsidRPr="003C6F97">
        <w:rPr>
          <w:rFonts w:cs="Times New Roman"/>
        </w:rPr>
        <w:t xml:space="preserve"> </w:t>
      </w:r>
    </w:p>
    <w:p w14:paraId="5E0F23D2" w14:textId="77777777" w:rsidR="00350779" w:rsidRDefault="00350779" w:rsidP="00350779">
      <w:pPr>
        <w:ind w:firstLine="720"/>
        <w:contextualSpacing/>
        <w:rPr>
          <w:rFonts w:cs="Times New Roman"/>
        </w:rPr>
      </w:pPr>
      <w:r>
        <w:rPr>
          <w:rFonts w:cs="Times New Roman"/>
        </w:rPr>
        <w:t>Daily newspapers</w:t>
      </w:r>
      <w:r w:rsidRPr="00B015CC">
        <w:rPr>
          <w:rFonts w:cs="Times New Roman"/>
        </w:rPr>
        <w:t xml:space="preserve"> such as</w:t>
      </w:r>
      <w:r>
        <w:rPr>
          <w:rFonts w:cs="Times New Roman"/>
        </w:rPr>
        <w:t xml:space="preserve"> the</w:t>
      </w:r>
      <w:r w:rsidRPr="00B015CC">
        <w:rPr>
          <w:rFonts w:cs="Times New Roman"/>
          <w:i/>
        </w:rPr>
        <w:t xml:space="preserve"> Manila Chronicle </w:t>
      </w:r>
      <w:r w:rsidRPr="00B015CC">
        <w:rPr>
          <w:rFonts w:cs="Times New Roman"/>
        </w:rPr>
        <w:t>headlined</w:t>
      </w:r>
      <w:r w:rsidRPr="00B015CC">
        <w:rPr>
          <w:rFonts w:cs="Times New Roman"/>
          <w:i/>
        </w:rPr>
        <w:t xml:space="preserve"> Cassettes 100</w:t>
      </w:r>
      <w:r>
        <w:rPr>
          <w:rFonts w:cs="Times New Roman"/>
        </w:rPr>
        <w:t xml:space="preserve"> as a “novel music happening</w:t>
      </w:r>
      <w:r w:rsidRPr="00B015CC">
        <w:rPr>
          <w:rFonts w:cs="Times New Roman"/>
        </w:rPr>
        <w:t>”</w:t>
      </w:r>
      <w:r w:rsidRPr="00B015CC">
        <w:rPr>
          <w:rStyle w:val="FootnoteReference"/>
          <w:rFonts w:cs="Times New Roman"/>
        </w:rPr>
        <w:footnoteReference w:id="67"/>
      </w:r>
      <w:r>
        <w:rPr>
          <w:rFonts w:cs="Times New Roman"/>
        </w:rPr>
        <w:t xml:space="preserve"> and the</w:t>
      </w:r>
      <w:r w:rsidRPr="00B015CC">
        <w:rPr>
          <w:rFonts w:cs="Times New Roman"/>
          <w:i/>
        </w:rPr>
        <w:t xml:space="preserve"> Manila Times</w:t>
      </w:r>
      <w:r w:rsidRPr="00B015CC">
        <w:rPr>
          <w:rFonts w:cs="Times New Roman"/>
        </w:rPr>
        <w:t xml:space="preserve"> described it as a “happening at CCP lobby” that was a “total immersion in environmental sounds.”</w:t>
      </w:r>
      <w:r w:rsidRPr="00B015CC">
        <w:rPr>
          <w:rStyle w:val="FootnoteReference"/>
          <w:rFonts w:cs="Times New Roman"/>
        </w:rPr>
        <w:footnoteReference w:id="68"/>
      </w:r>
      <w:r w:rsidRPr="00B015CC">
        <w:rPr>
          <w:rFonts w:cs="Times New Roman"/>
        </w:rPr>
        <w:t xml:space="preserve"> </w:t>
      </w:r>
      <w:r>
        <w:rPr>
          <w:rFonts w:cs="Times New Roman"/>
        </w:rPr>
        <w:t>During the 1970s, m</w:t>
      </w:r>
      <w:r w:rsidRPr="00B015CC">
        <w:rPr>
          <w:rFonts w:cs="Times New Roman"/>
        </w:rPr>
        <w:t>ainstream publ</w:t>
      </w:r>
      <w:r>
        <w:rPr>
          <w:rFonts w:cs="Times New Roman"/>
        </w:rPr>
        <w:t>ications in the Philippines</w:t>
      </w:r>
      <w:r w:rsidRPr="00B015CC">
        <w:rPr>
          <w:rFonts w:cs="Times New Roman"/>
        </w:rPr>
        <w:t xml:space="preserve"> often used</w:t>
      </w:r>
      <w:r>
        <w:rPr>
          <w:rFonts w:cs="Times New Roman"/>
        </w:rPr>
        <w:t xml:space="preserve"> the term “</w:t>
      </w:r>
      <w:r w:rsidRPr="00B015CC">
        <w:rPr>
          <w:rFonts w:cs="Times New Roman"/>
        </w:rPr>
        <w:t>happening</w:t>
      </w:r>
      <w:r>
        <w:rPr>
          <w:rFonts w:cs="Times New Roman"/>
        </w:rPr>
        <w:t>”</w:t>
      </w:r>
      <w:r w:rsidRPr="00B015CC">
        <w:rPr>
          <w:rFonts w:cs="Times New Roman"/>
          <w:i/>
        </w:rPr>
        <w:t xml:space="preserve"> </w:t>
      </w:r>
      <w:r w:rsidRPr="00B015CC">
        <w:rPr>
          <w:rFonts w:cs="Times New Roman"/>
        </w:rPr>
        <w:t xml:space="preserve">to refer to conventional art, performance, and literary events in the 1970s. </w:t>
      </w:r>
      <w:r>
        <w:rPr>
          <w:rFonts w:cs="Times New Roman"/>
        </w:rPr>
        <w:t xml:space="preserve">The </w:t>
      </w:r>
      <w:r w:rsidRPr="00B015CC">
        <w:rPr>
          <w:rFonts w:cs="Times New Roman"/>
          <w:i/>
        </w:rPr>
        <w:t xml:space="preserve">Manila Journal, </w:t>
      </w:r>
      <w:r w:rsidRPr="00B015CC">
        <w:rPr>
          <w:rFonts w:cs="Times New Roman"/>
        </w:rPr>
        <w:t>for example, would use “This Week’s Happenings”</w:t>
      </w:r>
      <w:r w:rsidRPr="00B015CC">
        <w:rPr>
          <w:rFonts w:cs="Times New Roman"/>
          <w:i/>
        </w:rPr>
        <w:t xml:space="preserve"> </w:t>
      </w:r>
      <w:r w:rsidRPr="00B015CC">
        <w:rPr>
          <w:rFonts w:cs="Times New Roman"/>
        </w:rPr>
        <w:t>as the heading of a</w:t>
      </w:r>
      <w:r>
        <w:rPr>
          <w:rFonts w:cs="Times New Roman"/>
        </w:rPr>
        <w:t xml:space="preserve"> conventional</w:t>
      </w:r>
      <w:r w:rsidRPr="00B015CC">
        <w:rPr>
          <w:rFonts w:cs="Times New Roman"/>
        </w:rPr>
        <w:t xml:space="preserve"> list of art exhibitions and music perfor</w:t>
      </w:r>
      <w:r>
        <w:rPr>
          <w:rFonts w:cs="Times New Roman"/>
        </w:rPr>
        <w:t xml:space="preserve">mances. Those same publications, however, </w:t>
      </w:r>
      <w:r w:rsidRPr="00B015CC">
        <w:rPr>
          <w:rFonts w:cs="Times New Roman"/>
        </w:rPr>
        <w:t xml:space="preserve">also employed </w:t>
      </w:r>
      <w:r>
        <w:rPr>
          <w:rFonts w:cs="Times New Roman"/>
        </w:rPr>
        <w:t>the term “happening”</w:t>
      </w:r>
      <w:r w:rsidRPr="00B015CC">
        <w:rPr>
          <w:rFonts w:cs="Times New Roman"/>
        </w:rPr>
        <w:t xml:space="preserve"> </w:t>
      </w:r>
      <w:r>
        <w:rPr>
          <w:rFonts w:cs="Times New Roman"/>
        </w:rPr>
        <w:t>in</w:t>
      </w:r>
      <w:r w:rsidRPr="00B015CC">
        <w:rPr>
          <w:rFonts w:cs="Times New Roman"/>
        </w:rPr>
        <w:t xml:space="preserve"> association with </w:t>
      </w:r>
      <w:r>
        <w:rPr>
          <w:rFonts w:cs="Times New Roman"/>
        </w:rPr>
        <w:lastRenderedPageBreak/>
        <w:t xml:space="preserve">American artist </w:t>
      </w:r>
      <w:r w:rsidRPr="00B015CC">
        <w:rPr>
          <w:rFonts w:cs="Times New Roman"/>
        </w:rPr>
        <w:t>Allan Kaprow and his carefully orchestrated situations.</w:t>
      </w:r>
      <w:r>
        <w:rPr>
          <w:rStyle w:val="FootnoteReference"/>
          <w:rFonts w:cs="Times New Roman"/>
        </w:rPr>
        <w:footnoteReference w:id="69"/>
      </w:r>
      <w:r>
        <w:rPr>
          <w:rFonts w:cs="Times New Roman"/>
        </w:rPr>
        <w:t xml:space="preserve"> </w:t>
      </w:r>
      <w:r w:rsidRPr="00B015CC">
        <w:rPr>
          <w:rFonts w:cs="Times New Roman"/>
          <w:i/>
        </w:rPr>
        <w:t>Cassettes 100</w:t>
      </w:r>
      <w:r>
        <w:rPr>
          <w:rFonts w:cs="Times New Roman"/>
        </w:rPr>
        <w:t>’s emphasis on sound</w:t>
      </w:r>
      <w:r w:rsidRPr="00B015CC">
        <w:rPr>
          <w:rFonts w:cs="Times New Roman"/>
        </w:rPr>
        <w:t xml:space="preserve"> and hig</w:t>
      </w:r>
      <w:r>
        <w:rPr>
          <w:rFonts w:cs="Times New Roman"/>
        </w:rPr>
        <w:t>hly scripted nature situates it as a concert of “new music</w:t>
      </w:r>
      <w:r w:rsidRPr="00B015CC">
        <w:rPr>
          <w:rFonts w:cs="Times New Roman"/>
        </w:rPr>
        <w:t>”</w:t>
      </w:r>
      <w:r w:rsidRPr="00B015CC">
        <w:rPr>
          <w:rStyle w:val="FootnoteReference"/>
          <w:rFonts w:cs="Times New Roman"/>
        </w:rPr>
        <w:footnoteReference w:id="70"/>
      </w:r>
      <w:r w:rsidRPr="00B015CC">
        <w:rPr>
          <w:rFonts w:cs="Times New Roman"/>
        </w:rPr>
        <w:t xml:space="preserve"> and </w:t>
      </w:r>
      <w:r>
        <w:rPr>
          <w:rFonts w:cs="Times New Roman"/>
        </w:rPr>
        <w:t xml:space="preserve">within the canon of “happening”: </w:t>
      </w:r>
      <w:r w:rsidRPr="00B015CC">
        <w:rPr>
          <w:rFonts w:cs="Times New Roman"/>
        </w:rPr>
        <w:t>a range of events, situations</w:t>
      </w:r>
      <w:r>
        <w:rPr>
          <w:rFonts w:cs="Times New Roman"/>
        </w:rPr>
        <w:t>,</w:t>
      </w:r>
      <w:r w:rsidRPr="00B015CC">
        <w:rPr>
          <w:rFonts w:cs="Times New Roman"/>
        </w:rPr>
        <w:t xml:space="preserve"> and performances</w:t>
      </w:r>
      <w:r>
        <w:rPr>
          <w:rFonts w:cs="Times New Roman"/>
        </w:rPr>
        <w:t xml:space="preserve"> blending art and the everyday </w:t>
      </w:r>
      <w:r w:rsidRPr="00B015CC">
        <w:rPr>
          <w:rFonts w:cs="Times New Roman"/>
        </w:rPr>
        <w:t>coined by Kaprow in the 1950s</w:t>
      </w:r>
      <w:r>
        <w:rPr>
          <w:rFonts w:cs="Times New Roman"/>
        </w:rPr>
        <w:t>.</w:t>
      </w:r>
    </w:p>
    <w:p w14:paraId="05DE0C5B" w14:textId="77777777" w:rsidR="00350779" w:rsidRDefault="00350779" w:rsidP="00350779">
      <w:pPr>
        <w:ind w:firstLine="720"/>
        <w:contextualSpacing/>
        <w:rPr>
          <w:rFonts w:cs="Times New Roman"/>
        </w:rPr>
      </w:pPr>
      <w:r>
        <w:rPr>
          <w:rFonts w:cs="Times New Roman"/>
          <w:b/>
        </w:rPr>
        <w:t xml:space="preserve">[fig. 1.3] </w:t>
      </w:r>
      <w:r>
        <w:rPr>
          <w:rFonts w:cs="Times New Roman"/>
        </w:rPr>
        <w:t xml:space="preserve">Posters for </w:t>
      </w:r>
      <w:r>
        <w:rPr>
          <w:rFonts w:cs="Times New Roman"/>
          <w:i/>
        </w:rPr>
        <w:t xml:space="preserve">Cassettes 100 </w:t>
      </w:r>
      <w:r>
        <w:rPr>
          <w:rFonts w:cs="Times New Roman"/>
        </w:rPr>
        <w:t>also</w:t>
      </w:r>
      <w:r>
        <w:rPr>
          <w:rFonts w:cs="Times New Roman"/>
          <w:i/>
        </w:rPr>
        <w:t xml:space="preserve"> </w:t>
      </w:r>
      <w:r>
        <w:rPr>
          <w:rFonts w:cs="Times New Roman"/>
        </w:rPr>
        <w:t xml:space="preserve">advertised it as a “A Sound Happening by Jose Maceda.” In notes for the performance, Maceda further </w:t>
      </w:r>
      <w:r w:rsidRPr="00216CE2">
        <w:rPr>
          <w:rFonts w:cs="Times New Roman"/>
        </w:rPr>
        <w:t>ch</w:t>
      </w:r>
      <w:r>
        <w:rPr>
          <w:rFonts w:cs="Times New Roman"/>
        </w:rPr>
        <w:t>aracterized</w:t>
      </w:r>
      <w:r w:rsidRPr="00216CE2">
        <w:rPr>
          <w:rFonts w:cs="Times New Roman"/>
        </w:rPr>
        <w:t xml:space="preserve"> the perfo</w:t>
      </w:r>
      <w:r>
        <w:rPr>
          <w:rFonts w:cs="Times New Roman"/>
        </w:rPr>
        <w:t>rmance as “an avant-garde music composition” that was “</w:t>
      </w:r>
      <w:r w:rsidRPr="00216CE2">
        <w:rPr>
          <w:rFonts w:cs="Times New Roman"/>
        </w:rPr>
        <w:t xml:space="preserve">presented </w:t>
      </w:r>
      <w:r>
        <w:rPr>
          <w:rFonts w:cs="Times New Roman"/>
        </w:rPr>
        <w:t>in a sort of ‘happening’ or an ‘</w:t>
      </w:r>
      <w:r w:rsidRPr="00216CE2">
        <w:rPr>
          <w:rFonts w:cs="Times New Roman"/>
        </w:rPr>
        <w:t>event.’”</w:t>
      </w:r>
      <w:r w:rsidRPr="00216CE2">
        <w:rPr>
          <w:rStyle w:val="FootnoteReference"/>
          <w:rFonts w:cs="Times New Roman"/>
        </w:rPr>
        <w:t xml:space="preserve"> </w:t>
      </w:r>
      <w:r w:rsidRPr="00216CE2">
        <w:rPr>
          <w:rStyle w:val="FootnoteReference"/>
          <w:rFonts w:cs="Times New Roman"/>
        </w:rPr>
        <w:footnoteReference w:id="71"/>
      </w:r>
      <w:r>
        <w:rPr>
          <w:rFonts w:cs="Times New Roman"/>
        </w:rPr>
        <w:t xml:space="preserve"> His placement of quotation marks around the words “happening” and “event” indicate that he intended these terms—and their affiliated forms—as direct citations. </w:t>
      </w:r>
      <w:r w:rsidRPr="00216CE2">
        <w:rPr>
          <w:rFonts w:cs="Times New Roman"/>
          <w:i/>
        </w:rPr>
        <w:t>Cassettes 100</w:t>
      </w:r>
      <w:r>
        <w:rPr>
          <w:rFonts w:cs="Times New Roman"/>
        </w:rPr>
        <w:t xml:space="preserve"> included what Maceda himself described</w:t>
      </w:r>
      <w:r w:rsidRPr="00216CE2">
        <w:rPr>
          <w:rFonts w:cs="Times New Roman"/>
        </w:rPr>
        <w:t xml:space="preserve"> in 1966 as </w:t>
      </w:r>
      <w:r>
        <w:rPr>
          <w:rFonts w:cs="Times New Roman"/>
        </w:rPr>
        <w:t xml:space="preserve">John </w:t>
      </w:r>
      <w:r w:rsidRPr="00216CE2">
        <w:rPr>
          <w:rFonts w:cs="Times New Roman"/>
        </w:rPr>
        <w:t>Cage’s penchant for “chance” and his use of “‘events,’ noises, electronic sounds, and all kind</w:t>
      </w:r>
      <w:r>
        <w:rPr>
          <w:rFonts w:cs="Times New Roman"/>
        </w:rPr>
        <w:t>s</w:t>
      </w:r>
      <w:r w:rsidRPr="00216CE2">
        <w:rPr>
          <w:rFonts w:cs="Times New Roman"/>
        </w:rPr>
        <w:t xml:space="preserve"> of sound material in an indeterminate organization.”</w:t>
      </w:r>
      <w:r w:rsidRPr="00216CE2">
        <w:rPr>
          <w:rStyle w:val="FootnoteReference"/>
          <w:rFonts w:cs="Times New Roman"/>
        </w:rPr>
        <w:footnoteReference w:id="72"/>
      </w:r>
      <w:r w:rsidRPr="00216CE2">
        <w:rPr>
          <w:rFonts w:cs="Times New Roman"/>
        </w:rPr>
        <w:t xml:space="preserve"> Maceda’s decision to place both the terms “happening” and “event” </w:t>
      </w:r>
      <w:r>
        <w:rPr>
          <w:rFonts w:cs="Times New Roman"/>
        </w:rPr>
        <w:t xml:space="preserve">in quotations </w:t>
      </w:r>
      <w:r w:rsidRPr="00216CE2">
        <w:rPr>
          <w:rFonts w:cs="Times New Roman"/>
        </w:rPr>
        <w:t xml:space="preserve">for </w:t>
      </w:r>
      <w:r w:rsidRPr="00216CE2">
        <w:rPr>
          <w:rFonts w:cs="Times New Roman"/>
          <w:i/>
        </w:rPr>
        <w:t>Cassettes 100</w:t>
      </w:r>
      <w:r w:rsidRPr="00216CE2">
        <w:rPr>
          <w:rFonts w:cs="Times New Roman"/>
        </w:rPr>
        <w:t xml:space="preserve">’s </w:t>
      </w:r>
      <w:r>
        <w:rPr>
          <w:rFonts w:cs="Times New Roman"/>
        </w:rPr>
        <w:t xml:space="preserve">program </w:t>
      </w:r>
      <w:r w:rsidRPr="00216CE2">
        <w:rPr>
          <w:rFonts w:cs="Times New Roman"/>
        </w:rPr>
        <w:t>notes linked the performance</w:t>
      </w:r>
      <w:r>
        <w:rPr>
          <w:rFonts w:cs="Times New Roman"/>
        </w:rPr>
        <w:t xml:space="preserve"> </w:t>
      </w:r>
      <w:r w:rsidRPr="00216CE2">
        <w:rPr>
          <w:rFonts w:cs="Times New Roman"/>
        </w:rPr>
        <w:t>to his earlier reference of an “event” in relation to Cage</w:t>
      </w:r>
      <w:r>
        <w:rPr>
          <w:rFonts w:cs="Times New Roman"/>
        </w:rPr>
        <w:t>, who premiered his most iconic oeuvre of</w:t>
      </w:r>
      <w:r w:rsidRPr="00077B0F">
        <w:rPr>
          <w:rFonts w:cs="Times New Roman"/>
        </w:rPr>
        <w:t xml:space="preserve"> </w:t>
      </w:r>
      <w:r w:rsidRPr="00077B0F">
        <w:rPr>
          <w:rFonts w:cs="Times New Roman"/>
          <w:i/>
        </w:rPr>
        <w:t>4’33”</w:t>
      </w:r>
      <w:r>
        <w:rPr>
          <w:rFonts w:cs="Times New Roman"/>
        </w:rPr>
        <w:t xml:space="preserve"> </w:t>
      </w:r>
      <w:r w:rsidRPr="00077B0F">
        <w:rPr>
          <w:rFonts w:cs="Times New Roman"/>
        </w:rPr>
        <w:t>in 1952</w:t>
      </w:r>
      <w:r>
        <w:rPr>
          <w:rFonts w:cs="Times New Roman"/>
        </w:rPr>
        <w:t xml:space="preserve"> in New York City, where Maceda was studying composition and musicology.</w:t>
      </w:r>
      <w:r>
        <w:rPr>
          <w:rStyle w:val="FootnoteReference"/>
          <w:rFonts w:cs="Times New Roman"/>
        </w:rPr>
        <w:footnoteReference w:id="73"/>
      </w:r>
      <w:r>
        <w:rPr>
          <w:rFonts w:cs="Times New Roman"/>
        </w:rPr>
        <w:t xml:space="preserve"> Kaprow also owed debt to Cage: the former had </w:t>
      </w:r>
      <w:r w:rsidRPr="00077B0F">
        <w:rPr>
          <w:rFonts w:cs="Times New Roman"/>
        </w:rPr>
        <w:t xml:space="preserve">coined the term </w:t>
      </w:r>
      <w:r>
        <w:rPr>
          <w:rFonts w:cs="Times New Roman"/>
        </w:rPr>
        <w:t>“</w:t>
      </w:r>
      <w:r w:rsidRPr="00077B0F">
        <w:rPr>
          <w:rFonts w:cs="Times New Roman"/>
        </w:rPr>
        <w:t>Happening</w:t>
      </w:r>
      <w:r>
        <w:rPr>
          <w:rFonts w:cs="Times New Roman"/>
        </w:rPr>
        <w:t>”</w:t>
      </w:r>
      <w:r w:rsidRPr="00077B0F">
        <w:rPr>
          <w:rFonts w:cs="Times New Roman"/>
        </w:rPr>
        <w:t xml:space="preserve"> in 1958 while he was attending a weekly </w:t>
      </w:r>
      <w:r w:rsidRPr="00077B0F">
        <w:rPr>
          <w:rFonts w:cs="Times New Roman"/>
        </w:rPr>
        <w:lastRenderedPageBreak/>
        <w:t>experimental composition course taught by Cage at the New School of Social Research in New York City.</w:t>
      </w:r>
      <w:r w:rsidRPr="00077B0F">
        <w:rPr>
          <w:rStyle w:val="FootnoteReference"/>
          <w:rFonts w:cs="Times New Roman"/>
        </w:rPr>
        <w:footnoteReference w:id="74"/>
      </w:r>
      <w:r w:rsidRPr="00077B0F">
        <w:rPr>
          <w:rFonts w:cs="Times New Roman"/>
        </w:rPr>
        <w:t xml:space="preserve"> Under Cage’s tutelage, Kaprow conceived of Happening, “a form in which a number of events take place together in space and time, never to be repeated in exactly the same manner.”</w:t>
      </w:r>
      <w:r w:rsidRPr="00077B0F">
        <w:rPr>
          <w:rStyle w:val="FootnoteReference"/>
          <w:rFonts w:cs="Times New Roman"/>
        </w:rPr>
        <w:footnoteReference w:id="75"/>
      </w:r>
      <w:r w:rsidRPr="00077B0F">
        <w:rPr>
          <w:rFonts w:cs="Times New Roman"/>
        </w:rPr>
        <w:t xml:space="preserve"> Happenings ranged from “the highly scripted to the spare and conceptual.”</w:t>
      </w:r>
      <w:r w:rsidRPr="00077B0F">
        <w:rPr>
          <w:rStyle w:val="FootnoteReference"/>
          <w:rFonts w:cs="Times New Roman"/>
        </w:rPr>
        <w:footnoteReference w:id="76"/>
      </w:r>
      <w:r w:rsidRPr="00077B0F">
        <w:rPr>
          <w:rFonts w:cs="Times New Roman"/>
        </w:rPr>
        <w:t xml:space="preserve"> </w:t>
      </w:r>
    </w:p>
    <w:p w14:paraId="328CA31A" w14:textId="77777777" w:rsidR="00350779" w:rsidRPr="00F42E5D" w:rsidRDefault="00350779" w:rsidP="00350779">
      <w:pPr>
        <w:ind w:firstLine="720"/>
        <w:contextualSpacing/>
        <w:rPr>
          <w:rFonts w:cs="Times New Roman"/>
        </w:rPr>
      </w:pPr>
      <w:r>
        <w:rPr>
          <w:rFonts w:cs="Times New Roman"/>
        </w:rPr>
        <w:t xml:space="preserve">Like Cage’s events, happenings also implicitly included an element of indeterminacy, which, according to Stephanie Rosenthal, contained a level of risk with the introduction of the general public. According to Rosenthal, Kaprow’s </w:t>
      </w:r>
      <w:r>
        <w:rPr>
          <w:rFonts w:cs="Times New Roman"/>
          <w:i/>
        </w:rPr>
        <w:t xml:space="preserve">18 Happenings in 6 Parts </w:t>
      </w:r>
      <w:r>
        <w:rPr>
          <w:rFonts w:cs="Times New Roman"/>
        </w:rPr>
        <w:t>(1959) “gave way to a radically free artistic form in which the individual participant is crucially entrusted to take responsibility for his/her own actions/experience.”</w:t>
      </w:r>
      <w:r>
        <w:rPr>
          <w:rStyle w:val="FootnoteReference"/>
          <w:rFonts w:cs="Times New Roman"/>
        </w:rPr>
        <w:footnoteReference w:id="77"/>
      </w:r>
      <w:r>
        <w:rPr>
          <w:rFonts w:cs="Times New Roman"/>
        </w:rPr>
        <w:t xml:space="preserve"> Both “happenings” and “events” referred to in notes for </w:t>
      </w:r>
      <w:r>
        <w:rPr>
          <w:rFonts w:cs="Times New Roman"/>
          <w:i/>
        </w:rPr>
        <w:t>Cassettes 100</w:t>
      </w:r>
      <w:r>
        <w:rPr>
          <w:rFonts w:cs="Times New Roman"/>
        </w:rPr>
        <w:t xml:space="preserve"> rely on an open-endedness of form that included individual mediation. This key characteristic of happenings permitted the audience members and participants of </w:t>
      </w:r>
      <w:r>
        <w:rPr>
          <w:rFonts w:cs="Times New Roman"/>
          <w:i/>
        </w:rPr>
        <w:t>Cassettes 100</w:t>
      </w:r>
      <w:r>
        <w:rPr>
          <w:rFonts w:cs="Times New Roman"/>
        </w:rPr>
        <w:t>—similarly “entrusted to take responsibility for his/her own actions/experience”—to act as a faceless crowd that could trash the CCP from within.</w:t>
      </w:r>
      <w:r>
        <w:rPr>
          <w:rStyle w:val="FootnoteReference"/>
          <w:rFonts w:cs="Times New Roman"/>
        </w:rPr>
        <w:footnoteReference w:id="78"/>
      </w:r>
      <w:r>
        <w:rPr>
          <w:rFonts w:cs="Times New Roman"/>
        </w:rPr>
        <w:t xml:space="preserve">  </w:t>
      </w:r>
    </w:p>
    <w:p w14:paraId="5859DE15" w14:textId="77777777" w:rsidR="00350779" w:rsidRDefault="00350779" w:rsidP="00350779">
      <w:pPr>
        <w:ind w:firstLine="720"/>
        <w:rPr>
          <w:rFonts w:cs="Times New Roman"/>
        </w:rPr>
      </w:pPr>
      <w:r>
        <w:rPr>
          <w:rFonts w:cs="Times New Roman"/>
        </w:rPr>
        <w:t>Conceived as a happening in the corridors and lobby</w:t>
      </w:r>
      <w:r w:rsidRPr="00823B6E">
        <w:rPr>
          <w:rFonts w:cs="Times New Roman"/>
        </w:rPr>
        <w:t xml:space="preserve"> </w:t>
      </w:r>
      <w:r>
        <w:rPr>
          <w:rFonts w:cs="Times New Roman"/>
        </w:rPr>
        <w:t>outside of the CCP’s Theater for Performing Arts,</w:t>
      </w:r>
      <w:r w:rsidRPr="00823B6E">
        <w:rPr>
          <w:rFonts w:cs="Times New Roman"/>
        </w:rPr>
        <w:t xml:space="preserve"> </w:t>
      </w:r>
      <w:r w:rsidRPr="00823B6E">
        <w:rPr>
          <w:rFonts w:cs="Times New Roman"/>
          <w:i/>
        </w:rPr>
        <w:t>Cassettes 100</w:t>
      </w:r>
      <w:r>
        <w:rPr>
          <w:rFonts w:cs="Times New Roman"/>
        </w:rPr>
        <w:t xml:space="preserve"> </w:t>
      </w:r>
      <w:r w:rsidRPr="00823B6E">
        <w:rPr>
          <w:rFonts w:cs="Times New Roman"/>
        </w:rPr>
        <w:t>allowed Maceda and</w:t>
      </w:r>
      <w:r>
        <w:rPr>
          <w:rFonts w:cs="Times New Roman"/>
        </w:rPr>
        <w:t xml:space="preserve"> its participants to </w:t>
      </w:r>
      <w:r w:rsidRPr="00823B6E">
        <w:rPr>
          <w:rFonts w:cs="Times New Roman"/>
        </w:rPr>
        <w:t>r</w:t>
      </w:r>
      <w:r>
        <w:rPr>
          <w:rFonts w:cs="Times New Roman"/>
        </w:rPr>
        <w:t>econfigure how space was used</w:t>
      </w:r>
      <w:r w:rsidRPr="00823B6E">
        <w:rPr>
          <w:rFonts w:cs="Times New Roman"/>
        </w:rPr>
        <w:t xml:space="preserve"> within a state-controlled cultural instituti</w:t>
      </w:r>
      <w:r>
        <w:rPr>
          <w:rFonts w:cs="Times New Roman"/>
        </w:rPr>
        <w:t xml:space="preserve">on in a country on the brink of martial law. </w:t>
      </w:r>
      <w:r>
        <w:rPr>
          <w:rFonts w:cs="Times New Roman"/>
        </w:rPr>
        <w:lastRenderedPageBreak/>
        <w:t xml:space="preserve">Maceda’s citation of an established avant-garde practice disguised </w:t>
      </w:r>
      <w:r>
        <w:rPr>
          <w:rFonts w:cs="Times New Roman"/>
          <w:i/>
        </w:rPr>
        <w:t>Cassettes 100</w:t>
      </w:r>
      <w:r>
        <w:rPr>
          <w:rFonts w:cs="Times New Roman"/>
        </w:rPr>
        <w:t>’s political undertones and permitted its entrance into the CCP under Imelda Marcos, a patron of the arts who wanted to establish the Philippines as a nation relevant to the international art world.</w:t>
      </w:r>
      <w:r>
        <w:rPr>
          <w:rStyle w:val="FootnoteReference"/>
          <w:rFonts w:cs="Times New Roman"/>
        </w:rPr>
        <w:footnoteReference w:id="79"/>
      </w:r>
      <w:r>
        <w:rPr>
          <w:rFonts w:cs="Times New Roman"/>
        </w:rPr>
        <w:t xml:space="preserve"> During </w:t>
      </w:r>
      <w:r>
        <w:rPr>
          <w:rFonts w:cs="Times New Roman"/>
          <w:i/>
        </w:rPr>
        <w:t>Cassettes 100</w:t>
      </w:r>
      <w:r>
        <w:rPr>
          <w:rFonts w:cs="Times New Roman"/>
        </w:rPr>
        <w:t>, soft bodies—one hundred of them carrying cassette players—packed together as they circulated within the confines of the CCP’s concrete walls. The sounds emanating from these moving sources created an immersive sonic environment that absorbed the individual into a collective drone. Th</w:t>
      </w:r>
      <w:r w:rsidRPr="00823B6E">
        <w:rPr>
          <w:rFonts w:cs="Times New Roman"/>
        </w:rPr>
        <w:t xml:space="preserve">e </w:t>
      </w:r>
      <w:r>
        <w:rPr>
          <w:rFonts w:cs="Times New Roman"/>
        </w:rPr>
        <w:t xml:space="preserve">pretense of performance art and the indeterminacy specific to happenings generated a site for spontaneous action as bodies absorbed into an anonymous crowd emerged to temporarily deface the CCP without repercussion. By fitting </w:t>
      </w:r>
      <w:r>
        <w:rPr>
          <w:rFonts w:eastAsia="Times New Roman" w:cs="Times New Roman"/>
          <w:i/>
        </w:rPr>
        <w:t>Cassettes 100</w:t>
      </w:r>
      <w:r>
        <w:rPr>
          <w:rFonts w:cs="Times New Roman"/>
        </w:rPr>
        <w:t xml:space="preserve"> within the internationally accepted paradigm of a happening, </w:t>
      </w:r>
      <w:r w:rsidRPr="00823B6E">
        <w:rPr>
          <w:rFonts w:cs="Times New Roman"/>
        </w:rPr>
        <w:t>Maceda and his collaborators</w:t>
      </w:r>
      <w:r>
        <w:rPr>
          <w:rFonts w:cs="Times New Roman"/>
        </w:rPr>
        <w:t xml:space="preserve"> could adorn</w:t>
      </w:r>
      <w:r w:rsidRPr="00823B6E">
        <w:rPr>
          <w:rFonts w:cs="Times New Roman"/>
        </w:rPr>
        <w:t xml:space="preserve"> the lobby with vulgar materials antithetical to the </w:t>
      </w:r>
      <w:r>
        <w:rPr>
          <w:rFonts w:cs="Times New Roman"/>
        </w:rPr>
        <w:t>CCP’s ritzy interior</w:t>
      </w:r>
      <w:r w:rsidRPr="00823B6E">
        <w:rPr>
          <w:rFonts w:cs="Times New Roman"/>
        </w:rPr>
        <w:t xml:space="preserve">—the literal toilet </w:t>
      </w:r>
      <w:r>
        <w:rPr>
          <w:rFonts w:cs="Times New Roman"/>
        </w:rPr>
        <w:t>papering of a cultural edifice.</w:t>
      </w:r>
      <w:r>
        <w:rPr>
          <w:rStyle w:val="FootnoteReference"/>
          <w:rFonts w:cs="Times New Roman"/>
        </w:rPr>
        <w:footnoteReference w:id="80"/>
      </w:r>
    </w:p>
    <w:p w14:paraId="0AA9A9F8" w14:textId="77777777" w:rsidR="00350779" w:rsidRDefault="00350779" w:rsidP="00350779">
      <w:pPr>
        <w:rPr>
          <w:rFonts w:cs="Times New Roman"/>
        </w:rPr>
      </w:pPr>
    </w:p>
    <w:p w14:paraId="29EA3682" w14:textId="77777777" w:rsidR="00350779" w:rsidRPr="003D1DEB" w:rsidRDefault="00350779" w:rsidP="007C1E04">
      <w:pPr>
        <w:pStyle w:val="SubChapter"/>
      </w:pPr>
      <w:bookmarkStart w:id="16" w:name="_Toc507617953"/>
      <w:r w:rsidRPr="003D1DEB">
        <w:rPr>
          <w:rStyle w:val="SubChapterChar"/>
          <w:b/>
        </w:rPr>
        <w:lastRenderedPageBreak/>
        <w:t>“Slab of Sanctified Carpeted Concrete”: The CCP and its Crit</w:t>
      </w:r>
      <w:r w:rsidRPr="003D1DEB">
        <w:t>ics</w:t>
      </w:r>
      <w:r w:rsidRPr="003D1DEB">
        <w:rPr>
          <w:rStyle w:val="SubChapterChar"/>
          <w:b/>
          <w:vertAlign w:val="superscript"/>
        </w:rPr>
        <w:footnoteReference w:id="81"/>
      </w:r>
      <w:bookmarkEnd w:id="16"/>
    </w:p>
    <w:p w14:paraId="1939E189" w14:textId="77777777" w:rsidR="00350779" w:rsidRPr="004F203C" w:rsidRDefault="00350779" w:rsidP="007C1E04">
      <w:pPr>
        <w:ind w:firstLine="720"/>
        <w:contextualSpacing/>
        <w:rPr>
          <w:rFonts w:cs="Times New Roman"/>
        </w:rPr>
      </w:pPr>
      <w:r w:rsidRPr="00511073">
        <w:rPr>
          <w:rFonts w:cs="Times New Roman"/>
          <w:i/>
        </w:rPr>
        <w:t xml:space="preserve">Cassettes </w:t>
      </w:r>
      <w:r w:rsidRPr="00823B6E">
        <w:rPr>
          <w:rFonts w:cs="Times New Roman"/>
          <w:i/>
        </w:rPr>
        <w:t>100</w:t>
      </w:r>
      <w:r w:rsidRPr="00823B6E">
        <w:rPr>
          <w:rFonts w:cs="Times New Roman"/>
        </w:rPr>
        <w:t xml:space="preserve"> took place in the corridors of the University of the Philip</w:t>
      </w:r>
      <w:r>
        <w:rPr>
          <w:rFonts w:cs="Times New Roman"/>
        </w:rPr>
        <w:t>pines Faculty Center on March 5</w:t>
      </w:r>
      <w:r w:rsidRPr="00823B6E">
        <w:rPr>
          <w:rFonts w:cs="Times New Roman"/>
        </w:rPr>
        <w:t xml:space="preserve"> and</w:t>
      </w:r>
      <w:r>
        <w:rPr>
          <w:rFonts w:cs="Times New Roman"/>
        </w:rPr>
        <w:t xml:space="preserve"> in</w:t>
      </w:r>
      <w:r w:rsidRPr="00823B6E">
        <w:rPr>
          <w:rFonts w:cs="Times New Roman"/>
        </w:rPr>
        <w:t xml:space="preserve"> the lobby of the Cultural Center on March 8, 1971. Co-sponsored by the University of the Philippines-Diliman Council on the Arts and the Cultural Center of the Philippines,</w:t>
      </w:r>
      <w:r w:rsidRPr="00823B6E">
        <w:rPr>
          <w:rFonts w:cs="Times New Roman"/>
          <w:i/>
        </w:rPr>
        <w:t xml:space="preserve"> </w:t>
      </w:r>
      <w:r w:rsidRPr="00823B6E">
        <w:rPr>
          <w:rFonts w:cs="Times New Roman"/>
        </w:rPr>
        <w:t>the</w:t>
      </w:r>
      <w:r>
        <w:rPr>
          <w:rFonts w:cs="Times New Roman"/>
        </w:rPr>
        <w:t xml:space="preserve"> Faculty Center iteration was intended</w:t>
      </w:r>
      <w:r w:rsidRPr="00823B6E">
        <w:rPr>
          <w:rFonts w:cs="Times New Roman"/>
        </w:rPr>
        <w:t xml:space="preserve"> for students and faculty members</w:t>
      </w:r>
      <w:r>
        <w:rPr>
          <w:rFonts w:cs="Times New Roman"/>
        </w:rPr>
        <w:t xml:space="preserve"> and the second performance at the CCP </w:t>
      </w:r>
      <w:r w:rsidRPr="00823B6E">
        <w:rPr>
          <w:rFonts w:cs="Times New Roman"/>
        </w:rPr>
        <w:t>was open to the public.</w:t>
      </w:r>
      <w:r w:rsidRPr="00823B6E">
        <w:rPr>
          <w:rStyle w:val="FootnoteReference"/>
          <w:rFonts w:cs="Times New Roman"/>
        </w:rPr>
        <w:footnoteReference w:id="82"/>
      </w:r>
      <w:r w:rsidRPr="00823B6E">
        <w:rPr>
          <w:rFonts w:cs="Times New Roman"/>
        </w:rPr>
        <w:t xml:space="preserve"> Maceda circulated a press release that called for volu</w:t>
      </w:r>
      <w:r>
        <w:rPr>
          <w:rFonts w:cs="Times New Roman"/>
        </w:rPr>
        <w:t xml:space="preserve">nteers to carry the cassettes during </w:t>
      </w:r>
      <w:r>
        <w:rPr>
          <w:rFonts w:cs="Times New Roman"/>
          <w:i/>
        </w:rPr>
        <w:t>Cassettes 100</w:t>
      </w:r>
      <w:r>
        <w:rPr>
          <w:rFonts w:cs="Times New Roman"/>
        </w:rPr>
        <w:t xml:space="preserve"> in Manila </w:t>
      </w:r>
      <w:r w:rsidRPr="00823B6E">
        <w:rPr>
          <w:rFonts w:cs="Times New Roman"/>
        </w:rPr>
        <w:t xml:space="preserve">newspapers two months before the event. </w:t>
      </w:r>
      <w:r>
        <w:rPr>
          <w:rFonts w:cs="Times New Roman"/>
        </w:rPr>
        <w:t>The announcement</w:t>
      </w:r>
      <w:r w:rsidRPr="00823B6E">
        <w:rPr>
          <w:rFonts w:cs="Times New Roman"/>
        </w:rPr>
        <w:t xml:space="preserve"> required</w:t>
      </w:r>
      <w:r>
        <w:rPr>
          <w:rFonts w:cs="Times New Roman"/>
        </w:rPr>
        <w:t xml:space="preserve"> participants</w:t>
      </w:r>
      <w:r w:rsidRPr="00823B6E">
        <w:rPr>
          <w:rFonts w:cs="Times New Roman"/>
        </w:rPr>
        <w:t xml:space="preserve"> to bring their own battery-operated cassette tape recorders and </w:t>
      </w:r>
      <w:r>
        <w:rPr>
          <w:rFonts w:cs="Times New Roman"/>
        </w:rPr>
        <w:t>gave priority</w:t>
      </w:r>
      <w:r w:rsidRPr="00823B6E">
        <w:rPr>
          <w:rFonts w:cs="Times New Roman"/>
        </w:rPr>
        <w:t xml:space="preserve"> to those who registered in person with the secreta</w:t>
      </w:r>
      <w:r>
        <w:rPr>
          <w:rFonts w:cs="Times New Roman"/>
        </w:rPr>
        <w:t>ry of</w:t>
      </w:r>
      <w:r w:rsidRPr="00823B6E">
        <w:rPr>
          <w:rFonts w:cs="Times New Roman"/>
        </w:rPr>
        <w:t xml:space="preserve"> the College of Music at</w:t>
      </w:r>
      <w:r>
        <w:rPr>
          <w:rFonts w:cs="Times New Roman"/>
        </w:rPr>
        <w:t xml:space="preserve"> </w:t>
      </w:r>
      <w:r w:rsidRPr="00823B6E">
        <w:rPr>
          <w:rFonts w:cs="Times New Roman"/>
        </w:rPr>
        <w:t>University of the Philippines-Diliman</w:t>
      </w:r>
      <w:r>
        <w:rPr>
          <w:rFonts w:cs="Times New Roman"/>
        </w:rPr>
        <w:t xml:space="preserve">, hereafter referred to as </w:t>
      </w:r>
      <w:r w:rsidRPr="00823B6E">
        <w:rPr>
          <w:rFonts w:cs="Times New Roman"/>
        </w:rPr>
        <w:t>UP.</w:t>
      </w:r>
      <w:r w:rsidRPr="00823B6E">
        <w:rPr>
          <w:rStyle w:val="FootnoteReference"/>
          <w:rFonts w:cs="Times New Roman"/>
        </w:rPr>
        <w:footnoteReference w:id="83"/>
      </w:r>
      <w:r w:rsidRPr="00823B6E">
        <w:rPr>
          <w:rFonts w:cs="Times New Roman"/>
        </w:rPr>
        <w:t xml:space="preserve"> Despite its affiliation as a public university, Ferdinand Marcos, himself a UP gr</w:t>
      </w:r>
      <w:r>
        <w:rPr>
          <w:rFonts w:cs="Times New Roman"/>
        </w:rPr>
        <w:t xml:space="preserve">aduate, had failed to quash the University </w:t>
      </w:r>
      <w:r w:rsidRPr="00823B6E">
        <w:rPr>
          <w:rFonts w:cs="Times New Roman"/>
        </w:rPr>
        <w:t xml:space="preserve">as a hotbed of activism in the 1970s. Universities such as UP would later be one of the few sites in Metro Manila that people could assemble for political protest during martial law, which Marcos declared one year after </w:t>
      </w:r>
      <w:r w:rsidRPr="00823B6E">
        <w:rPr>
          <w:rFonts w:cs="Times New Roman"/>
          <w:i/>
        </w:rPr>
        <w:t>Cassettes 100</w:t>
      </w:r>
      <w:r w:rsidRPr="00823B6E">
        <w:rPr>
          <w:rFonts w:cs="Times New Roman"/>
        </w:rPr>
        <w:t>.</w:t>
      </w:r>
      <w:r w:rsidRPr="00823B6E">
        <w:rPr>
          <w:rStyle w:val="FootnoteReference"/>
          <w:rFonts w:cs="Times New Roman"/>
        </w:rPr>
        <w:footnoteReference w:id="84"/>
      </w:r>
      <w:r w:rsidRPr="00823B6E">
        <w:rPr>
          <w:rFonts w:cs="Times New Roman"/>
        </w:rPr>
        <w:t xml:space="preserve"> </w:t>
      </w:r>
    </w:p>
    <w:p w14:paraId="5C8E031C" w14:textId="77777777" w:rsidR="00350779" w:rsidRDefault="00350779" w:rsidP="007C1E04">
      <w:pPr>
        <w:ind w:firstLine="720"/>
        <w:contextualSpacing/>
        <w:rPr>
          <w:rFonts w:cs="Times New Roman"/>
        </w:rPr>
      </w:pPr>
      <w:r w:rsidRPr="00823B6E">
        <w:rPr>
          <w:rFonts w:cs="Times New Roman"/>
        </w:rPr>
        <w:t xml:space="preserve">Protests against </w:t>
      </w:r>
      <w:r>
        <w:rPr>
          <w:rFonts w:cs="Times New Roman"/>
        </w:rPr>
        <w:t>the</w:t>
      </w:r>
      <w:r w:rsidRPr="00823B6E">
        <w:rPr>
          <w:rFonts w:cs="Times New Roman"/>
        </w:rPr>
        <w:t xml:space="preserve"> Marcos</w:t>
      </w:r>
      <w:r>
        <w:rPr>
          <w:rFonts w:cs="Times New Roman"/>
        </w:rPr>
        <w:t>es</w:t>
      </w:r>
      <w:r w:rsidRPr="00823B6E">
        <w:rPr>
          <w:rFonts w:cs="Times New Roman"/>
        </w:rPr>
        <w:t xml:space="preserve"> had alrea</w:t>
      </w:r>
      <w:r>
        <w:rPr>
          <w:rFonts w:cs="Times New Roman"/>
        </w:rPr>
        <w:t>dy surfaced before Ferdinand’s</w:t>
      </w:r>
      <w:r w:rsidRPr="00823B6E">
        <w:rPr>
          <w:rFonts w:cs="Times New Roman"/>
        </w:rPr>
        <w:t xml:space="preserve"> declaration of martial law in 1972. Shortly after the beginning o</w:t>
      </w:r>
      <w:r>
        <w:rPr>
          <w:rFonts w:cs="Times New Roman"/>
        </w:rPr>
        <w:t>f Marcos’ second term, students organized a set of</w:t>
      </w:r>
      <w:r w:rsidRPr="00823B6E">
        <w:rPr>
          <w:rFonts w:cs="Times New Roman"/>
        </w:rPr>
        <w:t xml:space="preserve"> riots and demonstrations that laid Malacañang Palace—the Marcoses’ official presidential </w:t>
      </w:r>
      <w:r w:rsidRPr="00823B6E">
        <w:rPr>
          <w:rFonts w:cs="Times New Roman"/>
        </w:rPr>
        <w:lastRenderedPageBreak/>
        <w:t>residence—under siege.</w:t>
      </w:r>
      <w:r w:rsidRPr="00823B6E">
        <w:rPr>
          <w:rStyle w:val="FootnoteReference"/>
          <w:rFonts w:cs="Times New Roman"/>
        </w:rPr>
        <w:footnoteReference w:id="85"/>
      </w:r>
      <w:r>
        <w:rPr>
          <w:rFonts w:cs="Times New Roman"/>
        </w:rPr>
        <w:t xml:space="preserve"> </w:t>
      </w:r>
      <w:r w:rsidRPr="00823B6E">
        <w:rPr>
          <w:rFonts w:cs="Times New Roman"/>
        </w:rPr>
        <w:t>From January to March in 1970,</w:t>
      </w:r>
      <w:r>
        <w:rPr>
          <w:rFonts w:cs="Times New Roman"/>
        </w:rPr>
        <w:t xml:space="preserve"> in events that would later be called the First Quarter Storm,</w:t>
      </w:r>
      <w:r w:rsidRPr="00823B6E">
        <w:rPr>
          <w:rFonts w:cs="Times New Roman"/>
        </w:rPr>
        <w:t xml:space="preserve"> students at UP and nearby Ateneo de Manila University led three months of violent student protests directed at Marcos and the colluding United States government.</w:t>
      </w:r>
      <w:r w:rsidRPr="00823B6E">
        <w:rPr>
          <w:rStyle w:val="FootnoteReference"/>
          <w:rFonts w:cs="Times New Roman"/>
        </w:rPr>
        <w:footnoteReference w:id="86"/>
      </w:r>
      <w:r w:rsidRPr="00823B6E">
        <w:rPr>
          <w:rFonts w:cs="Times New Roman"/>
        </w:rPr>
        <w:t xml:space="preserve"> That same year, students at UP also humiliated Marcos when they usurped the University radio station to broadcast a recording of</w:t>
      </w:r>
      <w:r>
        <w:rPr>
          <w:rFonts w:cs="Times New Roman"/>
        </w:rPr>
        <w:t xml:space="preserve"> Ferdinand Marcos engaging in</w:t>
      </w:r>
      <w:r w:rsidRPr="00823B6E">
        <w:rPr>
          <w:rFonts w:cs="Times New Roman"/>
        </w:rPr>
        <w:t xml:space="preserve"> intimate act</w:t>
      </w:r>
      <w:r>
        <w:rPr>
          <w:rFonts w:cs="Times New Roman"/>
        </w:rPr>
        <w:t>s</w:t>
      </w:r>
      <w:r w:rsidRPr="00823B6E">
        <w:rPr>
          <w:rFonts w:cs="Times New Roman"/>
        </w:rPr>
        <w:t xml:space="preserve"> with Dovie Beams, an American actress who starred in one of Marcos’ propaganda films.</w:t>
      </w:r>
      <w:r w:rsidRPr="00823B6E">
        <w:rPr>
          <w:rStyle w:val="FootnoteReference"/>
          <w:rFonts w:cs="Times New Roman"/>
        </w:rPr>
        <w:footnoteReference w:id="87"/>
      </w:r>
      <w:r w:rsidRPr="00823B6E">
        <w:rPr>
          <w:rFonts w:cs="Times New Roman"/>
        </w:rPr>
        <w:t xml:space="preserve"> Maceda’s affiliation with UP and the privileging of those who registered in person at the university suggested that </w:t>
      </w:r>
      <w:r w:rsidRPr="00823B6E">
        <w:rPr>
          <w:rFonts w:cs="Times New Roman"/>
          <w:i/>
        </w:rPr>
        <w:t>Cassettes 100</w:t>
      </w:r>
      <w:r>
        <w:rPr>
          <w:rFonts w:cs="Times New Roman"/>
        </w:rPr>
        <w:t xml:space="preserve"> drew its performers</w:t>
      </w:r>
      <w:r w:rsidRPr="00823B6E">
        <w:rPr>
          <w:rFonts w:cs="Times New Roman"/>
        </w:rPr>
        <w:t xml:space="preserve"> from a largely leftist, polit</w:t>
      </w:r>
      <w:r>
        <w:rPr>
          <w:rFonts w:cs="Times New Roman"/>
        </w:rPr>
        <w:t xml:space="preserve">ically conscientious pool of students who rallied against the Marcoses. </w:t>
      </w:r>
      <w:r>
        <w:rPr>
          <w:rFonts w:cs="Times New Roman"/>
          <w:i/>
        </w:rPr>
        <w:t xml:space="preserve">Cassettes 100 </w:t>
      </w:r>
      <w:r>
        <w:rPr>
          <w:rFonts w:cs="Times New Roman"/>
        </w:rPr>
        <w:t xml:space="preserve">assembled these untrained volunteers, mostly from UP, to perform within the CCP, a visual, technological, and acoustical symbol of Philippine modernity and progress constructed under the Marcoses’ consolidation of power. </w:t>
      </w:r>
    </w:p>
    <w:p w14:paraId="4F1A27CE" w14:textId="336012AA" w:rsidR="00350779" w:rsidRDefault="00350779" w:rsidP="007C1E04">
      <w:pPr>
        <w:ind w:firstLine="720"/>
        <w:contextualSpacing/>
        <w:rPr>
          <w:rFonts w:cs="Times New Roman"/>
        </w:rPr>
      </w:pPr>
      <w:r w:rsidRPr="001751AF">
        <w:rPr>
          <w:rFonts w:cs="Times New Roman"/>
        </w:rPr>
        <w:t>Soon after Ferdinand Marcos had taken office in 1965, Imelda conveyed her desire of creating a performance venue in the Philippines that would rival international concert halls. At her first press conference as the First Lady, Imelda proclaimed</w:t>
      </w:r>
      <w:r>
        <w:rPr>
          <w:rFonts w:cs="Times New Roman"/>
        </w:rPr>
        <w:t>:</w:t>
      </w:r>
      <w:r w:rsidRPr="001751AF">
        <w:rPr>
          <w:rFonts w:cs="Times New Roman"/>
        </w:rPr>
        <w:t xml:space="preserve"> “My dream is to have a theatre—a completely equipped auditorium where artists can find full expression of their talent.</w:t>
      </w:r>
      <w:r w:rsidR="00957029">
        <w:rPr>
          <w:rFonts w:cs="Times New Roman"/>
        </w:rPr>
        <w:t xml:space="preserve"> </w:t>
      </w:r>
      <w:r w:rsidRPr="001751AF">
        <w:rPr>
          <w:rFonts w:cs="Times New Roman"/>
        </w:rPr>
        <w:t>Something like Carnegie Hall, perhaps.”</w:t>
      </w:r>
      <w:r w:rsidRPr="001751AF">
        <w:rPr>
          <w:rStyle w:val="FootnoteReference"/>
          <w:rFonts w:cs="Times New Roman"/>
        </w:rPr>
        <w:footnoteReference w:id="88"/>
      </w:r>
      <w:r w:rsidRPr="001751AF">
        <w:rPr>
          <w:rFonts w:cs="Times New Roman"/>
        </w:rPr>
        <w:t xml:space="preserve"> Though the </w:t>
      </w:r>
      <w:r>
        <w:rPr>
          <w:rFonts w:cs="Times New Roman"/>
        </w:rPr>
        <w:t>CCP</w:t>
      </w:r>
      <w:r w:rsidRPr="001751AF">
        <w:rPr>
          <w:rFonts w:cs="Times New Roman"/>
        </w:rPr>
        <w:t xml:space="preserve"> was</w:t>
      </w:r>
      <w:r>
        <w:rPr>
          <w:rFonts w:cs="Times New Roman"/>
        </w:rPr>
        <w:t xml:space="preserve"> intended</w:t>
      </w:r>
      <w:r w:rsidRPr="001751AF">
        <w:rPr>
          <w:rFonts w:cs="Times New Roman"/>
        </w:rPr>
        <w:t xml:space="preserve"> to be a state repository </w:t>
      </w:r>
      <w:r w:rsidRPr="001751AF">
        <w:rPr>
          <w:rFonts w:cs="Times New Roman"/>
        </w:rPr>
        <w:lastRenderedPageBreak/>
        <w:t>of Philippine culture intended for a local audience, critics of the Center noted that its programming consisted largely of international performances flow</w:t>
      </w:r>
      <w:r>
        <w:rPr>
          <w:rFonts w:cs="Times New Roman"/>
        </w:rPr>
        <w:t>n in from abroad, which diminish</w:t>
      </w:r>
      <w:r w:rsidRPr="001751AF">
        <w:rPr>
          <w:rFonts w:cs="Times New Roman"/>
        </w:rPr>
        <w:t xml:space="preserve">ed the CCP’s intended purpose as the custodian and incubator of </w:t>
      </w:r>
      <w:r>
        <w:rPr>
          <w:rFonts w:cs="Times New Roman"/>
        </w:rPr>
        <w:t>national</w:t>
      </w:r>
      <w:r w:rsidRPr="001751AF">
        <w:rPr>
          <w:rFonts w:cs="Times New Roman"/>
        </w:rPr>
        <w:t xml:space="preserve"> culture.</w:t>
      </w:r>
      <w:r w:rsidRPr="001751AF">
        <w:rPr>
          <w:rStyle w:val="FootnoteReference"/>
          <w:rFonts w:cs="Times New Roman"/>
        </w:rPr>
        <w:footnoteReference w:id="89"/>
      </w:r>
      <w:r>
        <w:rPr>
          <w:rFonts w:cs="Times New Roman"/>
        </w:rPr>
        <w:t xml:space="preserve"> </w:t>
      </w:r>
    </w:p>
    <w:p w14:paraId="3975F37C" w14:textId="77777777" w:rsidR="00350779" w:rsidRDefault="00350779" w:rsidP="007C1E04">
      <w:pPr>
        <w:ind w:firstLine="720"/>
        <w:contextualSpacing/>
        <w:rPr>
          <w:rFonts w:cs="Times New Roman"/>
        </w:rPr>
      </w:pPr>
      <w:r w:rsidRPr="001751AF">
        <w:rPr>
          <w:rFonts w:cs="Times New Roman"/>
        </w:rPr>
        <w:t>The CCP Main Theater</w:t>
      </w:r>
      <w:r>
        <w:rPr>
          <w:rFonts w:cs="Times New Roman"/>
        </w:rPr>
        <w:t xml:space="preserve"> did function</w:t>
      </w:r>
      <w:r w:rsidRPr="001751AF">
        <w:rPr>
          <w:rFonts w:cs="Times New Roman"/>
        </w:rPr>
        <w:t xml:space="preserve"> like a</w:t>
      </w:r>
      <w:r>
        <w:rPr>
          <w:rFonts w:cs="Times New Roman"/>
        </w:rPr>
        <w:t xml:space="preserve"> local</w:t>
      </w:r>
      <w:r w:rsidRPr="001751AF">
        <w:rPr>
          <w:rFonts w:cs="Times New Roman"/>
        </w:rPr>
        <w:t xml:space="preserve"> Carnegie Hall with a roster of world-renowned performers such as Harvey Lavan “Van” Cliburn, </w:t>
      </w:r>
      <w:r>
        <w:rPr>
          <w:rFonts w:cs="Times New Roman"/>
        </w:rPr>
        <w:t>an</w:t>
      </w:r>
      <w:r w:rsidRPr="001751AF">
        <w:rPr>
          <w:rFonts w:cs="Times New Roman"/>
        </w:rPr>
        <w:t xml:space="preserve"> American pianist who received the International Artist Award in the Philippines in 1974.</w:t>
      </w:r>
      <w:r w:rsidRPr="001751AF">
        <w:rPr>
          <w:rStyle w:val="FootnoteReference"/>
          <w:rFonts w:cs="Times New Roman"/>
        </w:rPr>
        <w:footnoteReference w:id="90"/>
      </w:r>
      <w:r>
        <w:rPr>
          <w:rFonts w:cs="Times New Roman"/>
        </w:rPr>
        <w:t xml:space="preserve"> Since Imelda was interested</w:t>
      </w:r>
      <w:r w:rsidRPr="001751AF">
        <w:rPr>
          <w:rFonts w:cs="Times New Roman"/>
        </w:rPr>
        <w:t xml:space="preserve"> in forming international alliances during th</w:t>
      </w:r>
      <w:r>
        <w:rPr>
          <w:rFonts w:cs="Times New Roman"/>
        </w:rPr>
        <w:t>e 1970s, she often entertained</w:t>
      </w:r>
      <w:r w:rsidRPr="001751AF">
        <w:rPr>
          <w:rFonts w:cs="Times New Roman"/>
        </w:rPr>
        <w:t xml:space="preserve"> foreign dignitaries at the </w:t>
      </w:r>
      <w:r>
        <w:rPr>
          <w:rFonts w:cs="Times New Roman"/>
        </w:rPr>
        <w:t xml:space="preserve">Cultural </w:t>
      </w:r>
      <w:r w:rsidRPr="001751AF">
        <w:rPr>
          <w:rFonts w:cs="Times New Roman"/>
        </w:rPr>
        <w:t>Center as part of her diplomatic strategy.</w:t>
      </w:r>
      <w:r>
        <w:rPr>
          <w:rFonts w:cs="Times New Roman"/>
        </w:rPr>
        <w:t xml:space="preserve"> </w:t>
      </w:r>
      <w:r w:rsidRPr="001751AF">
        <w:rPr>
          <w:rFonts w:cs="Times New Roman"/>
        </w:rPr>
        <w:t>During the Cultural Center’s opening festivities, which included American representation by then California governor and his wife, Ronald and Nancy Reagan, Imelda mused about the importance of the institution, stating, “A nation must have a place for Art, or it remains a strange sitting in the shadow, outside the sunlit circle of the human family.”</w:t>
      </w:r>
      <w:r w:rsidRPr="001751AF">
        <w:rPr>
          <w:rStyle w:val="FootnoteReference"/>
          <w:rFonts w:cs="Times New Roman"/>
        </w:rPr>
        <w:footnoteReference w:id="91"/>
      </w:r>
      <w:r>
        <w:rPr>
          <w:rFonts w:cs="Times New Roman"/>
        </w:rPr>
        <w:t xml:space="preserve"> </w:t>
      </w:r>
    </w:p>
    <w:p w14:paraId="7D0ABA3A" w14:textId="77777777" w:rsidR="00350779" w:rsidRPr="001751AF" w:rsidRDefault="00350779" w:rsidP="007C1E04">
      <w:pPr>
        <w:ind w:firstLine="720"/>
        <w:contextualSpacing/>
        <w:rPr>
          <w:rFonts w:cs="Times New Roman"/>
        </w:rPr>
      </w:pPr>
      <w:r w:rsidRPr="001751AF">
        <w:rPr>
          <w:rFonts w:cs="Times New Roman"/>
        </w:rPr>
        <w:t xml:space="preserve">The </w:t>
      </w:r>
      <w:r>
        <w:rPr>
          <w:rFonts w:cs="Times New Roman"/>
        </w:rPr>
        <w:t>CCP continues to be a prominent</w:t>
      </w:r>
      <w:r w:rsidRPr="001751AF">
        <w:rPr>
          <w:rFonts w:cs="Times New Roman"/>
        </w:rPr>
        <w:t xml:space="preserve"> example of local Brutalist architecture and visual allusion of the Philippines’ bid for an international modernity in the 20</w:t>
      </w:r>
      <w:r w:rsidRPr="001751AF">
        <w:rPr>
          <w:rFonts w:cs="Times New Roman"/>
          <w:vertAlign w:val="superscript"/>
        </w:rPr>
        <w:t>th</w:t>
      </w:r>
      <w:r w:rsidRPr="001751AF">
        <w:rPr>
          <w:rFonts w:cs="Times New Roman"/>
        </w:rPr>
        <w:t xml:space="preserve"> century. Filipino architect Leandro Locsin had designed the CCP</w:t>
      </w:r>
      <w:r>
        <w:rPr>
          <w:rFonts w:cs="Times New Roman"/>
        </w:rPr>
        <w:t>—one of Locsin’s most recognizable buildings in the Philippines—</w:t>
      </w:r>
      <w:r w:rsidRPr="001751AF">
        <w:rPr>
          <w:rFonts w:cs="Times New Roman"/>
        </w:rPr>
        <w:t>against the scenic backdrop of the Manila Bay.</w:t>
      </w:r>
      <w:r>
        <w:rPr>
          <w:rFonts w:cs="Times New Roman"/>
        </w:rPr>
        <w:t xml:space="preserve"> When he had received the</w:t>
      </w:r>
      <w:r w:rsidRPr="001751AF">
        <w:rPr>
          <w:rFonts w:cs="Times New Roman"/>
        </w:rPr>
        <w:t xml:space="preserve"> commission, </w:t>
      </w:r>
      <w:r>
        <w:rPr>
          <w:rFonts w:cs="Times New Roman"/>
        </w:rPr>
        <w:t xml:space="preserve">Locsin, </w:t>
      </w:r>
      <w:r w:rsidRPr="001751AF">
        <w:rPr>
          <w:rFonts w:cs="Times New Roman"/>
        </w:rPr>
        <w:t xml:space="preserve">who had long been entrenched </w:t>
      </w:r>
      <w:r>
        <w:rPr>
          <w:rFonts w:cs="Times New Roman"/>
        </w:rPr>
        <w:t>in</w:t>
      </w:r>
      <w:r w:rsidRPr="001751AF">
        <w:rPr>
          <w:rFonts w:cs="Times New Roman"/>
        </w:rPr>
        <w:t xml:space="preserve"> the Manila art scene</w:t>
      </w:r>
      <w:r>
        <w:rPr>
          <w:rFonts w:cs="Times New Roman"/>
        </w:rPr>
        <w:t xml:space="preserve">, </w:t>
      </w:r>
      <w:r w:rsidRPr="001751AF">
        <w:rPr>
          <w:rFonts w:cs="Times New Roman"/>
        </w:rPr>
        <w:t xml:space="preserve">had already obtained international and local recognition as the recipient of various awards, including a Pan Pacific Architectural Citation by the American Institute of Architects for consistent design in 1962 and a </w:t>
      </w:r>
      <w:r w:rsidRPr="001751AF">
        <w:rPr>
          <w:rFonts w:cs="Times New Roman"/>
        </w:rPr>
        <w:lastRenderedPageBreak/>
        <w:t>Gold Medal as the most distinguished alumnus of University of Saint Tomas in 1968.</w:t>
      </w:r>
      <w:r w:rsidRPr="001751AF">
        <w:rPr>
          <w:rStyle w:val="FootnoteReference"/>
          <w:rFonts w:cs="Times New Roman"/>
        </w:rPr>
        <w:footnoteReference w:id="92"/>
      </w:r>
      <w:r w:rsidRPr="001751AF">
        <w:rPr>
          <w:rFonts w:cs="Times New Roman"/>
        </w:rPr>
        <w:t xml:space="preserve"> He would also receive the prestigious National Artist of the Philippines for Architecture in 1990. Nearly a decade before Locsin designed the CCP, the Philippine-American Cultural Foundation</w:t>
      </w:r>
      <w:r>
        <w:rPr>
          <w:rFonts w:cs="Times New Roman"/>
        </w:rPr>
        <w:t>,</w:t>
      </w:r>
      <w:r w:rsidRPr="001751AF">
        <w:rPr>
          <w:rFonts w:cs="Times New Roman"/>
        </w:rPr>
        <w:t xml:space="preserve"> comprising</w:t>
      </w:r>
      <w:r>
        <w:rPr>
          <w:rFonts w:cs="Times New Roman"/>
        </w:rPr>
        <w:t xml:space="preserve"> Filipino and American trustees, </w:t>
      </w:r>
      <w:r w:rsidRPr="001751AF">
        <w:rPr>
          <w:rFonts w:cs="Times New Roman"/>
        </w:rPr>
        <w:t>had commissioned Locsin to design a multi-functional theater</w:t>
      </w:r>
      <w:r>
        <w:rPr>
          <w:rFonts w:cs="Times New Roman"/>
        </w:rPr>
        <w:t xml:space="preserve"> in</w:t>
      </w:r>
      <w:r w:rsidRPr="001751AF">
        <w:rPr>
          <w:rFonts w:cs="Times New Roman"/>
        </w:rPr>
        <w:t xml:space="preserve"> Quezon City.</w:t>
      </w:r>
      <w:r w:rsidRPr="001751AF">
        <w:rPr>
          <w:rStyle w:val="FootnoteReference"/>
          <w:rFonts w:cs="Times New Roman"/>
        </w:rPr>
        <w:footnoteReference w:id="93"/>
      </w:r>
      <w:r w:rsidRPr="001751AF">
        <w:rPr>
          <w:rFonts w:cs="Times New Roman"/>
        </w:rPr>
        <w:t xml:space="preserve"> </w:t>
      </w:r>
    </w:p>
    <w:p w14:paraId="1F974FA3" w14:textId="77777777" w:rsidR="00350779" w:rsidRDefault="00350779" w:rsidP="007C1E04">
      <w:pPr>
        <w:ind w:firstLine="720"/>
        <w:contextualSpacing/>
        <w:rPr>
          <w:rFonts w:cs="Times New Roman"/>
        </w:rPr>
      </w:pPr>
      <w:r w:rsidRPr="001751AF">
        <w:rPr>
          <w:rFonts w:cs="Times New Roman"/>
        </w:rPr>
        <w:t xml:space="preserve">While the theater for the Philippine-American Cultural Foundation was never realized due to conflict between the trustees, the original </w:t>
      </w:r>
      <w:r>
        <w:rPr>
          <w:rFonts w:cs="Times New Roman"/>
        </w:rPr>
        <w:t>plans resemble the CCP’s design. Locsin</w:t>
      </w:r>
      <w:r w:rsidRPr="001751AF">
        <w:rPr>
          <w:rFonts w:cs="Times New Roman"/>
        </w:rPr>
        <w:t xml:space="preserve"> translated the Philippines’ architectural understanding of space to the </w:t>
      </w:r>
      <w:r w:rsidRPr="001751AF">
        <w:rPr>
          <w:rFonts w:cs="Times New Roman"/>
          <w:i/>
        </w:rPr>
        <w:t>bahay kubo</w:t>
      </w:r>
      <w:r w:rsidRPr="001751AF">
        <w:rPr>
          <w:rFonts w:cs="Times New Roman"/>
        </w:rPr>
        <w:t xml:space="preserve">, or </w:t>
      </w:r>
      <w:r w:rsidRPr="001751AF">
        <w:rPr>
          <w:rFonts w:cs="Times New Roman"/>
          <w:i/>
        </w:rPr>
        <w:t>nipa</w:t>
      </w:r>
      <w:r w:rsidRPr="001751AF">
        <w:rPr>
          <w:rFonts w:cs="Times New Roman"/>
        </w:rPr>
        <w:t xml:space="preserve"> hut</w:t>
      </w:r>
      <w:r>
        <w:rPr>
          <w:rFonts w:cs="Times New Roman"/>
        </w:rPr>
        <w:t>—a rectangular structure resting on stilts—</w:t>
      </w:r>
      <w:r w:rsidRPr="001751AF">
        <w:rPr>
          <w:rFonts w:cs="Times New Roman"/>
        </w:rPr>
        <w:t>into “crisp modernist vocabulary.”</w:t>
      </w:r>
      <w:r w:rsidRPr="001751AF">
        <w:rPr>
          <w:rStyle w:val="FootnoteReference"/>
          <w:rFonts w:cs="Times New Roman"/>
        </w:rPr>
        <w:footnoteReference w:id="94"/>
      </w:r>
      <w:r w:rsidRPr="001751AF">
        <w:rPr>
          <w:rFonts w:cs="Times New Roman"/>
        </w:rPr>
        <w:t xml:space="preserve"> The initial plans for the Philippine-American Cultural Foundation </w:t>
      </w:r>
      <w:r>
        <w:rPr>
          <w:rFonts w:cs="Times New Roman"/>
        </w:rPr>
        <w:t>resemble</w:t>
      </w:r>
      <w:r w:rsidRPr="001751AF">
        <w:rPr>
          <w:rFonts w:cs="Times New Roman"/>
        </w:rPr>
        <w:t xml:space="preserve"> Locsin’s Brutalist interpretation of </w:t>
      </w:r>
      <w:r w:rsidRPr="001751AF">
        <w:rPr>
          <w:rFonts w:cs="Times New Roman"/>
          <w:i/>
        </w:rPr>
        <w:t>nipa</w:t>
      </w:r>
      <w:r w:rsidRPr="001751AF">
        <w:rPr>
          <w:rFonts w:cs="Times New Roman"/>
        </w:rPr>
        <w:t xml:space="preserve"> huts as a rectangular block lightl</w:t>
      </w:r>
      <w:r>
        <w:rPr>
          <w:rFonts w:cs="Times New Roman"/>
        </w:rPr>
        <w:t>y raised from the ground. Architectural historian Gerard</w:t>
      </w:r>
      <w:r w:rsidRPr="001751AF">
        <w:rPr>
          <w:rFonts w:cs="Times New Roman"/>
        </w:rPr>
        <w:t xml:space="preserve"> Lico describes the</w:t>
      </w:r>
      <w:r>
        <w:rPr>
          <w:rFonts w:cs="Times New Roman"/>
        </w:rPr>
        <w:t xml:space="preserve"> plans for discarded Philippine-American Cultural Foundation theater</w:t>
      </w:r>
      <w:r w:rsidRPr="001751AF">
        <w:rPr>
          <w:rFonts w:cs="Times New Roman"/>
        </w:rPr>
        <w:t xml:space="preserve"> as “a cantilevered rectangular slab… suspended above ground by thin, graceful curvilinear</w:t>
      </w:r>
      <w:r>
        <w:rPr>
          <w:rFonts w:cs="Times New Roman"/>
        </w:rPr>
        <w:t xml:space="preserve"> supports, which…</w:t>
      </w:r>
      <w:r w:rsidRPr="001751AF">
        <w:rPr>
          <w:rFonts w:cs="Times New Roman"/>
        </w:rPr>
        <w:t>were made to vanish into the shadows created by the exaggeratedly projecting eaves.”</w:t>
      </w:r>
      <w:r w:rsidRPr="001751AF">
        <w:rPr>
          <w:rStyle w:val="FootnoteReference"/>
          <w:rFonts w:cs="Times New Roman"/>
        </w:rPr>
        <w:footnoteReference w:id="95"/>
      </w:r>
      <w:r>
        <w:rPr>
          <w:rFonts w:cs="Times New Roman"/>
        </w:rPr>
        <w:t xml:space="preserve"> </w:t>
      </w:r>
    </w:p>
    <w:p w14:paraId="0AD6F0C4" w14:textId="77777777" w:rsidR="00350779" w:rsidRPr="001751AF" w:rsidRDefault="00350779" w:rsidP="007C1E04">
      <w:pPr>
        <w:ind w:firstLine="720"/>
        <w:contextualSpacing/>
        <w:rPr>
          <w:rFonts w:cs="Times New Roman"/>
        </w:rPr>
      </w:pPr>
      <w:r>
        <w:rPr>
          <w:rFonts w:cs="Times New Roman"/>
        </w:rPr>
        <w:t>Locsin submitted similar plans for the CCP. During it</w:t>
      </w:r>
      <w:r w:rsidRPr="001751AF">
        <w:rPr>
          <w:rFonts w:cs="Times New Roman"/>
        </w:rPr>
        <w:t xml:space="preserve">s inaugural year, </w:t>
      </w:r>
      <w:r>
        <w:rPr>
          <w:rFonts w:cs="Times New Roman"/>
        </w:rPr>
        <w:t>Filipino writer Nick Joaquin</w:t>
      </w:r>
      <w:r w:rsidRPr="001751AF">
        <w:rPr>
          <w:rFonts w:cs="Times New Roman"/>
        </w:rPr>
        <w:t xml:space="preserve"> declared the </w:t>
      </w:r>
      <w:r>
        <w:rPr>
          <w:rFonts w:cs="Times New Roman"/>
        </w:rPr>
        <w:t>CCP</w:t>
      </w:r>
      <w:r w:rsidRPr="001751AF">
        <w:rPr>
          <w:rFonts w:cs="Times New Roman"/>
        </w:rPr>
        <w:t xml:space="preserve"> as “a most remarkable phenomenon of architecture: a great massive block of stone that seems to have been lifted up into the air and to be lightly poised </w:t>
      </w:r>
      <w:r w:rsidRPr="001751AF">
        <w:rPr>
          <w:rFonts w:cs="Times New Roman"/>
        </w:rPr>
        <w:lastRenderedPageBreak/>
        <w:t>there, sustained without effort.”</w:t>
      </w:r>
      <w:r w:rsidRPr="001751AF">
        <w:rPr>
          <w:rStyle w:val="FootnoteReference"/>
          <w:rFonts w:cs="Times New Roman"/>
        </w:rPr>
        <w:footnoteReference w:id="96"/>
      </w:r>
      <w:r w:rsidRPr="001751AF">
        <w:rPr>
          <w:rFonts w:cs="Times New Roman"/>
        </w:rPr>
        <w:t xml:space="preserve"> Lico argues that this aesthetic was particularly Filipino as</w:t>
      </w:r>
      <w:r>
        <w:rPr>
          <w:rFonts w:cs="Times New Roman"/>
        </w:rPr>
        <w:t xml:space="preserve"> the concept of a massive block that appears to float with lightness recalled a rectangular house lifted onto stilts—a commonplace sight in the Philippines.</w:t>
      </w:r>
      <w:r w:rsidRPr="001751AF">
        <w:rPr>
          <w:rStyle w:val="FootnoteReference"/>
          <w:rFonts w:cs="Times New Roman"/>
        </w:rPr>
        <w:footnoteReference w:id="97"/>
      </w:r>
      <w:r w:rsidRPr="001751AF">
        <w:rPr>
          <w:rFonts w:cs="Times New Roman"/>
        </w:rPr>
        <w:t xml:space="preserve"> </w:t>
      </w:r>
      <w:r>
        <w:rPr>
          <w:rFonts w:cs="Times New Roman"/>
        </w:rPr>
        <w:t>The CCP</w:t>
      </w:r>
      <w:r w:rsidRPr="001751AF">
        <w:rPr>
          <w:rFonts w:cs="Times New Roman"/>
        </w:rPr>
        <w:t xml:space="preserve"> </w:t>
      </w:r>
      <w:r>
        <w:rPr>
          <w:rFonts w:cs="Times New Roman"/>
        </w:rPr>
        <w:t>mingles Filipino aesthetics with international sensibility to immortalize</w:t>
      </w:r>
      <w:r w:rsidRPr="001751AF">
        <w:rPr>
          <w:rFonts w:cs="Times New Roman"/>
        </w:rPr>
        <w:t xml:space="preserve"> the Philippine design into permanent</w:t>
      </w:r>
      <w:r>
        <w:rPr>
          <w:rFonts w:cs="Times New Roman"/>
        </w:rPr>
        <w:t>, industrial materials.</w:t>
      </w:r>
    </w:p>
    <w:p w14:paraId="72DF4CCB" w14:textId="77777777" w:rsidR="00350779" w:rsidRDefault="00350779" w:rsidP="007C1E04">
      <w:pPr>
        <w:ind w:firstLine="720"/>
        <w:contextualSpacing/>
        <w:rPr>
          <w:rFonts w:cs="Times New Roman"/>
        </w:rPr>
      </w:pPr>
      <w:r>
        <w:rPr>
          <w:rFonts w:cs="Times New Roman"/>
        </w:rPr>
        <w:t>Plans for the</w:t>
      </w:r>
      <w:r w:rsidRPr="001751AF">
        <w:rPr>
          <w:rFonts w:cs="Times New Roman"/>
        </w:rPr>
        <w:t xml:space="preserve"> CCP</w:t>
      </w:r>
      <w:r>
        <w:rPr>
          <w:rFonts w:cs="Times New Roman"/>
        </w:rPr>
        <w:t xml:space="preserve"> also differed in location from the initial ones for</w:t>
      </w:r>
      <w:r w:rsidRPr="001751AF">
        <w:rPr>
          <w:rFonts w:cs="Times New Roman"/>
        </w:rPr>
        <w:t xml:space="preserve"> the Philippine-America</w:t>
      </w:r>
      <w:r>
        <w:rPr>
          <w:rFonts w:cs="Times New Roman"/>
        </w:rPr>
        <w:t>n Cultural Foundation Theater</w:t>
      </w:r>
      <w:r w:rsidRPr="001751AF">
        <w:rPr>
          <w:rFonts w:cs="Times New Roman"/>
        </w:rPr>
        <w:t xml:space="preserve">. Originally, the theater would have been situated on a 10-hectare lot in Quezon City, closer to the University of the Philippines-Diliman in Metro Manila. </w:t>
      </w:r>
      <w:r>
        <w:rPr>
          <w:rFonts w:cs="Times New Roman"/>
        </w:rPr>
        <w:t>Imelda expressed distaste for the location and remarked,</w:t>
      </w:r>
      <w:r w:rsidRPr="001751AF">
        <w:rPr>
          <w:rFonts w:cs="Times New Roman"/>
        </w:rPr>
        <w:t xml:space="preserve"> “When I looked at the property I found that it was full of squatters…So I looked for another place…What I found was water.”</w:t>
      </w:r>
      <w:r w:rsidRPr="001751AF">
        <w:rPr>
          <w:rStyle w:val="FootnoteReference"/>
          <w:rFonts w:cs="Times New Roman"/>
        </w:rPr>
        <w:footnoteReference w:id="98"/>
      </w:r>
      <w:r>
        <w:rPr>
          <w:rFonts w:cs="Times New Roman"/>
        </w:rPr>
        <w:t xml:space="preserve"> The First Lady</w:t>
      </w:r>
      <w:r w:rsidRPr="001751AF">
        <w:rPr>
          <w:rFonts w:cs="Times New Roman"/>
        </w:rPr>
        <w:t xml:space="preserve"> intended her new cultural complex to </w:t>
      </w:r>
      <w:r>
        <w:rPr>
          <w:rFonts w:cs="Times New Roman"/>
        </w:rPr>
        <w:t>resemble the French Riviera. To satisfy that desire, the CCP Theater of Performing A</w:t>
      </w:r>
      <w:r w:rsidRPr="001751AF">
        <w:rPr>
          <w:rFonts w:cs="Times New Roman"/>
        </w:rPr>
        <w:t xml:space="preserve">rts </w:t>
      </w:r>
      <w:r>
        <w:rPr>
          <w:rFonts w:cs="Times New Roman"/>
        </w:rPr>
        <w:t xml:space="preserve">was built </w:t>
      </w:r>
      <w:r w:rsidRPr="001751AF">
        <w:rPr>
          <w:rFonts w:cs="Times New Roman"/>
        </w:rPr>
        <w:t xml:space="preserve">on reclaimed land along Manila Bay. </w:t>
      </w:r>
    </w:p>
    <w:p w14:paraId="7B91ED6C" w14:textId="77777777" w:rsidR="00350779" w:rsidRDefault="00350779" w:rsidP="007C1E04">
      <w:pPr>
        <w:ind w:firstLine="720"/>
        <w:contextualSpacing/>
        <w:rPr>
          <w:rFonts w:cs="Times New Roman"/>
        </w:rPr>
      </w:pPr>
      <w:r w:rsidRPr="001751AF">
        <w:rPr>
          <w:rFonts w:cs="Times New Roman"/>
        </w:rPr>
        <w:t>Presidential Proclamation No. 20 of March 12, 1966 had authorized “reclamation along Manila Bay and secured a</w:t>
      </w:r>
      <w:r>
        <w:rPr>
          <w:rFonts w:cs="Times New Roman"/>
        </w:rPr>
        <w:t xml:space="preserve"> 28-hectare reclaimed land area…</w:t>
      </w:r>
      <w:r w:rsidRPr="001751AF">
        <w:rPr>
          <w:rFonts w:cs="Times New Roman"/>
        </w:rPr>
        <w:t xml:space="preserve">to construct, establish and maintain in a single site a national theatre, a national music hall, an art gallery </w:t>
      </w:r>
      <w:r>
        <w:rPr>
          <w:rFonts w:cs="Times New Roman"/>
        </w:rPr>
        <w:t>and other such buildings.</w:t>
      </w:r>
      <w:r w:rsidRPr="001751AF">
        <w:rPr>
          <w:rFonts w:cs="Times New Roman"/>
        </w:rPr>
        <w:t>”</w:t>
      </w:r>
      <w:r w:rsidRPr="001751AF">
        <w:rPr>
          <w:rStyle w:val="FootnoteReference"/>
          <w:rFonts w:cs="Times New Roman"/>
        </w:rPr>
        <w:footnoteReference w:id="99"/>
      </w:r>
      <w:r>
        <w:rPr>
          <w:rFonts w:cs="Times New Roman"/>
        </w:rPr>
        <w:t xml:space="preserve"> Land reclamation involves</w:t>
      </w:r>
      <w:r w:rsidRPr="001751AF">
        <w:rPr>
          <w:rFonts w:cs="Times New Roman"/>
        </w:rPr>
        <w:t xml:space="preserve"> the creation of previously non-existent land on </w:t>
      </w:r>
      <w:r>
        <w:rPr>
          <w:rFonts w:cs="Times New Roman"/>
        </w:rPr>
        <w:t>water</w:t>
      </w:r>
      <w:r w:rsidRPr="001751AF">
        <w:rPr>
          <w:rFonts w:cs="Times New Roman"/>
        </w:rPr>
        <w:t xml:space="preserve"> by</w:t>
      </w:r>
      <w:r>
        <w:rPr>
          <w:rFonts w:cs="Times New Roman"/>
        </w:rPr>
        <w:t xml:space="preserve"> filling it</w:t>
      </w:r>
      <w:r w:rsidRPr="001751AF">
        <w:rPr>
          <w:rFonts w:cs="Times New Roman"/>
        </w:rPr>
        <w:t xml:space="preserve"> with cement and</w:t>
      </w:r>
      <w:r>
        <w:rPr>
          <w:rFonts w:cs="Times New Roman"/>
        </w:rPr>
        <w:t xml:space="preserve"> dirt until the land rose above the water. Lico </w:t>
      </w:r>
      <w:r w:rsidRPr="00050158">
        <w:rPr>
          <w:rFonts w:cs="Times New Roman"/>
        </w:rPr>
        <w:t>argues that th</w:t>
      </w:r>
      <w:r>
        <w:rPr>
          <w:rFonts w:cs="Times New Roman"/>
        </w:rPr>
        <w:t xml:space="preserve">e Marcoses’ </w:t>
      </w:r>
      <w:r w:rsidRPr="00050158">
        <w:rPr>
          <w:rFonts w:cs="Times New Roman"/>
        </w:rPr>
        <w:t xml:space="preserve">manipulation of </w:t>
      </w:r>
      <w:r>
        <w:rPr>
          <w:rFonts w:cs="Times New Roman"/>
        </w:rPr>
        <w:t>“</w:t>
      </w:r>
      <w:r w:rsidRPr="00050158">
        <w:rPr>
          <w:rFonts w:cs="Times New Roman"/>
        </w:rPr>
        <w:t>natural physiology</w:t>
      </w:r>
      <w:r>
        <w:rPr>
          <w:rFonts w:cs="Times New Roman"/>
        </w:rPr>
        <w:t xml:space="preserve">…by reclaiming the land from the sea” was a “symbolic gesture not only of its subversion of nature, but also of the impending social changes, especially the declaration of </w:t>
      </w:r>
      <w:r>
        <w:rPr>
          <w:rFonts w:cs="Times New Roman"/>
        </w:rPr>
        <w:lastRenderedPageBreak/>
        <w:t>martial law in 1972.”</w:t>
      </w:r>
      <w:r w:rsidRPr="001751AF">
        <w:rPr>
          <w:rStyle w:val="FootnoteReference"/>
          <w:rFonts w:cs="Times New Roman"/>
        </w:rPr>
        <w:footnoteReference w:id="100"/>
      </w:r>
      <w:r w:rsidRPr="001751AF">
        <w:rPr>
          <w:rFonts w:cs="Times New Roman"/>
        </w:rPr>
        <w:t xml:space="preserve"> </w:t>
      </w:r>
      <w:r>
        <w:rPr>
          <w:rFonts w:cs="Times New Roman"/>
        </w:rPr>
        <w:t xml:space="preserve">The </w:t>
      </w:r>
      <w:r w:rsidRPr="001751AF">
        <w:rPr>
          <w:rFonts w:cs="Times New Roman"/>
        </w:rPr>
        <w:t>Marcoses’ reclamation of land—the literal creation of physical place from</w:t>
      </w:r>
      <w:r>
        <w:rPr>
          <w:rFonts w:cs="Times New Roman"/>
        </w:rPr>
        <w:t xml:space="preserve"> nothing—was not only testimony to their absolute power but also anticipated the eventual imposition of martial law.</w:t>
      </w:r>
    </w:p>
    <w:p w14:paraId="284E34CF" w14:textId="77777777" w:rsidR="00350779" w:rsidRDefault="00350779" w:rsidP="007C1E04">
      <w:pPr>
        <w:ind w:firstLine="720"/>
        <w:contextualSpacing/>
        <w:rPr>
          <w:rFonts w:cs="Times New Roman"/>
          <w:lang w:eastAsia="zh-TW"/>
        </w:rPr>
      </w:pPr>
      <w:r>
        <w:rPr>
          <w:rFonts w:cs="Times New Roman"/>
          <w:lang w:eastAsia="zh-TW"/>
        </w:rPr>
        <w:t>Although the Marcoses</w:t>
      </w:r>
      <w:r w:rsidRPr="00077B0F">
        <w:rPr>
          <w:rFonts w:cs="Times New Roman"/>
          <w:lang w:eastAsia="zh-TW"/>
        </w:rPr>
        <w:t xml:space="preserve"> had original</w:t>
      </w:r>
      <w:r>
        <w:rPr>
          <w:rFonts w:cs="Times New Roman"/>
          <w:lang w:eastAsia="zh-TW"/>
        </w:rPr>
        <w:t>ly conceived of the CCP</w:t>
      </w:r>
      <w:r w:rsidRPr="00077B0F">
        <w:rPr>
          <w:rFonts w:cs="Times New Roman"/>
          <w:lang w:eastAsia="zh-TW"/>
        </w:rPr>
        <w:t xml:space="preserve"> as a theater space for live performance</w:t>
      </w:r>
      <w:r>
        <w:rPr>
          <w:rFonts w:cs="Times New Roman"/>
          <w:lang w:eastAsia="zh-TW"/>
        </w:rPr>
        <w:t xml:space="preserve"> and </w:t>
      </w:r>
      <w:r w:rsidRPr="00077B0F">
        <w:rPr>
          <w:rFonts w:cs="Times New Roman"/>
          <w:lang w:eastAsia="zh-TW"/>
        </w:rPr>
        <w:t>musical performances in particular</w:t>
      </w:r>
      <w:r>
        <w:rPr>
          <w:rFonts w:cs="Times New Roman"/>
          <w:lang w:eastAsia="zh-TW"/>
        </w:rPr>
        <w:t xml:space="preserve">, </w:t>
      </w:r>
      <w:r w:rsidRPr="00077B0F">
        <w:rPr>
          <w:rFonts w:cs="Times New Roman"/>
          <w:lang w:eastAsia="zh-TW"/>
        </w:rPr>
        <w:t>unused rooms in the building were quickly co-opted as art exhibition spaces.</w:t>
      </w:r>
      <w:r w:rsidRPr="007F7D35">
        <w:rPr>
          <w:rFonts w:cs="Times New Roman"/>
        </w:rPr>
        <w:t xml:space="preserve"> </w:t>
      </w:r>
      <w:r>
        <w:rPr>
          <w:rFonts w:cs="Times New Roman"/>
        </w:rPr>
        <w:t>T</w:t>
      </w:r>
      <w:r w:rsidRPr="00823B6E">
        <w:rPr>
          <w:rFonts w:cs="Times New Roman"/>
        </w:rPr>
        <w:t>he fourth and third floor rooms</w:t>
      </w:r>
      <w:r>
        <w:rPr>
          <w:rFonts w:cs="Times New Roman"/>
        </w:rPr>
        <w:t>,</w:t>
      </w:r>
      <w:r w:rsidRPr="00823B6E">
        <w:rPr>
          <w:rFonts w:cs="Times New Roman"/>
        </w:rPr>
        <w:t xml:space="preserve"> initially used for temporary exhibition</w:t>
      </w:r>
      <w:r>
        <w:rPr>
          <w:rFonts w:cs="Times New Roman"/>
        </w:rPr>
        <w:t>,</w:t>
      </w:r>
      <w:r w:rsidRPr="00823B6E">
        <w:rPr>
          <w:rFonts w:cs="Times New Roman"/>
        </w:rPr>
        <w:t xml:space="preserve"> still remain the C</w:t>
      </w:r>
      <w:r>
        <w:rPr>
          <w:rFonts w:cs="Times New Roman"/>
        </w:rPr>
        <w:t xml:space="preserve">CP’s primary visual art spaces. </w:t>
      </w:r>
      <w:r w:rsidRPr="00077B0F">
        <w:rPr>
          <w:rFonts w:cs="Times New Roman"/>
          <w:lang w:eastAsia="zh-TW"/>
        </w:rPr>
        <w:t xml:space="preserve">Since a separate structure for the visual arts never </w:t>
      </w:r>
      <w:r>
        <w:rPr>
          <w:rFonts w:cs="Times New Roman"/>
          <w:lang w:eastAsia="zh-TW"/>
        </w:rPr>
        <w:t>material</w:t>
      </w:r>
      <w:r w:rsidRPr="00077B0F">
        <w:rPr>
          <w:rFonts w:cs="Times New Roman"/>
          <w:lang w:eastAsia="zh-TW"/>
        </w:rPr>
        <w:t xml:space="preserve">ized, the CCP </w:t>
      </w:r>
      <w:r w:rsidRPr="00077B0F">
        <w:rPr>
          <w:rFonts w:cs="Times New Roman"/>
        </w:rPr>
        <w:t>Theater of Performing Arts building hosted</w:t>
      </w:r>
      <w:r w:rsidRPr="00077B0F">
        <w:rPr>
          <w:rFonts w:cs="Times New Roman"/>
          <w:lang w:eastAsia="zh-TW"/>
        </w:rPr>
        <w:t xml:space="preserve"> Manila’s most promising artists, ch</w:t>
      </w:r>
      <w:r>
        <w:rPr>
          <w:rFonts w:cs="Times New Roman"/>
          <w:lang w:eastAsia="zh-TW"/>
        </w:rPr>
        <w:t>oreographers, and composers. They w</w:t>
      </w:r>
      <w:r w:rsidRPr="00077B0F">
        <w:rPr>
          <w:rFonts w:cs="Times New Roman"/>
          <w:lang w:eastAsia="zh-TW"/>
        </w:rPr>
        <w:t>ould</w:t>
      </w:r>
      <w:r>
        <w:rPr>
          <w:rFonts w:cs="Times New Roman"/>
          <w:lang w:eastAsia="zh-TW"/>
        </w:rPr>
        <w:t xml:space="preserve"> often</w:t>
      </w:r>
      <w:r w:rsidRPr="00077B0F">
        <w:rPr>
          <w:rFonts w:cs="Times New Roman"/>
          <w:lang w:eastAsia="zh-TW"/>
        </w:rPr>
        <w:t xml:space="preserve"> congregate and collaborate on various projects</w:t>
      </w:r>
      <w:r>
        <w:rPr>
          <w:rFonts w:cs="Times New Roman"/>
          <w:lang w:eastAsia="zh-TW"/>
        </w:rPr>
        <w:t xml:space="preserve">; </w:t>
      </w:r>
      <w:r w:rsidRPr="00077B0F">
        <w:rPr>
          <w:rFonts w:cs="Times New Roman"/>
          <w:i/>
          <w:lang w:eastAsia="zh-TW"/>
        </w:rPr>
        <w:t>Cassettes 100</w:t>
      </w:r>
      <w:r w:rsidRPr="00077B0F">
        <w:rPr>
          <w:rFonts w:cs="Times New Roman"/>
          <w:lang w:eastAsia="zh-TW"/>
        </w:rPr>
        <w:t xml:space="preserve"> benefitted from the</w:t>
      </w:r>
      <w:r>
        <w:rPr>
          <w:rFonts w:cs="Times New Roman"/>
          <w:lang w:eastAsia="zh-TW"/>
        </w:rPr>
        <w:t xml:space="preserve"> close proximity of Filipino</w:t>
      </w:r>
      <w:r w:rsidRPr="00077B0F">
        <w:rPr>
          <w:rFonts w:cs="Times New Roman"/>
          <w:lang w:eastAsia="zh-TW"/>
        </w:rPr>
        <w:t xml:space="preserve"> creative talent. Aforementione</w:t>
      </w:r>
      <w:r>
        <w:rPr>
          <w:rFonts w:cs="Times New Roman"/>
          <w:lang w:eastAsia="zh-TW"/>
        </w:rPr>
        <w:t>d Joya and Gelvezon, both</w:t>
      </w:r>
      <w:r w:rsidRPr="00077B0F">
        <w:rPr>
          <w:rFonts w:cs="Times New Roman"/>
          <w:lang w:eastAsia="zh-TW"/>
        </w:rPr>
        <w:t xml:space="preserve"> prominent</w:t>
      </w:r>
      <w:r>
        <w:rPr>
          <w:rFonts w:cs="Times New Roman"/>
          <w:lang w:eastAsia="zh-TW"/>
        </w:rPr>
        <w:t xml:space="preserve"> artists in Manila, organized</w:t>
      </w:r>
      <w:r w:rsidRPr="00077B0F">
        <w:rPr>
          <w:rFonts w:cs="Times New Roman"/>
          <w:lang w:eastAsia="zh-TW"/>
        </w:rPr>
        <w:t xml:space="preserve"> the visual aspects of </w:t>
      </w:r>
      <w:r w:rsidRPr="00077B0F">
        <w:rPr>
          <w:rFonts w:cs="Times New Roman"/>
          <w:i/>
          <w:lang w:eastAsia="zh-TW"/>
        </w:rPr>
        <w:t>Cassettes 100</w:t>
      </w:r>
      <w:r>
        <w:rPr>
          <w:rFonts w:cs="Times New Roman"/>
          <w:lang w:eastAsia="zh-TW"/>
        </w:rPr>
        <w:t>, and</w:t>
      </w:r>
      <w:r w:rsidRPr="00077B0F">
        <w:rPr>
          <w:rFonts w:cs="Times New Roman"/>
          <w:lang w:eastAsia="zh-TW"/>
        </w:rPr>
        <w:t xml:space="preserve"> Reyes, a top Philippine choreographer, planned an accompanying set of dance movements</w:t>
      </w:r>
      <w:r>
        <w:rPr>
          <w:rFonts w:cs="Times New Roman"/>
          <w:lang w:eastAsia="zh-TW"/>
        </w:rPr>
        <w:t xml:space="preserve"> to follow Maceda’s initial diagrams. </w:t>
      </w:r>
      <w:r w:rsidRPr="00823B6E">
        <w:rPr>
          <w:rFonts w:cs="Times New Roman"/>
        </w:rPr>
        <w:t>Many well-known artists of the period also contributed their labor to the CCP. Painters Fernando Zobel, Arturo Luz, and Cesar Legaspi designed murals around the Center, while sculptor Vicente Manansala donated the bronze wall sculpture at the entrance of the theater.</w:t>
      </w:r>
      <w:r w:rsidRPr="00823B6E">
        <w:rPr>
          <w:rStyle w:val="FootnoteReference"/>
          <w:rFonts w:cs="Times New Roman"/>
        </w:rPr>
        <w:footnoteReference w:id="101"/>
      </w:r>
      <w:r w:rsidRPr="007F7D35">
        <w:rPr>
          <w:rFonts w:cs="Times New Roman"/>
        </w:rPr>
        <w:t xml:space="preserve"> </w:t>
      </w:r>
      <w:r w:rsidRPr="00823B6E">
        <w:rPr>
          <w:rFonts w:cs="Times New Roman"/>
        </w:rPr>
        <w:t>H.R. Ocampo</w:t>
      </w:r>
      <w:r>
        <w:rPr>
          <w:rFonts w:cs="Times New Roman"/>
        </w:rPr>
        <w:t xml:space="preserve"> also donated his painting</w:t>
      </w:r>
      <w:r w:rsidRPr="00823B6E">
        <w:rPr>
          <w:rFonts w:cs="Times New Roman"/>
        </w:rPr>
        <w:t xml:space="preserve"> </w:t>
      </w:r>
      <w:r w:rsidRPr="00823B6E">
        <w:rPr>
          <w:rFonts w:cs="Times New Roman"/>
          <w:i/>
        </w:rPr>
        <w:t>Genesis</w:t>
      </w:r>
      <w:r>
        <w:rPr>
          <w:rFonts w:cs="Times New Roman"/>
        </w:rPr>
        <w:t>, which was</w:t>
      </w:r>
      <w:r w:rsidRPr="00823B6E">
        <w:rPr>
          <w:rFonts w:cs="Times New Roman"/>
        </w:rPr>
        <w:t xml:space="preserve"> used as the template for the drop curtain in the Main Theater.</w:t>
      </w:r>
      <w:r w:rsidRPr="00823B6E">
        <w:rPr>
          <w:rStyle w:val="FootnoteReference"/>
          <w:rFonts w:cs="Times New Roman"/>
        </w:rPr>
        <w:footnoteReference w:id="102"/>
      </w:r>
    </w:p>
    <w:p w14:paraId="5B4CA451" w14:textId="77777777" w:rsidR="00350779" w:rsidRDefault="00350779" w:rsidP="007C1E04">
      <w:pPr>
        <w:ind w:firstLine="720"/>
        <w:contextualSpacing/>
        <w:rPr>
          <w:rFonts w:cs="Times New Roman"/>
        </w:rPr>
      </w:pPr>
      <w:r w:rsidRPr="00823B6E">
        <w:rPr>
          <w:rFonts w:cs="Times New Roman"/>
        </w:rPr>
        <w:t xml:space="preserve">Through its visual reference to international architecture and its mastery of natural physiology through the reclamation of land, the </w:t>
      </w:r>
      <w:r>
        <w:rPr>
          <w:rFonts w:cs="Times New Roman"/>
        </w:rPr>
        <w:t>CCP</w:t>
      </w:r>
      <w:r w:rsidRPr="00823B6E">
        <w:rPr>
          <w:rFonts w:cs="Times New Roman"/>
        </w:rPr>
        <w:t xml:space="preserve"> symbolized the Marcoses’ consolidation of state power and commitment to rapid—and internationally legible—modernization. As the grand </w:t>
      </w:r>
      <w:r w:rsidRPr="00823B6E">
        <w:rPr>
          <w:rFonts w:cs="Times New Roman"/>
        </w:rPr>
        <w:lastRenderedPageBreak/>
        <w:t xml:space="preserve">pet project of the First Lady, the </w:t>
      </w:r>
      <w:r>
        <w:rPr>
          <w:rFonts w:cs="Times New Roman"/>
        </w:rPr>
        <w:t>CCP</w:t>
      </w:r>
      <w:r w:rsidRPr="00823B6E">
        <w:rPr>
          <w:rFonts w:cs="Times New Roman"/>
        </w:rPr>
        <w:t xml:space="preserve"> was criticized for using State funds and land to subsidize a building she had claimed would be mostly privately funded.</w:t>
      </w:r>
      <w:r w:rsidRPr="00823B6E">
        <w:rPr>
          <w:rStyle w:val="FootnoteReference"/>
          <w:rFonts w:cs="Times New Roman"/>
          <w:lang w:eastAsia="zh-TW"/>
        </w:rPr>
        <w:footnoteReference w:id="103"/>
      </w:r>
      <w:r w:rsidRPr="00823B6E">
        <w:rPr>
          <w:rFonts w:cs="Times New Roman"/>
        </w:rPr>
        <w:t xml:space="preserve"> Senator Benigno Aquino</w:t>
      </w:r>
      <w:r>
        <w:rPr>
          <w:rFonts w:cs="Times New Roman"/>
        </w:rPr>
        <w:t xml:space="preserve">, </w:t>
      </w:r>
      <w:r w:rsidRPr="00823B6E">
        <w:rPr>
          <w:rFonts w:cs="Times New Roman"/>
        </w:rPr>
        <w:t>Marcos’ formidable political adversary who</w:t>
      </w:r>
      <w:r>
        <w:rPr>
          <w:rFonts w:cs="Times New Roman"/>
        </w:rPr>
        <w:t xml:space="preserve">se assassination in 1983 provoked </w:t>
      </w:r>
      <w:r w:rsidRPr="00823B6E">
        <w:rPr>
          <w:rFonts w:cs="Times New Roman"/>
        </w:rPr>
        <w:t>the People’s Power Revolution</w:t>
      </w:r>
      <w:r>
        <w:rPr>
          <w:rFonts w:cs="Times New Roman"/>
        </w:rPr>
        <w:t xml:space="preserve">, </w:t>
      </w:r>
      <w:r w:rsidRPr="00823B6E">
        <w:rPr>
          <w:rFonts w:cs="Times New Roman"/>
        </w:rPr>
        <w:t xml:space="preserve">thought the government could more effectively use the money to serve impoverished populations. During the building’s inaugural years, he questioned the </w:t>
      </w:r>
      <w:r>
        <w:rPr>
          <w:rFonts w:cs="Times New Roman"/>
        </w:rPr>
        <w:t>CCP’s</w:t>
      </w:r>
      <w:r w:rsidRPr="00823B6E">
        <w:rPr>
          <w:rFonts w:cs="Times New Roman"/>
        </w:rPr>
        <w:t xml:space="preserve"> legality of using State funds and its potential to truly benefit the people of the Philippines.</w:t>
      </w:r>
      <w:r w:rsidRPr="00823B6E">
        <w:rPr>
          <w:rStyle w:val="FootnoteReference"/>
          <w:rFonts w:cs="Times New Roman"/>
        </w:rPr>
        <w:footnoteReference w:id="104"/>
      </w:r>
    </w:p>
    <w:p w14:paraId="26489D55" w14:textId="77777777" w:rsidR="00350779" w:rsidRDefault="00350779" w:rsidP="007C1E04">
      <w:pPr>
        <w:ind w:firstLine="720"/>
        <w:contextualSpacing/>
        <w:rPr>
          <w:rFonts w:cs="Times New Roman"/>
        </w:rPr>
      </w:pPr>
      <w:r w:rsidRPr="00823B6E">
        <w:rPr>
          <w:rFonts w:cs="Times New Roman"/>
        </w:rPr>
        <w:t xml:space="preserve">The CCP’s entanglement with the Marcoses also created suspicion towards </w:t>
      </w:r>
      <w:r>
        <w:rPr>
          <w:rFonts w:cs="Times New Roman"/>
        </w:rPr>
        <w:t>those who exhibited at the institution</w:t>
      </w:r>
      <w:r w:rsidRPr="00A16512">
        <w:rPr>
          <w:rFonts w:cs="Times New Roman"/>
        </w:rPr>
        <w:t>. Artists such as Marciano Galang and David Medalla</w:t>
      </w:r>
      <w:r>
        <w:rPr>
          <w:rFonts w:cs="Times New Roman"/>
        </w:rPr>
        <w:t xml:space="preserve">, the latter of whom </w:t>
      </w:r>
      <w:r w:rsidRPr="00A16512">
        <w:rPr>
          <w:rFonts w:cs="Times New Roman"/>
        </w:rPr>
        <w:t>an avant-garde artist known for his “bubbling machines” and “pervasive influence over young ‘rebels</w:t>
      </w:r>
      <w:r>
        <w:rPr>
          <w:rFonts w:cs="Times New Roman"/>
        </w:rPr>
        <w:t>,</w:t>
      </w:r>
      <w:r w:rsidRPr="00A16512">
        <w:rPr>
          <w:rFonts w:cs="Times New Roman"/>
        </w:rPr>
        <w:t>’”</w:t>
      </w:r>
      <w:r w:rsidRPr="00A16512">
        <w:rPr>
          <w:rStyle w:val="FootnoteReference"/>
          <w:rFonts w:cs="Times New Roman"/>
        </w:rPr>
        <w:footnoteReference w:id="105"/>
      </w:r>
      <w:r w:rsidRPr="00A16512">
        <w:rPr>
          <w:rFonts w:cs="Times New Roman"/>
        </w:rPr>
        <w:t>picketed at the opening of the CCP.</w:t>
      </w:r>
      <w:r w:rsidRPr="00A16512">
        <w:rPr>
          <w:rStyle w:val="FootnoteReference"/>
          <w:rFonts w:cs="Times New Roman"/>
        </w:rPr>
        <w:footnoteReference w:id="106"/>
      </w:r>
      <w:r w:rsidRPr="00A16512">
        <w:rPr>
          <w:rFonts w:cs="Times New Roman"/>
        </w:rPr>
        <w:t xml:space="preserve"> Medalla also called Locsin “a freak architect for designing the ‘monstrosity,’” and was “very vocal about the Cultural Center not buying his bubbling machine.”</w:t>
      </w:r>
      <w:r w:rsidRPr="00A16512">
        <w:rPr>
          <w:rStyle w:val="FootnoteReference"/>
          <w:rFonts w:cs="Times New Roman"/>
        </w:rPr>
        <w:t xml:space="preserve"> </w:t>
      </w:r>
      <w:r w:rsidRPr="00A16512">
        <w:rPr>
          <w:rStyle w:val="FootnoteReference"/>
          <w:rFonts w:cs="Times New Roman"/>
        </w:rPr>
        <w:footnoteReference w:id="107"/>
      </w:r>
      <w:r w:rsidRPr="007D4E5C">
        <w:rPr>
          <w:rFonts w:cs="Times New Roman"/>
          <w:color w:val="4472C4" w:themeColor="accent1"/>
        </w:rPr>
        <w:t xml:space="preserve"> </w:t>
      </w:r>
      <w:r w:rsidRPr="00823B6E">
        <w:rPr>
          <w:rFonts w:cs="Times New Roman"/>
        </w:rPr>
        <w:t>In an</w:t>
      </w:r>
      <w:r>
        <w:rPr>
          <w:rFonts w:cs="Times New Roman"/>
        </w:rPr>
        <w:t>other</w:t>
      </w:r>
      <w:r w:rsidRPr="00823B6E">
        <w:rPr>
          <w:rFonts w:cs="Times New Roman"/>
        </w:rPr>
        <w:t xml:space="preserve"> article criticizing the CCP shortly after its inauguration in 1969, Marra</w:t>
      </w:r>
      <w:r>
        <w:rPr>
          <w:rFonts w:cs="Times New Roman"/>
        </w:rPr>
        <w:t xml:space="preserve"> Pl. Lanot also argued that the CCP “</w:t>
      </w:r>
      <w:r w:rsidRPr="00823B6E">
        <w:rPr>
          <w:rFonts w:cs="Times New Roman"/>
        </w:rPr>
        <w:t>breaks the unity of the artists…Only the yes artist and the name artist will make it to the Center, never the young talented rebel on the left of the Center.</w:t>
      </w:r>
      <w:r>
        <w:rPr>
          <w:rFonts w:cs="Times New Roman"/>
        </w:rPr>
        <w:t>”</w:t>
      </w:r>
      <w:r w:rsidRPr="00823B6E">
        <w:rPr>
          <w:rStyle w:val="FootnoteReference"/>
          <w:rFonts w:cs="Times New Roman"/>
        </w:rPr>
        <w:footnoteReference w:id="108"/>
      </w:r>
      <w:r w:rsidRPr="00823B6E">
        <w:rPr>
          <w:rFonts w:cs="Times New Roman"/>
        </w:rPr>
        <w:t xml:space="preserve"> After Lanot’s criticism, programs such as </w:t>
      </w:r>
      <w:r>
        <w:rPr>
          <w:rFonts w:cs="Times New Roman"/>
        </w:rPr>
        <w:t xml:space="preserve">Roberto </w:t>
      </w:r>
      <w:r w:rsidRPr="00823B6E">
        <w:rPr>
          <w:rFonts w:cs="Times New Roman"/>
        </w:rPr>
        <w:lastRenderedPageBreak/>
        <w:t xml:space="preserve">Chabet’s </w:t>
      </w:r>
      <w:r w:rsidRPr="00823B6E">
        <w:rPr>
          <w:rFonts w:cs="Times New Roman"/>
          <w:i/>
        </w:rPr>
        <w:t xml:space="preserve">Thirteen Artist Exhibition </w:t>
      </w:r>
      <w:r w:rsidRPr="00823B6E">
        <w:rPr>
          <w:rFonts w:cs="Times New Roman"/>
        </w:rPr>
        <w:t xml:space="preserve">and Raymundo Albano’s </w:t>
      </w:r>
      <w:r w:rsidRPr="00823B6E">
        <w:rPr>
          <w:rFonts w:cs="Times New Roman"/>
          <w:i/>
        </w:rPr>
        <w:t xml:space="preserve">CCP Annual </w:t>
      </w:r>
      <w:r>
        <w:rPr>
          <w:rFonts w:cs="Times New Roman"/>
        </w:rPr>
        <w:t>belied the notion that “rebel”</w:t>
      </w:r>
      <w:r w:rsidRPr="00823B6E">
        <w:rPr>
          <w:rFonts w:cs="Times New Roman"/>
        </w:rPr>
        <w:t xml:space="preserve"> artists were prohibited from the CCP as both programs promoted young and often provocative artists.</w:t>
      </w:r>
      <w:r>
        <w:rPr>
          <w:rFonts w:cs="Times New Roman"/>
        </w:rPr>
        <w:t xml:space="preserve"> Medalla’s </w:t>
      </w:r>
      <w:r>
        <w:rPr>
          <w:rFonts w:cs="Times New Roman"/>
          <w:i/>
        </w:rPr>
        <w:t>Bubble Machine</w:t>
      </w:r>
      <w:r>
        <w:rPr>
          <w:rFonts w:cs="Times New Roman"/>
        </w:rPr>
        <w:t xml:space="preserve">, listed as an example of kinetic art, was even exhibited in 1971 in the CCP’s </w:t>
      </w:r>
      <w:r>
        <w:rPr>
          <w:rFonts w:cs="Times New Roman"/>
          <w:i/>
        </w:rPr>
        <w:t xml:space="preserve">The Fifties, A Tribute to Lyd Arguilla </w:t>
      </w:r>
      <w:r>
        <w:rPr>
          <w:rFonts w:cs="Times New Roman"/>
        </w:rPr>
        <w:t>exhibition.</w:t>
      </w:r>
      <w:r>
        <w:rPr>
          <w:rStyle w:val="FootnoteReference"/>
          <w:rFonts w:cs="Times New Roman"/>
        </w:rPr>
        <w:footnoteReference w:id="109"/>
      </w:r>
      <w:r>
        <w:rPr>
          <w:rFonts w:cs="Times New Roman"/>
        </w:rPr>
        <w:t xml:space="preserve"> </w:t>
      </w:r>
    </w:p>
    <w:p w14:paraId="4AC87A8E" w14:textId="77777777" w:rsidR="00350779" w:rsidRDefault="00350779" w:rsidP="007C1E04">
      <w:pPr>
        <w:ind w:firstLine="720"/>
        <w:contextualSpacing/>
        <w:rPr>
          <w:rFonts w:cs="Times New Roman"/>
        </w:rPr>
      </w:pPr>
      <w:r w:rsidRPr="00823B6E">
        <w:rPr>
          <w:rFonts w:cs="Times New Roman"/>
        </w:rPr>
        <w:t>Scathing criticism of the CCP comm</w:t>
      </w:r>
      <w:r>
        <w:rPr>
          <w:rFonts w:cs="Times New Roman"/>
        </w:rPr>
        <w:t xml:space="preserve">on during its inaugural years dubiously </w:t>
      </w:r>
      <w:r w:rsidRPr="00823B6E">
        <w:rPr>
          <w:rFonts w:cs="Times New Roman"/>
        </w:rPr>
        <w:t xml:space="preserve">subsided </w:t>
      </w:r>
      <w:r>
        <w:rPr>
          <w:rFonts w:cs="Times New Roman"/>
        </w:rPr>
        <w:t>as the decade progressed under the Marcoses</w:t>
      </w:r>
      <w:r w:rsidRPr="00823B6E">
        <w:rPr>
          <w:rFonts w:cs="Times New Roman"/>
        </w:rPr>
        <w:t xml:space="preserve">. Purita Kalaw-Ledesma—the founder of the Art Association of the Philippines—and Amadis Ma. Guerrero suggest in </w:t>
      </w:r>
      <w:r w:rsidRPr="00823B6E">
        <w:rPr>
          <w:rFonts w:cs="Times New Roman"/>
          <w:i/>
        </w:rPr>
        <w:t>The Struggle for Philippine Art</w:t>
      </w:r>
      <w:r>
        <w:rPr>
          <w:rFonts w:cs="Times New Roman"/>
        </w:rPr>
        <w:t xml:space="preserve"> that despite early “misgivings”</w:t>
      </w:r>
      <w:r w:rsidRPr="00823B6E">
        <w:rPr>
          <w:rFonts w:cs="Times New Roman"/>
        </w:rPr>
        <w:t xml:space="preserve"> t</w:t>
      </w:r>
      <w:r>
        <w:rPr>
          <w:rFonts w:cs="Times New Roman"/>
        </w:rPr>
        <w:t>hat the CCP would be used as a “</w:t>
      </w:r>
      <w:r w:rsidRPr="00823B6E">
        <w:rPr>
          <w:rFonts w:cs="Times New Roman"/>
        </w:rPr>
        <w:t>political w</w:t>
      </w:r>
      <w:r>
        <w:rPr>
          <w:rFonts w:cs="Times New Roman"/>
        </w:rPr>
        <w:t>eapon” through the years, this “</w:t>
      </w:r>
      <w:r w:rsidRPr="00823B6E">
        <w:rPr>
          <w:rFonts w:cs="Times New Roman"/>
        </w:rPr>
        <w:t>suspicion seems to have died down.</w:t>
      </w:r>
      <w:r>
        <w:rPr>
          <w:rFonts w:cs="Times New Roman"/>
        </w:rPr>
        <w:t>”</w:t>
      </w:r>
      <w:r w:rsidRPr="00823B6E">
        <w:rPr>
          <w:rStyle w:val="FootnoteReference"/>
          <w:rFonts w:cs="Times New Roman"/>
        </w:rPr>
        <w:footnoteReference w:id="110"/>
      </w:r>
      <w:r>
        <w:rPr>
          <w:rFonts w:cs="Times New Roman"/>
        </w:rPr>
        <w:t xml:space="preserve"> The decreased “suspicion” might have </w:t>
      </w:r>
      <w:r w:rsidRPr="00823B6E">
        <w:rPr>
          <w:rFonts w:cs="Times New Roman"/>
        </w:rPr>
        <w:t xml:space="preserve">occurred because Ferdinand Marcos began to suppress freedom of press during martial law, including closing the weekly </w:t>
      </w:r>
      <w:r w:rsidRPr="00823B6E">
        <w:rPr>
          <w:rFonts w:cs="Times New Roman"/>
          <w:i/>
        </w:rPr>
        <w:t>Philippine Free Press</w:t>
      </w:r>
      <w:r w:rsidRPr="00823B6E">
        <w:rPr>
          <w:rFonts w:cs="Times New Roman"/>
        </w:rPr>
        <w:t>—the Philippines’ oldest</w:t>
      </w:r>
      <w:r>
        <w:rPr>
          <w:rFonts w:cs="Times New Roman"/>
        </w:rPr>
        <w:t xml:space="preserve">, </w:t>
      </w:r>
      <w:r w:rsidRPr="00823B6E">
        <w:rPr>
          <w:rFonts w:cs="Times New Roman"/>
        </w:rPr>
        <w:t>most respected publication</w:t>
      </w:r>
      <w:r>
        <w:rPr>
          <w:rFonts w:cs="Times New Roman"/>
        </w:rPr>
        <w:t xml:space="preserve"> that</w:t>
      </w:r>
      <w:r w:rsidRPr="00823B6E">
        <w:rPr>
          <w:rFonts w:cs="Times New Roman"/>
        </w:rPr>
        <w:t xml:space="preserve"> circulate</w:t>
      </w:r>
      <w:r>
        <w:rPr>
          <w:rFonts w:cs="Times New Roman"/>
        </w:rPr>
        <w:t xml:space="preserve">d information on </w:t>
      </w:r>
      <w:r w:rsidRPr="00823B6E">
        <w:rPr>
          <w:rFonts w:cs="Times New Roman"/>
        </w:rPr>
        <w:t xml:space="preserve">Marcos’ affair with Dovie Beams and much of Senator Aquino’s accusations against the </w:t>
      </w:r>
      <w:r>
        <w:rPr>
          <w:rFonts w:cs="Times New Roman"/>
        </w:rPr>
        <w:t>CCP</w:t>
      </w:r>
      <w:r w:rsidRPr="00823B6E">
        <w:rPr>
          <w:rFonts w:cs="Times New Roman"/>
        </w:rPr>
        <w:t>.</w:t>
      </w:r>
      <w:r w:rsidRPr="00823B6E">
        <w:rPr>
          <w:rStyle w:val="FootnoteReference"/>
          <w:rFonts w:cs="Times New Roman"/>
        </w:rPr>
        <w:footnoteReference w:id="111"/>
      </w:r>
      <w:r w:rsidRPr="00823B6E">
        <w:rPr>
          <w:rFonts w:cs="Times New Roman"/>
        </w:rPr>
        <w:t xml:space="preserve"> As the Marcoses</w:t>
      </w:r>
      <w:r>
        <w:rPr>
          <w:rFonts w:cs="Times New Roman"/>
        </w:rPr>
        <w:t>’ regime</w:t>
      </w:r>
      <w:r w:rsidRPr="00823B6E">
        <w:rPr>
          <w:rFonts w:cs="Times New Roman"/>
        </w:rPr>
        <w:t xml:space="preserve"> exerted control over the usual outlets</w:t>
      </w:r>
      <w:r>
        <w:rPr>
          <w:rFonts w:cs="Times New Roman"/>
        </w:rPr>
        <w:t xml:space="preserve"> (e.g. press and radio) used for public protest </w:t>
      </w:r>
      <w:r w:rsidRPr="00823B6E">
        <w:rPr>
          <w:rFonts w:cs="Times New Roman"/>
        </w:rPr>
        <w:t>in a functioning democracy, people found creative ways to exercise forms of ref</w:t>
      </w:r>
      <w:r>
        <w:rPr>
          <w:rFonts w:cs="Times New Roman"/>
        </w:rPr>
        <w:t xml:space="preserve">usal or self-determination right underneath the prying eyes of authority. </w:t>
      </w:r>
    </w:p>
    <w:p w14:paraId="081267AA" w14:textId="77777777" w:rsidR="00350779" w:rsidRDefault="00350779" w:rsidP="007C1E04">
      <w:pPr>
        <w:ind w:firstLine="720"/>
        <w:contextualSpacing/>
        <w:rPr>
          <w:rFonts w:cs="Times New Roman"/>
        </w:rPr>
      </w:pPr>
      <w:r w:rsidRPr="001751AF">
        <w:rPr>
          <w:rFonts w:cs="Times New Roman"/>
        </w:rPr>
        <w:t xml:space="preserve">That Maceda chose to site </w:t>
      </w:r>
      <w:r w:rsidRPr="001751AF">
        <w:rPr>
          <w:rFonts w:cs="Times New Roman"/>
          <w:i/>
        </w:rPr>
        <w:t>Cassettes 100</w:t>
      </w:r>
      <w:r>
        <w:rPr>
          <w:rFonts w:cs="Times New Roman"/>
        </w:rPr>
        <w:t xml:space="preserve"> in the CCP lobby rather than the Main Theater</w:t>
      </w:r>
      <w:r w:rsidRPr="001751AF">
        <w:rPr>
          <w:rFonts w:cs="Times New Roman"/>
        </w:rPr>
        <w:t xml:space="preserve"> </w:t>
      </w:r>
      <w:r>
        <w:rPr>
          <w:rFonts w:cs="Times New Roman"/>
        </w:rPr>
        <w:t xml:space="preserve">redefined the function of specific spaces in the state-supported institution. The CCP was not only a visual representation of modernity through what Lico describes as a “progressive image of </w:t>
      </w:r>
      <w:r>
        <w:rPr>
          <w:rFonts w:cs="Times New Roman"/>
        </w:rPr>
        <w:lastRenderedPageBreak/>
        <w:t>Manila…through distinctive modern architecture,” but its Main Theater was also a symbol of sonic modernity through its command of reverberation.</w:t>
      </w:r>
      <w:r>
        <w:rPr>
          <w:rStyle w:val="FootnoteReference"/>
          <w:rFonts w:cs="Times New Roman"/>
        </w:rPr>
        <w:footnoteReference w:id="112"/>
      </w:r>
      <w:r>
        <w:rPr>
          <w:rFonts w:cs="Times New Roman"/>
        </w:rPr>
        <w:t xml:space="preserve"> Hailed as “an acoustical marvel”</w:t>
      </w:r>
      <w:r w:rsidRPr="00823B6E">
        <w:rPr>
          <w:rFonts w:cs="Times New Roman"/>
        </w:rPr>
        <w:t xml:space="preserve"> by the </w:t>
      </w:r>
      <w:r w:rsidRPr="00823B6E">
        <w:rPr>
          <w:rFonts w:cs="Times New Roman"/>
          <w:i/>
        </w:rPr>
        <w:t>Business Chronicle</w:t>
      </w:r>
      <w:r>
        <w:rPr>
          <w:rFonts w:cs="Times New Roman"/>
        </w:rPr>
        <w:t xml:space="preserve">, the CCP Main Theater </w:t>
      </w:r>
      <w:r w:rsidRPr="00823B6E">
        <w:rPr>
          <w:rFonts w:cs="Times New Roman"/>
        </w:rPr>
        <w:t>symbolized</w:t>
      </w:r>
      <w:r>
        <w:rPr>
          <w:rFonts w:cs="Times New Roman"/>
        </w:rPr>
        <w:t xml:space="preserve"> the Marcoses’ aspiration of sonic </w:t>
      </w:r>
      <w:r w:rsidRPr="00823B6E">
        <w:rPr>
          <w:rFonts w:cs="Times New Roman"/>
        </w:rPr>
        <w:t>modernity in the</w:t>
      </w:r>
      <w:r>
        <w:rPr>
          <w:rFonts w:cs="Times New Roman"/>
        </w:rPr>
        <w:t xml:space="preserve"> Philippines</w:t>
      </w:r>
      <w:r w:rsidRPr="00823B6E">
        <w:rPr>
          <w:rFonts w:cs="Times New Roman"/>
        </w:rPr>
        <w:t>.</w:t>
      </w:r>
      <w:r w:rsidRPr="00823B6E">
        <w:rPr>
          <w:rStyle w:val="FootnoteReference"/>
          <w:rFonts w:cs="Times New Roman"/>
        </w:rPr>
        <w:footnoteReference w:id="113"/>
      </w:r>
      <w:r w:rsidRPr="00823B6E">
        <w:rPr>
          <w:rFonts w:cs="Times New Roman"/>
        </w:rPr>
        <w:t xml:space="preserve"> Engineers from </w:t>
      </w:r>
      <w:r w:rsidRPr="00823B6E">
        <w:rPr>
          <w:rFonts w:cs="Times New Roman"/>
          <w:lang w:eastAsia="zh-TW"/>
        </w:rPr>
        <w:t>Bolt, Beranek, and Newman, a top acoustical consulting firm from the United States,</w:t>
      </w:r>
      <w:r>
        <w:rPr>
          <w:rFonts w:cs="Times New Roman"/>
        </w:rPr>
        <w:t xml:space="preserve"> worked to bring perfection</w:t>
      </w:r>
      <w:r w:rsidRPr="00823B6E">
        <w:rPr>
          <w:rFonts w:cs="Times New Roman"/>
        </w:rPr>
        <w:t xml:space="preserve"> to the Main Theater, the centerpiece of the CCP.</w:t>
      </w:r>
      <w:r w:rsidRPr="00823B6E">
        <w:rPr>
          <w:rStyle w:val="FootnoteReference"/>
          <w:rFonts w:cs="Times New Roman"/>
        </w:rPr>
        <w:footnoteReference w:id="114"/>
      </w:r>
      <w:r>
        <w:rPr>
          <w:rFonts w:cs="Times New Roman"/>
        </w:rPr>
        <w:t xml:space="preserve"> Since the CCP’s T</w:t>
      </w:r>
      <w:r w:rsidRPr="00823B6E">
        <w:rPr>
          <w:rFonts w:cs="Times New Roman"/>
        </w:rPr>
        <w:t>heater was designed to host a range of performan</w:t>
      </w:r>
      <w:r>
        <w:rPr>
          <w:rFonts w:cs="Times New Roman"/>
        </w:rPr>
        <w:t xml:space="preserve">ces with various sonic concerns, </w:t>
      </w:r>
      <w:r w:rsidRPr="00823B6E">
        <w:rPr>
          <w:rFonts w:cs="Times New Roman"/>
        </w:rPr>
        <w:t xml:space="preserve">acoustical engineering had to account for those differences. </w:t>
      </w:r>
      <w:r>
        <w:rPr>
          <w:rFonts w:cs="Times New Roman"/>
        </w:rPr>
        <w:t xml:space="preserve">The </w:t>
      </w:r>
      <w:r w:rsidRPr="00823B6E">
        <w:rPr>
          <w:rFonts w:cs="Times New Roman"/>
        </w:rPr>
        <w:t>engineers incorporated variables such as a sound-absorbing curtain that could be lowered behind an acoustic wire mesh and adjustable sound reflectors hidden from public view to accommodate the typ</w:t>
      </w:r>
      <w:r>
        <w:rPr>
          <w:rFonts w:cs="Times New Roman"/>
        </w:rPr>
        <w:t xml:space="preserve">e of reverberation needed for different </w:t>
      </w:r>
      <w:r w:rsidRPr="00823B6E">
        <w:rPr>
          <w:rFonts w:cs="Times New Roman"/>
        </w:rPr>
        <w:t>performances.</w:t>
      </w:r>
      <w:r w:rsidRPr="00823B6E">
        <w:rPr>
          <w:rStyle w:val="FootnoteReference"/>
          <w:rFonts w:cs="Times New Roman"/>
        </w:rPr>
        <w:footnoteReference w:id="115"/>
      </w:r>
    </w:p>
    <w:p w14:paraId="451FA293" w14:textId="77777777" w:rsidR="00350779" w:rsidRDefault="00350779" w:rsidP="007C1E04">
      <w:pPr>
        <w:ind w:firstLine="720"/>
        <w:contextualSpacing/>
        <w:rPr>
          <w:rFonts w:cs="Times New Roman"/>
        </w:rPr>
      </w:pPr>
      <w:r w:rsidRPr="00823B6E">
        <w:rPr>
          <w:rFonts w:cs="Times New Roman"/>
        </w:rPr>
        <w:t>The</w:t>
      </w:r>
      <w:r>
        <w:rPr>
          <w:rFonts w:cs="Times New Roman"/>
        </w:rPr>
        <w:t>se</w:t>
      </w:r>
      <w:r w:rsidRPr="00823B6E">
        <w:rPr>
          <w:rFonts w:cs="Times New Roman"/>
        </w:rPr>
        <w:t xml:space="preserve"> accoutrements allowed the Main Theater to control its reverberation,</w:t>
      </w:r>
      <w:r>
        <w:rPr>
          <w:rFonts w:cs="Times New Roman"/>
        </w:rPr>
        <w:t xml:space="preserve"> which Emily Thompson describes as “</w:t>
      </w:r>
      <w:r w:rsidRPr="00823B6E">
        <w:rPr>
          <w:rFonts w:cs="Times New Roman"/>
        </w:rPr>
        <w:t>the lingering over ti</w:t>
      </w:r>
      <w:r>
        <w:rPr>
          <w:rFonts w:cs="Times New Roman"/>
        </w:rPr>
        <w:t>me of residual sound in a space”</w:t>
      </w:r>
      <w:r w:rsidRPr="00823B6E">
        <w:rPr>
          <w:rFonts w:cs="Times New Roman"/>
        </w:rPr>
        <w:t xml:space="preserve"> that marks the specificity of </w:t>
      </w:r>
      <w:r>
        <w:rPr>
          <w:rFonts w:cs="Times New Roman"/>
        </w:rPr>
        <w:t xml:space="preserve">that </w:t>
      </w:r>
      <w:r w:rsidRPr="00823B6E">
        <w:rPr>
          <w:rFonts w:cs="Times New Roman"/>
        </w:rPr>
        <w:t>place.</w:t>
      </w:r>
      <w:r w:rsidRPr="00823B6E">
        <w:rPr>
          <w:rStyle w:val="FootnoteReference"/>
          <w:rFonts w:cs="Times New Roman"/>
        </w:rPr>
        <w:footnoteReference w:id="116"/>
      </w:r>
      <w:r>
        <w:rPr>
          <w:rFonts w:cs="Times New Roman"/>
        </w:rPr>
        <w:t xml:space="preserve"> The technological command over </w:t>
      </w:r>
      <w:r w:rsidRPr="008A2DC7">
        <w:rPr>
          <w:rFonts w:cs="Times New Roman"/>
        </w:rPr>
        <w:t>rev</w:t>
      </w:r>
      <w:r>
        <w:rPr>
          <w:rFonts w:cs="Times New Roman"/>
        </w:rPr>
        <w:t>erberation, Thompson explicates, was</w:t>
      </w:r>
      <w:r w:rsidRPr="008A2DC7">
        <w:rPr>
          <w:rFonts w:cs="Times New Roman"/>
        </w:rPr>
        <w:t xml:space="preserve"> “modern because it was perceived to demonstrate man’s technical mastery over his physical environment, and it did so in a way that transformed traditional relationships between sound, space, and time.”</w:t>
      </w:r>
      <w:r w:rsidRPr="008A2DC7">
        <w:rPr>
          <w:rStyle w:val="FootnoteReference"/>
          <w:rFonts w:cs="Times New Roman"/>
        </w:rPr>
        <w:footnoteReference w:id="117"/>
      </w:r>
      <w:r>
        <w:rPr>
          <w:rFonts w:cs="Times New Roman"/>
        </w:rPr>
        <w:t xml:space="preserve"> </w:t>
      </w:r>
      <w:r w:rsidRPr="00823B6E">
        <w:rPr>
          <w:rFonts w:cs="Times New Roman"/>
        </w:rPr>
        <w:t xml:space="preserve">In </w:t>
      </w:r>
      <w:r>
        <w:rPr>
          <w:rFonts w:cs="Times New Roman"/>
        </w:rPr>
        <w:t xml:space="preserve">a </w:t>
      </w:r>
      <w:r w:rsidRPr="00823B6E">
        <w:rPr>
          <w:rFonts w:cs="Times New Roman"/>
          <w:i/>
        </w:rPr>
        <w:t>Business Chronicle</w:t>
      </w:r>
      <w:r>
        <w:rPr>
          <w:rFonts w:cs="Times New Roman"/>
          <w:i/>
        </w:rPr>
        <w:t xml:space="preserve"> </w:t>
      </w:r>
      <w:r>
        <w:rPr>
          <w:rFonts w:cs="Times New Roman"/>
        </w:rPr>
        <w:t>article</w:t>
      </w:r>
      <w:r w:rsidRPr="00823B6E">
        <w:rPr>
          <w:rFonts w:cs="Times New Roman"/>
        </w:rPr>
        <w:t xml:space="preserve"> discussing the </w:t>
      </w:r>
      <w:r>
        <w:rPr>
          <w:rFonts w:cs="Times New Roman"/>
        </w:rPr>
        <w:t>CCP’s construction</w:t>
      </w:r>
      <w:r w:rsidRPr="00823B6E">
        <w:rPr>
          <w:rFonts w:cs="Times New Roman"/>
        </w:rPr>
        <w:t xml:space="preserve"> in 1970, V.S. Sambo observed that the Main </w:t>
      </w:r>
      <w:r>
        <w:rPr>
          <w:rFonts w:cs="Times New Roman"/>
        </w:rPr>
        <w:t xml:space="preserve">Theater auditorium could carry </w:t>
      </w:r>
      <w:r>
        <w:rPr>
          <w:rFonts w:cs="Times New Roman"/>
        </w:rPr>
        <w:lastRenderedPageBreak/>
        <w:t>“</w:t>
      </w:r>
      <w:r w:rsidRPr="00823B6E">
        <w:rPr>
          <w:rFonts w:cs="Times New Roman"/>
        </w:rPr>
        <w:t>sound, clear and unblurred, to the furthest seat so that every member of the audience felt himself the epicenter of soaring sound.</w:t>
      </w:r>
      <w:r>
        <w:rPr>
          <w:rFonts w:cs="Times New Roman"/>
        </w:rPr>
        <w:t>”</w:t>
      </w:r>
      <w:r w:rsidRPr="00823B6E">
        <w:rPr>
          <w:rStyle w:val="FootnoteReference"/>
          <w:rFonts w:cs="Times New Roman"/>
        </w:rPr>
        <w:footnoteReference w:id="118"/>
      </w:r>
      <w:r>
        <w:rPr>
          <w:rFonts w:cs="Times New Roman"/>
        </w:rPr>
        <w:t xml:space="preserve"> Just as the reclamation of land exhibited the conjugal dictatorship’s authority over nature, the attention paid to reverberation also demonstrated “mastery over their physical environment” as representative of the regime’s “progressive image.”</w:t>
      </w:r>
      <w:r>
        <w:rPr>
          <w:rStyle w:val="FootnoteReference"/>
          <w:rFonts w:cs="Times New Roman"/>
        </w:rPr>
        <w:footnoteReference w:id="119"/>
      </w:r>
      <w:r>
        <w:rPr>
          <w:rFonts w:cs="Times New Roman"/>
        </w:rPr>
        <w:t xml:space="preserve"> The flattening of reverberation, which had previously been a building’s acoustical signature, had the consequence of producing a “modern sound [that] was easy to understand, but…had little to say about the places it was produced and consumed.”</w:t>
      </w:r>
      <w:r>
        <w:rPr>
          <w:rStyle w:val="FootnoteReference"/>
          <w:rFonts w:cs="Times New Roman"/>
        </w:rPr>
        <w:footnoteReference w:id="120"/>
      </w:r>
      <w:r w:rsidRPr="00603980">
        <w:rPr>
          <w:rFonts w:cs="Times New Roman"/>
        </w:rPr>
        <w:t xml:space="preserve"> </w:t>
      </w:r>
      <w:r>
        <w:rPr>
          <w:rFonts w:cs="Times New Roman"/>
        </w:rPr>
        <w:t xml:space="preserve">That the Main Theater’s superb acoustics allowed it to transmit sound as well as, or better than, other major concert halls meant that it could be any concert hall in the world. </w:t>
      </w:r>
    </w:p>
    <w:p w14:paraId="69ACB59F" w14:textId="77777777" w:rsidR="00350779" w:rsidRDefault="00350779" w:rsidP="007C1E04">
      <w:pPr>
        <w:ind w:firstLine="720"/>
        <w:contextualSpacing/>
        <w:rPr>
          <w:rFonts w:cs="Times New Roman"/>
        </w:rPr>
      </w:pPr>
      <w:r>
        <w:rPr>
          <w:rFonts w:cs="Times New Roman"/>
          <w:b/>
        </w:rPr>
        <w:t>[fig. 1.4</w:t>
      </w:r>
      <w:r w:rsidRPr="004B3E87">
        <w:rPr>
          <w:rFonts w:cs="Times New Roman"/>
          <w:b/>
        </w:rPr>
        <w:t>]</w:t>
      </w:r>
      <w:r>
        <w:rPr>
          <w:rFonts w:cs="Times New Roman"/>
        </w:rPr>
        <w:t xml:space="preserve"> </w:t>
      </w:r>
      <w:r w:rsidRPr="00823B6E">
        <w:rPr>
          <w:rFonts w:cs="Times New Roman"/>
        </w:rPr>
        <w:t xml:space="preserve">Maceda’s decision to situate </w:t>
      </w:r>
      <w:r w:rsidRPr="00823B6E">
        <w:rPr>
          <w:rFonts w:cs="Times New Roman"/>
          <w:i/>
        </w:rPr>
        <w:t xml:space="preserve">Cassettes 100 </w:t>
      </w:r>
      <w:r w:rsidRPr="00823B6E">
        <w:rPr>
          <w:rFonts w:cs="Times New Roman"/>
        </w:rPr>
        <w:t xml:space="preserve">in the lobby—an open and public area immediately outside the </w:t>
      </w:r>
      <w:r>
        <w:rPr>
          <w:rFonts w:cs="Times New Roman"/>
        </w:rPr>
        <w:t>Main Theater—denied the CCP fulfillment of its</w:t>
      </w:r>
      <w:r w:rsidRPr="00823B6E">
        <w:rPr>
          <w:rFonts w:cs="Times New Roman"/>
        </w:rPr>
        <w:t xml:space="preserve"> function as a sonic marvel</w:t>
      </w:r>
      <w:r>
        <w:rPr>
          <w:rFonts w:cs="Times New Roman"/>
        </w:rPr>
        <w:t xml:space="preserve"> equivalent to other premier concert halls</w:t>
      </w:r>
      <w:r w:rsidRPr="00823B6E">
        <w:rPr>
          <w:rFonts w:cs="Times New Roman"/>
        </w:rPr>
        <w:t>.</w:t>
      </w:r>
      <w:r>
        <w:rPr>
          <w:rStyle w:val="FootnoteReference"/>
          <w:rFonts w:cs="Times New Roman"/>
        </w:rPr>
        <w:footnoteReference w:id="121"/>
      </w:r>
      <w:r w:rsidRPr="00823B6E">
        <w:rPr>
          <w:rFonts w:cs="Times New Roman"/>
        </w:rPr>
        <w:t xml:space="preserve"> </w:t>
      </w:r>
      <w:r>
        <w:rPr>
          <w:rFonts w:cs="Times New Roman"/>
        </w:rPr>
        <w:t>While</w:t>
      </w:r>
      <w:r w:rsidRPr="00823B6E">
        <w:rPr>
          <w:rFonts w:cs="Times New Roman"/>
        </w:rPr>
        <w:t xml:space="preserve"> acoustical engineering </w:t>
      </w:r>
      <w:r>
        <w:rPr>
          <w:rFonts w:cs="Times New Roman"/>
        </w:rPr>
        <w:t xml:space="preserve">in the Main Theater </w:t>
      </w:r>
      <w:r w:rsidRPr="00823B6E">
        <w:rPr>
          <w:rFonts w:cs="Times New Roman"/>
        </w:rPr>
        <w:t>cont</w:t>
      </w:r>
      <w:r>
        <w:rPr>
          <w:rFonts w:cs="Times New Roman"/>
        </w:rPr>
        <w:t>rolled reverberation, the bank</w:t>
      </w:r>
      <w:r w:rsidRPr="00823B6E">
        <w:rPr>
          <w:rFonts w:cs="Times New Roman"/>
        </w:rPr>
        <w:t xml:space="preserve"> of gla</w:t>
      </w:r>
      <w:r>
        <w:rPr>
          <w:rFonts w:cs="Times New Roman"/>
        </w:rPr>
        <w:t xml:space="preserve">ss doors that faced Roxas Boulevard, </w:t>
      </w:r>
      <w:r w:rsidRPr="00823B6E">
        <w:rPr>
          <w:rFonts w:cs="Times New Roman"/>
        </w:rPr>
        <w:t xml:space="preserve">a broad </w:t>
      </w:r>
      <w:r>
        <w:rPr>
          <w:rFonts w:cs="Times New Roman"/>
        </w:rPr>
        <w:t>boulevard full of city noises, failed to seal out sound from the world outside.</w:t>
      </w:r>
      <w:r w:rsidRPr="00A664F0">
        <w:rPr>
          <w:rFonts w:cs="Times New Roman"/>
        </w:rPr>
        <w:t xml:space="preserve"> </w:t>
      </w:r>
      <w:r>
        <w:rPr>
          <w:rFonts w:cs="Times New Roman"/>
        </w:rPr>
        <w:t>Despite the exclusive car ramps that encircle an enormous fountain and the expanse of green lawn in front of it that separate the front of the CCP from the street, everyday sounds like honking car horns seep through the cracks between the doors.</w:t>
      </w:r>
      <w:r>
        <w:rPr>
          <w:rStyle w:val="FootnoteReference"/>
          <w:rFonts w:cs="Times New Roman"/>
        </w:rPr>
        <w:footnoteReference w:id="122"/>
      </w:r>
      <w:r>
        <w:rPr>
          <w:rFonts w:cs="Times New Roman"/>
        </w:rPr>
        <w:t xml:space="preserve"> These sounds would consequently become part of the immersive sonic environment produced by </w:t>
      </w:r>
      <w:r>
        <w:rPr>
          <w:rFonts w:cs="Times New Roman"/>
          <w:i/>
        </w:rPr>
        <w:t>Cassettes 100</w:t>
      </w:r>
      <w:r>
        <w:rPr>
          <w:rFonts w:cs="Times New Roman"/>
        </w:rPr>
        <w:t xml:space="preserve">.  </w:t>
      </w:r>
    </w:p>
    <w:p w14:paraId="21C074E6" w14:textId="77777777" w:rsidR="00350779" w:rsidRDefault="00350779" w:rsidP="007C1E04">
      <w:pPr>
        <w:ind w:firstLine="720"/>
        <w:contextualSpacing/>
        <w:rPr>
          <w:rFonts w:cs="Times New Roman"/>
        </w:rPr>
      </w:pPr>
      <w:r>
        <w:rPr>
          <w:rFonts w:cs="Times New Roman"/>
        </w:rPr>
        <w:lastRenderedPageBreak/>
        <w:t>Not only was noise from</w:t>
      </w:r>
      <w:r w:rsidRPr="00823B6E">
        <w:rPr>
          <w:rFonts w:cs="Times New Roman"/>
        </w:rPr>
        <w:t xml:space="preserve"> </w:t>
      </w:r>
      <w:r>
        <w:rPr>
          <w:rFonts w:cs="Times New Roman"/>
        </w:rPr>
        <w:t>the outside world included in the happening;</w:t>
      </w:r>
      <w:r w:rsidRPr="00823B6E">
        <w:rPr>
          <w:rFonts w:cs="Times New Roman"/>
        </w:rPr>
        <w:t xml:space="preserve"> the</w:t>
      </w:r>
      <w:r>
        <w:rPr>
          <w:rFonts w:cs="Times New Roman"/>
        </w:rPr>
        <w:t xml:space="preserve"> building’s</w:t>
      </w:r>
      <w:r w:rsidRPr="00823B6E">
        <w:rPr>
          <w:rFonts w:cs="Times New Roman"/>
        </w:rPr>
        <w:t xml:space="preserve"> </w:t>
      </w:r>
      <w:r>
        <w:rPr>
          <w:rFonts w:cs="Times New Roman"/>
        </w:rPr>
        <w:t>transparent facade</w:t>
      </w:r>
      <w:r w:rsidRPr="00823B6E">
        <w:rPr>
          <w:rFonts w:cs="Times New Roman"/>
        </w:rPr>
        <w:t xml:space="preserve"> al</w:t>
      </w:r>
      <w:r>
        <w:rPr>
          <w:rFonts w:cs="Times New Roman"/>
        </w:rPr>
        <w:t xml:space="preserve">so expanded </w:t>
      </w:r>
      <w:r>
        <w:rPr>
          <w:rFonts w:cs="Times New Roman"/>
          <w:i/>
        </w:rPr>
        <w:t>Cassettes 100</w:t>
      </w:r>
      <w:r>
        <w:rPr>
          <w:rFonts w:cs="Times New Roman"/>
        </w:rPr>
        <w:t xml:space="preserve">’s set to include the area outside of the CCP. Like the hanging pieces of paper, the urban expanse was part of the backdrop to </w:t>
      </w:r>
      <w:r>
        <w:rPr>
          <w:rFonts w:cs="Times New Roman"/>
          <w:i/>
        </w:rPr>
        <w:t xml:space="preserve">Cassettes 100 </w:t>
      </w:r>
      <w:r>
        <w:rPr>
          <w:rFonts w:cs="Times New Roman"/>
        </w:rPr>
        <w:t xml:space="preserve">as people circulated in front of it during the happening. Colored lights from </w:t>
      </w:r>
      <w:r>
        <w:rPr>
          <w:rFonts w:cs="Times New Roman"/>
          <w:i/>
        </w:rPr>
        <w:t>Cassettes 100</w:t>
      </w:r>
      <w:r>
        <w:rPr>
          <w:rFonts w:cs="Times New Roman"/>
        </w:rPr>
        <w:t>’s lighting design also</w:t>
      </w:r>
      <w:r>
        <w:rPr>
          <w:rFonts w:cs="Times New Roman"/>
          <w:i/>
        </w:rPr>
        <w:t xml:space="preserve"> </w:t>
      </w:r>
      <w:r>
        <w:rPr>
          <w:rFonts w:cs="Times New Roman"/>
        </w:rPr>
        <w:t>projected through the CCP’s transparent facade onto the surfaces outside. The light’s reach reciprocated the outside world’s intrusion into the happening as the happening also infringed upon the world outside. While</w:t>
      </w:r>
      <w:r w:rsidRPr="00823B6E">
        <w:rPr>
          <w:rFonts w:cs="Times New Roman"/>
        </w:rPr>
        <w:t xml:space="preserve"> the Marcoses’ crusade for intern</w:t>
      </w:r>
      <w:r>
        <w:rPr>
          <w:rFonts w:cs="Times New Roman"/>
        </w:rPr>
        <w:t>ational modernity created a</w:t>
      </w:r>
      <w:r w:rsidRPr="00823B6E">
        <w:rPr>
          <w:rFonts w:cs="Times New Roman"/>
        </w:rPr>
        <w:t xml:space="preserve"> performance venue that could </w:t>
      </w:r>
      <w:r>
        <w:rPr>
          <w:rFonts w:cs="Times New Roman"/>
        </w:rPr>
        <w:t>exist</w:t>
      </w:r>
      <w:r w:rsidRPr="00823B6E">
        <w:rPr>
          <w:rFonts w:cs="Times New Roman"/>
        </w:rPr>
        <w:t xml:space="preserve"> anywhere, </w:t>
      </w:r>
      <w:r w:rsidRPr="00C36383">
        <w:rPr>
          <w:rFonts w:cs="Times New Roman"/>
          <w:i/>
        </w:rPr>
        <w:t>Cassettes 100</w:t>
      </w:r>
      <w:r>
        <w:rPr>
          <w:rFonts w:cs="Times New Roman"/>
        </w:rPr>
        <w:t xml:space="preserve">, sited just outside of the Main Theater, </w:t>
      </w:r>
      <w:r w:rsidRPr="00823B6E">
        <w:rPr>
          <w:rFonts w:cs="Times New Roman"/>
        </w:rPr>
        <w:t xml:space="preserve">emphasized </w:t>
      </w:r>
      <w:r>
        <w:rPr>
          <w:rFonts w:cs="Times New Roman"/>
        </w:rPr>
        <w:t xml:space="preserve">through sound and sight </w:t>
      </w:r>
      <w:r w:rsidRPr="00823B6E">
        <w:rPr>
          <w:rFonts w:cs="Times New Roman"/>
        </w:rPr>
        <w:t>the specifi</w:t>
      </w:r>
      <w:r>
        <w:rPr>
          <w:rFonts w:cs="Times New Roman"/>
        </w:rPr>
        <w:t xml:space="preserve">city of place—the city of Manila through the CCP’s transparent façade. </w:t>
      </w:r>
    </w:p>
    <w:p w14:paraId="6F5150C0" w14:textId="77777777" w:rsidR="00350779" w:rsidRDefault="00350779" w:rsidP="007C1E04">
      <w:pPr>
        <w:ind w:firstLine="720"/>
        <w:contextualSpacing/>
        <w:rPr>
          <w:rFonts w:cs="Times New Roman"/>
        </w:rPr>
      </w:pPr>
      <w:r>
        <w:rPr>
          <w:rFonts w:cs="Times New Roman"/>
        </w:rPr>
        <w:t>N</w:t>
      </w:r>
      <w:r w:rsidRPr="00BD5C5D">
        <w:rPr>
          <w:rFonts w:cs="Times New Roman"/>
        </w:rPr>
        <w:t xml:space="preserve">otes on </w:t>
      </w:r>
      <w:r w:rsidRPr="00BD5C5D">
        <w:rPr>
          <w:rFonts w:cs="Times New Roman"/>
          <w:i/>
        </w:rPr>
        <w:t xml:space="preserve">Cassettes 100 </w:t>
      </w:r>
      <w:r>
        <w:rPr>
          <w:rFonts w:cs="Times New Roman"/>
        </w:rPr>
        <w:t xml:space="preserve">also </w:t>
      </w:r>
      <w:r w:rsidRPr="00BD5C5D">
        <w:rPr>
          <w:rFonts w:cs="Times New Roman"/>
        </w:rPr>
        <w:t>emphasize the importance of siting it in the “corridors” as a way to integrate the “artistic sound world” into public l</w:t>
      </w:r>
      <w:r>
        <w:rPr>
          <w:rFonts w:cs="Times New Roman"/>
        </w:rPr>
        <w:t>ife. According to the notes</w:t>
      </w:r>
      <w:r w:rsidRPr="00BD5C5D">
        <w:rPr>
          <w:rFonts w:cs="Times New Roman"/>
        </w:rPr>
        <w:t xml:space="preserve">: </w:t>
      </w:r>
    </w:p>
    <w:p w14:paraId="1D93D49B" w14:textId="77777777" w:rsidR="00350779" w:rsidRPr="00BD5C5D" w:rsidRDefault="00350779" w:rsidP="007C1E04">
      <w:pPr>
        <w:ind w:firstLine="720"/>
        <w:contextualSpacing/>
        <w:rPr>
          <w:rFonts w:cs="Times New Roman"/>
        </w:rPr>
      </w:pPr>
    </w:p>
    <w:p w14:paraId="4B5005B7" w14:textId="77777777" w:rsidR="00350779" w:rsidRDefault="00350779" w:rsidP="007C1E04">
      <w:pPr>
        <w:spacing w:line="360" w:lineRule="auto"/>
        <w:ind w:left="720" w:firstLine="58"/>
        <w:contextualSpacing/>
        <w:rPr>
          <w:rFonts w:cs="Times New Roman"/>
        </w:rPr>
      </w:pPr>
      <w:r w:rsidRPr="00BD5C5D">
        <w:rPr>
          <w:rFonts w:cs="Times New Roman"/>
        </w:rPr>
        <w:t xml:space="preserve">A music played in corridors rather than on the stage brings </w:t>
      </w:r>
      <w:r w:rsidRPr="00692B58">
        <w:rPr>
          <w:rFonts w:cs="Times New Roman"/>
        </w:rPr>
        <w:t>artistic sound world</w:t>
      </w:r>
      <w:r w:rsidRPr="00BD5C5D">
        <w:rPr>
          <w:rFonts w:cs="Times New Roman"/>
        </w:rPr>
        <w:t xml:space="preserve"> into the everyday life of men who work in buildings. At the same time the participation of the public in the production of sound exemplifies the role of the masses in today’s life—in industry, consumption of goods, and political participation.</w:t>
      </w:r>
      <w:r w:rsidRPr="00BD5C5D">
        <w:rPr>
          <w:rStyle w:val="FootnoteReference"/>
          <w:rFonts w:cs="Times New Roman"/>
        </w:rPr>
        <w:footnoteReference w:id="123"/>
      </w:r>
      <w:r w:rsidRPr="00BD5C5D">
        <w:rPr>
          <w:rFonts w:cs="Times New Roman"/>
        </w:rPr>
        <w:t xml:space="preserve"> </w:t>
      </w:r>
    </w:p>
    <w:p w14:paraId="57F81B4A" w14:textId="77777777" w:rsidR="00350779" w:rsidRPr="00BD5C5D" w:rsidRDefault="00350779" w:rsidP="007C1E04">
      <w:pPr>
        <w:ind w:left="720" w:firstLine="58"/>
        <w:contextualSpacing/>
        <w:rPr>
          <w:rFonts w:cs="Times New Roman"/>
        </w:rPr>
      </w:pPr>
    </w:p>
    <w:p w14:paraId="643BCF9B" w14:textId="77777777" w:rsidR="00350779" w:rsidRPr="00BD5C5D" w:rsidRDefault="00350779" w:rsidP="007C1E04">
      <w:pPr>
        <w:contextualSpacing/>
        <w:rPr>
          <w:rFonts w:cs="Times New Roman"/>
        </w:rPr>
      </w:pPr>
      <w:r w:rsidRPr="001A6AE0">
        <w:rPr>
          <w:rFonts w:cs="Times New Roman"/>
        </w:rPr>
        <w:t>Maceda</w:t>
      </w:r>
      <w:r>
        <w:rPr>
          <w:rFonts w:cs="Times New Roman"/>
        </w:rPr>
        <w:t xml:space="preserve"> suggested that </w:t>
      </w:r>
      <w:r>
        <w:rPr>
          <w:rFonts w:cs="Times New Roman"/>
          <w:i/>
        </w:rPr>
        <w:t>Cassettes 100</w:t>
      </w:r>
      <w:r>
        <w:rPr>
          <w:rFonts w:cs="Times New Roman"/>
        </w:rPr>
        <w:t>, which obtained performers through mass media announcements, “exemplifies the role of the masses”</w:t>
      </w:r>
      <w:r w:rsidRPr="00BD5C5D">
        <w:rPr>
          <w:rFonts w:cs="Times New Roman"/>
        </w:rPr>
        <w:t xml:space="preserve"> in the public realm, including “political participation.”</w:t>
      </w:r>
      <w:r w:rsidRPr="00BD5C5D">
        <w:rPr>
          <w:rStyle w:val="FootnoteReference"/>
          <w:rFonts w:cs="Times New Roman"/>
        </w:rPr>
        <w:footnoteReference w:id="124"/>
      </w:r>
      <w:r w:rsidRPr="00BD5C5D">
        <w:rPr>
          <w:rFonts w:cs="Times New Roman"/>
        </w:rPr>
        <w:t xml:space="preserve"> </w:t>
      </w:r>
      <w:r>
        <w:rPr>
          <w:rFonts w:cs="Times New Roman"/>
        </w:rPr>
        <w:t>He</w:t>
      </w:r>
      <w:r w:rsidRPr="00BD5C5D">
        <w:rPr>
          <w:rFonts w:cs="Times New Roman"/>
        </w:rPr>
        <w:t xml:space="preserve"> acknowledged the potential of the mass of sound and bodies within the controversial CCP as one that could resemble politi</w:t>
      </w:r>
      <w:r>
        <w:rPr>
          <w:rFonts w:cs="Times New Roman"/>
        </w:rPr>
        <w:t xml:space="preserve">cal participation or protest. </w:t>
      </w:r>
      <w:r w:rsidRPr="00BD5C5D">
        <w:rPr>
          <w:rFonts w:cs="Times New Roman"/>
        </w:rPr>
        <w:t xml:space="preserve">The </w:t>
      </w:r>
      <w:r>
        <w:rPr>
          <w:rFonts w:cs="Times New Roman"/>
        </w:rPr>
        <w:t>absence</w:t>
      </w:r>
      <w:r w:rsidRPr="00BD5C5D">
        <w:rPr>
          <w:rFonts w:cs="Times New Roman"/>
        </w:rPr>
        <w:t xml:space="preserve"> of an </w:t>
      </w:r>
      <w:r w:rsidRPr="00BD5C5D">
        <w:rPr>
          <w:rFonts w:cs="Times New Roman"/>
        </w:rPr>
        <w:lastRenderedPageBreak/>
        <w:t>elevated stage</w:t>
      </w:r>
      <w:r>
        <w:rPr>
          <w:rFonts w:cs="Times New Roman"/>
        </w:rPr>
        <w:t xml:space="preserve"> and lack of</w:t>
      </w:r>
      <w:r w:rsidRPr="00BD5C5D">
        <w:rPr>
          <w:rFonts w:cs="Times New Roman"/>
        </w:rPr>
        <w:t xml:space="preserve"> </w:t>
      </w:r>
      <w:r>
        <w:rPr>
          <w:rFonts w:cs="Times New Roman"/>
        </w:rPr>
        <w:t>conventional spotlight obscured the</w:t>
      </w:r>
      <w:r w:rsidRPr="00BD5C5D">
        <w:rPr>
          <w:rFonts w:cs="Times New Roman"/>
        </w:rPr>
        <w:t xml:space="preserve"> visibility</w:t>
      </w:r>
      <w:r>
        <w:rPr>
          <w:rFonts w:cs="Times New Roman"/>
        </w:rPr>
        <w:t xml:space="preserve"> of the distinct performers. V</w:t>
      </w:r>
      <w:r w:rsidRPr="00BD5C5D">
        <w:rPr>
          <w:rFonts w:cs="Times New Roman"/>
        </w:rPr>
        <w:t xml:space="preserve">olunteer performers and audience members fluctuated in and out of being seen and not seen as lights flashed around them; everyone participated in watching and being watched. </w:t>
      </w:r>
      <w:r>
        <w:rPr>
          <w:rFonts w:cs="Times New Roman"/>
        </w:rPr>
        <w:t>The inclusion of</w:t>
      </w:r>
      <w:r w:rsidRPr="00BD5C5D">
        <w:rPr>
          <w:rFonts w:cs="Times New Roman"/>
        </w:rPr>
        <w:t xml:space="preserve"> an untrained</w:t>
      </w:r>
      <w:r>
        <w:rPr>
          <w:rFonts w:cs="Times New Roman"/>
        </w:rPr>
        <w:t xml:space="preserve"> public </w:t>
      </w:r>
      <w:r w:rsidRPr="00BD5C5D">
        <w:rPr>
          <w:rFonts w:cs="Times New Roman"/>
        </w:rPr>
        <w:t xml:space="preserve">within an unconventional space permitted people to eschew the usual codes of behavior for concerts at the institution. </w:t>
      </w:r>
    </w:p>
    <w:p w14:paraId="65985276" w14:textId="77777777" w:rsidR="00350779" w:rsidRDefault="00350779" w:rsidP="007C1E04">
      <w:pPr>
        <w:ind w:firstLine="720"/>
        <w:contextualSpacing/>
        <w:rPr>
          <w:rFonts w:cs="Times New Roman"/>
        </w:rPr>
      </w:pPr>
      <w:r>
        <w:rPr>
          <w:rFonts w:cs="Times New Roman"/>
        </w:rPr>
        <w:t xml:space="preserve">Maceda’s siting of </w:t>
      </w:r>
      <w:r>
        <w:rPr>
          <w:rFonts w:cs="Times New Roman"/>
          <w:i/>
        </w:rPr>
        <w:t>Cassettes 100</w:t>
      </w:r>
      <w:r w:rsidRPr="00AE0C64">
        <w:rPr>
          <w:rFonts w:cs="Times New Roman"/>
        </w:rPr>
        <w:t xml:space="preserve"> </w:t>
      </w:r>
      <w:r>
        <w:rPr>
          <w:rFonts w:cs="Times New Roman"/>
        </w:rPr>
        <w:t>in the corridors and lobby of the CCP, rather than its carefully engineered theater, permitted</w:t>
      </w:r>
      <w:r w:rsidRPr="00AE0C64">
        <w:rPr>
          <w:rFonts w:cs="Times New Roman"/>
        </w:rPr>
        <w:t xml:space="preserve"> people</w:t>
      </w:r>
      <w:r>
        <w:rPr>
          <w:rFonts w:cs="Times New Roman"/>
        </w:rPr>
        <w:t xml:space="preserve"> to contemplate how, like the structure of </w:t>
      </w:r>
      <w:r>
        <w:rPr>
          <w:rFonts w:cs="Times New Roman"/>
          <w:i/>
        </w:rPr>
        <w:t>Cassettes 100</w:t>
      </w:r>
      <w:r>
        <w:rPr>
          <w:rFonts w:cs="Times New Roman"/>
        </w:rPr>
        <w:t>, they could position themselves in</w:t>
      </w:r>
      <w:r w:rsidRPr="00AE0C64">
        <w:rPr>
          <w:rFonts w:cs="Times New Roman"/>
        </w:rPr>
        <w:t xml:space="preserve"> physical</w:t>
      </w:r>
      <w:r>
        <w:rPr>
          <w:rFonts w:cs="Times New Roman"/>
        </w:rPr>
        <w:t xml:space="preserve"> and</w:t>
      </w:r>
      <w:r w:rsidRPr="00AE0C64">
        <w:rPr>
          <w:rFonts w:cs="Times New Roman"/>
        </w:rPr>
        <w:t xml:space="preserve"> metaphorical structures of power </w:t>
      </w:r>
      <w:r>
        <w:rPr>
          <w:rFonts w:cs="Times New Roman"/>
        </w:rPr>
        <w:t xml:space="preserve">in </w:t>
      </w:r>
      <w:r w:rsidRPr="00AE0C64">
        <w:rPr>
          <w:rFonts w:cs="Times New Roman"/>
        </w:rPr>
        <w:t>non-complicit</w:t>
      </w:r>
      <w:r>
        <w:rPr>
          <w:rFonts w:cs="Times New Roman"/>
        </w:rPr>
        <w:t>, but not immediately critical,</w:t>
      </w:r>
      <w:r w:rsidRPr="00AE0C64">
        <w:rPr>
          <w:rFonts w:cs="Times New Roman"/>
        </w:rPr>
        <w:t xml:space="preserve"> </w:t>
      </w:r>
      <w:r>
        <w:rPr>
          <w:rFonts w:cs="Times New Roman"/>
        </w:rPr>
        <w:t>ways. Maceda</w:t>
      </w:r>
      <w:r w:rsidRPr="00823B6E">
        <w:rPr>
          <w:rFonts w:cs="Times New Roman"/>
        </w:rPr>
        <w:t xml:space="preserve"> create</w:t>
      </w:r>
      <w:r>
        <w:rPr>
          <w:rFonts w:cs="Times New Roman"/>
        </w:rPr>
        <w:t xml:space="preserve">d a participatory </w:t>
      </w:r>
      <w:r w:rsidRPr="00823B6E">
        <w:rPr>
          <w:rFonts w:cs="Times New Roman"/>
        </w:rPr>
        <w:t xml:space="preserve">space </w:t>
      </w:r>
      <w:r>
        <w:rPr>
          <w:rFonts w:cs="Times New Roman"/>
        </w:rPr>
        <w:t>in which the outside world and all its noises—</w:t>
      </w:r>
      <w:r w:rsidRPr="00823B6E">
        <w:rPr>
          <w:rFonts w:cs="Times New Roman"/>
        </w:rPr>
        <w:t>antithetical to</w:t>
      </w:r>
      <w:r>
        <w:rPr>
          <w:rFonts w:cs="Times New Roman"/>
        </w:rPr>
        <w:t xml:space="preserve"> the ideals of Marcoses</w:t>
      </w:r>
      <w:r w:rsidRPr="00823B6E">
        <w:rPr>
          <w:rFonts w:cs="Times New Roman"/>
        </w:rPr>
        <w:t xml:space="preserve"> exemplified by the command of reverberation in the</w:t>
      </w:r>
      <w:r>
        <w:rPr>
          <w:rFonts w:cs="Times New Roman"/>
        </w:rPr>
        <w:t xml:space="preserve"> CCP Main Theater—might be incorporated into the happening. Though </w:t>
      </w:r>
      <w:r>
        <w:rPr>
          <w:rFonts w:cs="Times New Roman"/>
          <w:i/>
        </w:rPr>
        <w:t xml:space="preserve">Cassettes 100 </w:t>
      </w:r>
      <w:r>
        <w:rPr>
          <w:rFonts w:cs="Times New Roman"/>
        </w:rPr>
        <w:t xml:space="preserve">made use of the CCP’s infrastructure and space, it did so outside of the place prescribed for musical performances. </w:t>
      </w:r>
      <w:r>
        <w:rPr>
          <w:rFonts w:cs="Times New Roman"/>
          <w:i/>
        </w:rPr>
        <w:t>Cassettes 100</w:t>
      </w:r>
      <w:r>
        <w:rPr>
          <w:rFonts w:cs="Times New Roman"/>
        </w:rPr>
        <w:t>’s location</w:t>
      </w:r>
      <w:r>
        <w:rPr>
          <w:rFonts w:cs="Times New Roman"/>
          <w:i/>
        </w:rPr>
        <w:t xml:space="preserve"> </w:t>
      </w:r>
      <w:r>
        <w:rPr>
          <w:rFonts w:cs="Times New Roman"/>
        </w:rPr>
        <w:t>refused to fulfill the building’s function as an acoustical marvel and symbol of sonic modernity.</w:t>
      </w:r>
      <w:r w:rsidRPr="0071742C">
        <w:rPr>
          <w:rFonts w:cs="Times New Roman"/>
        </w:rPr>
        <w:t xml:space="preserve"> </w:t>
      </w:r>
    </w:p>
    <w:p w14:paraId="1FA05AF3" w14:textId="77777777" w:rsidR="00350779" w:rsidRPr="00FE4865" w:rsidRDefault="00350779" w:rsidP="007C1E04">
      <w:pPr>
        <w:ind w:firstLine="720"/>
        <w:contextualSpacing/>
        <w:rPr>
          <w:rFonts w:cs="Times New Roman"/>
        </w:rPr>
      </w:pPr>
    </w:p>
    <w:p w14:paraId="65CDED33" w14:textId="77777777" w:rsidR="00350779" w:rsidRPr="004F3652" w:rsidRDefault="00350779" w:rsidP="007C1E04">
      <w:pPr>
        <w:pStyle w:val="SubChapter"/>
      </w:pPr>
      <w:bookmarkStart w:id="37" w:name="_Toc507617954"/>
      <w:r>
        <w:t xml:space="preserve">Cassette Recording and the Drone in </w:t>
      </w:r>
      <w:r>
        <w:rPr>
          <w:i/>
        </w:rPr>
        <w:t>Cassettes 100</w:t>
      </w:r>
      <w:bookmarkEnd w:id="37"/>
    </w:p>
    <w:p w14:paraId="28119DF6" w14:textId="77777777" w:rsidR="00350779" w:rsidRDefault="00350779" w:rsidP="007C1E04">
      <w:pPr>
        <w:ind w:firstLine="720"/>
        <w:contextualSpacing/>
        <w:rPr>
          <w:rFonts w:cs="Times New Roman"/>
        </w:rPr>
      </w:pPr>
      <w:r>
        <w:rPr>
          <w:rFonts w:cs="Times New Roman"/>
        </w:rPr>
        <w:t xml:space="preserve">Situating </w:t>
      </w:r>
      <w:r>
        <w:rPr>
          <w:rFonts w:cs="Times New Roman"/>
          <w:i/>
        </w:rPr>
        <w:t xml:space="preserve">Cassettes 100 </w:t>
      </w:r>
      <w:r>
        <w:rPr>
          <w:rFonts w:cs="Times New Roman"/>
        </w:rPr>
        <w:t xml:space="preserve">in areas immediately outside of the Main Theater was not Maceda’s only rejection of the CCP as an acoustical feat. His inclusion of one hundred cassettes spurned the CCP’s technological advancements intended to support live music—both local and from abroad—in the Philippines. </w:t>
      </w:r>
      <w:r>
        <w:rPr>
          <w:rFonts w:cs="Times New Roman"/>
          <w:lang w:eastAsia="zh-TW"/>
        </w:rPr>
        <w:t xml:space="preserve">While Locsin’s architectural plans for the CCP also acknowledged elements of the local culture through conceptualizing the Filipino </w:t>
      </w:r>
      <w:r>
        <w:rPr>
          <w:rFonts w:cs="Times New Roman"/>
          <w:i/>
          <w:lang w:eastAsia="zh-TW"/>
        </w:rPr>
        <w:t xml:space="preserve">nipa </w:t>
      </w:r>
      <w:r>
        <w:rPr>
          <w:rFonts w:cs="Times New Roman"/>
          <w:lang w:eastAsia="zh-TW"/>
        </w:rPr>
        <w:t xml:space="preserve">hut into concrete, the musical programming within the institution did not favor local instruments. During the months following the opening of the CCP, one of its major objectives was to bring foreign </w:t>
      </w:r>
      <w:r>
        <w:rPr>
          <w:rFonts w:cs="Times New Roman"/>
          <w:lang w:eastAsia="zh-TW"/>
        </w:rPr>
        <w:lastRenderedPageBreak/>
        <w:t xml:space="preserve">artists to enrich the Philippines’ cultural development and to establish it as a center for the arts in Asia. </w:t>
      </w:r>
      <w:r>
        <w:rPr>
          <w:rFonts w:cs="Times New Roman"/>
        </w:rPr>
        <w:t>These included performances such as ones by the London Philharmonic, whose members described the Main Theater as “</w:t>
      </w:r>
      <w:r w:rsidRPr="00077B0F">
        <w:rPr>
          <w:rFonts w:cs="Times New Roman"/>
        </w:rPr>
        <w:t>acoustically the best they have performed in.”</w:t>
      </w:r>
      <w:r w:rsidRPr="00077B0F">
        <w:rPr>
          <w:rStyle w:val="FootnoteReference"/>
          <w:rFonts w:cs="Times New Roman"/>
        </w:rPr>
        <w:footnoteReference w:id="125"/>
      </w:r>
      <w:r>
        <w:rPr>
          <w:rFonts w:cs="Times New Roman"/>
        </w:rPr>
        <w:t xml:space="preserve"> </w:t>
      </w:r>
      <w:r w:rsidRPr="00A55C31">
        <w:rPr>
          <w:rFonts w:cs="Times New Roman"/>
          <w:lang w:eastAsia="zh-TW"/>
        </w:rPr>
        <w:t>Local or native music lag</w:t>
      </w:r>
      <w:r>
        <w:rPr>
          <w:rFonts w:cs="Times New Roman"/>
          <w:lang w:eastAsia="zh-TW"/>
        </w:rPr>
        <w:t>ged</w:t>
      </w:r>
      <w:r w:rsidRPr="00A55C31">
        <w:rPr>
          <w:rFonts w:cs="Times New Roman"/>
          <w:lang w:eastAsia="zh-TW"/>
        </w:rPr>
        <w:t xml:space="preserve"> in support compared to the piano, a more internationally recognized form of performance.</w:t>
      </w:r>
      <w:r w:rsidRPr="002C4484">
        <w:rPr>
          <w:rStyle w:val="FootnoteReference"/>
          <w:rFonts w:cs="Times New Roman"/>
          <w:lang w:eastAsia="zh-TW"/>
        </w:rPr>
        <w:t xml:space="preserve"> </w:t>
      </w:r>
      <w:r w:rsidRPr="00A55C31">
        <w:rPr>
          <w:rStyle w:val="FootnoteReference"/>
          <w:rFonts w:cs="Times New Roman"/>
          <w:lang w:eastAsia="zh-TW"/>
        </w:rPr>
        <w:footnoteReference w:id="126"/>
      </w:r>
      <w:r>
        <w:rPr>
          <w:rFonts w:cs="Times New Roman"/>
          <w:color w:val="4472C4" w:themeColor="accent1"/>
          <w:lang w:eastAsia="zh-TW"/>
        </w:rPr>
        <w:t xml:space="preserve"> </w:t>
      </w:r>
      <w:r>
        <w:rPr>
          <w:rFonts w:cs="Times New Roman"/>
          <w:lang w:eastAsia="zh-TW"/>
        </w:rPr>
        <w:t xml:space="preserve">Maceda, however, was committed to using native instruments made from local materials for his compositions. </w:t>
      </w:r>
    </w:p>
    <w:p w14:paraId="46E5B771" w14:textId="77777777" w:rsidR="00350779" w:rsidRPr="008C09B7" w:rsidRDefault="00350779" w:rsidP="007C1E04">
      <w:pPr>
        <w:ind w:firstLine="720"/>
        <w:contextualSpacing/>
        <w:rPr>
          <w:rFonts w:cs="Times New Roman"/>
        </w:rPr>
      </w:pPr>
      <w:r>
        <w:rPr>
          <w:rFonts w:cs="Times New Roman"/>
          <w:i/>
        </w:rPr>
        <w:t>Cassettes 100</w:t>
      </w:r>
      <w:r>
        <w:rPr>
          <w:rFonts w:cs="Times New Roman"/>
        </w:rPr>
        <w:t xml:space="preserve">—Maceda’s only composition to exclusively use cassette tapes—drew inspiration from his years of diverse musical education and research in the Philippines, France, and the United States. This included frequent visits to Varese’s apartment while Maceda studied composition and musicology in New York and the study of </w:t>
      </w:r>
      <w:r>
        <w:rPr>
          <w:rFonts w:cs="Times New Roman"/>
          <w:i/>
        </w:rPr>
        <w:t xml:space="preserve">musique concrete </w:t>
      </w:r>
      <w:r>
        <w:rPr>
          <w:rFonts w:cs="Times New Roman"/>
        </w:rPr>
        <w:t>under Pierre Schaeffer, who had also worked closely with Varese, at the French National Radio.</w:t>
      </w:r>
      <w:r>
        <w:rPr>
          <w:rStyle w:val="FootnoteReference"/>
          <w:rFonts w:cs="Times New Roman"/>
        </w:rPr>
        <w:footnoteReference w:id="127"/>
      </w:r>
      <w:r>
        <w:rPr>
          <w:rFonts w:cs="Times New Roman"/>
        </w:rPr>
        <w:t xml:space="preserve"> During Maceda’s time in Paris, he also visited </w:t>
      </w:r>
      <w:r>
        <w:rPr>
          <w:rFonts w:cs="Times New Roman"/>
          <w:i/>
        </w:rPr>
        <w:t>Musee de L’homme</w:t>
      </w:r>
      <w:r>
        <w:rPr>
          <w:rFonts w:cs="Times New Roman"/>
        </w:rPr>
        <w:t>,</w:t>
      </w:r>
      <w:r>
        <w:rPr>
          <w:rFonts w:cs="Times New Roman"/>
          <w:i/>
        </w:rPr>
        <w:t xml:space="preserve"> </w:t>
      </w:r>
      <w:r>
        <w:rPr>
          <w:rFonts w:cs="Times New Roman"/>
        </w:rPr>
        <w:t xml:space="preserve">where his observation of gongs and other non-Western musical instruments at the museum inspired him to consider these instruments as sources of sound for </w:t>
      </w:r>
      <w:r>
        <w:rPr>
          <w:rFonts w:cs="Times New Roman"/>
          <w:i/>
        </w:rPr>
        <w:t>musique concrete</w:t>
      </w:r>
      <w:r>
        <w:rPr>
          <w:rFonts w:cs="Times New Roman"/>
        </w:rPr>
        <w:t>.</w:t>
      </w:r>
      <w:r w:rsidRPr="00DA7012">
        <w:rPr>
          <w:rFonts w:cs="Times New Roman"/>
        </w:rPr>
        <w:t xml:space="preserve"> </w:t>
      </w:r>
      <w:r>
        <w:rPr>
          <w:rFonts w:cs="Times New Roman"/>
        </w:rPr>
        <w:t>As part of his doctoral studies in ethnomusicology</w:t>
      </w:r>
      <w:r w:rsidRPr="00EC6482">
        <w:rPr>
          <w:rFonts w:cs="Times New Roman"/>
        </w:rPr>
        <w:t xml:space="preserve"> </w:t>
      </w:r>
      <w:r>
        <w:rPr>
          <w:rFonts w:cs="Times New Roman"/>
        </w:rPr>
        <w:t>at the University of California-Los Angeles (UCLA), he completed his dissertation on fieldwork in the Philippines by recording local instruments and music throughout the archipelago.</w:t>
      </w:r>
    </w:p>
    <w:p w14:paraId="75BB320E" w14:textId="77777777" w:rsidR="00350779" w:rsidRDefault="00350779" w:rsidP="007C1E04">
      <w:pPr>
        <w:ind w:firstLine="720"/>
        <w:contextualSpacing/>
        <w:rPr>
          <w:rFonts w:cs="Times New Roman"/>
        </w:rPr>
      </w:pPr>
      <w:r w:rsidRPr="001751AF">
        <w:rPr>
          <w:rFonts w:cs="Times New Roman"/>
          <w:lang w:eastAsia="zh-TW"/>
        </w:rPr>
        <w:t>In “Philippine Music and Contemporary Aesthetics,” Maceda explicates</w:t>
      </w:r>
      <w:r>
        <w:rPr>
          <w:rFonts w:cs="Times New Roman"/>
          <w:lang w:eastAsia="zh-TW"/>
        </w:rPr>
        <w:t>:</w:t>
      </w:r>
      <w:r w:rsidRPr="001751AF">
        <w:rPr>
          <w:rFonts w:cs="Times New Roman"/>
          <w:lang w:eastAsia="zh-TW"/>
        </w:rPr>
        <w:t xml:space="preserve"> “In the same way that modern art is making use of primitive basketry, woodwork, and pipes, and their basic materials—bamboo, rattan, woods—modern music is using concepts of older music.”</w:t>
      </w:r>
      <w:r w:rsidRPr="001751AF">
        <w:rPr>
          <w:rStyle w:val="FootnoteReference"/>
          <w:rFonts w:cs="Times New Roman"/>
          <w:lang w:eastAsia="zh-TW"/>
        </w:rPr>
        <w:footnoteReference w:id="128"/>
      </w:r>
      <w:r w:rsidRPr="001751AF">
        <w:rPr>
          <w:rFonts w:cs="Times New Roman"/>
          <w:lang w:eastAsia="zh-TW"/>
        </w:rPr>
        <w:t xml:space="preserve"> Maceda </w:t>
      </w:r>
      <w:r w:rsidRPr="001751AF">
        <w:rPr>
          <w:rFonts w:cs="Times New Roman"/>
          <w:lang w:eastAsia="zh-TW"/>
        </w:rPr>
        <w:lastRenderedPageBreak/>
        <w:t>places music within a modernity that references the particularities of Philipp</w:t>
      </w:r>
      <w:r>
        <w:rPr>
          <w:rFonts w:cs="Times New Roman"/>
          <w:lang w:eastAsia="zh-TW"/>
        </w:rPr>
        <w:t>ine instrumentation; modernity was</w:t>
      </w:r>
      <w:r w:rsidRPr="001751AF">
        <w:rPr>
          <w:rFonts w:cs="Times New Roman"/>
          <w:lang w:eastAsia="zh-TW"/>
        </w:rPr>
        <w:t xml:space="preserve"> not, therefore, contingent on an ahistorical development or progress, but rather it requires acknowledgment of the past. Using “primitive” materials, as articulated by Maceda, was not a new concept, but rather one that was being concurrently examined through visual art practices. By using instruments made from indigenous ma</w:t>
      </w:r>
      <w:r>
        <w:rPr>
          <w:rFonts w:cs="Times New Roman"/>
          <w:lang w:eastAsia="zh-TW"/>
        </w:rPr>
        <w:t>terials, Maceda put forward modernity</w:t>
      </w:r>
      <w:r w:rsidRPr="001751AF">
        <w:rPr>
          <w:rFonts w:cs="Times New Roman"/>
          <w:lang w:eastAsia="zh-TW"/>
        </w:rPr>
        <w:t xml:space="preserve"> in the Philippines that relied on its pe</w:t>
      </w:r>
      <w:r>
        <w:rPr>
          <w:rFonts w:cs="Times New Roman"/>
          <w:lang w:eastAsia="zh-TW"/>
        </w:rPr>
        <w:t>culiar place over international equivalency and contemporaneity</w:t>
      </w:r>
      <w:r w:rsidRPr="001751AF">
        <w:rPr>
          <w:rFonts w:cs="Times New Roman"/>
          <w:lang w:eastAsia="zh-TW"/>
        </w:rPr>
        <w:t xml:space="preserve">. </w:t>
      </w:r>
    </w:p>
    <w:p w14:paraId="297C3248" w14:textId="77777777" w:rsidR="00350779" w:rsidRDefault="00350779" w:rsidP="007C1E04">
      <w:pPr>
        <w:ind w:firstLine="720"/>
        <w:contextualSpacing/>
        <w:rPr>
          <w:rFonts w:cs="Times New Roman"/>
        </w:rPr>
      </w:pPr>
      <w:r>
        <w:rPr>
          <w:rFonts w:cs="Times New Roman"/>
        </w:rPr>
        <w:t xml:space="preserve">One of Maceda’s earliest groundbreaking works to use indigenous instruments was </w:t>
      </w:r>
      <w:r>
        <w:rPr>
          <w:rFonts w:cs="Times New Roman"/>
          <w:i/>
        </w:rPr>
        <w:t>Pagsamba</w:t>
      </w:r>
      <w:r>
        <w:rPr>
          <w:rFonts w:cs="Times New Roman"/>
        </w:rPr>
        <w:t xml:space="preserve">, or </w:t>
      </w:r>
      <w:r>
        <w:rPr>
          <w:rFonts w:cs="Times New Roman"/>
          <w:i/>
        </w:rPr>
        <w:t>Music for a Religious Ritual</w:t>
      </w:r>
      <w:r>
        <w:rPr>
          <w:rFonts w:cs="Times New Roman"/>
        </w:rPr>
        <w:t>, which premiered at the University of the Philippines Circular Chapel of Holy Sacrifice on January 24, 1968.</w:t>
      </w:r>
      <w:r>
        <w:rPr>
          <w:rStyle w:val="FootnoteReference"/>
          <w:rFonts w:cs="Times New Roman"/>
        </w:rPr>
        <w:footnoteReference w:id="129"/>
      </w:r>
      <w:r>
        <w:rPr>
          <w:rFonts w:cs="Times New Roman"/>
        </w:rPr>
        <w:t xml:space="preserve"> A precursor to </w:t>
      </w:r>
      <w:r>
        <w:rPr>
          <w:rFonts w:cs="Times New Roman"/>
          <w:i/>
        </w:rPr>
        <w:t xml:space="preserve">Cassettes 100 </w:t>
      </w:r>
      <w:r>
        <w:rPr>
          <w:rFonts w:cs="Times New Roman"/>
        </w:rPr>
        <w:t>in Maceda’s treatment of</w:t>
      </w:r>
      <w:r>
        <w:rPr>
          <w:rFonts w:cs="Times New Roman"/>
          <w:i/>
        </w:rPr>
        <w:t xml:space="preserve"> </w:t>
      </w:r>
      <w:r>
        <w:rPr>
          <w:rFonts w:cs="Times New Roman"/>
        </w:rPr>
        <w:t xml:space="preserve">sound masses and careful mapping of performers in architectural space, </w:t>
      </w:r>
      <w:r>
        <w:rPr>
          <w:rFonts w:cs="Times New Roman"/>
          <w:i/>
        </w:rPr>
        <w:t xml:space="preserve">Pagsamba </w:t>
      </w:r>
      <w:r>
        <w:rPr>
          <w:rFonts w:cs="Times New Roman"/>
        </w:rPr>
        <w:t>included one hundred musicians who played instruments such as clappers, buzzers, scrapers, or sticks; one hundred vocalists who “utter high and low pitches in dense and thin combinations”; five groups of five male vocalists who chant/sing/mumbled disjointed lines; and two groups of gongs, each made up of eight people, for a grand total of 241 participants.</w:t>
      </w:r>
      <w:r>
        <w:rPr>
          <w:rFonts w:cs="Times New Roman"/>
          <w:b/>
        </w:rPr>
        <w:t xml:space="preserve"> </w:t>
      </w:r>
      <w:r>
        <w:rPr>
          <w:rFonts w:cs="Times New Roman"/>
        </w:rPr>
        <w:t xml:space="preserve">While </w:t>
      </w:r>
      <w:r>
        <w:rPr>
          <w:rFonts w:cs="Times New Roman"/>
          <w:i/>
        </w:rPr>
        <w:t xml:space="preserve">Cassettes 100 </w:t>
      </w:r>
      <w:r>
        <w:rPr>
          <w:rFonts w:cs="Times New Roman"/>
        </w:rPr>
        <w:t xml:space="preserve">included detailed diagrams to dictate the changing positions of the cassette-wielding participants, </w:t>
      </w:r>
      <w:r>
        <w:rPr>
          <w:rFonts w:cs="Times New Roman"/>
          <w:i/>
        </w:rPr>
        <w:t xml:space="preserve">Pagsamba </w:t>
      </w:r>
      <w:r>
        <w:rPr>
          <w:rFonts w:cs="Times New Roman"/>
        </w:rPr>
        <w:t xml:space="preserve">included a circular plan for its performers </w:t>
      </w:r>
      <w:r>
        <w:rPr>
          <w:rFonts w:cs="Times New Roman"/>
          <w:b/>
        </w:rPr>
        <w:t>[fig. 1.5</w:t>
      </w:r>
      <w:r w:rsidRPr="009174EA">
        <w:rPr>
          <w:rFonts w:cs="Times New Roman"/>
          <w:b/>
        </w:rPr>
        <w:t>]</w:t>
      </w:r>
      <w:r>
        <w:rPr>
          <w:rFonts w:cs="Times New Roman"/>
        </w:rPr>
        <w:t xml:space="preserve">. In his notes for </w:t>
      </w:r>
      <w:r>
        <w:rPr>
          <w:rFonts w:cs="Times New Roman"/>
          <w:i/>
        </w:rPr>
        <w:t>Pagsamba</w:t>
      </w:r>
      <w:r>
        <w:rPr>
          <w:rFonts w:cs="Times New Roman"/>
        </w:rPr>
        <w:t xml:space="preserve">, </w:t>
      </w:r>
      <w:r w:rsidRPr="003D5BE8">
        <w:rPr>
          <w:rFonts w:cs="Times New Roman"/>
        </w:rPr>
        <w:t>Maceda</w:t>
      </w:r>
      <w:r>
        <w:rPr>
          <w:rFonts w:cs="Times New Roman"/>
        </w:rPr>
        <w:t xml:space="preserve"> emphasized:</w:t>
      </w:r>
    </w:p>
    <w:p w14:paraId="1CA1BCEA" w14:textId="77777777" w:rsidR="00350779" w:rsidRDefault="00350779" w:rsidP="007C1E04">
      <w:pPr>
        <w:spacing w:line="360" w:lineRule="auto"/>
        <w:ind w:left="720"/>
        <w:contextualSpacing/>
        <w:rPr>
          <w:rFonts w:cs="Times New Roman"/>
        </w:rPr>
      </w:pPr>
    </w:p>
    <w:p w14:paraId="03D91ECD" w14:textId="77777777" w:rsidR="00350779" w:rsidRPr="00362640" w:rsidRDefault="00350779" w:rsidP="007C1E04">
      <w:pPr>
        <w:spacing w:line="360" w:lineRule="auto"/>
        <w:ind w:left="720"/>
        <w:contextualSpacing/>
        <w:rPr>
          <w:rFonts w:cs="Times New Roman"/>
        </w:rPr>
      </w:pPr>
      <w:r>
        <w:rPr>
          <w:rFonts w:cs="Times New Roman"/>
        </w:rPr>
        <w:t xml:space="preserve">Space is also a part of the structure of this musical creation, which is conceived for a circular hall. Each of the 100 instrumentalists, each of the 100 vocalists, and each gong player occupy a seat along with the audience…Any person whether musician or listener, </w:t>
      </w:r>
      <w:r>
        <w:rPr>
          <w:rFonts w:cs="Times New Roman"/>
        </w:rPr>
        <w:lastRenderedPageBreak/>
        <w:t>wherever he may be seated, would receive an impact of sounds different from those viewed by another seat in another segment of the circle.</w:t>
      </w:r>
      <w:r>
        <w:rPr>
          <w:rStyle w:val="FootnoteReference"/>
          <w:rFonts w:cs="Times New Roman"/>
        </w:rPr>
        <w:footnoteReference w:id="130"/>
      </w:r>
      <w:r>
        <w:rPr>
          <w:rFonts w:cs="Times New Roman"/>
        </w:rPr>
        <w:t xml:space="preserve"> </w:t>
      </w:r>
    </w:p>
    <w:p w14:paraId="3B7F3E05" w14:textId="77777777" w:rsidR="00350779" w:rsidRDefault="00350779" w:rsidP="007C1E04">
      <w:pPr>
        <w:ind w:firstLine="720"/>
        <w:contextualSpacing/>
        <w:rPr>
          <w:rFonts w:cs="Times New Roman"/>
          <w:i/>
        </w:rPr>
      </w:pPr>
    </w:p>
    <w:p w14:paraId="1B7B0B5A" w14:textId="77777777" w:rsidR="00350779" w:rsidRDefault="00350779" w:rsidP="007C1E04">
      <w:pPr>
        <w:ind w:firstLine="720"/>
        <w:contextualSpacing/>
        <w:rPr>
          <w:rFonts w:cs="Times New Roman"/>
        </w:rPr>
      </w:pPr>
      <w:r>
        <w:rPr>
          <w:rFonts w:cs="Times New Roman"/>
          <w:i/>
        </w:rPr>
        <w:t xml:space="preserve">Pagsamba </w:t>
      </w:r>
      <w:r>
        <w:rPr>
          <w:rFonts w:cs="Times New Roman"/>
        </w:rPr>
        <w:t xml:space="preserve">was Maceda’s earliest experiment in producing sound masses, or sound clouds, with specific architectural space in mind. The performance included the participation of a number of musicians and singers, including the Ellinwood Chancel Choir, Far Eastern University Glee Club, Manila Cathedral Male Chorale, University of the East Mixed Concert Chorus, UP Conservatory of Music Students, and UP Madrigal Singers among others. While Maceda had composed </w:t>
      </w:r>
      <w:r>
        <w:rPr>
          <w:rFonts w:cs="Times New Roman"/>
          <w:i/>
        </w:rPr>
        <w:t>Pagsamba</w:t>
      </w:r>
      <w:r>
        <w:rPr>
          <w:rFonts w:cs="Times New Roman"/>
        </w:rPr>
        <w:t xml:space="preserve"> to be sited in a circular auditorium, his notes for the performance indicate flexibility in the composition’s instrumentation. Maceda claimed that “as an experience, </w:t>
      </w:r>
      <w:r>
        <w:rPr>
          <w:rFonts w:cs="Times New Roman"/>
          <w:i/>
        </w:rPr>
        <w:t xml:space="preserve">Pagsamba </w:t>
      </w:r>
      <w:r>
        <w:rPr>
          <w:rFonts w:cs="Times New Roman"/>
        </w:rPr>
        <w:t>may be conceived of in different ways—as a stereophony of live sounds produced by individuals, as music that can be transmitted by computing and electronic machines, and as malleable sound which can assume different shapes following the sounds of similar musical instruments found in various cultures.”</w:t>
      </w:r>
      <w:r>
        <w:rPr>
          <w:rStyle w:val="FootnoteReference"/>
          <w:rFonts w:cs="Times New Roman"/>
        </w:rPr>
        <w:footnoteReference w:id="131"/>
      </w:r>
      <w:r>
        <w:rPr>
          <w:rFonts w:cs="Times New Roman"/>
        </w:rPr>
        <w:t xml:space="preserve"> He further suggested that one could also simply seat 241 loudspeakers in the circular hall, with each loudspeaker animated by a separate sound track.</w:t>
      </w:r>
      <w:r>
        <w:rPr>
          <w:rStyle w:val="FootnoteReference"/>
          <w:rFonts w:cs="Times New Roman"/>
        </w:rPr>
        <w:footnoteReference w:id="132"/>
      </w:r>
      <w:r>
        <w:rPr>
          <w:rFonts w:cs="Times New Roman"/>
        </w:rPr>
        <w:t xml:space="preserve"> Maceda acknowledges, however, that 241 machines would fail to capture the imperfection and imprecision of 241 people.</w:t>
      </w:r>
      <w:r>
        <w:rPr>
          <w:rStyle w:val="FootnoteReference"/>
          <w:rFonts w:cs="Times New Roman"/>
        </w:rPr>
        <w:footnoteReference w:id="133"/>
      </w:r>
      <w:r>
        <w:rPr>
          <w:rFonts w:cs="Times New Roman"/>
        </w:rPr>
        <w:t xml:space="preserve"> </w:t>
      </w:r>
    </w:p>
    <w:p w14:paraId="5A6F44C0" w14:textId="77777777" w:rsidR="00350779" w:rsidRPr="002C4484" w:rsidRDefault="00350779" w:rsidP="007C1E04">
      <w:pPr>
        <w:ind w:firstLine="720"/>
        <w:contextualSpacing/>
        <w:rPr>
          <w:rFonts w:cs="Times New Roman"/>
          <w:i/>
        </w:rPr>
      </w:pPr>
      <w:r>
        <w:rPr>
          <w:rFonts w:cs="Times New Roman"/>
        </w:rPr>
        <w:t xml:space="preserve">While Maceda proposed multiple alternative ways—including one that only used machines—to “experience” </w:t>
      </w:r>
      <w:r w:rsidRPr="000D6F9D">
        <w:rPr>
          <w:rFonts w:cs="Times New Roman"/>
          <w:i/>
        </w:rPr>
        <w:t>Pagsamba</w:t>
      </w:r>
      <w:r>
        <w:rPr>
          <w:rFonts w:cs="Times New Roman"/>
        </w:rPr>
        <w:t xml:space="preserve">, </w:t>
      </w:r>
      <w:r w:rsidRPr="000D6F9D">
        <w:rPr>
          <w:rFonts w:cs="Times New Roman"/>
          <w:i/>
        </w:rPr>
        <w:t>Cassettes 100</w:t>
      </w:r>
      <w:r>
        <w:rPr>
          <w:rFonts w:cs="Times New Roman"/>
          <w:i/>
        </w:rPr>
        <w:t xml:space="preserve"> </w:t>
      </w:r>
      <w:r>
        <w:rPr>
          <w:rFonts w:cs="Times New Roman"/>
        </w:rPr>
        <w:t xml:space="preserve">further pushed Maceda’s experimentation with shifting sound masses through space. Instead of the single static diagram used for </w:t>
      </w:r>
      <w:r>
        <w:rPr>
          <w:rFonts w:cs="Times New Roman"/>
          <w:i/>
        </w:rPr>
        <w:lastRenderedPageBreak/>
        <w:t>Pagsamba</w:t>
      </w:r>
      <w:r>
        <w:rPr>
          <w:rFonts w:cs="Times New Roman"/>
        </w:rPr>
        <w:t xml:space="preserve">, </w:t>
      </w:r>
      <w:r>
        <w:rPr>
          <w:rFonts w:cs="Times New Roman"/>
          <w:i/>
        </w:rPr>
        <w:t>Cassettes 100</w:t>
      </w:r>
      <w:r>
        <w:rPr>
          <w:rFonts w:cs="Times New Roman"/>
        </w:rPr>
        <w:t xml:space="preserve"> included five diagrams with specifically numbered positions from one to one hundred that corresponded with the individual cassettes and the people carrying them.</w:t>
      </w:r>
      <w:r w:rsidRPr="00F748B8">
        <w:rPr>
          <w:rFonts w:cs="Times New Roman"/>
        </w:rPr>
        <w:t xml:space="preserve"> </w:t>
      </w:r>
      <w:r>
        <w:rPr>
          <w:rFonts w:cs="Times New Roman"/>
        </w:rPr>
        <w:t>As an ethnomusicologist, Maceda was also fond of tape recording’s capacity to document and disseminate “a comprehensive connection with the past”—particularly of musical practices that were slowly disappearing in the Philippine provinces.</w:t>
      </w:r>
      <w:r>
        <w:rPr>
          <w:rStyle w:val="FootnoteReference"/>
          <w:rFonts w:cs="Times New Roman"/>
        </w:rPr>
        <w:footnoteReference w:id="134"/>
      </w:r>
      <w:r>
        <w:rPr>
          <w:rFonts w:cs="Times New Roman"/>
        </w:rPr>
        <w:t xml:space="preserve"> Yet, the practical qualities that permitted the tape recorder—a portable and </w:t>
      </w:r>
      <w:r w:rsidRPr="00823B6E">
        <w:rPr>
          <w:rFonts w:cs="Times New Roman"/>
        </w:rPr>
        <w:t>relatively affordable device—</w:t>
      </w:r>
      <w:r>
        <w:rPr>
          <w:rFonts w:cs="Times New Roman"/>
        </w:rPr>
        <w:t>to function well as a tool for the ethnomusicologist also made it possible for it to be used in more nefarious circumstances.</w:t>
      </w:r>
    </w:p>
    <w:p w14:paraId="79AD5768" w14:textId="77777777" w:rsidR="00350779" w:rsidRPr="00823B6E" w:rsidRDefault="00350779" w:rsidP="007C1E04">
      <w:pPr>
        <w:ind w:firstLine="720"/>
        <w:contextualSpacing/>
        <w:rPr>
          <w:rFonts w:cs="Times New Roman"/>
        </w:rPr>
      </w:pPr>
      <w:r>
        <w:rPr>
          <w:rFonts w:cs="Times New Roman"/>
        </w:rPr>
        <w:t xml:space="preserve">Tape recording was undoubtedly a fraught medium </w:t>
      </w:r>
      <w:r w:rsidRPr="00823B6E">
        <w:rPr>
          <w:rFonts w:cs="Times New Roman"/>
        </w:rPr>
        <w:t xml:space="preserve">in Manila </w:t>
      </w:r>
      <w:r>
        <w:rPr>
          <w:rFonts w:cs="Times New Roman"/>
        </w:rPr>
        <w:t xml:space="preserve">when </w:t>
      </w:r>
      <w:r>
        <w:rPr>
          <w:rFonts w:cs="Times New Roman"/>
          <w:i/>
        </w:rPr>
        <w:t xml:space="preserve">Cassettes 100 </w:t>
      </w:r>
      <w:r w:rsidRPr="00823B6E">
        <w:rPr>
          <w:rFonts w:cs="Times New Roman"/>
        </w:rPr>
        <w:t>premiered</w:t>
      </w:r>
      <w:r>
        <w:rPr>
          <w:rFonts w:cs="Times New Roman"/>
        </w:rPr>
        <w:t xml:space="preserve"> at the CCP. </w:t>
      </w:r>
      <w:r w:rsidRPr="00823B6E">
        <w:rPr>
          <w:rFonts w:cs="Times New Roman"/>
        </w:rPr>
        <w:t>In 1970, students commandeered the university radio station to broadcast recordings of Marcos in an intimate moment with American actress Dovie Beams</w:t>
      </w:r>
      <w:r>
        <w:rPr>
          <w:rFonts w:cs="Times New Roman"/>
        </w:rPr>
        <w:t>.</w:t>
      </w:r>
      <w:r w:rsidRPr="00823B6E">
        <w:rPr>
          <w:rStyle w:val="FootnoteReference"/>
          <w:rFonts w:cs="Times New Roman"/>
        </w:rPr>
        <w:footnoteReference w:id="135"/>
      </w:r>
      <w:r w:rsidRPr="00823B6E">
        <w:rPr>
          <w:rFonts w:cs="Times New Roman"/>
        </w:rPr>
        <w:t xml:space="preserve"> As his primary mistr</w:t>
      </w:r>
      <w:r>
        <w:rPr>
          <w:rFonts w:cs="Times New Roman"/>
        </w:rPr>
        <w:t>ess during the late sixties, Beams</w:t>
      </w:r>
      <w:r w:rsidRPr="00823B6E">
        <w:rPr>
          <w:rFonts w:cs="Times New Roman"/>
        </w:rPr>
        <w:t xml:space="preserve"> had secret</w:t>
      </w:r>
      <w:r>
        <w:rPr>
          <w:rFonts w:cs="Times New Roman"/>
        </w:rPr>
        <w:t>ly tape-recorded the couple’s private trysts</w:t>
      </w:r>
      <w:r w:rsidRPr="00823B6E">
        <w:rPr>
          <w:rFonts w:cs="Times New Roman"/>
        </w:rPr>
        <w:t xml:space="preserve">. </w:t>
      </w:r>
      <w:r>
        <w:rPr>
          <w:rFonts w:cs="Times New Roman"/>
        </w:rPr>
        <w:t>The US Embassy had offered her</w:t>
      </w:r>
      <w:r w:rsidRPr="00823B6E">
        <w:rPr>
          <w:rFonts w:cs="Times New Roman"/>
        </w:rPr>
        <w:t xml:space="preserve"> $100,000 cash in exchange for the recordings, but she refused. Instead, Beams held a press conference at the Bay View Hotel across from the Embassy, where she played recordings of her illicit encounters with Marcos to reporters. Unknown to Beams, </w:t>
      </w:r>
      <w:r>
        <w:rPr>
          <w:rFonts w:cs="Times New Roman"/>
        </w:rPr>
        <w:t xml:space="preserve">two of </w:t>
      </w:r>
      <w:r w:rsidRPr="00823B6E">
        <w:rPr>
          <w:rFonts w:cs="Times New Roman"/>
        </w:rPr>
        <w:t>these clever reporters also se</w:t>
      </w:r>
      <w:r>
        <w:rPr>
          <w:rFonts w:cs="Times New Roman"/>
        </w:rPr>
        <w:t>cretly recorded her tapes in the hotel room during the press conference. One of these bootlegs made its way to the UP’s student radio station, where it was again played for the station’s listeners.</w:t>
      </w:r>
      <w:r w:rsidRPr="00B808CA">
        <w:rPr>
          <w:rStyle w:val="FootnoteReference"/>
          <w:rFonts w:cs="Times New Roman"/>
        </w:rPr>
        <w:t xml:space="preserve"> </w:t>
      </w:r>
      <w:r w:rsidRPr="00823B6E">
        <w:rPr>
          <w:rStyle w:val="FootnoteReference"/>
          <w:rFonts w:cs="Times New Roman"/>
        </w:rPr>
        <w:footnoteReference w:id="136"/>
      </w:r>
      <w:r>
        <w:rPr>
          <w:rFonts w:cs="Times New Roman"/>
        </w:rPr>
        <w:t xml:space="preserve"> </w:t>
      </w:r>
    </w:p>
    <w:p w14:paraId="09FF32EF" w14:textId="77777777" w:rsidR="00350779" w:rsidRPr="00823B6E" w:rsidRDefault="00350779" w:rsidP="007C1E04">
      <w:pPr>
        <w:ind w:firstLine="720"/>
        <w:contextualSpacing/>
        <w:rPr>
          <w:rFonts w:cs="Times New Roman"/>
        </w:rPr>
      </w:pPr>
      <w:r w:rsidRPr="00823B6E">
        <w:rPr>
          <w:rFonts w:cs="Times New Roman"/>
        </w:rPr>
        <w:lastRenderedPageBreak/>
        <w:t>The Dovi</w:t>
      </w:r>
      <w:r>
        <w:rPr>
          <w:rFonts w:cs="Times New Roman"/>
        </w:rPr>
        <w:t>e Beams scandal demonstrated</w:t>
      </w:r>
      <w:r w:rsidRPr="00823B6E">
        <w:rPr>
          <w:rFonts w:cs="Times New Roman"/>
        </w:rPr>
        <w:t xml:space="preserve"> tape recording</w:t>
      </w:r>
      <w:r>
        <w:rPr>
          <w:rFonts w:cs="Times New Roman"/>
        </w:rPr>
        <w:t xml:space="preserve">’s capacity to bear witness and relay information to harm Marcos by exposing the fragility of his authority. </w:t>
      </w:r>
      <w:r w:rsidRPr="00823B6E">
        <w:rPr>
          <w:rFonts w:cs="Times New Roman"/>
        </w:rPr>
        <w:t xml:space="preserve">A minor actress from Tennessee could use sound recording to implicate the </w:t>
      </w:r>
      <w:r>
        <w:rPr>
          <w:rFonts w:cs="Times New Roman"/>
        </w:rPr>
        <w:t>President Marcos in a</w:t>
      </w:r>
      <w:r w:rsidRPr="00823B6E">
        <w:rPr>
          <w:rFonts w:cs="Times New Roman"/>
        </w:rPr>
        <w:t xml:space="preserve"> humiliating</w:t>
      </w:r>
      <w:r>
        <w:rPr>
          <w:rFonts w:cs="Times New Roman"/>
        </w:rPr>
        <w:t xml:space="preserve"> public</w:t>
      </w:r>
      <w:r w:rsidRPr="00823B6E">
        <w:rPr>
          <w:rFonts w:cs="Times New Roman"/>
        </w:rPr>
        <w:t xml:space="preserve"> predicament</w:t>
      </w:r>
      <w:r>
        <w:rPr>
          <w:rFonts w:cs="Times New Roman"/>
        </w:rPr>
        <w:t>. The tapes became “a major topic of mirth and gossip” and made Marcos look “ridiculous.”</w:t>
      </w:r>
      <w:r>
        <w:rPr>
          <w:rStyle w:val="FootnoteReference"/>
          <w:rFonts w:cs="Times New Roman"/>
        </w:rPr>
        <w:footnoteReference w:id="137"/>
      </w:r>
      <w:r>
        <w:rPr>
          <w:rFonts w:cs="Times New Roman"/>
        </w:rPr>
        <w:t xml:space="preserve"> The</w:t>
      </w:r>
      <w:r w:rsidRPr="00823B6E">
        <w:rPr>
          <w:rFonts w:cs="Times New Roman"/>
        </w:rPr>
        <w:t xml:space="preserve"> clandestine nature of tape recorders</w:t>
      </w:r>
      <w:r>
        <w:rPr>
          <w:rFonts w:cs="Times New Roman"/>
        </w:rPr>
        <w:t xml:space="preserve"> </w:t>
      </w:r>
      <w:r w:rsidRPr="00823B6E">
        <w:rPr>
          <w:rFonts w:cs="Times New Roman"/>
        </w:rPr>
        <w:t xml:space="preserve">allowed anyone to replicate and propagate a moment that </w:t>
      </w:r>
      <w:r>
        <w:rPr>
          <w:rFonts w:cs="Times New Roman"/>
        </w:rPr>
        <w:t>embarrassed</w:t>
      </w:r>
      <w:r w:rsidRPr="00823B6E">
        <w:rPr>
          <w:rFonts w:cs="Times New Roman"/>
        </w:rPr>
        <w:t xml:space="preserve"> M</w:t>
      </w:r>
      <w:r>
        <w:rPr>
          <w:rFonts w:cs="Times New Roman"/>
        </w:rPr>
        <w:t>arcos and his claim of control—</w:t>
      </w:r>
      <w:r w:rsidRPr="00823B6E">
        <w:rPr>
          <w:rFonts w:cs="Times New Roman"/>
        </w:rPr>
        <w:t>both of his personal life and of the</w:t>
      </w:r>
      <w:r>
        <w:rPr>
          <w:rFonts w:cs="Times New Roman"/>
        </w:rPr>
        <w:t xml:space="preserve"> people</w:t>
      </w:r>
      <w:r w:rsidRPr="00823B6E">
        <w:rPr>
          <w:rFonts w:cs="Times New Roman"/>
        </w:rPr>
        <w:t xml:space="preserve">. </w:t>
      </w:r>
      <w:r>
        <w:rPr>
          <w:rFonts w:cs="Times New Roman"/>
        </w:rPr>
        <w:t>Hamilton-Paterson even suggests it is not “beyond speculation that the act of declaring martial law contained an element of rebound from the confusions and depression of the affair with Dovie Beams.”</w:t>
      </w:r>
      <w:r>
        <w:rPr>
          <w:rStyle w:val="FootnoteReference"/>
          <w:rFonts w:cs="Times New Roman"/>
        </w:rPr>
        <w:footnoteReference w:id="138"/>
      </w:r>
      <w:r>
        <w:rPr>
          <w:rFonts w:cs="Times New Roman"/>
        </w:rPr>
        <w:t xml:space="preserve"> </w:t>
      </w:r>
      <w:r w:rsidRPr="00823B6E">
        <w:rPr>
          <w:rFonts w:cs="Times New Roman"/>
        </w:rPr>
        <w:t>That Beams was unable to restrict circulation of her own covert recordings demonstrated the potential</w:t>
      </w:r>
      <w:r>
        <w:rPr>
          <w:rFonts w:cs="Times New Roman"/>
        </w:rPr>
        <w:t xml:space="preserve"> of the people </w:t>
      </w:r>
      <w:r w:rsidRPr="00823B6E">
        <w:rPr>
          <w:rFonts w:cs="Times New Roman"/>
        </w:rPr>
        <w:t>to mobilize in unpredictabl</w:t>
      </w:r>
      <w:r>
        <w:rPr>
          <w:rFonts w:cs="Times New Roman"/>
        </w:rPr>
        <w:t xml:space="preserve">e ways to subvert Marcos. The </w:t>
      </w:r>
      <w:r w:rsidRPr="00823B6E">
        <w:rPr>
          <w:rFonts w:cs="Times New Roman"/>
        </w:rPr>
        <w:t xml:space="preserve">memory of tape recording’s capacity for unbridled dissemination of information was fresh when Maceda composed </w:t>
      </w:r>
      <w:r w:rsidRPr="00823B6E">
        <w:rPr>
          <w:rFonts w:cs="Times New Roman"/>
          <w:i/>
        </w:rPr>
        <w:t>Cassettes 100</w:t>
      </w:r>
      <w:r w:rsidRPr="00823B6E">
        <w:rPr>
          <w:rFonts w:cs="Times New Roman"/>
        </w:rPr>
        <w:t>—a concert that called for one hundred people brandishing</w:t>
      </w:r>
      <w:r>
        <w:rPr>
          <w:rFonts w:cs="Times New Roman"/>
        </w:rPr>
        <w:t xml:space="preserve"> cassette recorders through </w:t>
      </w:r>
      <w:r w:rsidRPr="00823B6E">
        <w:rPr>
          <w:rFonts w:cs="Times New Roman"/>
        </w:rPr>
        <w:t xml:space="preserve">an edifice </w:t>
      </w:r>
      <w:r>
        <w:rPr>
          <w:rFonts w:cs="Times New Roman"/>
        </w:rPr>
        <w:t>that</w:t>
      </w:r>
      <w:r w:rsidRPr="00823B6E">
        <w:rPr>
          <w:rFonts w:cs="Times New Roman"/>
        </w:rPr>
        <w:t xml:space="preserve"> symbolize</w:t>
      </w:r>
      <w:r>
        <w:rPr>
          <w:rFonts w:cs="Times New Roman"/>
        </w:rPr>
        <w:t>d</w:t>
      </w:r>
      <w:r w:rsidRPr="00823B6E">
        <w:rPr>
          <w:rFonts w:cs="Times New Roman"/>
        </w:rPr>
        <w:t xml:space="preserve"> the Marcoses’ cultural power</w:t>
      </w:r>
      <w:r w:rsidRPr="00823B6E">
        <w:rPr>
          <w:rFonts w:cs="Times New Roman"/>
          <w:lang w:eastAsia="zh-TW"/>
        </w:rPr>
        <w:t xml:space="preserve">.  </w:t>
      </w:r>
    </w:p>
    <w:p w14:paraId="1E51C1EF" w14:textId="77777777" w:rsidR="00350779" w:rsidRDefault="00350779" w:rsidP="007C1E04">
      <w:pPr>
        <w:ind w:firstLine="720"/>
        <w:contextualSpacing/>
        <w:rPr>
          <w:rFonts w:cs="Times New Roman"/>
        </w:rPr>
      </w:pPr>
      <w:r w:rsidRPr="00823B6E">
        <w:rPr>
          <w:rFonts w:cs="Times New Roman"/>
          <w:lang w:eastAsia="zh-TW"/>
        </w:rPr>
        <w:t>The exclusive use of tape recor</w:t>
      </w:r>
      <w:r>
        <w:rPr>
          <w:rFonts w:cs="Times New Roman"/>
          <w:lang w:eastAsia="zh-TW"/>
        </w:rPr>
        <w:t xml:space="preserve">ders over live instrumentation also </w:t>
      </w:r>
      <w:r w:rsidRPr="00823B6E">
        <w:rPr>
          <w:rFonts w:cs="Times New Roman"/>
          <w:lang w:eastAsia="zh-TW"/>
        </w:rPr>
        <w:t>permitted people with no technical or musical train</w:t>
      </w:r>
      <w:r>
        <w:rPr>
          <w:rFonts w:cs="Times New Roman"/>
          <w:lang w:eastAsia="zh-TW"/>
        </w:rPr>
        <w:t>ing to volunteer as</w:t>
      </w:r>
      <w:r w:rsidRPr="00823B6E">
        <w:rPr>
          <w:rFonts w:cs="Times New Roman"/>
          <w:lang w:eastAsia="zh-TW"/>
        </w:rPr>
        <w:t xml:space="preserve"> performer</w:t>
      </w:r>
      <w:r>
        <w:rPr>
          <w:rFonts w:cs="Times New Roman"/>
          <w:lang w:eastAsia="zh-TW"/>
        </w:rPr>
        <w:t>s</w:t>
      </w:r>
      <w:r w:rsidRPr="00823B6E">
        <w:rPr>
          <w:rFonts w:cs="Times New Roman"/>
          <w:lang w:eastAsia="zh-TW"/>
        </w:rPr>
        <w:t xml:space="preserve"> in </w:t>
      </w:r>
      <w:r w:rsidRPr="00823B6E">
        <w:rPr>
          <w:rFonts w:cs="Times New Roman"/>
          <w:i/>
          <w:lang w:eastAsia="zh-TW"/>
        </w:rPr>
        <w:t>Cassettes 100</w:t>
      </w:r>
      <w:r>
        <w:rPr>
          <w:rFonts w:cs="Times New Roman"/>
          <w:lang w:eastAsia="zh-TW"/>
        </w:rPr>
        <w:t xml:space="preserve">. </w:t>
      </w:r>
      <w:r w:rsidRPr="00823B6E">
        <w:rPr>
          <w:rFonts w:cs="Times New Roman"/>
        </w:rPr>
        <w:t xml:space="preserve">Alfredo Roces, a critic for the arts column in the </w:t>
      </w:r>
      <w:r w:rsidRPr="00823B6E">
        <w:rPr>
          <w:rFonts w:cs="Times New Roman"/>
          <w:i/>
        </w:rPr>
        <w:t>Manila Times</w:t>
      </w:r>
      <w:r w:rsidRPr="00823B6E">
        <w:rPr>
          <w:rFonts w:cs="Times New Roman"/>
        </w:rPr>
        <w:t>, s</w:t>
      </w:r>
      <w:r>
        <w:rPr>
          <w:rFonts w:cs="Times New Roman"/>
        </w:rPr>
        <w:t>tated</w:t>
      </w:r>
      <w:r w:rsidRPr="00823B6E">
        <w:rPr>
          <w:rFonts w:cs="Times New Roman"/>
        </w:rPr>
        <w:t xml:space="preserve"> in his review of </w:t>
      </w:r>
      <w:r w:rsidRPr="00823B6E">
        <w:rPr>
          <w:rFonts w:cs="Times New Roman"/>
          <w:i/>
        </w:rPr>
        <w:t>Cassettes 100</w:t>
      </w:r>
      <w:r>
        <w:rPr>
          <w:rFonts w:cs="Times New Roman"/>
        </w:rPr>
        <w:t xml:space="preserve"> that the concert sought “</w:t>
      </w:r>
      <w:r w:rsidRPr="00823B6E">
        <w:rPr>
          <w:rFonts w:cs="Times New Roman"/>
        </w:rPr>
        <w:t>the participation of the public in music-making, the playing of music in public places other than concert halls.</w:t>
      </w:r>
      <w:r>
        <w:rPr>
          <w:rFonts w:cs="Times New Roman"/>
        </w:rPr>
        <w:t>”</w:t>
      </w:r>
      <w:r w:rsidRPr="00823B6E">
        <w:rPr>
          <w:rStyle w:val="FootnoteReference"/>
          <w:rFonts w:cs="Times New Roman"/>
        </w:rPr>
        <w:footnoteReference w:id="139"/>
      </w:r>
      <w:r w:rsidRPr="00823B6E">
        <w:rPr>
          <w:rFonts w:cs="Times New Roman"/>
        </w:rPr>
        <w:t xml:space="preserve"> Another review of </w:t>
      </w:r>
      <w:r w:rsidRPr="00823B6E">
        <w:rPr>
          <w:rFonts w:cs="Times New Roman"/>
          <w:i/>
        </w:rPr>
        <w:t>Cassettes 100</w:t>
      </w:r>
      <w:r>
        <w:rPr>
          <w:rFonts w:cs="Times New Roman"/>
        </w:rPr>
        <w:t xml:space="preserve"> noted, “</w:t>
      </w:r>
      <w:r w:rsidRPr="00823B6E">
        <w:rPr>
          <w:rFonts w:cs="Times New Roman"/>
        </w:rPr>
        <w:t xml:space="preserve">This is all part of the </w:t>
      </w:r>
      <w:r w:rsidRPr="00823B6E">
        <w:rPr>
          <w:rFonts w:cs="Times New Roman"/>
        </w:rPr>
        <w:lastRenderedPageBreak/>
        <w:t>new thinking that music not need be limited to the capabilities of human voice or the skills of the instrumentalists.</w:t>
      </w:r>
      <w:r>
        <w:rPr>
          <w:rFonts w:cs="Times New Roman"/>
        </w:rPr>
        <w:t>”</w:t>
      </w:r>
      <w:r w:rsidRPr="00823B6E">
        <w:rPr>
          <w:rStyle w:val="FootnoteReference"/>
          <w:rFonts w:cs="Times New Roman"/>
        </w:rPr>
        <w:footnoteReference w:id="140"/>
      </w:r>
      <w:r w:rsidRPr="00823B6E">
        <w:rPr>
          <w:rFonts w:cs="Times New Roman"/>
        </w:rPr>
        <w:t xml:space="preserve"> Since anyone could participate in new music, regardless of skill, it demanded the masses to take part in the development of culture. </w:t>
      </w:r>
      <w:r w:rsidRPr="00823B6E">
        <w:rPr>
          <w:rFonts w:cs="Times New Roman"/>
          <w:i/>
        </w:rPr>
        <w:t>The Asia Magazine</w:t>
      </w:r>
      <w:r>
        <w:rPr>
          <w:rFonts w:cs="Times New Roman"/>
        </w:rPr>
        <w:t xml:space="preserve"> reporter observed, “</w:t>
      </w:r>
      <w:r w:rsidRPr="00823B6E">
        <w:rPr>
          <w:rFonts w:cs="Times New Roman"/>
        </w:rPr>
        <w:t>Maceda’s idea was to create a truly contemporary</w:t>
      </w:r>
      <w:r>
        <w:rPr>
          <w:rFonts w:cs="Times New Roman"/>
        </w:rPr>
        <w:t xml:space="preserve"> music for the ‘mass age’—massed</w:t>
      </w:r>
      <w:r w:rsidRPr="00823B6E">
        <w:rPr>
          <w:rFonts w:cs="Times New Roman"/>
        </w:rPr>
        <w:t xml:space="preserve"> populations, mass production, mass consumption. His theory is that the masses, even if musically unschooled, can take a conductive role in the creation of music.</w:t>
      </w:r>
      <w:r>
        <w:rPr>
          <w:rFonts w:cs="Times New Roman"/>
        </w:rPr>
        <w:t>”</w:t>
      </w:r>
      <w:r w:rsidRPr="00823B6E">
        <w:rPr>
          <w:rStyle w:val="FootnoteReference"/>
          <w:rFonts w:cs="Times New Roman"/>
        </w:rPr>
        <w:footnoteReference w:id="141"/>
      </w:r>
      <w:r w:rsidRPr="00823B6E">
        <w:rPr>
          <w:rFonts w:cs="Times New Roman"/>
        </w:rPr>
        <w:t xml:space="preserve"> Maceda’s decision to use</w:t>
      </w:r>
      <w:r w:rsidRPr="00777003">
        <w:rPr>
          <w:rFonts w:cs="Times New Roman"/>
        </w:rPr>
        <w:t xml:space="preserve"> </w:t>
      </w:r>
      <w:r w:rsidRPr="00823B6E">
        <w:rPr>
          <w:rFonts w:cs="Times New Roman"/>
        </w:rPr>
        <w:t>tape recording—an easil</w:t>
      </w:r>
      <w:r>
        <w:rPr>
          <w:rFonts w:cs="Times New Roman"/>
        </w:rPr>
        <w:t>y accessible form of technology</w:t>
      </w:r>
      <w:r w:rsidRPr="00823B6E">
        <w:rPr>
          <w:rFonts w:cs="Times New Roman"/>
        </w:rPr>
        <w:t>—</w:t>
      </w:r>
      <w:r>
        <w:rPr>
          <w:rFonts w:cs="Times New Roman"/>
        </w:rPr>
        <w:t>emboldened</w:t>
      </w:r>
      <w:r w:rsidRPr="00823B6E">
        <w:rPr>
          <w:rFonts w:cs="Times New Roman"/>
        </w:rPr>
        <w:t xml:space="preserve"> mass participation. </w:t>
      </w:r>
    </w:p>
    <w:p w14:paraId="4189AFC3" w14:textId="77777777" w:rsidR="00350779" w:rsidRDefault="00350779" w:rsidP="007C1E04">
      <w:pPr>
        <w:ind w:firstLine="720"/>
        <w:contextualSpacing/>
        <w:rPr>
          <w:rFonts w:cs="Times New Roman"/>
        </w:rPr>
      </w:pPr>
      <w:r>
        <w:rPr>
          <w:rFonts w:cs="Times New Roman"/>
        </w:rPr>
        <w:t>Mass participation invited disorder. Though</w:t>
      </w:r>
      <w:r w:rsidRPr="00823B6E">
        <w:rPr>
          <w:rFonts w:cs="Times New Roman"/>
          <w:i/>
        </w:rPr>
        <w:t xml:space="preserve"> </w:t>
      </w:r>
      <w:r w:rsidRPr="00823B6E">
        <w:rPr>
          <w:rFonts w:cs="Times New Roman"/>
        </w:rPr>
        <w:t>Maceda intended participants to simultaneously play their cassettes to pro</w:t>
      </w:r>
      <w:r>
        <w:rPr>
          <w:rFonts w:cs="Times New Roman"/>
        </w:rPr>
        <w:t>duce one penultimate performance</w:t>
      </w:r>
      <w:r w:rsidRPr="00823B6E">
        <w:rPr>
          <w:rFonts w:cs="Times New Roman"/>
        </w:rPr>
        <w:t xml:space="preserve">, he was </w:t>
      </w:r>
      <w:r>
        <w:rPr>
          <w:rFonts w:cs="Times New Roman"/>
        </w:rPr>
        <w:t xml:space="preserve">more than </w:t>
      </w:r>
      <w:r w:rsidRPr="00823B6E">
        <w:rPr>
          <w:rFonts w:cs="Times New Roman"/>
        </w:rPr>
        <w:t>aware of the potential for human error. The volunteers were unlikely to t</w:t>
      </w:r>
      <w:r>
        <w:rPr>
          <w:rFonts w:cs="Times New Roman"/>
        </w:rPr>
        <w:t>urn on their cassette players</w:t>
      </w:r>
      <w:r w:rsidRPr="00823B6E">
        <w:rPr>
          <w:rFonts w:cs="Times New Roman"/>
        </w:rPr>
        <w:t xml:space="preserve"> at precisely the same moment and move through the CCP lobby into their positions at the same pace. Since each</w:t>
      </w:r>
      <w:r>
        <w:rPr>
          <w:rFonts w:cs="Times New Roman"/>
        </w:rPr>
        <w:t xml:space="preserve"> performer</w:t>
      </w:r>
      <w:r w:rsidRPr="00823B6E">
        <w:rPr>
          <w:rFonts w:cs="Times New Roman"/>
        </w:rPr>
        <w:t xml:space="preserve"> brought a personal cassette player, the quality of the sound f</w:t>
      </w:r>
      <w:r>
        <w:rPr>
          <w:rFonts w:cs="Times New Roman"/>
        </w:rPr>
        <w:t>rom the disparate</w:t>
      </w:r>
      <w:r w:rsidRPr="00823B6E">
        <w:rPr>
          <w:rFonts w:cs="Times New Roman"/>
        </w:rPr>
        <w:t xml:space="preserve"> apparatus</w:t>
      </w:r>
      <w:r>
        <w:rPr>
          <w:rFonts w:cs="Times New Roman"/>
        </w:rPr>
        <w:t>es</w:t>
      </w:r>
      <w:r w:rsidRPr="00823B6E">
        <w:rPr>
          <w:rFonts w:cs="Times New Roman"/>
        </w:rPr>
        <w:t xml:space="preserve"> would also be variable. Yet, since the sounds of </w:t>
      </w:r>
      <w:r w:rsidRPr="00823B6E">
        <w:rPr>
          <w:rFonts w:cs="Times New Roman"/>
          <w:i/>
        </w:rPr>
        <w:t xml:space="preserve">Cassettes 100 </w:t>
      </w:r>
      <w:r w:rsidRPr="00823B6E">
        <w:rPr>
          <w:rFonts w:cs="Times New Roman"/>
        </w:rPr>
        <w:t>depended on drone rather than melody, the performance permitted for a lack of precision since the drone was readily absorbed in the hum of a crowd. While a line of melody requires indivi</w:t>
      </w:r>
      <w:r>
        <w:rPr>
          <w:rFonts w:cs="Times New Roman"/>
        </w:rPr>
        <w:t xml:space="preserve">dual components to be perfectly, or at least closely, </w:t>
      </w:r>
      <w:r w:rsidRPr="00823B6E">
        <w:rPr>
          <w:rFonts w:cs="Times New Roman"/>
        </w:rPr>
        <w:t>timed, the drone can be imprecise</w:t>
      </w:r>
      <w:r>
        <w:rPr>
          <w:rFonts w:cs="Times New Roman"/>
        </w:rPr>
        <w:t xml:space="preserve"> but still “make one complete music”—the bustling noise of a mass of bodies as they move through space</w:t>
      </w:r>
      <w:r w:rsidRPr="00823B6E">
        <w:rPr>
          <w:rFonts w:cs="Times New Roman"/>
        </w:rPr>
        <w:t>.</w:t>
      </w:r>
      <w:r w:rsidRPr="00823B6E">
        <w:rPr>
          <w:rStyle w:val="FootnoteReference"/>
          <w:rFonts w:cs="Times New Roman"/>
        </w:rPr>
        <w:footnoteReference w:id="142"/>
      </w:r>
    </w:p>
    <w:p w14:paraId="5A289FAF" w14:textId="77777777" w:rsidR="00350779" w:rsidRDefault="00350779" w:rsidP="007C1E04">
      <w:pPr>
        <w:ind w:firstLine="720"/>
        <w:contextualSpacing/>
        <w:rPr>
          <w:rFonts w:cs="Times New Roman"/>
          <w:color w:val="000000" w:themeColor="text1"/>
          <w:lang w:eastAsia="zh-TW"/>
        </w:rPr>
      </w:pPr>
      <w:r>
        <w:rPr>
          <w:rFonts w:cs="Times New Roman"/>
          <w:lang w:eastAsia="zh-TW"/>
        </w:rPr>
        <w:t>According to hi</w:t>
      </w:r>
      <w:r w:rsidRPr="00823B6E">
        <w:rPr>
          <w:rFonts w:cs="Times New Roman"/>
          <w:lang w:eastAsia="zh-TW"/>
        </w:rPr>
        <w:t>s accounts and graduate school fieldwork, instruments from Asia prominently featured drone</w:t>
      </w:r>
      <w:r>
        <w:rPr>
          <w:rFonts w:cs="Times New Roman"/>
          <w:lang w:eastAsia="zh-TW"/>
        </w:rPr>
        <w:t>—</w:t>
      </w:r>
      <w:r w:rsidRPr="00823B6E">
        <w:rPr>
          <w:rFonts w:cs="Times New Roman"/>
          <w:lang w:eastAsia="zh-TW"/>
        </w:rPr>
        <w:t>the consistent repetition of a singular note, or set of notes—</w:t>
      </w:r>
      <w:r>
        <w:rPr>
          <w:rFonts w:cs="Times New Roman"/>
          <w:lang w:eastAsia="zh-TW"/>
        </w:rPr>
        <w:t xml:space="preserve"> </w:t>
      </w:r>
      <w:r w:rsidRPr="00823B6E">
        <w:rPr>
          <w:rFonts w:cs="Times New Roman"/>
          <w:lang w:eastAsia="zh-TW"/>
        </w:rPr>
        <w:t xml:space="preserve">rather than melody—a linear set of notes that comprised a pleasing, musical harmony. In a paper </w:t>
      </w:r>
      <w:r w:rsidRPr="00823B6E">
        <w:rPr>
          <w:rFonts w:cs="Times New Roman"/>
          <w:lang w:eastAsia="zh-TW"/>
        </w:rPr>
        <w:lastRenderedPageBreak/>
        <w:t xml:space="preserve">presented at the </w:t>
      </w:r>
      <w:r w:rsidRPr="00823B6E">
        <w:rPr>
          <w:rFonts w:cs="Times New Roman"/>
          <w:i/>
          <w:lang w:eastAsia="zh-TW"/>
        </w:rPr>
        <w:t>International Conference on the Traditional Drama and Music of Southeast Asia</w:t>
      </w:r>
      <w:r>
        <w:rPr>
          <w:rFonts w:cs="Times New Roman"/>
          <w:lang w:eastAsia="zh-TW"/>
        </w:rPr>
        <w:t>, Maceda discussed</w:t>
      </w:r>
      <w:r w:rsidRPr="00823B6E">
        <w:rPr>
          <w:rFonts w:cs="Times New Roman"/>
          <w:lang w:eastAsia="zh-TW"/>
        </w:rPr>
        <w:t xml:space="preserve"> his research on Philippi</w:t>
      </w:r>
      <w:r>
        <w:rPr>
          <w:rFonts w:cs="Times New Roman"/>
          <w:lang w:eastAsia="zh-TW"/>
        </w:rPr>
        <w:t>ne instrumentation and states, “</w:t>
      </w:r>
      <w:r w:rsidRPr="00823B6E">
        <w:rPr>
          <w:rFonts w:cs="Times New Roman"/>
          <w:lang w:eastAsia="zh-TW"/>
        </w:rPr>
        <w:t>In bamboo scrapers for example, there is neither a scale nor a</w:t>
      </w:r>
      <w:r>
        <w:rPr>
          <w:rFonts w:cs="Times New Roman"/>
          <w:lang w:eastAsia="zh-TW"/>
        </w:rPr>
        <w:t xml:space="preserve"> melody to speak of.” He later described</w:t>
      </w:r>
      <w:r w:rsidRPr="00823B6E">
        <w:rPr>
          <w:rFonts w:cs="Times New Roman"/>
          <w:lang w:eastAsia="zh-TW"/>
        </w:rPr>
        <w:t xml:space="preserve"> these instruments as producing single, stead</w:t>
      </w:r>
      <w:r>
        <w:rPr>
          <w:rFonts w:cs="Times New Roman"/>
          <w:lang w:eastAsia="zh-TW"/>
        </w:rPr>
        <w:t>y rhythms—the drone—that he used</w:t>
      </w:r>
      <w:r w:rsidRPr="00823B6E">
        <w:rPr>
          <w:rFonts w:cs="Times New Roman"/>
          <w:lang w:eastAsia="zh-TW"/>
        </w:rPr>
        <w:t xml:space="preserve"> co</w:t>
      </w:r>
      <w:r>
        <w:rPr>
          <w:rFonts w:cs="Times New Roman"/>
          <w:lang w:eastAsia="zh-TW"/>
        </w:rPr>
        <w:t xml:space="preserve">nsistently in </w:t>
      </w:r>
      <w:r w:rsidRPr="00823B6E">
        <w:rPr>
          <w:rFonts w:cs="Times New Roman"/>
          <w:i/>
          <w:lang w:eastAsia="zh-TW"/>
        </w:rPr>
        <w:t>Cassettes 100</w:t>
      </w:r>
      <w:r>
        <w:rPr>
          <w:rFonts w:cs="Times New Roman"/>
          <w:lang w:eastAsia="zh-TW"/>
        </w:rPr>
        <w:t>’s composition</w:t>
      </w:r>
      <w:r w:rsidRPr="00823B6E">
        <w:rPr>
          <w:rFonts w:cs="Times New Roman"/>
          <w:i/>
          <w:lang w:eastAsia="zh-TW"/>
        </w:rPr>
        <w:t>.</w:t>
      </w:r>
      <w:r w:rsidRPr="00823B6E">
        <w:rPr>
          <w:rStyle w:val="FootnoteReference"/>
          <w:rFonts w:cs="Times New Roman"/>
          <w:lang w:eastAsia="zh-TW"/>
        </w:rPr>
        <w:footnoteReference w:id="143"/>
      </w:r>
      <w:r w:rsidRPr="00823B6E">
        <w:rPr>
          <w:rFonts w:cs="Times New Roman"/>
          <w:lang w:eastAsia="zh-TW"/>
        </w:rPr>
        <w:t xml:space="preserve"> The sounds that he recorded onto the cassettes produce a complete musical composition that, accor</w:t>
      </w:r>
      <w:r>
        <w:rPr>
          <w:rFonts w:cs="Times New Roman"/>
          <w:lang w:eastAsia="zh-TW"/>
        </w:rPr>
        <w:t>ding to his press release, was “</w:t>
      </w:r>
      <w:r w:rsidRPr="00823B6E">
        <w:rPr>
          <w:rFonts w:cs="Times New Roman"/>
          <w:lang w:eastAsia="zh-TW"/>
        </w:rPr>
        <w:t>based not on melody, but on densities, permutations</w:t>
      </w:r>
      <w:r>
        <w:rPr>
          <w:rFonts w:cs="Times New Roman"/>
          <w:lang w:eastAsia="zh-TW"/>
        </w:rPr>
        <w:t>, filters, windows and screens.”</w:t>
      </w:r>
      <w:r w:rsidRPr="00823B6E">
        <w:rPr>
          <w:rStyle w:val="FootnoteReference"/>
          <w:rFonts w:cs="Times New Roman"/>
          <w:lang w:eastAsia="zh-TW"/>
        </w:rPr>
        <w:footnoteReference w:id="144"/>
      </w:r>
      <w:r w:rsidRPr="00823B6E">
        <w:rPr>
          <w:rFonts w:cs="Times New Roman"/>
          <w:lang w:eastAsia="zh-TW"/>
        </w:rPr>
        <w:t xml:space="preserve"> </w:t>
      </w:r>
      <w:r w:rsidRPr="00823B6E">
        <w:rPr>
          <w:rFonts w:cs="Times New Roman"/>
          <w:i/>
          <w:lang w:eastAsia="zh-TW"/>
        </w:rPr>
        <w:t>Cassettes 100</w:t>
      </w:r>
      <w:r w:rsidRPr="00823B6E">
        <w:rPr>
          <w:rFonts w:cs="Times New Roman"/>
          <w:lang w:eastAsia="zh-TW"/>
        </w:rPr>
        <w:t>’s score also</w:t>
      </w:r>
      <w:r w:rsidRPr="00823B6E">
        <w:rPr>
          <w:rFonts w:cs="Times New Roman"/>
          <w:i/>
          <w:lang w:eastAsia="zh-TW"/>
        </w:rPr>
        <w:t xml:space="preserve"> </w:t>
      </w:r>
      <w:r w:rsidRPr="00823B6E">
        <w:rPr>
          <w:rFonts w:cs="Times New Roman"/>
          <w:lang w:eastAsia="zh-TW"/>
        </w:rPr>
        <w:t>designates long sections in which one note is played repeatedly over a span of time,</w:t>
      </w:r>
      <w:r>
        <w:rPr>
          <w:rFonts w:cs="Times New Roman"/>
          <w:lang w:eastAsia="zh-TW"/>
        </w:rPr>
        <w:t xml:space="preserve"> including a few pages labeled “Grains,” which lists</w:t>
      </w:r>
      <w:r w:rsidRPr="00823B6E">
        <w:rPr>
          <w:rFonts w:cs="Times New Roman"/>
          <w:lang w:eastAsia="zh-TW"/>
        </w:rPr>
        <w:t xml:space="preserve"> </w:t>
      </w:r>
      <w:r w:rsidRPr="00C76464">
        <w:rPr>
          <w:rFonts w:cs="Times New Roman"/>
          <w:color w:val="000000" w:themeColor="text1"/>
          <w:lang w:eastAsia="zh-TW"/>
        </w:rPr>
        <w:t>drums, pebbles, aluminum and leaves as its instrumentation in the margin notes of the score.</w:t>
      </w:r>
      <w:r w:rsidRPr="00C76464">
        <w:rPr>
          <w:rStyle w:val="FootnoteReference"/>
          <w:rFonts w:cs="Times New Roman"/>
          <w:color w:val="000000" w:themeColor="text1"/>
          <w:lang w:eastAsia="zh-TW"/>
        </w:rPr>
        <w:footnoteReference w:id="145"/>
      </w:r>
    </w:p>
    <w:p w14:paraId="6382E03A" w14:textId="77777777" w:rsidR="00350779" w:rsidRDefault="00350779" w:rsidP="007C1E04">
      <w:pPr>
        <w:ind w:firstLine="720"/>
        <w:contextualSpacing/>
        <w:rPr>
          <w:rFonts w:cs="Times New Roman"/>
          <w:lang w:eastAsia="zh-TW"/>
        </w:rPr>
      </w:pPr>
      <w:r w:rsidRPr="00077B0F">
        <w:rPr>
          <w:rFonts w:cs="Times New Roman"/>
        </w:rPr>
        <w:t xml:space="preserve">The recording of </w:t>
      </w:r>
      <w:r w:rsidRPr="00077B0F">
        <w:rPr>
          <w:rFonts w:cs="Times New Roman"/>
          <w:i/>
        </w:rPr>
        <w:t xml:space="preserve">Cassettes 100 </w:t>
      </w:r>
      <w:r w:rsidRPr="00077B0F">
        <w:rPr>
          <w:rFonts w:cs="Times New Roman"/>
        </w:rPr>
        <w:t>from i</w:t>
      </w:r>
      <w:r>
        <w:rPr>
          <w:rFonts w:cs="Times New Roman"/>
        </w:rPr>
        <w:t>ts original performance at the CCP</w:t>
      </w:r>
      <w:r w:rsidRPr="00077B0F">
        <w:rPr>
          <w:rFonts w:cs="Times New Roman"/>
        </w:rPr>
        <w:t xml:space="preserve"> begins with Maceda counting down from 10 to 0 over a loudspeaker. </w:t>
      </w:r>
      <w:r>
        <w:rPr>
          <w:rFonts w:cs="Times New Roman"/>
        </w:rPr>
        <w:t>The recording</w:t>
      </w:r>
      <w:r w:rsidRPr="00823B6E">
        <w:rPr>
          <w:rFonts w:cs="Times New Roman"/>
          <w:i/>
        </w:rPr>
        <w:t xml:space="preserve"> </w:t>
      </w:r>
      <w:r>
        <w:rPr>
          <w:rFonts w:cs="Times New Roman"/>
        </w:rPr>
        <w:t>sounds similar to</w:t>
      </w:r>
      <w:r w:rsidRPr="00823B6E">
        <w:rPr>
          <w:rFonts w:cs="Times New Roman"/>
        </w:rPr>
        <w:t xml:space="preserve"> the shuffle of everyday life mixed with instances of music. Gentle strains of flute, crinkling paper, popping and banging noises, and</w:t>
      </w:r>
      <w:r>
        <w:rPr>
          <w:rFonts w:cs="Times New Roman"/>
        </w:rPr>
        <w:t xml:space="preserve"> the</w:t>
      </w:r>
      <w:r w:rsidRPr="00823B6E">
        <w:rPr>
          <w:rFonts w:cs="Times New Roman"/>
        </w:rPr>
        <w:t xml:space="preserve"> sound of raindrops consistently hitting a pavement are among those heard alongside the buzzing murmur of people’s voices in the recording.</w:t>
      </w:r>
      <w:r w:rsidRPr="00823B6E">
        <w:rPr>
          <w:rFonts w:cs="Times New Roman"/>
          <w:lang w:eastAsia="zh-TW"/>
        </w:rPr>
        <w:t xml:space="preserve"> The bustle of the</w:t>
      </w:r>
      <w:r>
        <w:rPr>
          <w:rFonts w:cs="Times New Roman"/>
          <w:lang w:eastAsia="zh-TW"/>
        </w:rPr>
        <w:t xml:space="preserve"> physical</w:t>
      </w:r>
      <w:r w:rsidRPr="00823B6E">
        <w:rPr>
          <w:rFonts w:cs="Times New Roman"/>
          <w:lang w:eastAsia="zh-TW"/>
        </w:rPr>
        <w:t xml:space="preserve"> crowd</w:t>
      </w:r>
      <w:r>
        <w:rPr>
          <w:rFonts w:cs="Times New Roman"/>
          <w:lang w:eastAsia="zh-TW"/>
        </w:rPr>
        <w:t xml:space="preserve"> moving about the CCP remains</w:t>
      </w:r>
      <w:r w:rsidRPr="00823B6E">
        <w:rPr>
          <w:rFonts w:cs="Times New Roman"/>
          <w:lang w:eastAsia="zh-TW"/>
        </w:rPr>
        <w:t xml:space="preserve"> in</w:t>
      </w:r>
      <w:r>
        <w:rPr>
          <w:rFonts w:cs="Times New Roman"/>
          <w:lang w:eastAsia="zh-TW"/>
        </w:rPr>
        <w:t>distinguishable from the sound generated</w:t>
      </w:r>
      <w:r w:rsidRPr="00823B6E">
        <w:rPr>
          <w:rFonts w:cs="Times New Roman"/>
          <w:lang w:eastAsia="zh-TW"/>
        </w:rPr>
        <w:t xml:space="preserve"> by the </w:t>
      </w:r>
      <w:r>
        <w:rPr>
          <w:rFonts w:cs="Times New Roman"/>
          <w:lang w:eastAsia="zh-TW"/>
        </w:rPr>
        <w:t xml:space="preserve">pre-recorded </w:t>
      </w:r>
      <w:r w:rsidRPr="00823B6E">
        <w:rPr>
          <w:rFonts w:cs="Times New Roman"/>
          <w:lang w:eastAsia="zh-TW"/>
        </w:rPr>
        <w:t xml:space="preserve">cassettes. </w:t>
      </w:r>
      <w:r w:rsidRPr="00C76464">
        <w:rPr>
          <w:rFonts w:cs="Times New Roman"/>
          <w:color w:val="000000" w:themeColor="text1"/>
          <w:lang w:eastAsia="zh-TW"/>
        </w:rPr>
        <w:t xml:space="preserve">This crowd was generated not only through the noise produced by the immediate presence of people in the CCP, but was also through the pre-recorded cassettes, extending the crowd’s presence beyond the time and space of </w:t>
      </w:r>
      <w:r w:rsidRPr="00C76464">
        <w:rPr>
          <w:rFonts w:cs="Times New Roman"/>
          <w:i/>
          <w:color w:val="000000" w:themeColor="text1"/>
          <w:lang w:eastAsia="zh-TW"/>
        </w:rPr>
        <w:t>Cassettes 100</w:t>
      </w:r>
      <w:r>
        <w:rPr>
          <w:rFonts w:cs="Times New Roman"/>
          <w:i/>
          <w:color w:val="000000" w:themeColor="text1"/>
          <w:lang w:eastAsia="zh-TW"/>
        </w:rPr>
        <w:t xml:space="preserve">. </w:t>
      </w:r>
      <w:r>
        <w:rPr>
          <w:rFonts w:cs="Times New Roman"/>
          <w:lang w:eastAsia="zh-TW"/>
        </w:rPr>
        <w:t xml:space="preserve">The reviewer in </w:t>
      </w:r>
      <w:r w:rsidRPr="001751AF">
        <w:rPr>
          <w:rFonts w:cs="Times New Roman"/>
          <w:i/>
          <w:lang w:eastAsia="zh-TW"/>
        </w:rPr>
        <w:t xml:space="preserve">The </w:t>
      </w:r>
      <w:r w:rsidRPr="001751AF">
        <w:rPr>
          <w:rFonts w:cs="Times New Roman"/>
          <w:i/>
          <w:lang w:eastAsia="zh-TW"/>
        </w:rPr>
        <w:lastRenderedPageBreak/>
        <w:t>Asia Magazine</w:t>
      </w:r>
      <w:r>
        <w:rPr>
          <w:rFonts w:cs="Times New Roman"/>
          <w:lang w:eastAsia="zh-TW"/>
        </w:rPr>
        <w:t xml:space="preserve"> </w:t>
      </w:r>
      <w:r w:rsidRPr="001751AF">
        <w:rPr>
          <w:rFonts w:cs="Times New Roman"/>
          <w:lang w:eastAsia="zh-TW"/>
        </w:rPr>
        <w:t>observed, “There was no melody, nor was any melody intended. What each member of the audience heard was an amalgam of sound that deafened, slithered around, faded, irritated, excited and (who knows?) maybe even inspired.”</w:t>
      </w:r>
      <w:r w:rsidRPr="001751AF">
        <w:rPr>
          <w:rStyle w:val="FootnoteReference"/>
          <w:rFonts w:cs="Times New Roman"/>
          <w:lang w:eastAsia="zh-TW"/>
        </w:rPr>
        <w:footnoteReference w:id="146"/>
      </w:r>
    </w:p>
    <w:p w14:paraId="2EE1013D" w14:textId="77777777" w:rsidR="00350779" w:rsidRDefault="00350779" w:rsidP="007C1E04">
      <w:pPr>
        <w:ind w:firstLine="720"/>
        <w:contextualSpacing/>
        <w:rPr>
          <w:rFonts w:cs="Times New Roman"/>
          <w:lang w:eastAsia="zh-TW"/>
        </w:rPr>
      </w:pPr>
      <w:r w:rsidRPr="00823B6E">
        <w:rPr>
          <w:rFonts w:cs="Times New Roman"/>
          <w:lang w:eastAsia="zh-TW"/>
        </w:rPr>
        <w:t xml:space="preserve">In </w:t>
      </w:r>
      <w:r w:rsidRPr="00823B6E">
        <w:rPr>
          <w:rFonts w:cs="Times New Roman"/>
          <w:i/>
          <w:lang w:eastAsia="zh-TW"/>
        </w:rPr>
        <w:t>Listening to Noise and Silence</w:t>
      </w:r>
      <w:r w:rsidRPr="00823B6E">
        <w:rPr>
          <w:rFonts w:cs="Times New Roman"/>
          <w:lang w:eastAsia="zh-TW"/>
        </w:rPr>
        <w:t>, Salom</w:t>
      </w:r>
      <w:r w:rsidRPr="00823B6E">
        <w:rPr>
          <w:rFonts w:cs="Times New Roman"/>
        </w:rPr>
        <w:t>é</w:t>
      </w:r>
      <w:r w:rsidRPr="00823B6E">
        <w:rPr>
          <w:rFonts w:cs="Times New Roman"/>
          <w:lang w:eastAsia="zh-TW"/>
        </w:rPr>
        <w:t xml:space="preserve"> Voegelin analyzes the social aspect of noise—the drone in pa</w:t>
      </w:r>
      <w:r>
        <w:rPr>
          <w:rFonts w:cs="Times New Roman"/>
          <w:lang w:eastAsia="zh-TW"/>
        </w:rPr>
        <w:t>rticular—and its capacity to</w:t>
      </w:r>
      <w:r w:rsidRPr="00823B6E">
        <w:rPr>
          <w:rFonts w:cs="Times New Roman"/>
          <w:lang w:eastAsia="zh-TW"/>
        </w:rPr>
        <w:t xml:space="preserve"> render the dense phenomen</w:t>
      </w:r>
      <w:r>
        <w:rPr>
          <w:rFonts w:cs="Times New Roman"/>
          <w:lang w:eastAsia="zh-TW"/>
        </w:rPr>
        <w:t>ological sensation of a crowd through aural perception</w:t>
      </w:r>
      <w:r w:rsidRPr="00823B6E">
        <w:rPr>
          <w:rFonts w:cs="Times New Roman"/>
          <w:lang w:eastAsia="zh-TW"/>
        </w:rPr>
        <w:t>. Voegelin explains:</w:t>
      </w:r>
    </w:p>
    <w:p w14:paraId="08F957C8" w14:textId="77777777" w:rsidR="00350779" w:rsidRPr="00823B6E" w:rsidRDefault="00350779" w:rsidP="007C1E04">
      <w:pPr>
        <w:ind w:firstLine="720"/>
        <w:contextualSpacing/>
        <w:rPr>
          <w:rFonts w:cs="Times New Roman"/>
          <w:lang w:eastAsia="zh-TW"/>
        </w:rPr>
      </w:pPr>
    </w:p>
    <w:p w14:paraId="60A9463B" w14:textId="77777777" w:rsidR="00350779" w:rsidRDefault="00350779" w:rsidP="007C1E04">
      <w:pPr>
        <w:spacing w:line="360" w:lineRule="auto"/>
        <w:ind w:left="720"/>
        <w:contextualSpacing/>
        <w:rPr>
          <w:rFonts w:cs="Times New Roman"/>
          <w:lang w:eastAsia="zh-TW"/>
        </w:rPr>
      </w:pPr>
      <w:r w:rsidRPr="00823B6E">
        <w:rPr>
          <w:rFonts w:cs="Times New Roman"/>
          <w:lang w:eastAsia="zh-TW"/>
        </w:rPr>
        <w:t>As I walk through a busy urban street I try to ignore the incessant hum of thick traffic, the noisy commotion and vocal drone of people around me…Sound renders the crowd massive and pervasive, becoming ever denser and more intimidating, encroaching on my personal space… Switch off the drone of hammering footsteps and the aural hubbub of human activity, the crowd shrinks immediately, the frightful beast is tamed.</w:t>
      </w:r>
      <w:r w:rsidRPr="00823B6E">
        <w:rPr>
          <w:rStyle w:val="FootnoteReference"/>
          <w:rFonts w:cs="Times New Roman"/>
          <w:lang w:eastAsia="zh-TW"/>
        </w:rPr>
        <w:footnoteReference w:id="147"/>
      </w:r>
      <w:r w:rsidRPr="00823B6E">
        <w:rPr>
          <w:rFonts w:cs="Times New Roman"/>
          <w:lang w:eastAsia="zh-TW"/>
        </w:rPr>
        <w:t xml:space="preserve"> </w:t>
      </w:r>
    </w:p>
    <w:p w14:paraId="58F83693" w14:textId="77777777" w:rsidR="00350779" w:rsidRPr="00823B6E" w:rsidRDefault="00350779" w:rsidP="007C1E04">
      <w:pPr>
        <w:ind w:left="720"/>
        <w:contextualSpacing/>
        <w:rPr>
          <w:rFonts w:cs="Times New Roman"/>
          <w:lang w:eastAsia="zh-TW"/>
        </w:rPr>
      </w:pPr>
    </w:p>
    <w:p w14:paraId="455289E2" w14:textId="77777777" w:rsidR="00350779" w:rsidRDefault="00350779" w:rsidP="007C1E04">
      <w:pPr>
        <w:contextualSpacing/>
        <w:rPr>
          <w:rFonts w:cs="Times New Roman"/>
          <w:lang w:eastAsia="zh-TW"/>
        </w:rPr>
      </w:pPr>
      <w:r w:rsidRPr="00823B6E">
        <w:rPr>
          <w:rFonts w:cs="Times New Roman"/>
          <w:lang w:eastAsia="zh-TW"/>
        </w:rPr>
        <w:t>In the passage abo</w:t>
      </w:r>
      <w:r>
        <w:rPr>
          <w:rFonts w:cs="Times New Roman"/>
          <w:lang w:eastAsia="zh-TW"/>
        </w:rPr>
        <w:t>ve, Voegelin suggests that the “noisy commotion” and “drone”</w:t>
      </w:r>
      <w:r w:rsidRPr="00823B6E">
        <w:rPr>
          <w:rFonts w:cs="Times New Roman"/>
          <w:lang w:eastAsia="zh-TW"/>
        </w:rPr>
        <w:t xml:space="preserve"> made by the people significantly enhances the sensation of a crowd that encroaches on </w:t>
      </w:r>
      <w:r>
        <w:rPr>
          <w:rFonts w:cs="Times New Roman"/>
          <w:lang w:eastAsia="zh-TW"/>
        </w:rPr>
        <w:t>“</w:t>
      </w:r>
      <w:r w:rsidRPr="00823B6E">
        <w:rPr>
          <w:rFonts w:cs="Times New Roman"/>
          <w:lang w:eastAsia="zh-TW"/>
        </w:rPr>
        <w:t>personal space.</w:t>
      </w:r>
      <w:r>
        <w:rPr>
          <w:rFonts w:cs="Times New Roman"/>
          <w:lang w:eastAsia="zh-TW"/>
        </w:rPr>
        <w:t>” While Voegelin</w:t>
      </w:r>
      <w:r w:rsidRPr="00823B6E">
        <w:rPr>
          <w:rFonts w:cs="Times New Roman"/>
          <w:lang w:eastAsia="zh-TW"/>
        </w:rPr>
        <w:t xml:space="preserve"> describes this encroachment as negative, the aural perception of a crowd co</w:t>
      </w:r>
      <w:r>
        <w:rPr>
          <w:rFonts w:cs="Times New Roman"/>
          <w:lang w:eastAsia="zh-TW"/>
        </w:rPr>
        <w:t>uld also conceal the individual body.</w:t>
      </w:r>
      <w:r w:rsidRPr="00823B6E">
        <w:rPr>
          <w:rFonts w:cs="Times New Roman"/>
          <w:lang w:eastAsia="zh-TW"/>
        </w:rPr>
        <w:t xml:space="preserve"> </w:t>
      </w:r>
      <w:r w:rsidRPr="00823B6E">
        <w:rPr>
          <w:rFonts w:cs="Times New Roman"/>
          <w:i/>
          <w:lang w:eastAsia="zh-TW"/>
        </w:rPr>
        <w:t>Cassettes 100</w:t>
      </w:r>
      <w:r w:rsidRPr="00823B6E">
        <w:rPr>
          <w:rFonts w:cs="Times New Roman"/>
          <w:lang w:eastAsia="zh-TW"/>
        </w:rPr>
        <w:t xml:space="preserve"> made use of</w:t>
      </w:r>
      <w:r>
        <w:rPr>
          <w:rFonts w:cs="Times New Roman"/>
          <w:lang w:eastAsia="zh-TW"/>
        </w:rPr>
        <w:t xml:space="preserve"> that</w:t>
      </w:r>
      <w:r w:rsidRPr="00823B6E">
        <w:rPr>
          <w:rFonts w:cs="Times New Roman"/>
          <w:lang w:eastAsia="zh-TW"/>
        </w:rPr>
        <w:t xml:space="preserve"> disembodied sound.</w:t>
      </w:r>
      <w:r>
        <w:rPr>
          <w:rFonts w:cs="Times New Roman"/>
          <w:lang w:eastAsia="zh-TW"/>
        </w:rPr>
        <w:t xml:space="preserve"> The cassette players generated a crowd that extended beyond immediate presence. The </w:t>
      </w:r>
      <w:r w:rsidRPr="00823B6E">
        <w:rPr>
          <w:rFonts w:cs="Times New Roman"/>
          <w:lang w:eastAsia="zh-TW"/>
        </w:rPr>
        <w:t xml:space="preserve">crowd in </w:t>
      </w:r>
      <w:r w:rsidRPr="00823B6E">
        <w:rPr>
          <w:rFonts w:cs="Times New Roman"/>
          <w:i/>
          <w:lang w:eastAsia="zh-TW"/>
        </w:rPr>
        <w:t>Cassettes 100</w:t>
      </w:r>
      <w:r>
        <w:rPr>
          <w:rFonts w:cs="Times New Roman"/>
          <w:lang w:eastAsia="zh-TW"/>
        </w:rPr>
        <w:t xml:space="preserve"> was not only expressed through the physical accumulation of</w:t>
      </w:r>
      <w:r w:rsidRPr="00823B6E">
        <w:rPr>
          <w:rFonts w:cs="Times New Roman"/>
          <w:lang w:eastAsia="zh-TW"/>
        </w:rPr>
        <w:t xml:space="preserve"> bodies</w:t>
      </w:r>
      <w:r>
        <w:rPr>
          <w:rFonts w:cs="Times New Roman"/>
          <w:lang w:eastAsia="zh-TW"/>
        </w:rPr>
        <w:t>, but enhanced through the aural perception of the crowd, cloaking</w:t>
      </w:r>
      <w:r w:rsidRPr="00823B6E">
        <w:rPr>
          <w:rFonts w:cs="Times New Roman"/>
          <w:lang w:eastAsia="zh-TW"/>
        </w:rPr>
        <w:t xml:space="preserve"> the attendees of the event</w:t>
      </w:r>
      <w:r w:rsidRPr="00823B6E">
        <w:rPr>
          <w:rFonts w:cs="Times New Roman"/>
          <w:i/>
          <w:lang w:eastAsia="zh-TW"/>
        </w:rPr>
        <w:t xml:space="preserve"> </w:t>
      </w:r>
      <w:r w:rsidRPr="00823B6E">
        <w:rPr>
          <w:rFonts w:cs="Times New Roman"/>
          <w:lang w:eastAsia="zh-TW"/>
        </w:rPr>
        <w:t>in a sense of anonymity</w:t>
      </w:r>
      <w:r w:rsidRPr="00702781">
        <w:rPr>
          <w:rFonts w:cs="Times New Roman"/>
          <w:lang w:eastAsia="zh-TW"/>
        </w:rPr>
        <w:t xml:space="preserve"> and privacy.</w:t>
      </w:r>
      <w:r w:rsidRPr="00823B6E">
        <w:rPr>
          <w:rFonts w:cs="Times New Roman"/>
          <w:lang w:eastAsia="zh-TW"/>
        </w:rPr>
        <w:t xml:space="preserve"> </w:t>
      </w:r>
      <w:r>
        <w:rPr>
          <w:rFonts w:cs="Times New Roman"/>
          <w:lang w:eastAsia="zh-TW"/>
        </w:rPr>
        <w:t>F</w:t>
      </w:r>
      <w:r w:rsidRPr="00823B6E">
        <w:rPr>
          <w:rFonts w:cs="Times New Roman"/>
          <w:lang w:eastAsia="zh-TW"/>
        </w:rPr>
        <w:t>illed with the per</w:t>
      </w:r>
      <w:r>
        <w:rPr>
          <w:rFonts w:cs="Times New Roman"/>
          <w:lang w:eastAsia="zh-TW"/>
        </w:rPr>
        <w:t xml:space="preserve">petual drone, </w:t>
      </w:r>
      <w:r w:rsidRPr="00823B6E">
        <w:rPr>
          <w:rFonts w:cs="Times New Roman"/>
          <w:lang w:eastAsia="zh-TW"/>
        </w:rPr>
        <w:t>Maceda’s composition</w:t>
      </w:r>
      <w:r>
        <w:rPr>
          <w:rFonts w:cs="Times New Roman"/>
          <w:lang w:eastAsia="zh-TW"/>
        </w:rPr>
        <w:t xml:space="preserve"> sonically </w:t>
      </w:r>
      <w:r>
        <w:rPr>
          <w:rFonts w:cs="Times New Roman"/>
          <w:lang w:eastAsia="zh-TW"/>
        </w:rPr>
        <w:lastRenderedPageBreak/>
        <w:t>obscured individuals within</w:t>
      </w:r>
      <w:r w:rsidRPr="00823B6E">
        <w:rPr>
          <w:rFonts w:cs="Times New Roman"/>
          <w:lang w:eastAsia="zh-TW"/>
        </w:rPr>
        <w:t xml:space="preserve"> </w:t>
      </w:r>
      <w:r w:rsidRPr="00823B6E">
        <w:rPr>
          <w:rFonts w:cs="Times New Roman"/>
          <w:i/>
          <w:lang w:eastAsia="zh-TW"/>
        </w:rPr>
        <w:t xml:space="preserve">Cassettes 100 </w:t>
      </w:r>
      <w:r>
        <w:rPr>
          <w:rFonts w:cs="Times New Roman"/>
          <w:lang w:eastAsia="zh-TW"/>
        </w:rPr>
        <w:t xml:space="preserve">into a faceless crowd that was primed for action without consequence. </w:t>
      </w:r>
    </w:p>
    <w:p w14:paraId="0A806CD6" w14:textId="77777777" w:rsidR="00350779" w:rsidRDefault="00350779" w:rsidP="007C1E04">
      <w:pPr>
        <w:ind w:firstLine="720"/>
        <w:contextualSpacing/>
        <w:rPr>
          <w:rFonts w:cs="Times New Roman"/>
          <w:lang w:eastAsia="zh-TW"/>
        </w:rPr>
      </w:pPr>
      <w:r w:rsidRPr="001751AF">
        <w:rPr>
          <w:rFonts w:cs="Times New Roman"/>
        </w:rPr>
        <w:t>Maceda’s u</w:t>
      </w:r>
      <w:r>
        <w:rPr>
          <w:rFonts w:cs="Times New Roman"/>
        </w:rPr>
        <w:t>se of drone rather than melody permitted a</w:t>
      </w:r>
      <w:r w:rsidRPr="001751AF">
        <w:rPr>
          <w:rFonts w:cs="Times New Roman"/>
        </w:rPr>
        <w:t xml:space="preserve"> lack</w:t>
      </w:r>
      <w:r>
        <w:rPr>
          <w:rFonts w:cs="Times New Roman"/>
        </w:rPr>
        <w:t xml:space="preserve"> of precision since the drone could be</w:t>
      </w:r>
      <w:r w:rsidRPr="001751AF">
        <w:rPr>
          <w:rFonts w:cs="Times New Roman"/>
        </w:rPr>
        <w:t xml:space="preserve"> absorbed in the hum of a crowd. While a line of melody requires individual components to be perfectly timed, the drone can be imprecise but still “make one complete music</w:t>
      </w:r>
      <w:r>
        <w:rPr>
          <w:rFonts w:cs="Times New Roman"/>
        </w:rPr>
        <w:t>” that included noise from the bustling masses</w:t>
      </w:r>
      <w:r w:rsidRPr="001751AF">
        <w:rPr>
          <w:rFonts w:cs="Times New Roman"/>
        </w:rPr>
        <w:t>.</w:t>
      </w:r>
      <w:r w:rsidRPr="001751AF">
        <w:rPr>
          <w:rStyle w:val="FootnoteReference"/>
          <w:rFonts w:cs="Times New Roman"/>
        </w:rPr>
        <w:footnoteReference w:id="148"/>
      </w:r>
      <w:r w:rsidRPr="001751AF">
        <w:rPr>
          <w:rFonts w:cs="Times New Roman"/>
        </w:rPr>
        <w:t xml:space="preserve"> </w:t>
      </w:r>
      <w:r w:rsidRPr="001751AF">
        <w:rPr>
          <w:rFonts w:cs="Times New Roman"/>
          <w:lang w:eastAsia="zh-TW"/>
        </w:rPr>
        <w:t xml:space="preserve">The social engagement of the volunteer participants was heard through the drone produced by their current movements and through the speakers of the cassette players they carried. By </w:t>
      </w:r>
      <w:r>
        <w:rPr>
          <w:rFonts w:cs="Times New Roman"/>
          <w:lang w:eastAsia="zh-TW"/>
        </w:rPr>
        <w:t>pre-recording instruments</w:t>
      </w:r>
      <w:r w:rsidRPr="001751AF">
        <w:rPr>
          <w:rFonts w:cs="Times New Roman"/>
          <w:lang w:eastAsia="zh-TW"/>
        </w:rPr>
        <w:t xml:space="preserve"> onto cassettes, the </w:t>
      </w:r>
      <w:r>
        <w:rPr>
          <w:rFonts w:cs="Times New Roman"/>
          <w:lang w:eastAsia="zh-TW"/>
        </w:rPr>
        <w:t xml:space="preserve">mass was experienced </w:t>
      </w:r>
      <w:r w:rsidRPr="001751AF">
        <w:rPr>
          <w:rFonts w:cs="Times New Roman"/>
          <w:lang w:eastAsia="zh-TW"/>
        </w:rPr>
        <w:t xml:space="preserve">not only </w:t>
      </w:r>
      <w:r>
        <w:rPr>
          <w:rFonts w:cs="Times New Roman"/>
          <w:lang w:eastAsia="zh-TW"/>
        </w:rPr>
        <w:t>through the presence of bodies, but also through pre-recorded sound, ex</w:t>
      </w:r>
      <w:r w:rsidRPr="001751AF">
        <w:rPr>
          <w:rFonts w:cs="Times New Roman"/>
          <w:lang w:eastAsia="zh-TW"/>
        </w:rPr>
        <w:t>t</w:t>
      </w:r>
      <w:r>
        <w:rPr>
          <w:rFonts w:cs="Times New Roman"/>
          <w:lang w:eastAsia="zh-TW"/>
        </w:rPr>
        <w:t>ending</w:t>
      </w:r>
      <w:r w:rsidRPr="001751AF">
        <w:rPr>
          <w:rFonts w:cs="Times New Roman"/>
          <w:lang w:eastAsia="zh-TW"/>
        </w:rPr>
        <w:t xml:space="preserve"> </w:t>
      </w:r>
      <w:r w:rsidRPr="001751AF">
        <w:rPr>
          <w:rFonts w:cs="Times New Roman"/>
          <w:i/>
          <w:lang w:eastAsia="zh-TW"/>
        </w:rPr>
        <w:t>Cassettes 100</w:t>
      </w:r>
      <w:r w:rsidRPr="001751AF">
        <w:rPr>
          <w:rFonts w:cs="Times New Roman"/>
          <w:lang w:eastAsia="zh-TW"/>
        </w:rPr>
        <w:t xml:space="preserve"> beyond the</w:t>
      </w:r>
      <w:r>
        <w:rPr>
          <w:rFonts w:cs="Times New Roman"/>
          <w:lang w:eastAsia="zh-TW"/>
        </w:rPr>
        <w:t xml:space="preserve"> immediate</w:t>
      </w:r>
      <w:r w:rsidRPr="001751AF">
        <w:rPr>
          <w:rFonts w:cs="Times New Roman"/>
          <w:lang w:eastAsia="zh-TW"/>
        </w:rPr>
        <w:t xml:space="preserve"> time and space of </w:t>
      </w:r>
      <w:r>
        <w:rPr>
          <w:rFonts w:cs="Times New Roman"/>
          <w:lang w:eastAsia="zh-TW"/>
        </w:rPr>
        <w:t>the CCP. Embedded in a large, anonymous mass</w:t>
      </w:r>
      <w:r w:rsidRPr="001751AF">
        <w:rPr>
          <w:rFonts w:cs="Times New Roman"/>
          <w:lang w:eastAsia="zh-TW"/>
        </w:rPr>
        <w:t xml:space="preserve">, nobody and everybody could be implicated. </w:t>
      </w:r>
    </w:p>
    <w:p w14:paraId="7BDBF706" w14:textId="77777777" w:rsidR="00350779" w:rsidRDefault="00350779" w:rsidP="007C1E04">
      <w:pPr>
        <w:ind w:firstLine="720"/>
        <w:contextualSpacing/>
        <w:rPr>
          <w:rFonts w:cs="Times New Roman"/>
        </w:rPr>
      </w:pPr>
    </w:p>
    <w:p w14:paraId="40A0A49B" w14:textId="77777777" w:rsidR="00350779" w:rsidRPr="00FC6985" w:rsidRDefault="00350779" w:rsidP="007C1E04">
      <w:pPr>
        <w:pStyle w:val="SubChapter"/>
      </w:pPr>
      <w:bookmarkStart w:id="46" w:name="_Toc507617955"/>
      <w:r w:rsidRPr="00FC6985">
        <w:t xml:space="preserve">“Or do something”: Performing </w:t>
      </w:r>
      <w:r w:rsidRPr="00FC6985">
        <w:rPr>
          <w:i/>
        </w:rPr>
        <w:t>Cassettes 100</w:t>
      </w:r>
      <w:r w:rsidRPr="00FC6985">
        <w:t xml:space="preserve"> at the CCP</w:t>
      </w:r>
      <w:bookmarkEnd w:id="46"/>
    </w:p>
    <w:p w14:paraId="6DD798DC" w14:textId="77777777" w:rsidR="00350779" w:rsidRDefault="00350779" w:rsidP="007C1E04">
      <w:pPr>
        <w:ind w:firstLine="720"/>
        <w:contextualSpacing/>
        <w:rPr>
          <w:rFonts w:cs="Times New Roman"/>
        </w:rPr>
      </w:pPr>
      <w:r w:rsidRPr="00823B6E">
        <w:rPr>
          <w:rFonts w:cs="Times New Roman"/>
          <w:i/>
          <w:lang w:eastAsia="zh-TW"/>
        </w:rPr>
        <w:t>Cassettes 100</w:t>
      </w:r>
      <w:r>
        <w:rPr>
          <w:rFonts w:cs="Times New Roman"/>
          <w:lang w:eastAsia="zh-TW"/>
        </w:rPr>
        <w:t xml:space="preserve"> not only created a sonic impression of a crowd through the drone and the dispersion of one hundred recordings; it</w:t>
      </w:r>
      <w:r w:rsidRPr="00823B6E">
        <w:rPr>
          <w:rFonts w:cs="Times New Roman"/>
          <w:lang w:eastAsia="zh-TW"/>
        </w:rPr>
        <w:t xml:space="preserve"> also m</w:t>
      </w:r>
      <w:r>
        <w:rPr>
          <w:rFonts w:cs="Times New Roman"/>
          <w:lang w:eastAsia="zh-TW"/>
        </w:rPr>
        <w:t>obilized a physical mass of bodies at the CCP</w:t>
      </w:r>
      <w:r w:rsidRPr="00823B6E">
        <w:rPr>
          <w:rFonts w:cs="Times New Roman"/>
          <w:lang w:eastAsia="zh-TW"/>
        </w:rPr>
        <w:t>.</w:t>
      </w:r>
      <w:r w:rsidRPr="001B1B1D">
        <w:rPr>
          <w:rFonts w:cs="Times New Roman"/>
          <w:lang w:eastAsia="zh-TW"/>
        </w:rPr>
        <w:t xml:space="preserve"> </w:t>
      </w:r>
      <w:r>
        <w:rPr>
          <w:rFonts w:cs="Times New Roman"/>
          <w:lang w:eastAsia="zh-TW"/>
        </w:rPr>
        <w:t xml:space="preserve">Unlike the crowds that gathered at student demonstrations in Quezon City, those present for </w:t>
      </w:r>
      <w:r>
        <w:rPr>
          <w:rFonts w:cs="Times New Roman"/>
          <w:i/>
          <w:lang w:eastAsia="zh-TW"/>
        </w:rPr>
        <w:t>Cassettes 100</w:t>
      </w:r>
      <w:r>
        <w:rPr>
          <w:rFonts w:cs="Times New Roman"/>
          <w:lang w:eastAsia="zh-TW"/>
        </w:rPr>
        <w:t xml:space="preserve"> did not explicitly assemble for protest or political</w:t>
      </w:r>
      <w:r w:rsidRPr="00077B0F">
        <w:rPr>
          <w:rFonts w:cs="Times New Roman"/>
          <w:lang w:eastAsia="zh-TW"/>
        </w:rPr>
        <w:t xml:space="preserve"> </w:t>
      </w:r>
      <w:r>
        <w:rPr>
          <w:rFonts w:cs="Times New Roman"/>
          <w:lang w:eastAsia="zh-TW"/>
        </w:rPr>
        <w:t>interests. Despite the lack of overt affiliation, t</w:t>
      </w:r>
      <w:r w:rsidRPr="00077B0F">
        <w:rPr>
          <w:rFonts w:cs="Times New Roman"/>
        </w:rPr>
        <w:t>he chaos</w:t>
      </w:r>
      <w:r>
        <w:rPr>
          <w:rFonts w:cs="Times New Roman"/>
        </w:rPr>
        <w:t xml:space="preserve"> and camouflage</w:t>
      </w:r>
      <w:r w:rsidRPr="00077B0F">
        <w:rPr>
          <w:rFonts w:cs="Times New Roman"/>
        </w:rPr>
        <w:t xml:space="preserve"> of </w:t>
      </w:r>
      <w:r>
        <w:rPr>
          <w:rFonts w:cs="Times New Roman"/>
        </w:rPr>
        <w:t>the crowd resulted in physical gestures of freedom or self-determination</w:t>
      </w:r>
      <w:r w:rsidRPr="00077B0F">
        <w:rPr>
          <w:rFonts w:cs="Times New Roman"/>
        </w:rPr>
        <w:t xml:space="preserve"> against the stan</w:t>
      </w:r>
      <w:r>
        <w:rPr>
          <w:rFonts w:cs="Times New Roman"/>
        </w:rPr>
        <w:t xml:space="preserve">dards of control set by Maceda. </w:t>
      </w:r>
      <w:r>
        <w:rPr>
          <w:rFonts w:cs="Times New Roman"/>
          <w:lang w:eastAsia="zh-TW"/>
        </w:rPr>
        <w:t xml:space="preserve">Concealment afforded by the large presence of bodies, continually flashing lights, and fragmented surfaces of paper </w:t>
      </w:r>
      <w:r w:rsidRPr="00077B0F">
        <w:rPr>
          <w:rFonts w:cs="Times New Roman"/>
          <w:lang w:eastAsia="zh-TW"/>
        </w:rPr>
        <w:t>re</w:t>
      </w:r>
      <w:r>
        <w:rPr>
          <w:rFonts w:cs="Times New Roman"/>
          <w:lang w:eastAsia="zh-TW"/>
        </w:rPr>
        <w:t xml:space="preserve">sulted in authorized mischief that </w:t>
      </w:r>
      <w:r>
        <w:rPr>
          <w:rFonts w:cs="Times New Roman"/>
        </w:rPr>
        <w:t>foresaw how a faceless crowd could provide privacy necessary for refusal or defiance within the political</w:t>
      </w:r>
      <w:r w:rsidRPr="00077B0F">
        <w:rPr>
          <w:rFonts w:cs="Times New Roman"/>
        </w:rPr>
        <w:t xml:space="preserve"> arena.</w:t>
      </w:r>
    </w:p>
    <w:p w14:paraId="031025DD" w14:textId="77777777" w:rsidR="00350779" w:rsidRDefault="00350779" w:rsidP="007C1E04">
      <w:pPr>
        <w:ind w:firstLine="720"/>
        <w:contextualSpacing/>
        <w:rPr>
          <w:rFonts w:cs="Times New Roman"/>
          <w:lang w:eastAsia="zh-TW"/>
        </w:rPr>
      </w:pPr>
      <w:r>
        <w:rPr>
          <w:rFonts w:cs="Times New Roman"/>
          <w:lang w:eastAsia="zh-TW"/>
        </w:rPr>
        <w:lastRenderedPageBreak/>
        <w:t>Prior to the beginning of the happening</w:t>
      </w:r>
      <w:r>
        <w:rPr>
          <w:rFonts w:cs="Times New Roman"/>
          <w:i/>
          <w:lang w:eastAsia="zh-TW"/>
        </w:rPr>
        <w:t xml:space="preserve">, </w:t>
      </w:r>
      <w:r>
        <w:rPr>
          <w:rFonts w:cs="Times New Roman"/>
          <w:lang w:eastAsia="zh-TW"/>
        </w:rPr>
        <w:t>the</w:t>
      </w:r>
      <w:r>
        <w:rPr>
          <w:rFonts w:cs="Times New Roman"/>
          <w:i/>
          <w:lang w:eastAsia="zh-TW"/>
        </w:rPr>
        <w:t xml:space="preserve"> </w:t>
      </w:r>
      <w:r>
        <w:rPr>
          <w:rFonts w:cs="Times New Roman"/>
          <w:lang w:eastAsia="zh-TW"/>
        </w:rPr>
        <w:t>untrained volunteer performers</w:t>
      </w:r>
      <w:r w:rsidRPr="00823B6E">
        <w:rPr>
          <w:rFonts w:cs="Times New Roman"/>
        </w:rPr>
        <w:t xml:space="preserve"> received a </w:t>
      </w:r>
      <w:r>
        <w:rPr>
          <w:rFonts w:cs="Times New Roman"/>
        </w:rPr>
        <w:t>set of nine instructions and five</w:t>
      </w:r>
      <w:r w:rsidRPr="00823B6E">
        <w:rPr>
          <w:rFonts w:cs="Times New Roman"/>
        </w:rPr>
        <w:t xml:space="preserve"> diagrams detailing where to go and what to do. </w:t>
      </w:r>
      <w:r>
        <w:rPr>
          <w:rFonts w:cs="Times New Roman"/>
        </w:rPr>
        <w:t>These instructions included minor points such as what volume to set the</w:t>
      </w:r>
      <w:r w:rsidRPr="00823B6E">
        <w:rPr>
          <w:rFonts w:cs="Times New Roman"/>
        </w:rPr>
        <w:t xml:space="preserve"> cassette </w:t>
      </w:r>
      <w:r>
        <w:rPr>
          <w:rFonts w:cs="Times New Roman"/>
        </w:rPr>
        <w:t xml:space="preserve">players, how hard to press the levers of the players, and </w:t>
      </w:r>
      <w:r w:rsidRPr="00823B6E">
        <w:rPr>
          <w:rFonts w:cs="Times New Roman"/>
        </w:rPr>
        <w:t>how to cle</w:t>
      </w:r>
      <w:r>
        <w:rPr>
          <w:rFonts w:cs="Times New Roman"/>
        </w:rPr>
        <w:t>an them with “</w:t>
      </w:r>
      <w:r w:rsidRPr="00823B6E">
        <w:rPr>
          <w:rFonts w:cs="Times New Roman"/>
        </w:rPr>
        <w:t>c</w:t>
      </w:r>
      <w:r>
        <w:rPr>
          <w:rFonts w:cs="Times New Roman"/>
        </w:rPr>
        <w:t xml:space="preserve">otton dipped in rubbing alcohol” before </w:t>
      </w:r>
      <w:r>
        <w:rPr>
          <w:rFonts w:cs="Times New Roman"/>
          <w:i/>
        </w:rPr>
        <w:t>Cassettes 100</w:t>
      </w:r>
      <w:r>
        <w:rPr>
          <w:rFonts w:cs="Times New Roman"/>
        </w:rPr>
        <w:t>.</w:t>
      </w:r>
      <w:r w:rsidRPr="00823B6E">
        <w:rPr>
          <w:rStyle w:val="FootnoteReference"/>
          <w:rFonts w:cs="Times New Roman"/>
        </w:rPr>
        <w:footnoteReference w:id="149"/>
      </w:r>
      <w:r w:rsidRPr="00823B6E">
        <w:rPr>
          <w:rFonts w:cs="Times New Roman"/>
        </w:rPr>
        <w:t xml:space="preserve"> The set of </w:t>
      </w:r>
      <w:r>
        <w:rPr>
          <w:rFonts w:cs="Times New Roman"/>
        </w:rPr>
        <w:t>instructions also specified to “</w:t>
      </w:r>
      <w:r w:rsidRPr="00823B6E">
        <w:rPr>
          <w:rFonts w:cs="Times New Roman"/>
        </w:rPr>
        <w:t>be sure your batteries are fresh.</w:t>
      </w:r>
      <w:r>
        <w:rPr>
          <w:rFonts w:cs="Times New Roman"/>
        </w:rPr>
        <w:t>”</w:t>
      </w:r>
      <w:r w:rsidRPr="00823B6E">
        <w:rPr>
          <w:rStyle w:val="FootnoteReference"/>
          <w:rFonts w:cs="Times New Roman"/>
        </w:rPr>
        <w:footnoteReference w:id="150"/>
      </w:r>
      <w:r>
        <w:rPr>
          <w:rFonts w:cs="Times New Roman"/>
        </w:rPr>
        <w:t xml:space="preserve"> The directions</w:t>
      </w:r>
      <w:r w:rsidRPr="00823B6E">
        <w:rPr>
          <w:rFonts w:cs="Times New Roman"/>
        </w:rPr>
        <w:t xml:space="preserve"> assert</w:t>
      </w:r>
      <w:r>
        <w:rPr>
          <w:rFonts w:cs="Times New Roman"/>
        </w:rPr>
        <w:t xml:space="preserve"> comic control over the minutiae of how</w:t>
      </w:r>
      <w:r w:rsidRPr="00823B6E">
        <w:rPr>
          <w:rFonts w:cs="Times New Roman"/>
        </w:rPr>
        <w:t xml:space="preserve"> participants were to treat their cassette play</w:t>
      </w:r>
      <w:r>
        <w:rPr>
          <w:rFonts w:cs="Times New Roman"/>
        </w:rPr>
        <w:t>ers to maintain a consistency in</w:t>
      </w:r>
      <w:r w:rsidRPr="00823B6E">
        <w:rPr>
          <w:rFonts w:cs="Times New Roman"/>
        </w:rPr>
        <w:t xml:space="preserve"> sound. Yet, the</w:t>
      </w:r>
      <w:r w:rsidRPr="00823B6E">
        <w:rPr>
          <w:rFonts w:cs="Times New Roman"/>
          <w:i/>
        </w:rPr>
        <w:t xml:space="preserve"> </w:t>
      </w:r>
      <w:r>
        <w:rPr>
          <w:rFonts w:cs="Times New Roman"/>
        </w:rPr>
        <w:t xml:space="preserve">public </w:t>
      </w:r>
      <w:r w:rsidRPr="00823B6E">
        <w:rPr>
          <w:rFonts w:cs="Times New Roman"/>
        </w:rPr>
        <w:t xml:space="preserve">announcement for one hundred amateurs to participate in a performance with minimal rehearsal implied that Maceda </w:t>
      </w:r>
      <w:r>
        <w:rPr>
          <w:rFonts w:cs="Times New Roman"/>
        </w:rPr>
        <w:t xml:space="preserve">expected </w:t>
      </w:r>
      <w:r w:rsidRPr="00823B6E">
        <w:rPr>
          <w:rFonts w:cs="Times New Roman"/>
        </w:rPr>
        <w:t>confusion</w:t>
      </w:r>
      <w:r>
        <w:rPr>
          <w:rFonts w:cs="Times New Roman"/>
        </w:rPr>
        <w:t xml:space="preserve"> during</w:t>
      </w:r>
      <w:r w:rsidRPr="00823B6E">
        <w:rPr>
          <w:rFonts w:cs="Times New Roman"/>
        </w:rPr>
        <w:t xml:space="preserve"> the concert. The instructions given to participants </w:t>
      </w:r>
      <w:r>
        <w:rPr>
          <w:rFonts w:cs="Times New Roman"/>
        </w:rPr>
        <w:t xml:space="preserve">before </w:t>
      </w:r>
      <w:r>
        <w:rPr>
          <w:rFonts w:cs="Times New Roman"/>
          <w:i/>
        </w:rPr>
        <w:t>Cassettes 100</w:t>
      </w:r>
      <w:r>
        <w:rPr>
          <w:rFonts w:cs="Times New Roman"/>
        </w:rPr>
        <w:t xml:space="preserve"> further acknowledged that some volunteers might have skipped the happening’s sole rehearsal, noting that, “</w:t>
      </w:r>
      <w:r w:rsidRPr="00823B6E">
        <w:rPr>
          <w:rFonts w:cs="Times New Roman"/>
        </w:rPr>
        <w:t>Those</w:t>
      </w:r>
      <w:r>
        <w:rPr>
          <w:rFonts w:cs="Times New Roman"/>
        </w:rPr>
        <w:t xml:space="preserve"> [participants]</w:t>
      </w:r>
      <w:r w:rsidRPr="00823B6E">
        <w:rPr>
          <w:rFonts w:cs="Times New Roman"/>
        </w:rPr>
        <w:t xml:space="preserve"> who did not rehearse, follow the movements of others who rehearsed.</w:t>
      </w:r>
      <w:r>
        <w:rPr>
          <w:rFonts w:cs="Times New Roman"/>
        </w:rPr>
        <w:t>”</w:t>
      </w:r>
      <w:r w:rsidRPr="00823B6E">
        <w:rPr>
          <w:rStyle w:val="FootnoteReference"/>
          <w:rFonts w:cs="Times New Roman"/>
        </w:rPr>
        <w:footnoteReference w:id="151"/>
      </w:r>
      <w:r>
        <w:rPr>
          <w:rFonts w:cs="Times New Roman"/>
        </w:rPr>
        <w:t xml:space="preserve"> </w:t>
      </w:r>
    </w:p>
    <w:p w14:paraId="1D893F2B" w14:textId="77777777" w:rsidR="00350779" w:rsidRPr="00823B6E" w:rsidRDefault="00350779" w:rsidP="007C1E04">
      <w:pPr>
        <w:ind w:firstLine="720"/>
        <w:contextualSpacing/>
        <w:rPr>
          <w:rFonts w:cs="Times New Roman"/>
          <w:lang w:eastAsia="zh-TW"/>
        </w:rPr>
      </w:pPr>
      <w:r w:rsidRPr="00823B6E">
        <w:rPr>
          <w:rFonts w:cs="Times New Roman"/>
          <w:i/>
        </w:rPr>
        <w:t>Cassettes 100</w:t>
      </w:r>
      <w:r>
        <w:rPr>
          <w:rFonts w:cs="Times New Roman"/>
        </w:rPr>
        <w:t xml:space="preserve"> required the </w:t>
      </w:r>
      <w:r w:rsidRPr="00823B6E">
        <w:rPr>
          <w:rFonts w:cs="Times New Roman"/>
        </w:rPr>
        <w:t xml:space="preserve">recording to be played twice. After Maceda’s countdown, </w:t>
      </w:r>
      <w:r>
        <w:rPr>
          <w:rFonts w:cs="Times New Roman"/>
        </w:rPr>
        <w:t>performer</w:t>
      </w:r>
      <w:r w:rsidRPr="00823B6E">
        <w:rPr>
          <w:rFonts w:cs="Times New Roman"/>
        </w:rPr>
        <w:t>s were to follow the formations diagrammed onto pape</w:t>
      </w:r>
      <w:r>
        <w:rPr>
          <w:rFonts w:cs="Times New Roman"/>
        </w:rPr>
        <w:t>rs given to them before the performance. These handouts noted, “</w:t>
      </w:r>
      <w:r w:rsidRPr="00823B6E">
        <w:rPr>
          <w:rFonts w:cs="Times New Roman"/>
        </w:rPr>
        <w:t>Immediately, after the FIRST performance, rewind your tape CAREFULLY, and go back to your position in Formations I.</w:t>
      </w:r>
      <w:r>
        <w:rPr>
          <w:rFonts w:cs="Times New Roman"/>
        </w:rPr>
        <w:t>”</w:t>
      </w:r>
      <w:r w:rsidRPr="00823B6E">
        <w:rPr>
          <w:rStyle w:val="FootnoteReference"/>
          <w:rFonts w:cs="Times New Roman"/>
        </w:rPr>
        <w:footnoteReference w:id="152"/>
      </w:r>
      <w:r w:rsidRPr="00823B6E">
        <w:rPr>
          <w:rFonts w:cs="Times New Roman"/>
        </w:rPr>
        <w:t xml:space="preserve"> The parti</w:t>
      </w:r>
      <w:r>
        <w:rPr>
          <w:rFonts w:cs="Times New Roman"/>
        </w:rPr>
        <w:t>cipants were further informed, “</w:t>
      </w:r>
      <w:r w:rsidRPr="00823B6E">
        <w:rPr>
          <w:rFonts w:cs="Times New Roman"/>
        </w:rPr>
        <w:t>The change of formations or positions is every 6 minutes. Flood-lights flashing through the chandelier will signal when the change is due.</w:t>
      </w:r>
      <w:r>
        <w:rPr>
          <w:rFonts w:cs="Times New Roman"/>
        </w:rPr>
        <w:t>”</w:t>
      </w:r>
      <w:r w:rsidRPr="00823B6E">
        <w:rPr>
          <w:rStyle w:val="FootnoteReference"/>
          <w:rFonts w:cs="Times New Roman"/>
        </w:rPr>
        <w:footnoteReference w:id="153"/>
      </w:r>
      <w:r>
        <w:rPr>
          <w:rFonts w:cs="Times New Roman"/>
        </w:rPr>
        <w:t xml:space="preserve"> Handouts noted that they </w:t>
      </w:r>
      <w:r>
        <w:rPr>
          <w:rFonts w:cs="Times New Roman"/>
        </w:rPr>
        <w:lastRenderedPageBreak/>
        <w:t>were also</w:t>
      </w:r>
      <w:r w:rsidRPr="00823B6E">
        <w:rPr>
          <w:rFonts w:cs="Times New Roman"/>
        </w:rPr>
        <w:t xml:space="preserve"> required to check in their shoes</w:t>
      </w:r>
      <w:r>
        <w:rPr>
          <w:rFonts w:cs="Times New Roman"/>
        </w:rPr>
        <w:t>, which</w:t>
      </w:r>
      <w:r w:rsidRPr="00823B6E">
        <w:rPr>
          <w:rFonts w:cs="Times New Roman"/>
        </w:rPr>
        <w:t xml:space="preserve"> provided a ritual quality to the performance and prevented the </w:t>
      </w:r>
      <w:r>
        <w:rPr>
          <w:rFonts w:cs="Times New Roman"/>
        </w:rPr>
        <w:t xml:space="preserve">volunteer </w:t>
      </w:r>
      <w:r w:rsidRPr="00823B6E">
        <w:rPr>
          <w:rFonts w:cs="Times New Roman"/>
        </w:rPr>
        <w:t>participants from leaving wi</w:t>
      </w:r>
      <w:r>
        <w:rPr>
          <w:rFonts w:cs="Times New Roman"/>
        </w:rPr>
        <w:t xml:space="preserve">thout prior authorization. The removal of shoes would also muffle the sounds made by the performers’ live footsteps, allowing their bodies to quietly and stealthily move around the CCP.   </w:t>
      </w:r>
    </w:p>
    <w:p w14:paraId="35490AB9" w14:textId="77777777" w:rsidR="00350779" w:rsidRPr="00823B6E" w:rsidRDefault="00350779" w:rsidP="007C1E04">
      <w:pPr>
        <w:ind w:firstLine="720"/>
        <w:contextualSpacing/>
        <w:rPr>
          <w:rFonts w:cs="Times New Roman"/>
        </w:rPr>
      </w:pPr>
      <w:r>
        <w:rPr>
          <w:rFonts w:cs="Times New Roman"/>
        </w:rPr>
        <w:t xml:space="preserve">Five diagrams </w:t>
      </w:r>
      <w:r w:rsidRPr="00823B6E">
        <w:rPr>
          <w:rFonts w:cs="Times New Roman"/>
        </w:rPr>
        <w:t>included in the hand</w:t>
      </w:r>
      <w:r>
        <w:rPr>
          <w:rFonts w:cs="Times New Roman"/>
        </w:rPr>
        <w:t xml:space="preserve">outs </w:t>
      </w:r>
      <w:r w:rsidRPr="00823B6E">
        <w:rPr>
          <w:rFonts w:cs="Times New Roman"/>
        </w:rPr>
        <w:t>annotat</w:t>
      </w:r>
      <w:r>
        <w:rPr>
          <w:rFonts w:cs="Times New Roman"/>
        </w:rPr>
        <w:t>e the positions assigned to each performer</w:t>
      </w:r>
      <w:r w:rsidRPr="00823B6E">
        <w:rPr>
          <w:rFonts w:cs="Times New Roman"/>
        </w:rPr>
        <w:t>.</w:t>
      </w:r>
      <w:r w:rsidRPr="002E0126">
        <w:rPr>
          <w:rFonts w:cs="Times New Roman"/>
          <w:b/>
        </w:rPr>
        <w:t xml:space="preserve"> [</w:t>
      </w:r>
      <w:r>
        <w:rPr>
          <w:rFonts w:cs="Times New Roman"/>
          <w:b/>
        </w:rPr>
        <w:t>f</w:t>
      </w:r>
      <w:r w:rsidRPr="002E0126">
        <w:rPr>
          <w:rFonts w:cs="Times New Roman"/>
          <w:b/>
        </w:rPr>
        <w:t xml:space="preserve">ig. </w:t>
      </w:r>
      <w:r>
        <w:rPr>
          <w:rFonts w:cs="Times New Roman"/>
          <w:b/>
        </w:rPr>
        <w:t>1.</w:t>
      </w:r>
      <w:r w:rsidRPr="002E0126">
        <w:rPr>
          <w:rFonts w:cs="Times New Roman"/>
          <w:b/>
        </w:rPr>
        <w:t xml:space="preserve">6] </w:t>
      </w:r>
      <w:r>
        <w:rPr>
          <w:rFonts w:cs="Times New Roman"/>
        </w:rPr>
        <w:t>“Formations I” consists</w:t>
      </w:r>
      <w:r w:rsidRPr="00823B6E">
        <w:rPr>
          <w:rFonts w:cs="Times New Roman"/>
        </w:rPr>
        <w:t xml:space="preserve"> of the numbers one to </w:t>
      </w:r>
      <w:r>
        <w:rPr>
          <w:rFonts w:cs="Times New Roman"/>
        </w:rPr>
        <w:t>one</w:t>
      </w:r>
      <w:r w:rsidRPr="00823B6E">
        <w:rPr>
          <w:rFonts w:cs="Times New Roman"/>
        </w:rPr>
        <w:t xml:space="preserve"> hundred sc</w:t>
      </w:r>
      <w:r>
        <w:rPr>
          <w:rFonts w:cs="Times New Roman"/>
        </w:rPr>
        <w:t>attered across the entire page</w:t>
      </w:r>
      <w:r w:rsidRPr="00E32E87">
        <w:rPr>
          <w:rFonts w:cs="Times New Roman"/>
        </w:rPr>
        <w:t>.</w:t>
      </w:r>
      <w:r w:rsidRPr="00823B6E">
        <w:rPr>
          <w:rFonts w:cs="Times New Roman"/>
        </w:rPr>
        <w:t xml:space="preserve"> On t</w:t>
      </w:r>
      <w:r>
        <w:rPr>
          <w:rFonts w:cs="Times New Roman"/>
        </w:rPr>
        <w:t>he left side of the diagram it demarcates a</w:t>
      </w:r>
      <w:r w:rsidRPr="00823B6E">
        <w:rPr>
          <w:rFonts w:cs="Times New Roman"/>
        </w:rPr>
        <w:t xml:space="preserve"> lounge area</w:t>
      </w:r>
      <w:r>
        <w:rPr>
          <w:rFonts w:cs="Times New Roman"/>
        </w:rPr>
        <w:t>,</w:t>
      </w:r>
      <w:r w:rsidRPr="00823B6E">
        <w:rPr>
          <w:rFonts w:cs="Times New Roman"/>
        </w:rPr>
        <w:t xml:space="preserve"> and on the right, a set of</w:t>
      </w:r>
      <w:r>
        <w:rPr>
          <w:rFonts w:cs="Times New Roman"/>
        </w:rPr>
        <w:t xml:space="preserve"> crudely drawn stairs. These features map</w:t>
      </w:r>
      <w:r w:rsidRPr="00823B6E">
        <w:rPr>
          <w:rFonts w:cs="Times New Roman"/>
        </w:rPr>
        <w:t xml:space="preserve"> the diagram to the CCP main lobby. </w:t>
      </w:r>
      <w:r>
        <w:rPr>
          <w:rFonts w:cs="Times New Roman"/>
        </w:rPr>
        <w:t>“Formations I”</w:t>
      </w:r>
      <w:r w:rsidRPr="00823B6E">
        <w:rPr>
          <w:rFonts w:cs="Times New Roman"/>
        </w:rPr>
        <w:t xml:space="preserve"> is labeled as dispersion</w:t>
      </w:r>
      <w:r>
        <w:rPr>
          <w:rFonts w:cs="Times New Roman"/>
        </w:rPr>
        <w:t xml:space="preserve">: </w:t>
      </w:r>
      <w:r w:rsidRPr="00823B6E">
        <w:rPr>
          <w:rFonts w:cs="Times New Roman"/>
        </w:rPr>
        <w:t>the hundred parti</w:t>
      </w:r>
      <w:r>
        <w:rPr>
          <w:rFonts w:cs="Times New Roman"/>
        </w:rPr>
        <w:t>cipants were first expected to “stand motionless” and then “relax”</w:t>
      </w:r>
      <w:r w:rsidRPr="00823B6E">
        <w:rPr>
          <w:rFonts w:cs="Times New Roman"/>
        </w:rPr>
        <w:t xml:space="preserve"> in their assigned place for six minutes. Since the first formation called for a diffusion of participants and sound throughout the </w:t>
      </w:r>
      <w:r>
        <w:rPr>
          <w:rFonts w:cs="Times New Roman"/>
        </w:rPr>
        <w:t>CCP’s lobby, it encouraged</w:t>
      </w:r>
      <w:r w:rsidRPr="00823B6E">
        <w:rPr>
          <w:rFonts w:cs="Times New Roman"/>
        </w:rPr>
        <w:t xml:space="preserve"> the audience members to also spread throughout the space, </w:t>
      </w:r>
      <w:r>
        <w:rPr>
          <w:rFonts w:cs="Times New Roman"/>
        </w:rPr>
        <w:t>weaving through</w:t>
      </w:r>
      <w:r w:rsidRPr="00823B6E">
        <w:rPr>
          <w:rFonts w:cs="Times New Roman"/>
        </w:rPr>
        <w:t xml:space="preserve"> the</w:t>
      </w:r>
      <w:r>
        <w:rPr>
          <w:rFonts w:cs="Times New Roman"/>
        </w:rPr>
        <w:t xml:space="preserve"> cassette-wielding performers.  </w:t>
      </w:r>
    </w:p>
    <w:p w14:paraId="4E2D2B3B" w14:textId="77777777" w:rsidR="00350779" w:rsidRDefault="00350779" w:rsidP="007C1E04">
      <w:pPr>
        <w:ind w:firstLine="720"/>
        <w:contextualSpacing/>
        <w:rPr>
          <w:rFonts w:cs="Times New Roman"/>
        </w:rPr>
      </w:pPr>
      <w:r>
        <w:rPr>
          <w:rFonts w:cs="Times New Roman"/>
        </w:rPr>
        <w:t xml:space="preserve">Embedded within the five diagrams are </w:t>
      </w:r>
      <w:r w:rsidRPr="00823B6E">
        <w:rPr>
          <w:rFonts w:cs="Times New Roman"/>
        </w:rPr>
        <w:t>negotiation</w:t>
      </w:r>
      <w:r>
        <w:rPr>
          <w:rFonts w:cs="Times New Roman"/>
        </w:rPr>
        <w:t>s</w:t>
      </w:r>
      <w:r w:rsidRPr="00823B6E">
        <w:rPr>
          <w:rFonts w:cs="Times New Roman"/>
        </w:rPr>
        <w:t xml:space="preserve"> between the participant</w:t>
      </w:r>
      <w:r>
        <w:rPr>
          <w:rFonts w:cs="Times New Roman"/>
        </w:rPr>
        <w:t>s and their</w:t>
      </w:r>
      <w:r w:rsidRPr="00823B6E">
        <w:rPr>
          <w:rFonts w:cs="Times New Roman"/>
        </w:rPr>
        <w:t xml:space="preserve"> creator.</w:t>
      </w:r>
      <w:r>
        <w:rPr>
          <w:rFonts w:cs="Times New Roman"/>
        </w:rPr>
        <w:t xml:space="preserve"> The dearth of physical floor markers,</w:t>
      </w:r>
      <w:r w:rsidRPr="00823B6E">
        <w:rPr>
          <w:rFonts w:cs="Times New Roman"/>
        </w:rPr>
        <w:t xml:space="preserve"> rehearsal</w:t>
      </w:r>
      <w:r>
        <w:rPr>
          <w:rFonts w:cs="Times New Roman"/>
        </w:rPr>
        <w:t xml:space="preserve"> time,</w:t>
      </w:r>
      <w:r w:rsidRPr="00823B6E">
        <w:rPr>
          <w:rFonts w:cs="Times New Roman"/>
        </w:rPr>
        <w:t xml:space="preserve"> o</w:t>
      </w:r>
      <w:r>
        <w:rPr>
          <w:rFonts w:cs="Times New Roman"/>
        </w:rPr>
        <w:t xml:space="preserve">r legible numerical order suggest that “Formations I” might not be a diagrammatic programming of positions in real space, but rather an illustration of the random dispersion of bodies intended at the opening of </w:t>
      </w:r>
      <w:r>
        <w:rPr>
          <w:rFonts w:cs="Times New Roman"/>
          <w:i/>
        </w:rPr>
        <w:t>Cassettes 100</w:t>
      </w:r>
      <w:r>
        <w:rPr>
          <w:rFonts w:cs="Times New Roman"/>
        </w:rPr>
        <w:t xml:space="preserve">. Its fulfillment seems to require the hundred performers to space themselves out in cooperation with others to resemble the dispersion expressed on the paper. Like the mistimed cassette player enveloped in the drone, an errant performer—one who might stand in the periphery instead of following their assignment towards the center—can still appear to be a part of the intended mix of bodies. </w:t>
      </w:r>
      <w:r w:rsidRPr="00823B6E">
        <w:rPr>
          <w:rFonts w:cs="Times New Roman"/>
        </w:rPr>
        <w:t>The o</w:t>
      </w:r>
      <w:r>
        <w:rPr>
          <w:rFonts w:cs="Times New Roman"/>
        </w:rPr>
        <w:t>pening formation also emphasizes</w:t>
      </w:r>
      <w:r w:rsidRPr="00823B6E">
        <w:rPr>
          <w:rFonts w:cs="Times New Roman"/>
        </w:rPr>
        <w:t xml:space="preserve"> the lack of a central focal point—an absence of stage</w:t>
      </w:r>
      <w:r>
        <w:rPr>
          <w:rFonts w:cs="Times New Roman"/>
        </w:rPr>
        <w:t>—and blurs</w:t>
      </w:r>
      <w:r w:rsidRPr="00823B6E">
        <w:rPr>
          <w:rFonts w:cs="Times New Roman"/>
        </w:rPr>
        <w:t xml:space="preserve"> the distinction between performer and audience member.</w:t>
      </w:r>
      <w:r>
        <w:rPr>
          <w:rFonts w:cs="Times New Roman"/>
        </w:rPr>
        <w:t xml:space="preserve"> </w:t>
      </w:r>
    </w:p>
    <w:p w14:paraId="35E04FF9" w14:textId="77777777" w:rsidR="00350779" w:rsidRPr="00823B6E" w:rsidRDefault="00350779" w:rsidP="007C1E04">
      <w:pPr>
        <w:ind w:firstLine="720"/>
        <w:contextualSpacing/>
        <w:rPr>
          <w:rFonts w:cs="Times New Roman"/>
        </w:rPr>
      </w:pPr>
      <w:r w:rsidRPr="00823B6E">
        <w:rPr>
          <w:rFonts w:cs="Times New Roman"/>
        </w:rPr>
        <w:lastRenderedPageBreak/>
        <w:t xml:space="preserve">Yet, </w:t>
      </w:r>
      <w:r>
        <w:rPr>
          <w:rFonts w:cs="Times New Roman"/>
        </w:rPr>
        <w:t>an unmistakable crossed out number “23”</w:t>
      </w:r>
      <w:r w:rsidRPr="00823B6E">
        <w:rPr>
          <w:rFonts w:cs="Times New Roman"/>
        </w:rPr>
        <w:t xml:space="preserve"> </w:t>
      </w:r>
      <w:r>
        <w:rPr>
          <w:rFonts w:cs="Times New Roman"/>
        </w:rPr>
        <w:t xml:space="preserve">left visible </w:t>
      </w:r>
      <w:r w:rsidRPr="00823B6E">
        <w:rPr>
          <w:rFonts w:cs="Times New Roman"/>
        </w:rPr>
        <w:t>toward</w:t>
      </w:r>
      <w:r>
        <w:rPr>
          <w:rFonts w:cs="Times New Roman"/>
        </w:rPr>
        <w:t xml:space="preserve">s the bottom left of “Formations I” indicates authorial intention, as if Maceda had decided that </w:t>
      </w:r>
      <w:r>
        <w:rPr>
          <w:rFonts w:cs="Times New Roman"/>
          <w:i/>
        </w:rPr>
        <w:t>that</w:t>
      </w:r>
      <w:r>
        <w:rPr>
          <w:rFonts w:cs="Times New Roman"/>
        </w:rPr>
        <w:t xml:space="preserve"> particular location was unsuitable for “23.” That the “23” remains visible beneath the imprinted X, signals not only its erroneous placement, but that some forethought must have been given to placing each number. This marker of intention suggests that participants had options: they could comply, adopt</w:t>
      </w:r>
      <w:r w:rsidRPr="00823B6E">
        <w:rPr>
          <w:rFonts w:cs="Times New Roman"/>
        </w:rPr>
        <w:t xml:space="preserve"> a divergent direction, fol</w:t>
      </w:r>
      <w:r>
        <w:rPr>
          <w:rFonts w:cs="Times New Roman"/>
        </w:rPr>
        <w:t xml:space="preserve">low someone else, or even mistakenly assume the incorrect position. In spite of their decision (or mistakes), however, the result was the same: the dispersion of bodies occupying the usually unused areas of the CCP. </w:t>
      </w:r>
    </w:p>
    <w:p w14:paraId="7968DF9E" w14:textId="77777777" w:rsidR="00350779" w:rsidRPr="00823B6E" w:rsidRDefault="00350779" w:rsidP="007C1E04">
      <w:pPr>
        <w:ind w:firstLine="720"/>
        <w:contextualSpacing/>
        <w:rPr>
          <w:rFonts w:cs="Times New Roman"/>
          <w:lang w:eastAsia="zh-TW"/>
        </w:rPr>
      </w:pPr>
      <w:r w:rsidRPr="00065149">
        <w:rPr>
          <w:rFonts w:cs="Times New Roman"/>
          <w:b/>
        </w:rPr>
        <w:t>[</w:t>
      </w:r>
      <w:r>
        <w:rPr>
          <w:rFonts w:cs="Times New Roman"/>
          <w:b/>
        </w:rPr>
        <w:t>f</w:t>
      </w:r>
      <w:r w:rsidRPr="00065149">
        <w:rPr>
          <w:rFonts w:cs="Times New Roman"/>
          <w:b/>
        </w:rPr>
        <w:t xml:space="preserve">ig. </w:t>
      </w:r>
      <w:r>
        <w:rPr>
          <w:rFonts w:cs="Times New Roman"/>
          <w:b/>
        </w:rPr>
        <w:t>1.</w:t>
      </w:r>
      <w:r w:rsidRPr="00065149">
        <w:rPr>
          <w:rFonts w:cs="Times New Roman"/>
          <w:b/>
        </w:rPr>
        <w:t>7]</w:t>
      </w:r>
      <w:r>
        <w:rPr>
          <w:rFonts w:cs="Times New Roman"/>
        </w:rPr>
        <w:t xml:space="preserve"> “</w:t>
      </w:r>
      <w:r w:rsidRPr="00823B6E">
        <w:rPr>
          <w:rFonts w:cs="Times New Roman"/>
        </w:rPr>
        <w:t xml:space="preserve">Formations </w:t>
      </w:r>
      <w:r>
        <w:rPr>
          <w:rFonts w:cs="Times New Roman"/>
        </w:rPr>
        <w:t>II” divides</w:t>
      </w:r>
      <w:r w:rsidRPr="00823B6E">
        <w:rPr>
          <w:rFonts w:cs="Times New Roman"/>
        </w:rPr>
        <w:t xml:space="preserve"> the p</w:t>
      </w:r>
      <w:r>
        <w:rPr>
          <w:rFonts w:cs="Times New Roman"/>
        </w:rPr>
        <w:t>articipants into three groups</w:t>
      </w:r>
      <w:r w:rsidRPr="00823B6E">
        <w:rPr>
          <w:rFonts w:cs="Times New Roman"/>
        </w:rPr>
        <w:t>. Two smaller groups of twenty-five are drawn at opposite diagonal corners from one another; the diagram instructs one group to simply sit and the other t</w:t>
      </w:r>
      <w:r>
        <w:rPr>
          <w:rFonts w:cs="Times New Roman"/>
        </w:rPr>
        <w:t>o form a single file line that “</w:t>
      </w:r>
      <w:r w:rsidRPr="00823B6E">
        <w:rPr>
          <w:rFonts w:cs="Times New Roman"/>
        </w:rPr>
        <w:t>makes(s) a continuous spiral.</w:t>
      </w:r>
      <w:r>
        <w:rPr>
          <w:rFonts w:cs="Times New Roman"/>
        </w:rPr>
        <w:t>”</w:t>
      </w:r>
      <w:r w:rsidRPr="00823B6E">
        <w:rPr>
          <w:rStyle w:val="FootnoteReference"/>
          <w:rFonts w:cs="Times New Roman"/>
        </w:rPr>
        <w:footnoteReference w:id="154"/>
      </w:r>
      <w:r w:rsidRPr="00823B6E">
        <w:rPr>
          <w:rFonts w:cs="Times New Roman"/>
        </w:rPr>
        <w:t xml:space="preserve"> The large group of </w:t>
      </w:r>
      <w:r>
        <w:rPr>
          <w:rFonts w:cs="Times New Roman"/>
        </w:rPr>
        <w:t>fifty people is labeled as the “walking group,” required to “</w:t>
      </w:r>
      <w:r w:rsidRPr="00823B6E">
        <w:rPr>
          <w:rFonts w:cs="Times New Roman"/>
        </w:rPr>
        <w:t>keep moving.</w:t>
      </w:r>
      <w:r>
        <w:rPr>
          <w:rFonts w:cs="Times New Roman"/>
        </w:rPr>
        <w:t>”</w:t>
      </w:r>
      <w:r w:rsidRPr="00823B6E">
        <w:rPr>
          <w:rStyle w:val="FootnoteReference"/>
          <w:rFonts w:cs="Times New Roman"/>
        </w:rPr>
        <w:footnoteReference w:id="155"/>
      </w:r>
      <w:r w:rsidRPr="00823B6E">
        <w:rPr>
          <w:rFonts w:cs="Times New Roman"/>
        </w:rPr>
        <w:t xml:space="preserve"> </w:t>
      </w:r>
      <w:r>
        <w:rPr>
          <w:rFonts w:cs="Times New Roman"/>
        </w:rPr>
        <w:t>Despite the lack of elevated stage, t</w:t>
      </w:r>
      <w:r w:rsidRPr="00823B6E">
        <w:rPr>
          <w:rFonts w:cs="Times New Roman"/>
        </w:rPr>
        <w:t>he two sma</w:t>
      </w:r>
      <w:r>
        <w:rPr>
          <w:rFonts w:cs="Times New Roman"/>
        </w:rPr>
        <w:t>ller groups are drawn sequestered together in distinct scenes that might encourage</w:t>
      </w:r>
      <w:r w:rsidRPr="00823B6E">
        <w:rPr>
          <w:rFonts w:cs="Times New Roman"/>
        </w:rPr>
        <w:t xml:space="preserve"> audience m</w:t>
      </w:r>
      <w:r>
        <w:rPr>
          <w:rFonts w:cs="Times New Roman"/>
        </w:rPr>
        <w:t>embers to look upon them like pieces of theater</w:t>
      </w:r>
      <w:r w:rsidRPr="00823B6E">
        <w:rPr>
          <w:rFonts w:cs="Times New Roman"/>
        </w:rPr>
        <w:t>. Dividin</w:t>
      </w:r>
      <w:r>
        <w:rPr>
          <w:rFonts w:cs="Times New Roman"/>
        </w:rPr>
        <w:t>g these two is the</w:t>
      </w:r>
      <w:r w:rsidRPr="00823B6E">
        <w:rPr>
          <w:rFonts w:cs="Times New Roman"/>
        </w:rPr>
        <w:t xml:space="preserve"> </w:t>
      </w:r>
      <w:r>
        <w:rPr>
          <w:rFonts w:cs="Times New Roman"/>
        </w:rPr>
        <w:t>“</w:t>
      </w:r>
      <w:r w:rsidRPr="00823B6E">
        <w:rPr>
          <w:rFonts w:cs="Times New Roman"/>
        </w:rPr>
        <w:t>walking group</w:t>
      </w:r>
      <w:r>
        <w:rPr>
          <w:rFonts w:cs="Times New Roman"/>
        </w:rPr>
        <w:t xml:space="preserve">” that mirrors the behavior of the audience members </w:t>
      </w:r>
      <w:r w:rsidRPr="00823B6E">
        <w:rPr>
          <w:rFonts w:cs="Times New Roman"/>
        </w:rPr>
        <w:t>as</w:t>
      </w:r>
      <w:r>
        <w:rPr>
          <w:rFonts w:cs="Times New Roman"/>
        </w:rPr>
        <w:t xml:space="preserve"> they traversed the CCP to observe </w:t>
      </w:r>
      <w:r w:rsidRPr="00823B6E">
        <w:rPr>
          <w:rFonts w:cs="Times New Roman"/>
        </w:rPr>
        <w:t>the</w:t>
      </w:r>
      <w:r>
        <w:rPr>
          <w:rFonts w:cs="Times New Roman"/>
        </w:rPr>
        <w:t xml:space="preserve"> sitting and the spiraling performers</w:t>
      </w:r>
      <w:r w:rsidRPr="00823B6E">
        <w:rPr>
          <w:rFonts w:cs="Times New Roman"/>
        </w:rPr>
        <w:t xml:space="preserve">. </w:t>
      </w:r>
      <w:r>
        <w:rPr>
          <w:rFonts w:cs="Times New Roman"/>
        </w:rPr>
        <w:t>Although the possession of cassette players and bare feet made the performers distinct from audience members, in darkness it would have been</w:t>
      </w:r>
      <w:r w:rsidRPr="00823B6E">
        <w:rPr>
          <w:rFonts w:cs="Times New Roman"/>
        </w:rPr>
        <w:t xml:space="preserve"> difficult </w:t>
      </w:r>
      <w:r>
        <w:rPr>
          <w:rFonts w:cs="Times New Roman"/>
        </w:rPr>
        <w:t>to discern</w:t>
      </w:r>
      <w:r w:rsidRPr="00823B6E">
        <w:rPr>
          <w:rFonts w:cs="Times New Roman"/>
        </w:rPr>
        <w:t xml:space="preserve"> a performer</w:t>
      </w:r>
      <w:r>
        <w:rPr>
          <w:rFonts w:cs="Times New Roman"/>
        </w:rPr>
        <w:t xml:space="preserve"> from a member of the audience.</w:t>
      </w:r>
      <w:r w:rsidRPr="00823B6E">
        <w:rPr>
          <w:rFonts w:cs="Times New Roman"/>
        </w:rPr>
        <w:t xml:space="preserve"> </w:t>
      </w:r>
      <w:r>
        <w:rPr>
          <w:rFonts w:cs="Times New Roman"/>
        </w:rPr>
        <w:t xml:space="preserve">The vast majority of people would thus shift between spectator and performer as they navigated through the different groups in “Formations II.” </w:t>
      </w:r>
      <w:r w:rsidRPr="00823B6E">
        <w:rPr>
          <w:rFonts w:cs="Times New Roman"/>
        </w:rPr>
        <w:t xml:space="preserve"> </w:t>
      </w:r>
    </w:p>
    <w:p w14:paraId="47579A46" w14:textId="77777777" w:rsidR="00350779" w:rsidRPr="00823B6E" w:rsidRDefault="00350779" w:rsidP="007C1E04">
      <w:pPr>
        <w:ind w:firstLine="720"/>
        <w:contextualSpacing/>
        <w:rPr>
          <w:rFonts w:cs="Times New Roman"/>
        </w:rPr>
      </w:pPr>
      <w:r w:rsidRPr="009F1FBE">
        <w:rPr>
          <w:rFonts w:cs="Times New Roman"/>
          <w:b/>
        </w:rPr>
        <w:lastRenderedPageBreak/>
        <w:t>[</w:t>
      </w:r>
      <w:r>
        <w:rPr>
          <w:rFonts w:cs="Times New Roman"/>
          <w:b/>
        </w:rPr>
        <w:t>f</w:t>
      </w:r>
      <w:r w:rsidRPr="009F1FBE">
        <w:rPr>
          <w:rFonts w:cs="Times New Roman"/>
          <w:b/>
        </w:rPr>
        <w:t xml:space="preserve">ig. </w:t>
      </w:r>
      <w:r>
        <w:rPr>
          <w:rFonts w:cs="Times New Roman"/>
          <w:b/>
        </w:rPr>
        <w:t>1.</w:t>
      </w:r>
      <w:r w:rsidRPr="009F1FBE">
        <w:rPr>
          <w:rFonts w:cs="Times New Roman"/>
          <w:b/>
        </w:rPr>
        <w:t>8]</w:t>
      </w:r>
      <w:r>
        <w:rPr>
          <w:rFonts w:cs="Times New Roman"/>
        </w:rPr>
        <w:t xml:space="preserve"> “Formations III”</w:t>
      </w:r>
      <w:r w:rsidRPr="00823B6E">
        <w:rPr>
          <w:rFonts w:cs="Times New Roman"/>
        </w:rPr>
        <w:t xml:space="preserve"> div</w:t>
      </w:r>
      <w:r>
        <w:rPr>
          <w:rFonts w:cs="Times New Roman"/>
        </w:rPr>
        <w:t>ides the volunteers into one “</w:t>
      </w:r>
      <w:r w:rsidRPr="00823B6E">
        <w:rPr>
          <w:rFonts w:cs="Times New Roman"/>
        </w:rPr>
        <w:t>bi</w:t>
      </w:r>
      <w:r>
        <w:rPr>
          <w:rFonts w:cs="Times New Roman"/>
        </w:rPr>
        <w:t>g” group and one “small” group</w:t>
      </w:r>
      <w:r w:rsidRPr="00823B6E">
        <w:rPr>
          <w:rFonts w:cs="Times New Roman"/>
        </w:rPr>
        <w:t>.</w:t>
      </w:r>
      <w:r w:rsidRPr="00823B6E">
        <w:rPr>
          <w:rStyle w:val="FootnoteReference"/>
          <w:rFonts w:cs="Times New Roman"/>
        </w:rPr>
        <w:footnoteReference w:id="156"/>
      </w:r>
      <w:r w:rsidRPr="00823B6E">
        <w:rPr>
          <w:rFonts w:cs="Times New Roman"/>
        </w:rPr>
        <w:t xml:space="preserve"> </w:t>
      </w:r>
      <w:r>
        <w:rPr>
          <w:rFonts w:cs="Times New Roman"/>
        </w:rPr>
        <w:t>“Formations III” requires the big group, consisting of seventy people, to “</w:t>
      </w:r>
      <w:r w:rsidRPr="00823B6E">
        <w:rPr>
          <w:rFonts w:cs="Times New Roman"/>
        </w:rPr>
        <w:t>go near walls; walk and make the audience walk with you.</w:t>
      </w:r>
      <w:r>
        <w:rPr>
          <w:rFonts w:cs="Times New Roman"/>
        </w:rPr>
        <w:t>”</w:t>
      </w:r>
      <w:r w:rsidRPr="00823B6E">
        <w:rPr>
          <w:rStyle w:val="FootnoteReference"/>
          <w:rFonts w:cs="Times New Roman"/>
        </w:rPr>
        <w:footnoteReference w:id="157"/>
      </w:r>
      <w:r w:rsidRPr="00823B6E">
        <w:rPr>
          <w:rFonts w:cs="Times New Roman"/>
        </w:rPr>
        <w:t xml:space="preserve"> The remaining thirty are ordered to sit i</w:t>
      </w:r>
      <w:r>
        <w:rPr>
          <w:rFonts w:cs="Times New Roman"/>
        </w:rPr>
        <w:t>n the center and instructed to “</w:t>
      </w:r>
      <w:r w:rsidRPr="00823B6E">
        <w:rPr>
          <w:rFonts w:cs="Times New Roman"/>
        </w:rPr>
        <w:t>examine your recorder, doodle, p</w:t>
      </w:r>
      <w:r>
        <w:rPr>
          <w:rFonts w:cs="Times New Roman"/>
        </w:rPr>
        <w:t>retend to knit or do something.”</w:t>
      </w:r>
      <w:r w:rsidRPr="00823B6E">
        <w:rPr>
          <w:rStyle w:val="FootnoteReference"/>
          <w:rFonts w:cs="Times New Roman"/>
        </w:rPr>
        <w:footnoteReference w:id="158"/>
      </w:r>
      <w:r>
        <w:rPr>
          <w:rFonts w:cs="Times New Roman"/>
        </w:rPr>
        <w:t xml:space="preserve"> The “small” group appears</w:t>
      </w:r>
      <w:r w:rsidRPr="00823B6E">
        <w:rPr>
          <w:rFonts w:cs="Times New Roman"/>
        </w:rPr>
        <w:t xml:space="preserve"> labeled as such not only because they are small in number, but </w:t>
      </w:r>
      <w:r>
        <w:rPr>
          <w:rFonts w:cs="Times New Roman"/>
        </w:rPr>
        <w:t>also because their intended movements are modest. Though these gestures are humble</w:t>
      </w:r>
      <w:r w:rsidRPr="00823B6E">
        <w:rPr>
          <w:rFonts w:cs="Times New Roman"/>
        </w:rPr>
        <w:t xml:space="preserve">, the participants are given a distinct instance in </w:t>
      </w:r>
      <w:r w:rsidRPr="00823B6E">
        <w:rPr>
          <w:rFonts w:cs="Times New Roman"/>
          <w:i/>
        </w:rPr>
        <w:t>Cassettes 100</w:t>
      </w:r>
      <w:r w:rsidRPr="00823B6E">
        <w:rPr>
          <w:rFonts w:cs="Times New Roman"/>
        </w:rPr>
        <w:t xml:space="preserve"> to</w:t>
      </w:r>
      <w:r>
        <w:rPr>
          <w:rFonts w:cs="Times New Roman"/>
        </w:rPr>
        <w:t xml:space="preserve"> follow the directions, yet choose their own method of doing so</w:t>
      </w:r>
      <w:r w:rsidRPr="00823B6E">
        <w:rPr>
          <w:rFonts w:cs="Times New Roman"/>
        </w:rPr>
        <w:t>. In this formation</w:t>
      </w:r>
      <w:r>
        <w:rPr>
          <w:rFonts w:cs="Times New Roman"/>
        </w:rPr>
        <w:t xml:space="preserve">, the text in the diagram also encourages </w:t>
      </w:r>
      <w:r w:rsidRPr="00823B6E">
        <w:rPr>
          <w:rFonts w:cs="Times New Roman"/>
        </w:rPr>
        <w:t xml:space="preserve">volunteers to explore the boundaries of the building by pushing right up against its walls. This is </w:t>
      </w:r>
      <w:r>
        <w:rPr>
          <w:rFonts w:cs="Times New Roman"/>
        </w:rPr>
        <w:t>also the first time the diagrams address the presence of an audience. They encourage the performer to “make the audience walk with you” as they walked “near walls,” expanding the perimeters of the prescribed performance space to the very edges of the CCP</w:t>
      </w:r>
      <w:r w:rsidRPr="00823B6E">
        <w:rPr>
          <w:rFonts w:cs="Times New Roman"/>
        </w:rPr>
        <w:t>.</w:t>
      </w:r>
      <w:r>
        <w:rPr>
          <w:rFonts w:cs="Times New Roman"/>
        </w:rPr>
        <w:t xml:space="preserve"> The audience members once again blend with the performers as they join them against the walls of the institution. </w:t>
      </w:r>
    </w:p>
    <w:p w14:paraId="06C63C3C" w14:textId="2053CB10" w:rsidR="00350779" w:rsidRPr="003C31EC" w:rsidRDefault="00350779" w:rsidP="007C1E04">
      <w:pPr>
        <w:ind w:firstLine="720"/>
        <w:contextualSpacing/>
        <w:rPr>
          <w:rFonts w:cs="Times New Roman"/>
          <w:b/>
        </w:rPr>
      </w:pPr>
      <w:r>
        <w:rPr>
          <w:rFonts w:cs="Times New Roman"/>
          <w:b/>
        </w:rPr>
        <w:t>[fig. 1.9</w:t>
      </w:r>
      <w:r w:rsidR="00C16713">
        <w:rPr>
          <w:rFonts w:cs="Times New Roman"/>
          <w:b/>
        </w:rPr>
        <w:t>–</w:t>
      </w:r>
      <w:r>
        <w:rPr>
          <w:rFonts w:cs="Times New Roman"/>
          <w:b/>
        </w:rPr>
        <w:t>1.10]</w:t>
      </w:r>
      <w:r>
        <w:rPr>
          <w:rFonts w:cs="Times New Roman"/>
        </w:rPr>
        <w:t xml:space="preserve"> “Formations IV” is labeled as “concentration.”</w:t>
      </w:r>
      <w:r w:rsidRPr="00823B6E">
        <w:rPr>
          <w:rStyle w:val="FootnoteReference"/>
          <w:rFonts w:cs="Times New Roman"/>
        </w:rPr>
        <w:footnoteReference w:id="159"/>
      </w:r>
      <w:r>
        <w:rPr>
          <w:rFonts w:cs="Times New Roman"/>
        </w:rPr>
        <w:t xml:space="preserve"> Performers a</w:t>
      </w:r>
      <w:r w:rsidRPr="00823B6E">
        <w:rPr>
          <w:rFonts w:cs="Times New Roman"/>
        </w:rPr>
        <w:t>re called to walk in different speeds to the first floor or ba</w:t>
      </w:r>
      <w:r>
        <w:rPr>
          <w:rFonts w:cs="Times New Roman"/>
        </w:rPr>
        <w:t>lcony over the lounge. Then “</w:t>
      </w:r>
      <w:r w:rsidRPr="00823B6E">
        <w:rPr>
          <w:rFonts w:cs="Times New Roman"/>
        </w:rPr>
        <w:t>Formations V</w:t>
      </w:r>
      <w:r>
        <w:rPr>
          <w:rFonts w:cs="Times New Roman"/>
        </w:rPr>
        <w:t xml:space="preserve">” has them </w:t>
      </w:r>
      <w:r w:rsidRPr="00823B6E">
        <w:rPr>
          <w:rFonts w:cs="Times New Roman"/>
        </w:rPr>
        <w:t>disp</w:t>
      </w:r>
      <w:r>
        <w:rPr>
          <w:rFonts w:cs="Times New Roman"/>
        </w:rPr>
        <w:t xml:space="preserve">erse again, as they are called to their original position. </w:t>
      </w:r>
      <w:r w:rsidRPr="00823B6E">
        <w:rPr>
          <w:rFonts w:cs="Times New Roman"/>
        </w:rPr>
        <w:t>When the m</w:t>
      </w:r>
      <w:r>
        <w:rPr>
          <w:rFonts w:cs="Times New Roman"/>
        </w:rPr>
        <w:t xml:space="preserve">usic stops, the </w:t>
      </w:r>
      <w:r>
        <w:rPr>
          <w:rFonts w:cs="Times New Roman"/>
        </w:rPr>
        <w:lastRenderedPageBreak/>
        <w:t>diagrams indicate that the volunteers were to “freeze” and hold their recorders “</w:t>
      </w:r>
      <w:r w:rsidRPr="00823B6E">
        <w:rPr>
          <w:rFonts w:cs="Times New Roman"/>
        </w:rPr>
        <w:t>high.</w:t>
      </w:r>
      <w:r>
        <w:rPr>
          <w:rFonts w:cs="Times New Roman"/>
        </w:rPr>
        <w:t>”</w:t>
      </w:r>
      <w:r w:rsidRPr="00823B6E">
        <w:rPr>
          <w:rStyle w:val="FootnoteReference"/>
          <w:rFonts w:cs="Times New Roman"/>
        </w:rPr>
        <w:footnoteReference w:id="160"/>
      </w:r>
      <w:r>
        <w:rPr>
          <w:rFonts w:cs="Times New Roman"/>
        </w:rPr>
        <w:t xml:space="preserve"> </w:t>
      </w:r>
      <w:r>
        <w:rPr>
          <w:rFonts w:cs="Times New Roman"/>
          <w:b/>
        </w:rPr>
        <w:t>[fig. 1.11]</w:t>
      </w:r>
      <w:r w:rsidRPr="00823B6E">
        <w:rPr>
          <w:rFonts w:cs="Times New Roman"/>
        </w:rPr>
        <w:t xml:space="preserve"> </w:t>
      </w:r>
      <w:r>
        <w:rPr>
          <w:rFonts w:cs="Times New Roman"/>
        </w:rPr>
        <w:t xml:space="preserve">In one of Gutierrez’s </w:t>
      </w:r>
      <w:r w:rsidRPr="00823B6E">
        <w:rPr>
          <w:rFonts w:cs="Times New Roman"/>
        </w:rPr>
        <w:t>photograph</w:t>
      </w:r>
      <w:r>
        <w:rPr>
          <w:rFonts w:cs="Times New Roman"/>
        </w:rPr>
        <w:t>s</w:t>
      </w:r>
      <w:r w:rsidRPr="00823B6E">
        <w:rPr>
          <w:rFonts w:cs="Times New Roman"/>
        </w:rPr>
        <w:t xml:space="preserve"> documenting </w:t>
      </w:r>
      <w:r>
        <w:rPr>
          <w:rFonts w:cs="Times New Roman"/>
        </w:rPr>
        <w:t>this moment, most of the participants follow the directions expressed by “Formations V” and hold their recorders high above their heads. In this position, the performers appear as if they were</w:t>
      </w:r>
      <w:r w:rsidRPr="00823B6E">
        <w:rPr>
          <w:rFonts w:cs="Times New Roman"/>
        </w:rPr>
        <w:t xml:space="preserve"> either surrendering</w:t>
      </w:r>
      <w:r>
        <w:rPr>
          <w:rFonts w:cs="Times New Roman"/>
        </w:rPr>
        <w:t xml:space="preserve"> to authority </w:t>
      </w:r>
      <w:r w:rsidRPr="00823B6E">
        <w:rPr>
          <w:rFonts w:cs="Times New Roman"/>
        </w:rPr>
        <w:t>or</w:t>
      </w:r>
      <w:r>
        <w:rPr>
          <w:rFonts w:cs="Times New Roman"/>
        </w:rPr>
        <w:t>—due to the position of the paper banners above them—holding up posters in protest at the political rally</w:t>
      </w:r>
      <w:r w:rsidRPr="00AA4161">
        <w:rPr>
          <w:rFonts w:cs="Times New Roman"/>
        </w:rPr>
        <w:t>.</w:t>
      </w:r>
      <w:r w:rsidRPr="00823B6E">
        <w:rPr>
          <w:rFonts w:cs="Times New Roman"/>
        </w:rPr>
        <w:t xml:space="preserve"> </w:t>
      </w:r>
      <w:r w:rsidRPr="00BE66EF">
        <w:rPr>
          <w:rFonts w:cs="Times New Roman"/>
        </w:rPr>
        <w:t>The photograph captures a moment in which motives seem unclear; the image oscillates between being a representation of surrender or a gesture of dissent</w:t>
      </w:r>
      <w:r>
        <w:rPr>
          <w:rFonts w:cs="Times New Roman"/>
        </w:rPr>
        <w:t>. The photograph illustrates how acts of protest or resistance might be veiled as one pose could convey oppositional intentions.</w:t>
      </w:r>
    </w:p>
    <w:p w14:paraId="7E01843D" w14:textId="77777777" w:rsidR="00350779" w:rsidRDefault="00350779" w:rsidP="007C1E04">
      <w:pPr>
        <w:ind w:firstLine="720"/>
        <w:contextualSpacing/>
        <w:rPr>
          <w:rFonts w:cs="Times New Roman"/>
        </w:rPr>
      </w:pPr>
      <w:r>
        <w:rPr>
          <w:rFonts w:cs="Times New Roman"/>
        </w:rPr>
        <w:t xml:space="preserve">Since the performers were following directions for “Formations V” that demanded they “freeze” and hold their recorders (and thus their hands) “high,” Gutierrez’s photograph might appear to represent an instance of submission—that of adhering to Maceda’s instructions—rather than resistance. Yet, not all of the performers followed directions. To the left side of the photograph </w:t>
      </w:r>
      <w:r w:rsidRPr="00823B6E">
        <w:rPr>
          <w:rFonts w:cs="Times New Roman"/>
        </w:rPr>
        <w:t xml:space="preserve">is a </w:t>
      </w:r>
      <w:r>
        <w:rPr>
          <w:rFonts w:cs="Times New Roman"/>
        </w:rPr>
        <w:t xml:space="preserve">small, blurry </w:t>
      </w:r>
      <w:r w:rsidRPr="00823B6E">
        <w:rPr>
          <w:rFonts w:cs="Times New Roman"/>
        </w:rPr>
        <w:t>figure</w:t>
      </w:r>
      <w:r>
        <w:rPr>
          <w:rFonts w:cs="Times New Roman"/>
        </w:rPr>
        <w:t xml:space="preserve"> who, despite holding a cassette player over his head, seems to have been shifting when this photograph was taken. His face remains indistinct and anonymous. </w:t>
      </w:r>
      <w:r w:rsidRPr="00823B6E">
        <w:rPr>
          <w:rFonts w:cs="Times New Roman"/>
        </w:rPr>
        <w:t xml:space="preserve">The </w:t>
      </w:r>
      <w:r>
        <w:rPr>
          <w:rFonts w:cs="Times New Roman"/>
        </w:rPr>
        <w:t>fuzziness of that figure contrasts with the sharpness of the woman who stands still at the foreground of the photograph. She holds her cassette player high above her head. Though the woman in the foreground followed the directions, the blurriness of the figure behind her implies that he moved despite being ordered to “freeze.” The small size of the muddled body also suggests that it belonged to</w:t>
      </w:r>
      <w:r w:rsidRPr="00823B6E">
        <w:rPr>
          <w:rFonts w:cs="Times New Roman"/>
        </w:rPr>
        <w:t xml:space="preserve"> a child</w:t>
      </w:r>
      <w:r>
        <w:rPr>
          <w:rFonts w:cs="Times New Roman"/>
        </w:rPr>
        <w:t xml:space="preserve"> or an adolescent, indicating that</w:t>
      </w:r>
      <w:r w:rsidRPr="00823B6E">
        <w:rPr>
          <w:rFonts w:cs="Times New Roman"/>
        </w:rPr>
        <w:t xml:space="preserve"> </w:t>
      </w:r>
      <w:r>
        <w:rPr>
          <w:rFonts w:cs="Times New Roman"/>
        </w:rPr>
        <w:t xml:space="preserve">everybody and anybody </w:t>
      </w:r>
      <w:r>
        <w:rPr>
          <w:rFonts w:cs="Times New Roman"/>
        </w:rPr>
        <w:lastRenderedPageBreak/>
        <w:t xml:space="preserve">could participate in </w:t>
      </w:r>
      <w:r>
        <w:rPr>
          <w:rFonts w:cs="Times New Roman"/>
          <w:i/>
        </w:rPr>
        <w:t>Cassettes 100</w:t>
      </w:r>
      <w:r>
        <w:rPr>
          <w:rFonts w:cs="Times New Roman"/>
        </w:rPr>
        <w:t xml:space="preserve">. </w:t>
      </w:r>
      <w:r w:rsidRPr="00823B6E">
        <w:rPr>
          <w:rFonts w:cs="Times New Roman"/>
        </w:rPr>
        <w:t>This concluded the first half of the performance as the participants waited to play the cassettes again to Reyes’ choreography.</w:t>
      </w:r>
      <w:r w:rsidRPr="00823B6E">
        <w:rPr>
          <w:rStyle w:val="FootnoteReference"/>
          <w:rFonts w:cs="Times New Roman"/>
        </w:rPr>
        <w:footnoteReference w:id="161"/>
      </w:r>
    </w:p>
    <w:p w14:paraId="1B3B0C14" w14:textId="77777777" w:rsidR="00350779" w:rsidRDefault="00350779" w:rsidP="007C1E04">
      <w:pPr>
        <w:ind w:firstLine="720"/>
        <w:contextualSpacing/>
        <w:rPr>
          <w:rFonts w:cs="Times New Roman"/>
          <w:lang w:eastAsia="zh-TW"/>
        </w:rPr>
      </w:pPr>
      <w:r>
        <w:rPr>
          <w:rFonts w:cs="Times New Roman"/>
          <w:lang w:eastAsia="zh-TW"/>
        </w:rPr>
        <w:t>Despite the order implied within</w:t>
      </w:r>
      <w:r w:rsidRPr="00823B6E">
        <w:rPr>
          <w:rFonts w:cs="Times New Roman"/>
          <w:lang w:eastAsia="zh-TW"/>
        </w:rPr>
        <w:t xml:space="preserve"> </w:t>
      </w:r>
      <w:r>
        <w:rPr>
          <w:rFonts w:cs="Times New Roman"/>
          <w:lang w:eastAsia="zh-TW"/>
        </w:rPr>
        <w:t xml:space="preserve">Maceda’s </w:t>
      </w:r>
      <w:r w:rsidRPr="00823B6E">
        <w:rPr>
          <w:rFonts w:cs="Times New Roman"/>
          <w:lang w:eastAsia="zh-TW"/>
        </w:rPr>
        <w:t>met</w:t>
      </w:r>
      <w:r>
        <w:rPr>
          <w:rFonts w:cs="Times New Roman"/>
          <w:lang w:eastAsia="zh-TW"/>
        </w:rPr>
        <w:t xml:space="preserve">hodic diagrams, </w:t>
      </w:r>
      <w:r w:rsidRPr="00823B6E">
        <w:rPr>
          <w:rFonts w:cs="Times New Roman"/>
          <w:i/>
          <w:lang w:eastAsia="zh-TW"/>
        </w:rPr>
        <w:t>The Asia Magazine</w:t>
      </w:r>
      <w:r w:rsidRPr="00823B6E">
        <w:rPr>
          <w:rFonts w:cs="Times New Roman"/>
          <w:lang w:eastAsia="zh-TW"/>
        </w:rPr>
        <w:t xml:space="preserve">, an international magazine published in Hong Kong and circulated in the Sunday edition of major Asian newspapers, described </w:t>
      </w:r>
      <w:r w:rsidRPr="00823B6E">
        <w:rPr>
          <w:rFonts w:cs="Times New Roman"/>
          <w:i/>
          <w:lang w:eastAsia="zh-TW"/>
        </w:rPr>
        <w:t>Cassettes 100</w:t>
      </w:r>
      <w:r>
        <w:rPr>
          <w:rFonts w:cs="Times New Roman"/>
          <w:lang w:eastAsia="zh-TW"/>
        </w:rPr>
        <w:t xml:space="preserve"> as a “chaotic concert” in which “</w:t>
      </w:r>
      <w:r w:rsidRPr="00823B6E">
        <w:rPr>
          <w:rFonts w:cs="Times New Roman"/>
          <w:lang w:eastAsia="zh-TW"/>
        </w:rPr>
        <w:t>the bra</w:t>
      </w:r>
      <w:r>
        <w:rPr>
          <w:rFonts w:cs="Times New Roman"/>
          <w:lang w:eastAsia="zh-TW"/>
        </w:rPr>
        <w:t>ve majority [of the audience</w:t>
      </w:r>
      <w:r w:rsidRPr="00823B6E">
        <w:rPr>
          <w:rFonts w:cs="Times New Roman"/>
          <w:lang w:eastAsia="zh-TW"/>
        </w:rPr>
        <w:t>] thronged through the lobby… and the jungle of toilet paper streamers hanging from the ceiling.</w:t>
      </w:r>
      <w:r>
        <w:rPr>
          <w:rFonts w:cs="Times New Roman"/>
          <w:lang w:eastAsia="zh-TW"/>
        </w:rPr>
        <w:t>”</w:t>
      </w:r>
      <w:r w:rsidRPr="00823B6E">
        <w:rPr>
          <w:rStyle w:val="FootnoteReference"/>
          <w:rFonts w:cs="Times New Roman"/>
          <w:lang w:eastAsia="zh-TW"/>
        </w:rPr>
        <w:footnoteReference w:id="162"/>
      </w:r>
      <w:r>
        <w:rPr>
          <w:rFonts w:cs="Times New Roman"/>
          <w:b/>
          <w:lang w:eastAsia="zh-TW"/>
        </w:rPr>
        <w:t xml:space="preserve"> </w:t>
      </w:r>
      <w:r>
        <w:rPr>
          <w:rFonts w:cs="Times New Roman"/>
          <w:lang w:eastAsia="zh-TW"/>
        </w:rPr>
        <w:t>In another review of</w:t>
      </w:r>
      <w:r>
        <w:rPr>
          <w:rFonts w:cs="Times New Roman"/>
          <w:i/>
          <w:lang w:eastAsia="zh-TW"/>
        </w:rPr>
        <w:t xml:space="preserve"> Cassettes 100 </w:t>
      </w:r>
      <w:r>
        <w:rPr>
          <w:rFonts w:cs="Times New Roman"/>
          <w:lang w:eastAsia="zh-TW"/>
        </w:rPr>
        <w:t xml:space="preserve">in the </w:t>
      </w:r>
      <w:r>
        <w:rPr>
          <w:rFonts w:cs="Times New Roman"/>
          <w:i/>
          <w:lang w:eastAsia="zh-TW"/>
        </w:rPr>
        <w:t>Manila Times</w:t>
      </w:r>
      <w:r>
        <w:rPr>
          <w:rFonts w:cs="Times New Roman"/>
          <w:lang w:eastAsia="zh-TW"/>
        </w:rPr>
        <w:t xml:space="preserve">, </w:t>
      </w:r>
      <w:r w:rsidRPr="00823B6E">
        <w:rPr>
          <w:rFonts w:cs="Times New Roman"/>
          <w:lang w:eastAsia="zh-TW"/>
        </w:rPr>
        <w:t>Exequiel S. Molin</w:t>
      </w:r>
      <w:r>
        <w:rPr>
          <w:rFonts w:cs="Times New Roman"/>
          <w:lang w:eastAsia="zh-TW"/>
        </w:rPr>
        <w:t>a contrasted the wild ambiance</w:t>
      </w:r>
      <w:r w:rsidRPr="00823B6E">
        <w:rPr>
          <w:rFonts w:cs="Times New Roman"/>
          <w:lang w:eastAsia="zh-TW"/>
        </w:rPr>
        <w:t xml:space="preserve"> of the evening with the CCP’s dignified déco</w:t>
      </w:r>
      <w:r>
        <w:rPr>
          <w:rFonts w:cs="Times New Roman"/>
          <w:lang w:eastAsia="zh-TW"/>
        </w:rPr>
        <w:t>r. He observed, “</w:t>
      </w:r>
      <w:r w:rsidRPr="00823B6E">
        <w:rPr>
          <w:rFonts w:cs="Times New Roman"/>
          <w:lang w:eastAsia="zh-TW"/>
        </w:rPr>
        <w:t>Psychedelic lighting and streams of paper tacked to the ceiling gave the usually staid Cultural Center an atmosphere not unlike that of a hippy hangout.</w:t>
      </w:r>
      <w:r>
        <w:rPr>
          <w:rFonts w:cs="Times New Roman"/>
          <w:lang w:eastAsia="zh-TW"/>
        </w:rPr>
        <w:t>”</w:t>
      </w:r>
      <w:r w:rsidRPr="00823B6E">
        <w:rPr>
          <w:rStyle w:val="FootnoteReference"/>
          <w:rFonts w:cs="Times New Roman"/>
          <w:lang w:eastAsia="zh-TW"/>
        </w:rPr>
        <w:footnoteReference w:id="163"/>
      </w:r>
      <w:r w:rsidRPr="00823B6E">
        <w:rPr>
          <w:rFonts w:cs="Times New Roman"/>
          <w:lang w:eastAsia="zh-TW"/>
        </w:rPr>
        <w:t xml:space="preserve"> </w:t>
      </w:r>
      <w:r>
        <w:rPr>
          <w:rFonts w:cs="Times New Roman"/>
          <w:lang w:eastAsia="zh-TW"/>
        </w:rPr>
        <w:t>He noted, however, that missing from the party “</w:t>
      </w:r>
      <w:r w:rsidRPr="00823B6E">
        <w:rPr>
          <w:rFonts w:cs="Times New Roman"/>
          <w:lang w:eastAsia="zh-TW"/>
        </w:rPr>
        <w:t>was the distinctive reek of marijuana smoke. And for a good reason: Everyone was cautioned not to smoke because the paper and inflammable decorative materials could easily catch fire.</w:t>
      </w:r>
      <w:r>
        <w:rPr>
          <w:rFonts w:cs="Times New Roman"/>
          <w:lang w:eastAsia="zh-TW"/>
        </w:rPr>
        <w:t>”</w:t>
      </w:r>
      <w:r w:rsidRPr="00823B6E">
        <w:rPr>
          <w:rStyle w:val="FootnoteReference"/>
          <w:rFonts w:cs="Times New Roman"/>
          <w:lang w:eastAsia="zh-TW"/>
        </w:rPr>
        <w:footnoteReference w:id="164"/>
      </w:r>
      <w:r w:rsidRPr="00823B6E">
        <w:rPr>
          <w:rFonts w:cs="Times New Roman"/>
          <w:lang w:eastAsia="zh-TW"/>
        </w:rPr>
        <w:t xml:space="preserve"> </w:t>
      </w:r>
      <w:r>
        <w:rPr>
          <w:rFonts w:cs="Times New Roman"/>
          <w:lang w:eastAsia="zh-TW"/>
        </w:rPr>
        <w:t>Yet, even without drugs and impromptu flames, the CCP’s lobby became a chaotic site during</w:t>
      </w:r>
      <w:r w:rsidRPr="00823B6E">
        <w:rPr>
          <w:rFonts w:cs="Times New Roman"/>
          <w:lang w:eastAsia="zh-TW"/>
        </w:rPr>
        <w:t xml:space="preserve"> </w:t>
      </w:r>
      <w:r w:rsidRPr="00823B6E">
        <w:rPr>
          <w:rFonts w:cs="Times New Roman"/>
          <w:i/>
          <w:lang w:eastAsia="zh-TW"/>
        </w:rPr>
        <w:t>Cassettes 100</w:t>
      </w:r>
      <w:r>
        <w:rPr>
          <w:rFonts w:cs="Times New Roman"/>
          <w:lang w:eastAsia="zh-TW"/>
        </w:rPr>
        <w:t>.</w:t>
      </w:r>
      <w:r w:rsidRPr="00823B6E">
        <w:rPr>
          <w:rFonts w:cs="Times New Roman"/>
          <w:lang w:eastAsia="zh-TW"/>
        </w:rPr>
        <w:t xml:space="preserve"> </w:t>
      </w:r>
      <w:r>
        <w:rPr>
          <w:rFonts w:cs="Times New Roman"/>
          <w:lang w:eastAsia="zh-TW"/>
        </w:rPr>
        <w:t>While flashes of light</w:t>
      </w:r>
      <w:r w:rsidRPr="00823B6E">
        <w:rPr>
          <w:rFonts w:cs="Times New Roman"/>
          <w:lang w:eastAsia="zh-TW"/>
        </w:rPr>
        <w:t xml:space="preserve"> throbbed onto</w:t>
      </w:r>
      <w:r>
        <w:rPr>
          <w:rFonts w:cs="Times New Roman"/>
          <w:lang w:eastAsia="zh-TW"/>
        </w:rPr>
        <w:t xml:space="preserve"> the fragmented </w:t>
      </w:r>
      <w:r w:rsidRPr="00823B6E">
        <w:rPr>
          <w:rFonts w:cs="Times New Roman"/>
          <w:lang w:eastAsia="zh-TW"/>
        </w:rPr>
        <w:t>surfaces</w:t>
      </w:r>
      <w:r>
        <w:rPr>
          <w:rFonts w:cs="Times New Roman"/>
          <w:lang w:eastAsia="zh-TW"/>
        </w:rPr>
        <w:t xml:space="preserve"> made from suspended planes of paper, members of the audience commingled with volunteer</w:t>
      </w:r>
      <w:r w:rsidRPr="00823B6E">
        <w:rPr>
          <w:rFonts w:cs="Times New Roman"/>
          <w:lang w:eastAsia="zh-TW"/>
        </w:rPr>
        <w:t xml:space="preserve"> performers</w:t>
      </w:r>
      <w:r>
        <w:rPr>
          <w:rFonts w:cs="Times New Roman"/>
          <w:lang w:eastAsia="zh-TW"/>
        </w:rPr>
        <w:t xml:space="preserve"> as everyone wove through the mess of people and paper in the CCP</w:t>
      </w:r>
      <w:r w:rsidRPr="00823B6E">
        <w:rPr>
          <w:rFonts w:cs="Times New Roman"/>
          <w:lang w:eastAsia="zh-TW"/>
        </w:rPr>
        <w:t>.</w:t>
      </w:r>
    </w:p>
    <w:p w14:paraId="434B0EBE" w14:textId="77777777" w:rsidR="00350779" w:rsidRDefault="00350779" w:rsidP="007C1E04">
      <w:pPr>
        <w:ind w:firstLine="720"/>
        <w:contextualSpacing/>
        <w:rPr>
          <w:rFonts w:cs="Times New Roman"/>
          <w:lang w:eastAsia="zh-TW"/>
        </w:rPr>
      </w:pPr>
      <w:r>
        <w:rPr>
          <w:rFonts w:cs="Times New Roman"/>
          <w:b/>
        </w:rPr>
        <w:t xml:space="preserve">[fig. 1.12] </w:t>
      </w:r>
      <w:r>
        <w:rPr>
          <w:rFonts w:cs="Times New Roman"/>
        </w:rPr>
        <w:t>Audience</w:t>
      </w:r>
      <w:r w:rsidRPr="00823B6E">
        <w:rPr>
          <w:rFonts w:cs="Times New Roman"/>
        </w:rPr>
        <w:t xml:space="preserve"> members and volunteer participants moved through the </w:t>
      </w:r>
      <w:r>
        <w:rPr>
          <w:rFonts w:cs="Times New Roman"/>
        </w:rPr>
        <w:t>CCP</w:t>
      </w:r>
      <w:r w:rsidRPr="00823B6E">
        <w:rPr>
          <w:rFonts w:cs="Times New Roman"/>
        </w:rPr>
        <w:t xml:space="preserve"> lobby between fragmented planes of paper</w:t>
      </w:r>
      <w:r>
        <w:rPr>
          <w:rFonts w:cs="Times New Roman"/>
        </w:rPr>
        <w:t xml:space="preserve"> that comprised</w:t>
      </w:r>
      <w:r>
        <w:rPr>
          <w:rFonts w:cs="Times New Roman"/>
          <w:i/>
        </w:rPr>
        <w:t xml:space="preserve"> Cassettes 100</w:t>
      </w:r>
      <w:r>
        <w:rPr>
          <w:rFonts w:cs="Times New Roman"/>
        </w:rPr>
        <w:t>’s backdrop</w:t>
      </w:r>
      <w:r w:rsidRPr="00823B6E">
        <w:rPr>
          <w:rFonts w:cs="Times New Roman"/>
        </w:rPr>
        <w:t>.</w:t>
      </w:r>
      <w:r>
        <w:rPr>
          <w:rFonts w:cs="Times New Roman"/>
        </w:rPr>
        <w:t xml:space="preserve"> </w:t>
      </w:r>
      <w:r w:rsidRPr="00823B6E">
        <w:rPr>
          <w:rFonts w:cs="Times New Roman"/>
          <w:lang w:eastAsia="zh-TW"/>
        </w:rPr>
        <w:t>Projected onto the bla</w:t>
      </w:r>
      <w:r>
        <w:rPr>
          <w:rFonts w:cs="Times New Roman"/>
          <w:lang w:eastAsia="zh-TW"/>
        </w:rPr>
        <w:t>nk, broken surfaces were abstracted flashes of colorful lights that were</w:t>
      </w:r>
      <w:r w:rsidRPr="00823B6E">
        <w:rPr>
          <w:rFonts w:cs="Times New Roman"/>
          <w:lang w:eastAsia="zh-TW"/>
        </w:rPr>
        <w:t xml:space="preserve"> a</w:t>
      </w:r>
      <w:r>
        <w:rPr>
          <w:rFonts w:cs="Times New Roman"/>
          <w:lang w:eastAsia="zh-TW"/>
        </w:rPr>
        <w:t xml:space="preserve">lso casted onto the </w:t>
      </w:r>
      <w:r>
        <w:rPr>
          <w:rFonts w:cs="Times New Roman"/>
          <w:lang w:eastAsia="zh-TW"/>
        </w:rPr>
        <w:lastRenderedPageBreak/>
        <w:t>moving bodies of those present</w:t>
      </w:r>
      <w:r w:rsidRPr="00823B6E">
        <w:rPr>
          <w:rFonts w:cs="Times New Roman"/>
          <w:lang w:eastAsia="zh-TW"/>
        </w:rPr>
        <w:t xml:space="preserve">. </w:t>
      </w:r>
      <w:r>
        <w:rPr>
          <w:rFonts w:cs="Times New Roman"/>
          <w:lang w:eastAsia="zh-TW"/>
        </w:rPr>
        <w:t>The projection of colored lights into darkness</w:t>
      </w:r>
      <w:r w:rsidRPr="00823B6E">
        <w:rPr>
          <w:rFonts w:cs="Times New Roman"/>
          <w:lang w:eastAsia="zh-TW"/>
        </w:rPr>
        <w:t xml:space="preserve"> made some people visible</w:t>
      </w:r>
      <w:r>
        <w:rPr>
          <w:rFonts w:cs="Times New Roman"/>
          <w:lang w:eastAsia="zh-TW"/>
        </w:rPr>
        <w:t xml:space="preserve"> and others imperceptible shadows</w:t>
      </w:r>
      <w:r w:rsidRPr="00823B6E">
        <w:rPr>
          <w:rFonts w:cs="Times New Roman"/>
          <w:lang w:eastAsia="zh-TW"/>
        </w:rPr>
        <w:t>.</w:t>
      </w:r>
      <w:r>
        <w:rPr>
          <w:rFonts w:cs="Times New Roman"/>
          <w:lang w:eastAsia="zh-TW"/>
        </w:rPr>
        <w:t xml:space="preserve"> </w:t>
      </w:r>
      <w:r w:rsidRPr="00823B6E">
        <w:rPr>
          <w:rFonts w:cs="Times New Roman"/>
          <w:lang w:eastAsia="zh-TW"/>
        </w:rPr>
        <w:t>Instead of one flat, stable screen, the inclusion of varying surfaces comprised a fragmented backdrop that dissolved into the space of the attendees.</w:t>
      </w:r>
      <w:r>
        <w:rPr>
          <w:rFonts w:cs="Times New Roman"/>
          <w:lang w:eastAsia="zh-TW"/>
        </w:rPr>
        <w:t xml:space="preserve"> </w:t>
      </w:r>
      <w:r w:rsidRPr="00823B6E">
        <w:rPr>
          <w:rFonts w:cs="Times New Roman"/>
          <w:lang w:eastAsia="zh-TW"/>
        </w:rPr>
        <w:t>Yet, the demands of the structure limited the possibility of the building’s dissolution; the planes of paper still had to drape over wires strung across the ceiling or adhere to the ledges of balconies. Simultaneously b</w:t>
      </w:r>
      <w:r>
        <w:rPr>
          <w:rFonts w:cs="Times New Roman"/>
          <w:lang w:eastAsia="zh-TW"/>
        </w:rPr>
        <w:t xml:space="preserve">oundless and bounded, the </w:t>
      </w:r>
      <w:r w:rsidRPr="00823B6E">
        <w:rPr>
          <w:rFonts w:cs="Times New Roman"/>
          <w:lang w:eastAsia="zh-TW"/>
        </w:rPr>
        <w:t>layered surfaces caused different occasions of concealment within the open lobby. An audienc</w:t>
      </w:r>
      <w:r>
        <w:rPr>
          <w:rFonts w:cs="Times New Roman"/>
          <w:lang w:eastAsia="zh-TW"/>
        </w:rPr>
        <w:t>e member or participant could</w:t>
      </w:r>
      <w:r w:rsidRPr="00823B6E">
        <w:rPr>
          <w:rFonts w:cs="Times New Roman"/>
          <w:lang w:eastAsia="zh-TW"/>
        </w:rPr>
        <w:t xml:space="preserve"> disappear be</w:t>
      </w:r>
      <w:r>
        <w:rPr>
          <w:rFonts w:cs="Times New Roman"/>
          <w:lang w:eastAsia="zh-TW"/>
        </w:rPr>
        <w:t xml:space="preserve">hind a plane or </w:t>
      </w:r>
      <w:r w:rsidRPr="00823B6E">
        <w:rPr>
          <w:rFonts w:cs="Times New Roman"/>
          <w:lang w:eastAsia="zh-TW"/>
        </w:rPr>
        <w:t>become absorbed into the backdrop through the projection of images onto her body.</w:t>
      </w:r>
    </w:p>
    <w:p w14:paraId="318160B2" w14:textId="77777777" w:rsidR="00350779" w:rsidRDefault="00350779" w:rsidP="007C1E04">
      <w:pPr>
        <w:ind w:firstLine="720"/>
        <w:contextualSpacing/>
        <w:rPr>
          <w:rFonts w:cs="Times New Roman"/>
        </w:rPr>
      </w:pPr>
      <w:r w:rsidRPr="00F71D54">
        <w:rPr>
          <w:rFonts w:cs="Times New Roman"/>
          <w:b/>
        </w:rPr>
        <w:t>[</w:t>
      </w:r>
      <w:r>
        <w:rPr>
          <w:rFonts w:cs="Times New Roman"/>
          <w:b/>
        </w:rPr>
        <w:t>f</w:t>
      </w:r>
      <w:r w:rsidRPr="00F71D54">
        <w:rPr>
          <w:rFonts w:cs="Times New Roman"/>
          <w:b/>
        </w:rPr>
        <w:t xml:space="preserve">ig. </w:t>
      </w:r>
      <w:r>
        <w:rPr>
          <w:rFonts w:cs="Times New Roman"/>
          <w:b/>
        </w:rPr>
        <w:t>1.</w:t>
      </w:r>
      <w:r w:rsidRPr="00F71D54">
        <w:rPr>
          <w:rFonts w:cs="Times New Roman"/>
          <w:b/>
        </w:rPr>
        <w:t>13]</w:t>
      </w:r>
      <w:r>
        <w:rPr>
          <w:rFonts w:cs="Times New Roman"/>
        </w:rPr>
        <w:t xml:space="preserve"> In a photograph that inserts us—the ensuing viewer—in the lobby as part of the dense crowd, bodies blend together in a mass of dark shadows as two bright lights flash on the balcony ledge. On that balcony are more cramped bodies—people who seem to gaze towards the animated crowd beneath them. A mess of blurred arms and hands holding onto what appears to be programs for </w:t>
      </w:r>
      <w:r>
        <w:rPr>
          <w:rFonts w:cs="Times New Roman"/>
          <w:i/>
        </w:rPr>
        <w:t>Cassettes 100</w:t>
      </w:r>
      <w:r>
        <w:rPr>
          <w:rFonts w:cs="Times New Roman"/>
        </w:rPr>
        <w:t xml:space="preserve"> wave around just under the paper streamers. Some of these hands nearly touch the hanging paper as if they might rip them down from their fixtures, anticipating the eventual mess that would conclude the happening. The photograph’s lack of clarity indicates the constant movement of people as they swayed to the sounds that emanated through the CCP. Despite the stillness of photographic documentation, as a viewer enmeshed within the crowd, one can almost feel the rhythmic throbbing of the scene through the blurred bodies and flailing arms. Like Molina suggested, it was </w:t>
      </w:r>
      <w:r>
        <w:rPr>
          <w:rFonts w:cs="Times New Roman"/>
          <w:i/>
        </w:rPr>
        <w:t>Cassettes 100</w:t>
      </w:r>
      <w:r>
        <w:rPr>
          <w:rFonts w:cs="Times New Roman"/>
        </w:rPr>
        <w:t xml:space="preserve">’s semblance to a free-for-all hippy hangout, or even a rock concert, that contrasted with the CCP’s usual decorous environment. </w:t>
      </w:r>
    </w:p>
    <w:p w14:paraId="4B67660E" w14:textId="77777777" w:rsidR="00350779" w:rsidRDefault="00350779" w:rsidP="007C1E04">
      <w:pPr>
        <w:ind w:firstLine="720"/>
        <w:contextualSpacing/>
        <w:rPr>
          <w:rFonts w:cs="Times New Roman"/>
        </w:rPr>
      </w:pPr>
      <w:r w:rsidRPr="00823B6E">
        <w:rPr>
          <w:rFonts w:cs="Times New Roman"/>
        </w:rPr>
        <w:lastRenderedPageBreak/>
        <w:t>While the instructions include numerical markin</w:t>
      </w:r>
      <w:r>
        <w:rPr>
          <w:rFonts w:cs="Times New Roman"/>
        </w:rPr>
        <w:t>gs as to where the individuals we</w:t>
      </w:r>
      <w:r w:rsidRPr="00823B6E">
        <w:rPr>
          <w:rFonts w:cs="Times New Roman"/>
        </w:rPr>
        <w:t>re to stand at any given time, specified movements appeared random, or without purpose, allowing participan</w:t>
      </w:r>
      <w:r>
        <w:rPr>
          <w:rFonts w:cs="Times New Roman"/>
        </w:rPr>
        <w:t xml:space="preserve">ts to make choices and mistakes </w:t>
      </w:r>
      <w:r w:rsidRPr="00823B6E">
        <w:rPr>
          <w:rFonts w:cs="Times New Roman"/>
        </w:rPr>
        <w:t>during the happening</w:t>
      </w:r>
      <w:r>
        <w:rPr>
          <w:rFonts w:cs="Times New Roman"/>
        </w:rPr>
        <w:t>, such as moving when one was to freeze</w:t>
      </w:r>
      <w:r w:rsidRPr="00823B6E">
        <w:rPr>
          <w:rFonts w:cs="Times New Roman"/>
        </w:rPr>
        <w:t xml:space="preserve">. </w:t>
      </w:r>
      <w:r>
        <w:rPr>
          <w:rFonts w:cs="Times New Roman"/>
        </w:rPr>
        <w:t>T</w:t>
      </w:r>
      <w:r w:rsidRPr="00823B6E">
        <w:rPr>
          <w:rFonts w:cs="Times New Roman"/>
        </w:rPr>
        <w:t>he formation</w:t>
      </w:r>
      <w:r>
        <w:rPr>
          <w:rFonts w:cs="Times New Roman"/>
        </w:rPr>
        <w:t>s</w:t>
      </w:r>
      <w:r w:rsidRPr="00823B6E">
        <w:rPr>
          <w:rFonts w:cs="Times New Roman"/>
        </w:rPr>
        <w:t xml:space="preserve"> give order to a gathering of bodies that assumes an element of chance—or failure—and </w:t>
      </w:r>
      <w:r w:rsidRPr="00823B6E">
        <w:rPr>
          <w:rFonts w:cs="Times New Roman"/>
          <w:i/>
        </w:rPr>
        <w:t>Cassettes 100</w:t>
      </w:r>
      <w:r w:rsidRPr="00823B6E">
        <w:rPr>
          <w:rFonts w:cs="Times New Roman"/>
        </w:rPr>
        <w:t xml:space="preserve">’s environment also called for </w:t>
      </w:r>
      <w:r>
        <w:rPr>
          <w:rFonts w:cs="Times New Roman"/>
        </w:rPr>
        <w:t xml:space="preserve">disorder. Joya and Gelvezon </w:t>
      </w:r>
      <w:r w:rsidRPr="00823B6E">
        <w:rPr>
          <w:rFonts w:cs="Times New Roman"/>
        </w:rPr>
        <w:t>brought trash into the Cultural Center lobby to use as the backdrop of the happening. These cheap materials shift between signifying screens, decoration</w:t>
      </w:r>
      <w:r>
        <w:rPr>
          <w:rFonts w:cs="Times New Roman"/>
        </w:rPr>
        <w:t>s</w:t>
      </w:r>
      <w:r w:rsidRPr="00823B6E">
        <w:rPr>
          <w:rFonts w:cs="Times New Roman"/>
        </w:rPr>
        <w:t xml:space="preserve">, and literal detritus, mirroring the precariousness of </w:t>
      </w:r>
      <w:r w:rsidRPr="00823B6E">
        <w:rPr>
          <w:rFonts w:cs="Times New Roman"/>
          <w:i/>
        </w:rPr>
        <w:t>Cassettes 100</w:t>
      </w:r>
      <w:r w:rsidRPr="00823B6E">
        <w:rPr>
          <w:rFonts w:cs="Times New Roman"/>
        </w:rPr>
        <w:t xml:space="preserve"> as an authorized performance and an unsanctioned, psychedelic party disguised as such. The ephemeral quality of the tissue paper and the soft bodies of the large number of people</w:t>
      </w:r>
      <w:r>
        <w:rPr>
          <w:rFonts w:cs="Times New Roman"/>
        </w:rPr>
        <w:t xml:space="preserve"> who gathered also contrasted</w:t>
      </w:r>
      <w:r w:rsidRPr="00823B6E">
        <w:rPr>
          <w:rFonts w:cs="Times New Roman"/>
        </w:rPr>
        <w:t xml:space="preserve"> with the CCP’s solid concrete construction. </w:t>
      </w:r>
    </w:p>
    <w:p w14:paraId="58C2F54F" w14:textId="66122594" w:rsidR="00350779" w:rsidRPr="00625255" w:rsidRDefault="00350779" w:rsidP="007C1E04">
      <w:pPr>
        <w:ind w:firstLine="720"/>
        <w:contextualSpacing/>
        <w:rPr>
          <w:rFonts w:cs="Times New Roman"/>
        </w:rPr>
      </w:pPr>
      <w:r w:rsidRPr="00823B6E">
        <w:rPr>
          <w:rFonts w:cs="Times New Roman"/>
        </w:rPr>
        <w:t>The second time the cassettes played, the participants were to perform Reyes’ choreo</w:t>
      </w:r>
      <w:r>
        <w:rPr>
          <w:rFonts w:cs="Times New Roman"/>
        </w:rPr>
        <w:t>graphy, which was described by Roces as “</w:t>
      </w:r>
      <w:r w:rsidRPr="00823B6E">
        <w:rPr>
          <w:rFonts w:cs="Times New Roman"/>
        </w:rPr>
        <w:t>mass movements akin to Balinese rituals.</w:t>
      </w:r>
      <w:r>
        <w:rPr>
          <w:rFonts w:cs="Times New Roman"/>
        </w:rPr>
        <w:t>”</w:t>
      </w:r>
      <w:r w:rsidRPr="00823B6E">
        <w:rPr>
          <w:rStyle w:val="FootnoteReference"/>
          <w:rFonts w:cs="Times New Roman"/>
        </w:rPr>
        <w:footnoteReference w:id="165"/>
      </w:r>
      <w:r w:rsidRPr="00823B6E">
        <w:rPr>
          <w:rFonts w:cs="Times New Roman"/>
          <w:b/>
        </w:rPr>
        <w:t xml:space="preserve"> </w:t>
      </w:r>
      <w:r>
        <w:rPr>
          <w:rFonts w:cs="Times New Roman"/>
        </w:rPr>
        <w:t>Gutierrez</w:t>
      </w:r>
      <w:r w:rsidRPr="00823B6E">
        <w:rPr>
          <w:rFonts w:cs="Times New Roman"/>
        </w:rPr>
        <w:t xml:space="preserve"> capture</w:t>
      </w:r>
      <w:r>
        <w:rPr>
          <w:rFonts w:cs="Times New Roman"/>
        </w:rPr>
        <w:t>s</w:t>
      </w:r>
      <w:r w:rsidRPr="00823B6E">
        <w:rPr>
          <w:rFonts w:cs="Times New Roman"/>
        </w:rPr>
        <w:t xml:space="preserve"> people performing various gestures and movements, such as synchr</w:t>
      </w:r>
      <w:r>
        <w:rPr>
          <w:rFonts w:cs="Times New Roman"/>
        </w:rPr>
        <w:t>onously raising their arms in cheerleader like fashion</w:t>
      </w:r>
      <w:r w:rsidRPr="00823B6E">
        <w:rPr>
          <w:rFonts w:cs="Times New Roman"/>
        </w:rPr>
        <w:t xml:space="preserve"> or gesturing towards the sky with cupped hands. In two particularly poign</w:t>
      </w:r>
      <w:r>
        <w:rPr>
          <w:rFonts w:cs="Times New Roman"/>
        </w:rPr>
        <w:t xml:space="preserve">ant, yet ambiguous photographs </w:t>
      </w:r>
      <w:r>
        <w:rPr>
          <w:rFonts w:cs="Times New Roman"/>
          <w:b/>
        </w:rPr>
        <w:t>[fig. 1.14</w:t>
      </w:r>
      <w:r w:rsidR="00C16713">
        <w:rPr>
          <w:rFonts w:cs="Times New Roman"/>
          <w:b/>
        </w:rPr>
        <w:t>–</w:t>
      </w:r>
      <w:r w:rsidRPr="00230BC6">
        <w:rPr>
          <w:rFonts w:cs="Times New Roman"/>
          <w:b/>
        </w:rPr>
        <w:t>1</w:t>
      </w:r>
      <w:r>
        <w:rPr>
          <w:rFonts w:cs="Times New Roman"/>
          <w:b/>
        </w:rPr>
        <w:t>.1</w:t>
      </w:r>
      <w:r w:rsidRPr="00230BC6">
        <w:rPr>
          <w:rFonts w:cs="Times New Roman"/>
          <w:b/>
        </w:rPr>
        <w:t>5]</w:t>
      </w:r>
      <w:r w:rsidRPr="00823B6E">
        <w:rPr>
          <w:rFonts w:cs="Times New Roman"/>
        </w:rPr>
        <w:t>, participants sit on the floor of the CCP as they flash the peace sign and flip the bird</w:t>
      </w:r>
      <w:r>
        <w:rPr>
          <w:rFonts w:cs="Times New Roman"/>
        </w:rPr>
        <w:t xml:space="preserve">. </w:t>
      </w:r>
      <w:r w:rsidRPr="00823B6E">
        <w:rPr>
          <w:rFonts w:cs="Times New Roman"/>
        </w:rPr>
        <w:t xml:space="preserve">Were these also a part of Reyes’ choreography or were they a part of Maceda’s call for a </w:t>
      </w:r>
      <w:r>
        <w:rPr>
          <w:rFonts w:cs="Times New Roman"/>
        </w:rPr>
        <w:t xml:space="preserve">small group of participants to “sit” and “do something”? </w:t>
      </w:r>
      <w:r w:rsidRPr="00823B6E">
        <w:rPr>
          <w:rFonts w:cs="Times New Roman"/>
        </w:rPr>
        <w:t xml:space="preserve">The veneer of performance allowed </w:t>
      </w:r>
      <w:r w:rsidRPr="00823B6E">
        <w:rPr>
          <w:rFonts w:cs="Times New Roman"/>
          <w:i/>
        </w:rPr>
        <w:t>Cassettes 100</w:t>
      </w:r>
      <w:r>
        <w:rPr>
          <w:rFonts w:cs="Times New Roman"/>
        </w:rPr>
        <w:t>’s attendees to enact symbolic gestures</w:t>
      </w:r>
      <w:r w:rsidRPr="00823B6E">
        <w:rPr>
          <w:rFonts w:cs="Times New Roman"/>
        </w:rPr>
        <w:t xml:space="preserve"> that</w:t>
      </w:r>
      <w:r>
        <w:rPr>
          <w:rFonts w:cs="Times New Roman"/>
        </w:rPr>
        <w:t xml:space="preserve">, while not common signs of protest against Marcos in the Philippines, aligned </w:t>
      </w:r>
      <w:r>
        <w:rPr>
          <w:rFonts w:cs="Times New Roman"/>
          <w:i/>
        </w:rPr>
        <w:t xml:space="preserve">Cassettes 100 </w:t>
      </w:r>
      <w:r>
        <w:rPr>
          <w:rFonts w:cs="Times New Roman"/>
        </w:rPr>
        <w:t>with images of dissent such as</w:t>
      </w:r>
      <w:r w:rsidRPr="00823B6E">
        <w:rPr>
          <w:rFonts w:cs="Times New Roman"/>
        </w:rPr>
        <w:t xml:space="preserve"> student protests</w:t>
      </w:r>
      <w:r>
        <w:rPr>
          <w:rFonts w:cs="Times New Roman"/>
        </w:rPr>
        <w:t xml:space="preserve"> </w:t>
      </w:r>
      <w:r w:rsidRPr="00823B6E">
        <w:rPr>
          <w:rFonts w:cs="Times New Roman"/>
        </w:rPr>
        <w:t>against the Vietnam Wa</w:t>
      </w:r>
      <w:r>
        <w:rPr>
          <w:rFonts w:cs="Times New Roman"/>
        </w:rPr>
        <w:t>r in</w:t>
      </w:r>
      <w:r w:rsidRPr="00823B6E">
        <w:rPr>
          <w:rFonts w:cs="Times New Roman"/>
        </w:rPr>
        <w:t xml:space="preserve"> </w:t>
      </w:r>
      <w:r w:rsidRPr="00823B6E">
        <w:rPr>
          <w:rFonts w:cs="Times New Roman"/>
        </w:rPr>
        <w:lastRenderedPageBreak/>
        <w:t>the United States</w:t>
      </w:r>
      <w:r>
        <w:rPr>
          <w:rFonts w:cs="Times New Roman"/>
        </w:rPr>
        <w:t>.</w:t>
      </w:r>
      <w:r>
        <w:rPr>
          <w:rStyle w:val="FootnoteReference"/>
          <w:rFonts w:cs="Times New Roman"/>
        </w:rPr>
        <w:footnoteReference w:id="166"/>
      </w:r>
      <w:r>
        <w:rPr>
          <w:rFonts w:cs="Times New Roman"/>
        </w:rPr>
        <w:t xml:space="preserve"> The decision to implement antagonistic gesticulations drawn from American influence rather than the usual raising a fist or an “L” sign—symbols more emblematic of resistance against Marcos in protests—demarcated the boundary for overtly politicized action permitted at the CCP. Yet, similar to how </w:t>
      </w:r>
      <w:r w:rsidRPr="00625255">
        <w:rPr>
          <w:rFonts w:cs="Times New Roman"/>
          <w:i/>
        </w:rPr>
        <w:t>Cassettes 100</w:t>
      </w:r>
      <w:r>
        <w:rPr>
          <w:rFonts w:cs="Times New Roman"/>
        </w:rPr>
        <w:t xml:space="preserve">’s form as a Western-inspired </w:t>
      </w:r>
      <w:r w:rsidRPr="00625255">
        <w:rPr>
          <w:rFonts w:cs="Times New Roman"/>
        </w:rPr>
        <w:t>happening</w:t>
      </w:r>
      <w:r>
        <w:rPr>
          <w:rFonts w:cs="Times New Roman"/>
        </w:rPr>
        <w:t xml:space="preserve"> allowed a crowd of students from leftist UP into the CCP to temporarily trash its interior, gestures such as flipping the bird and flashing the peace sign as non-local gestures also concealed discontent under the guise of foreign exoticism. </w:t>
      </w:r>
    </w:p>
    <w:p w14:paraId="4A49C9D1" w14:textId="543D2182" w:rsidR="00350779" w:rsidRDefault="00350779" w:rsidP="007C1E04">
      <w:pPr>
        <w:ind w:firstLine="720"/>
        <w:contextualSpacing/>
        <w:rPr>
          <w:rFonts w:cs="Times New Roman"/>
        </w:rPr>
      </w:pPr>
      <w:r w:rsidRPr="00823B6E">
        <w:rPr>
          <w:rFonts w:cs="Times New Roman"/>
        </w:rPr>
        <w:t xml:space="preserve">As the night progressed, the events shown </w:t>
      </w:r>
      <w:r>
        <w:rPr>
          <w:rFonts w:cs="Times New Roman"/>
        </w:rPr>
        <w:t>in Gutierrez’s photographs disso</w:t>
      </w:r>
      <w:r w:rsidRPr="00823B6E">
        <w:rPr>
          <w:rFonts w:cs="Times New Roman"/>
        </w:rPr>
        <w:t>lve</w:t>
      </w:r>
      <w:r>
        <w:rPr>
          <w:rFonts w:cs="Times New Roman"/>
        </w:rPr>
        <w:t>d</w:t>
      </w:r>
      <w:r w:rsidRPr="00823B6E">
        <w:rPr>
          <w:rFonts w:cs="Times New Roman"/>
        </w:rPr>
        <w:t xml:space="preserve"> into disorder as people tore the paper streamers from the balconies and ledges of the </w:t>
      </w:r>
      <w:r>
        <w:rPr>
          <w:rFonts w:cs="Times New Roman"/>
        </w:rPr>
        <w:t>CCP</w:t>
      </w:r>
      <w:r w:rsidRPr="00823B6E">
        <w:rPr>
          <w:rFonts w:cs="Times New Roman"/>
        </w:rPr>
        <w:t>. In the dark, swirls of paper flew through the air like white clouds</w:t>
      </w:r>
      <w:r>
        <w:rPr>
          <w:rFonts w:cs="Times New Roman"/>
        </w:rPr>
        <w:t xml:space="preserve"> that wrapped around people and eventually fell to litter the floor</w:t>
      </w:r>
      <w:r w:rsidRPr="00823B6E">
        <w:rPr>
          <w:rFonts w:cs="Times New Roman"/>
        </w:rPr>
        <w:t>.</w:t>
      </w:r>
      <w:r>
        <w:rPr>
          <w:rFonts w:cs="Times New Roman"/>
        </w:rPr>
        <w:t xml:space="preserve"> </w:t>
      </w:r>
      <w:r w:rsidRPr="00230BC6">
        <w:rPr>
          <w:rFonts w:cs="Times New Roman"/>
          <w:b/>
        </w:rPr>
        <w:t>[</w:t>
      </w:r>
      <w:r>
        <w:rPr>
          <w:rFonts w:cs="Times New Roman"/>
          <w:b/>
        </w:rPr>
        <w:t>f</w:t>
      </w:r>
      <w:r w:rsidRPr="00230BC6">
        <w:rPr>
          <w:rFonts w:cs="Times New Roman"/>
          <w:b/>
        </w:rPr>
        <w:t xml:space="preserve">ig. </w:t>
      </w:r>
      <w:r>
        <w:rPr>
          <w:rFonts w:cs="Times New Roman"/>
          <w:b/>
        </w:rPr>
        <w:t>1.</w:t>
      </w:r>
      <w:r w:rsidRPr="00230BC6">
        <w:rPr>
          <w:rFonts w:cs="Times New Roman"/>
          <w:b/>
        </w:rPr>
        <w:t>16</w:t>
      </w:r>
      <w:r w:rsidR="00C16713">
        <w:rPr>
          <w:rFonts w:cs="Times New Roman"/>
          <w:b/>
        </w:rPr>
        <w:t>–</w:t>
      </w:r>
      <w:r>
        <w:rPr>
          <w:rFonts w:cs="Times New Roman"/>
          <w:b/>
        </w:rPr>
        <w:t>1.</w:t>
      </w:r>
      <w:r w:rsidRPr="00230BC6">
        <w:rPr>
          <w:rFonts w:cs="Times New Roman"/>
          <w:b/>
        </w:rPr>
        <w:t xml:space="preserve">17] </w:t>
      </w:r>
      <w:r>
        <w:rPr>
          <w:rFonts w:cs="Times New Roman"/>
        </w:rPr>
        <w:t>U</w:t>
      </w:r>
      <w:r w:rsidRPr="00823B6E">
        <w:rPr>
          <w:rFonts w:cs="Times New Roman"/>
        </w:rPr>
        <w:t>nlike images of protest or political rallies, people generally appeared jovial as they smiled, clapped, danced, and wave</w:t>
      </w:r>
      <w:r>
        <w:rPr>
          <w:rFonts w:cs="Times New Roman"/>
        </w:rPr>
        <w:t xml:space="preserve">d around their cassette players. </w:t>
      </w:r>
      <w:r w:rsidRPr="00CB51BB">
        <w:rPr>
          <w:rFonts w:cs="Times New Roman"/>
          <w:b/>
        </w:rPr>
        <w:t>[</w:t>
      </w:r>
      <w:r>
        <w:rPr>
          <w:rFonts w:cs="Times New Roman"/>
          <w:b/>
        </w:rPr>
        <w:t>f</w:t>
      </w:r>
      <w:r w:rsidRPr="00CB51BB">
        <w:rPr>
          <w:rFonts w:cs="Times New Roman"/>
          <w:b/>
        </w:rPr>
        <w:t xml:space="preserve">ig. </w:t>
      </w:r>
      <w:r>
        <w:rPr>
          <w:rFonts w:cs="Times New Roman"/>
          <w:b/>
        </w:rPr>
        <w:t>1.</w:t>
      </w:r>
      <w:r w:rsidRPr="00CB51BB">
        <w:rPr>
          <w:rFonts w:cs="Times New Roman"/>
          <w:b/>
        </w:rPr>
        <w:t xml:space="preserve">18] </w:t>
      </w:r>
      <w:r>
        <w:rPr>
          <w:rFonts w:cs="Times New Roman"/>
        </w:rPr>
        <w:t xml:space="preserve">Towards the very end, </w:t>
      </w:r>
      <w:r w:rsidRPr="00823B6E">
        <w:rPr>
          <w:rFonts w:cs="Times New Roman"/>
        </w:rPr>
        <w:t>after the ligh</w:t>
      </w:r>
      <w:r>
        <w:rPr>
          <w:rFonts w:cs="Times New Roman"/>
        </w:rPr>
        <w:t xml:space="preserve">ts had already been turned on to envelope the CCP lobby, </w:t>
      </w:r>
      <w:r w:rsidRPr="00823B6E">
        <w:rPr>
          <w:rFonts w:cs="Times New Roman"/>
        </w:rPr>
        <w:t>Maced</w:t>
      </w:r>
      <w:r>
        <w:rPr>
          <w:rFonts w:cs="Times New Roman"/>
        </w:rPr>
        <w:t xml:space="preserve">a also found himself wrapped </w:t>
      </w:r>
      <w:r w:rsidRPr="00823B6E">
        <w:rPr>
          <w:rFonts w:cs="Times New Roman"/>
        </w:rPr>
        <w:t>in the rolls of unraveled toilet paper as</w:t>
      </w:r>
      <w:r>
        <w:rPr>
          <w:rFonts w:cs="Times New Roman"/>
        </w:rPr>
        <w:t xml:space="preserve"> the audience, themselves also standing atop piles of discarded paper, gleefully watched. </w:t>
      </w:r>
    </w:p>
    <w:p w14:paraId="0BD022E8" w14:textId="77777777" w:rsidR="00350779" w:rsidRDefault="00350779" w:rsidP="007C1E04">
      <w:pPr>
        <w:ind w:firstLine="720"/>
        <w:contextualSpacing/>
        <w:rPr>
          <w:rFonts w:cs="Times New Roman"/>
        </w:rPr>
      </w:pPr>
      <w:r w:rsidRPr="00823B6E">
        <w:rPr>
          <w:rFonts w:cs="Times New Roman"/>
          <w:lang w:eastAsia="zh-TW"/>
        </w:rPr>
        <w:t xml:space="preserve">Amidst the drone of the cassettes and </w:t>
      </w:r>
      <w:r w:rsidRPr="00216CE2">
        <w:rPr>
          <w:rFonts w:cs="Times New Roman"/>
          <w:lang w:eastAsia="zh-TW"/>
        </w:rPr>
        <w:t>ps</w:t>
      </w:r>
      <w:r>
        <w:rPr>
          <w:rFonts w:cs="Times New Roman"/>
          <w:lang w:eastAsia="zh-TW"/>
        </w:rPr>
        <w:t>ychedelic lights, the crowd</w:t>
      </w:r>
      <w:r w:rsidRPr="00216CE2">
        <w:rPr>
          <w:rFonts w:cs="Times New Roman"/>
          <w:lang w:eastAsia="zh-TW"/>
        </w:rPr>
        <w:t xml:space="preserve"> tore apart the pieces of </w:t>
      </w:r>
      <w:r>
        <w:rPr>
          <w:rFonts w:cs="Times New Roman"/>
          <w:i/>
          <w:lang w:eastAsia="zh-TW"/>
        </w:rPr>
        <w:t xml:space="preserve">Cassettes </w:t>
      </w:r>
      <w:r w:rsidRPr="00AB6720">
        <w:rPr>
          <w:rFonts w:cs="Times New Roman"/>
          <w:i/>
          <w:lang w:eastAsia="zh-TW"/>
        </w:rPr>
        <w:t>100</w:t>
      </w:r>
      <w:r>
        <w:rPr>
          <w:rFonts w:cs="Times New Roman"/>
          <w:lang w:eastAsia="zh-TW"/>
        </w:rPr>
        <w:t xml:space="preserve">’s </w:t>
      </w:r>
      <w:r w:rsidRPr="00AB6720">
        <w:rPr>
          <w:rFonts w:cs="Times New Roman"/>
          <w:lang w:eastAsia="zh-TW"/>
        </w:rPr>
        <w:t>flimsy</w:t>
      </w:r>
      <w:r>
        <w:rPr>
          <w:rFonts w:cs="Times New Roman"/>
          <w:lang w:eastAsia="zh-TW"/>
        </w:rPr>
        <w:t xml:space="preserve"> paper backdrop, smashing the</w:t>
      </w:r>
      <w:r w:rsidRPr="00216CE2">
        <w:rPr>
          <w:rFonts w:cs="Times New Roman"/>
          <w:lang w:eastAsia="zh-TW"/>
        </w:rPr>
        <w:t xml:space="preserve"> debris into the ground as they moved through</w:t>
      </w:r>
      <w:r>
        <w:rPr>
          <w:rFonts w:cs="Times New Roman"/>
          <w:lang w:eastAsia="zh-TW"/>
        </w:rPr>
        <w:t>out</w:t>
      </w:r>
      <w:r w:rsidRPr="00216CE2">
        <w:rPr>
          <w:rFonts w:cs="Times New Roman"/>
          <w:lang w:eastAsia="zh-TW"/>
        </w:rPr>
        <w:t xml:space="preserve"> the building.</w:t>
      </w:r>
      <w:r>
        <w:rPr>
          <w:rFonts w:cs="Times New Roman"/>
          <w:lang w:eastAsia="zh-TW"/>
        </w:rPr>
        <w:t xml:space="preserve"> The </w:t>
      </w:r>
      <w:r>
        <w:rPr>
          <w:rFonts w:cs="Times New Roman"/>
        </w:rPr>
        <w:t>feckless and temporary vandalism of the lobby appeared to contradict</w:t>
      </w:r>
      <w:r w:rsidRPr="00823B6E">
        <w:rPr>
          <w:rFonts w:cs="Times New Roman"/>
        </w:rPr>
        <w:t xml:space="preserve"> the </w:t>
      </w:r>
      <w:r>
        <w:rPr>
          <w:rFonts w:cs="Times New Roman"/>
        </w:rPr>
        <w:t>intention</w:t>
      </w:r>
      <w:r w:rsidRPr="00823B6E">
        <w:rPr>
          <w:rFonts w:cs="Times New Roman"/>
        </w:rPr>
        <w:t xml:space="preserve"> of the Marcoses’ to elevate the C</w:t>
      </w:r>
      <w:r>
        <w:rPr>
          <w:rFonts w:cs="Times New Roman"/>
        </w:rPr>
        <w:t xml:space="preserve">CP as a sacred repository of </w:t>
      </w:r>
      <w:r w:rsidRPr="00823B6E">
        <w:rPr>
          <w:rFonts w:cs="Times New Roman"/>
        </w:rPr>
        <w:t>culture</w:t>
      </w:r>
      <w:r>
        <w:rPr>
          <w:rFonts w:cs="Times New Roman"/>
        </w:rPr>
        <w:t xml:space="preserve">. </w:t>
      </w:r>
      <w:r w:rsidRPr="00823B6E">
        <w:rPr>
          <w:rFonts w:cs="Times New Roman"/>
          <w:lang w:eastAsia="zh-TW"/>
        </w:rPr>
        <w:t xml:space="preserve">People gathered not for the purpose of political rally or protest, but for a performance that </w:t>
      </w:r>
      <w:r>
        <w:rPr>
          <w:rFonts w:cs="Times New Roman"/>
          <w:lang w:eastAsia="zh-TW"/>
        </w:rPr>
        <w:t>had</w:t>
      </w:r>
      <w:r w:rsidRPr="00823B6E">
        <w:rPr>
          <w:rFonts w:cs="Times New Roman"/>
          <w:lang w:eastAsia="zh-TW"/>
        </w:rPr>
        <w:t xml:space="preserve"> lots of rules, yet no concrete goals</w:t>
      </w:r>
      <w:r>
        <w:rPr>
          <w:rFonts w:cs="Times New Roman"/>
          <w:lang w:eastAsia="zh-TW"/>
        </w:rPr>
        <w:t xml:space="preserve">—a performance antithetical to the Marcos’ goal-driven </w:t>
      </w:r>
      <w:r>
        <w:rPr>
          <w:rFonts w:cs="Times New Roman"/>
          <w:lang w:eastAsia="zh-TW"/>
        </w:rPr>
        <w:lastRenderedPageBreak/>
        <w:t>agenda</w:t>
      </w:r>
      <w:r w:rsidRPr="00823B6E">
        <w:rPr>
          <w:rFonts w:cs="Times New Roman"/>
          <w:lang w:eastAsia="zh-TW"/>
        </w:rPr>
        <w:t>.</w:t>
      </w:r>
      <w:r>
        <w:rPr>
          <w:rFonts w:cs="Times New Roman"/>
        </w:rPr>
        <w:t xml:space="preserve"> </w:t>
      </w:r>
      <w:r>
        <w:rPr>
          <w:rFonts w:cs="Times New Roman"/>
          <w:lang w:eastAsia="zh-TW"/>
        </w:rPr>
        <w:t>Hidden among</w:t>
      </w:r>
      <w:r w:rsidRPr="00823B6E">
        <w:rPr>
          <w:rFonts w:cs="Times New Roman"/>
          <w:lang w:eastAsia="zh-TW"/>
        </w:rPr>
        <w:t xml:space="preserve"> the throng of bodies and the mess of paper, </w:t>
      </w:r>
      <w:r>
        <w:rPr>
          <w:rFonts w:cs="Times New Roman"/>
          <w:lang w:eastAsia="zh-TW"/>
        </w:rPr>
        <w:t>the crowd provided people the anonymity and privacy</w:t>
      </w:r>
      <w:r w:rsidRPr="00823B6E">
        <w:rPr>
          <w:rFonts w:cs="Times New Roman"/>
          <w:lang w:eastAsia="zh-TW"/>
        </w:rPr>
        <w:t xml:space="preserve"> </w:t>
      </w:r>
      <w:r>
        <w:rPr>
          <w:rFonts w:cs="Times New Roman"/>
        </w:rPr>
        <w:t>to</w:t>
      </w:r>
      <w:r w:rsidRPr="00823B6E">
        <w:rPr>
          <w:rFonts w:cs="Times New Roman"/>
        </w:rPr>
        <w:t xml:space="preserve"> </w:t>
      </w:r>
      <w:r>
        <w:rPr>
          <w:rFonts w:cs="Times New Roman"/>
        </w:rPr>
        <w:t xml:space="preserve">trash the lobby of the institution </w:t>
      </w:r>
      <w:r w:rsidRPr="00823B6E">
        <w:rPr>
          <w:rFonts w:cs="Times New Roman"/>
        </w:rPr>
        <w:t>right under the watchful eyes of symbolic authority</w:t>
      </w:r>
      <w:r>
        <w:rPr>
          <w:rFonts w:cs="Times New Roman"/>
        </w:rPr>
        <w:t>.</w:t>
      </w:r>
      <w:r>
        <w:rPr>
          <w:rFonts w:cs="Times New Roman"/>
          <w:lang w:eastAsia="zh-TW"/>
        </w:rPr>
        <w:t xml:space="preserve"> </w:t>
      </w:r>
    </w:p>
    <w:p w14:paraId="4AD7D8CD" w14:textId="77777777" w:rsidR="00350779" w:rsidRDefault="00350779" w:rsidP="007C1E04">
      <w:pPr>
        <w:ind w:firstLine="720"/>
        <w:contextualSpacing/>
        <w:rPr>
          <w:rFonts w:cs="Times New Roman"/>
        </w:rPr>
      </w:pPr>
      <w:r>
        <w:rPr>
          <w:rFonts w:cs="Times New Roman"/>
        </w:rPr>
        <w:t xml:space="preserve">Most of Gutierrez’s final photographs of the happening, such as the first one discussed in this chapter, capture </w:t>
      </w:r>
      <w:r w:rsidRPr="001751AF">
        <w:rPr>
          <w:rFonts w:cs="Times New Roman"/>
          <w:i/>
        </w:rPr>
        <w:t>Cassettes 100</w:t>
      </w:r>
      <w:r w:rsidRPr="001751AF">
        <w:rPr>
          <w:rFonts w:cs="Times New Roman"/>
        </w:rPr>
        <w:t>’s messy aftermath</w:t>
      </w:r>
      <w:r w:rsidRPr="003B35A9">
        <w:rPr>
          <w:rFonts w:cs="Times New Roman"/>
        </w:rPr>
        <w:t xml:space="preserve"> </w:t>
      </w:r>
      <w:r w:rsidRPr="001751AF">
        <w:rPr>
          <w:rFonts w:cs="Times New Roman"/>
        </w:rPr>
        <w:t xml:space="preserve">from </w:t>
      </w:r>
      <w:r>
        <w:rPr>
          <w:rFonts w:cs="Times New Roman"/>
        </w:rPr>
        <w:t>the upper level of the CCP</w:t>
      </w:r>
      <w:r w:rsidRPr="001751AF">
        <w:rPr>
          <w:rFonts w:cs="Times New Roman"/>
        </w:rPr>
        <w:t xml:space="preserve">. </w:t>
      </w:r>
      <w:r>
        <w:rPr>
          <w:rFonts w:cs="Times New Roman"/>
          <w:b/>
          <w:lang w:eastAsia="zh-TW"/>
        </w:rPr>
        <w:t>[f</w:t>
      </w:r>
      <w:r w:rsidRPr="00BE1BC7">
        <w:rPr>
          <w:rFonts w:cs="Times New Roman"/>
          <w:b/>
          <w:lang w:eastAsia="zh-TW"/>
        </w:rPr>
        <w:t xml:space="preserve">ig. </w:t>
      </w:r>
      <w:r>
        <w:rPr>
          <w:rFonts w:cs="Times New Roman"/>
          <w:b/>
          <w:lang w:eastAsia="zh-TW"/>
        </w:rPr>
        <w:t>1.</w:t>
      </w:r>
      <w:r w:rsidRPr="00BE1BC7">
        <w:rPr>
          <w:rFonts w:cs="Times New Roman"/>
          <w:b/>
          <w:lang w:eastAsia="zh-TW"/>
        </w:rPr>
        <w:t>19]</w:t>
      </w:r>
      <w:r>
        <w:rPr>
          <w:rFonts w:cs="Times New Roman"/>
          <w:lang w:eastAsia="zh-TW"/>
        </w:rPr>
        <w:t xml:space="preserve"> </w:t>
      </w:r>
      <w:r>
        <w:rPr>
          <w:rFonts w:cs="Times New Roman"/>
        </w:rPr>
        <w:t xml:space="preserve">In one such photograph, </w:t>
      </w:r>
      <w:r w:rsidRPr="001751AF">
        <w:rPr>
          <w:rFonts w:cs="Times New Roman"/>
        </w:rPr>
        <w:t>paper</w:t>
      </w:r>
      <w:r>
        <w:rPr>
          <w:rFonts w:cs="Times New Roman"/>
        </w:rPr>
        <w:t xml:space="preserve"> and people</w:t>
      </w:r>
      <w:r w:rsidRPr="001751AF">
        <w:rPr>
          <w:rFonts w:cs="Times New Roman"/>
        </w:rPr>
        <w:t xml:space="preserve"> are </w:t>
      </w:r>
      <w:r>
        <w:rPr>
          <w:rFonts w:cs="Times New Roman"/>
        </w:rPr>
        <w:t>dispersed</w:t>
      </w:r>
      <w:r w:rsidRPr="001751AF">
        <w:rPr>
          <w:rFonts w:cs="Times New Roman"/>
        </w:rPr>
        <w:t xml:space="preserve"> throughout the</w:t>
      </w:r>
      <w:r>
        <w:rPr>
          <w:rFonts w:cs="Times New Roman"/>
        </w:rPr>
        <w:t xml:space="preserve"> main</w:t>
      </w:r>
      <w:r w:rsidRPr="001751AF">
        <w:rPr>
          <w:rFonts w:cs="Times New Roman"/>
        </w:rPr>
        <w:t xml:space="preserve"> lobby</w:t>
      </w:r>
      <w:r>
        <w:rPr>
          <w:rFonts w:cs="Times New Roman"/>
        </w:rPr>
        <w:t>. Though</w:t>
      </w:r>
      <w:r w:rsidRPr="001751AF">
        <w:rPr>
          <w:rFonts w:cs="Times New Roman"/>
        </w:rPr>
        <w:t xml:space="preserve"> many of the architectural signifiers, such as walls or other forms of support, have been removed, the height from which the photograph was taken and its inclusion of chandelier strands intimates th</w:t>
      </w:r>
      <w:r>
        <w:rPr>
          <w:rFonts w:cs="Times New Roman"/>
        </w:rPr>
        <w:t>e grandiosity of place</w:t>
      </w:r>
      <w:r w:rsidRPr="001751AF">
        <w:rPr>
          <w:rFonts w:cs="Times New Roman"/>
        </w:rPr>
        <w:t>.</w:t>
      </w:r>
      <w:r>
        <w:rPr>
          <w:rFonts w:cs="Times New Roman"/>
        </w:rPr>
        <w:t xml:space="preserve"> Bordering the composition are a handful of security officers</w:t>
      </w:r>
      <w:r w:rsidRPr="001751AF">
        <w:rPr>
          <w:rFonts w:cs="Times New Roman"/>
        </w:rPr>
        <w:t xml:space="preserve"> dressed in black</w:t>
      </w:r>
      <w:r>
        <w:rPr>
          <w:rFonts w:cs="Times New Roman"/>
        </w:rPr>
        <w:t xml:space="preserve"> uniforms and distinctive hats. Visible figures of authority, they stand out from the crowd due to their clothing and </w:t>
      </w:r>
      <w:r w:rsidRPr="001751AF">
        <w:rPr>
          <w:rFonts w:cs="Times New Roman"/>
        </w:rPr>
        <w:t xml:space="preserve">sturdy </w:t>
      </w:r>
      <w:r>
        <w:rPr>
          <w:rFonts w:cs="Times New Roman"/>
        </w:rPr>
        <w:t>wide stances. While others move about or huddled in small groups, these security guards,</w:t>
      </w:r>
      <w:r w:rsidRPr="00D13E7F">
        <w:rPr>
          <w:rFonts w:cs="Times New Roman"/>
        </w:rPr>
        <w:t xml:space="preserve"> </w:t>
      </w:r>
      <w:r>
        <w:rPr>
          <w:rFonts w:cs="Times New Roman"/>
        </w:rPr>
        <w:t>fixed to the edges of the lobby, retain a slight distance from the crowd as each guard maintains his or her position alone. These guards, however, are not the only ones to be unaccompanied in the photograph.</w:t>
      </w:r>
    </w:p>
    <w:p w14:paraId="55A504FE" w14:textId="5BCC4594" w:rsidR="00350779" w:rsidRDefault="00350779" w:rsidP="007C1E04">
      <w:pPr>
        <w:ind w:firstLine="720"/>
        <w:contextualSpacing/>
        <w:rPr>
          <w:rFonts w:cs="Times New Roman"/>
        </w:rPr>
      </w:pPr>
      <w:r>
        <w:rPr>
          <w:rFonts w:cs="Times New Roman"/>
        </w:rPr>
        <w:t>Towards the center of the photograph</w:t>
      </w:r>
      <w:r w:rsidRPr="001751AF">
        <w:rPr>
          <w:rFonts w:cs="Times New Roman"/>
        </w:rPr>
        <w:t xml:space="preserve">, </w:t>
      </w:r>
      <w:r>
        <w:rPr>
          <w:rFonts w:cs="Times New Roman"/>
        </w:rPr>
        <w:t>right beneath the sparking strands of a large</w:t>
      </w:r>
      <w:r w:rsidRPr="001751AF">
        <w:rPr>
          <w:rFonts w:cs="Times New Roman"/>
        </w:rPr>
        <w:t xml:space="preserve"> chandel</w:t>
      </w:r>
      <w:r>
        <w:rPr>
          <w:rFonts w:cs="Times New Roman"/>
        </w:rPr>
        <w:t xml:space="preserve">ier, a man raises his arms above his head and returns the camera’s gaze. He clutches what appears to be a program for </w:t>
      </w:r>
      <w:r>
        <w:rPr>
          <w:rFonts w:cs="Times New Roman"/>
          <w:i/>
        </w:rPr>
        <w:t xml:space="preserve">Cassettes 100 </w:t>
      </w:r>
      <w:r>
        <w:rPr>
          <w:rFonts w:cs="Times New Roman"/>
        </w:rPr>
        <w:t xml:space="preserve">as he acknowledges that he, and those who mingle around him, are subject to surveillance. Although his raised arms might resemble a signal of surrender, they flare outwards, expanding his body to declare his presence in that space. He might be seen, but he will be seen on his own terms. </w:t>
      </w:r>
      <w:r>
        <w:rPr>
          <w:rFonts w:cs="Times New Roman"/>
          <w:lang w:eastAsia="zh-TW"/>
        </w:rPr>
        <w:t>While</w:t>
      </w:r>
      <w:r w:rsidRPr="00823B6E">
        <w:rPr>
          <w:rFonts w:cs="Times New Roman"/>
          <w:lang w:eastAsia="zh-TW"/>
        </w:rPr>
        <w:t xml:space="preserve"> motivations </w:t>
      </w:r>
      <w:r>
        <w:rPr>
          <w:rFonts w:cs="Times New Roman"/>
          <w:lang w:eastAsia="zh-TW"/>
        </w:rPr>
        <w:t>for</w:t>
      </w:r>
      <w:r w:rsidRPr="00823B6E">
        <w:rPr>
          <w:rFonts w:cs="Times New Roman"/>
          <w:lang w:eastAsia="zh-TW"/>
        </w:rPr>
        <w:t xml:space="preserve"> </w:t>
      </w:r>
      <w:r w:rsidRPr="00823B6E">
        <w:rPr>
          <w:rFonts w:cs="Times New Roman"/>
          <w:i/>
          <w:lang w:eastAsia="zh-TW"/>
        </w:rPr>
        <w:t xml:space="preserve">Cassettes 100 </w:t>
      </w:r>
      <w:r>
        <w:rPr>
          <w:rFonts w:cs="Times New Roman"/>
          <w:lang w:eastAsia="zh-TW"/>
        </w:rPr>
        <w:t>remain unclear</w:t>
      </w:r>
      <w:r w:rsidRPr="00823B6E">
        <w:rPr>
          <w:rFonts w:cs="Times New Roman"/>
          <w:lang w:eastAsia="zh-TW"/>
        </w:rPr>
        <w:t>,</w:t>
      </w:r>
      <w:r w:rsidRPr="00823B6E">
        <w:rPr>
          <w:rFonts w:cs="Times New Roman"/>
          <w:i/>
          <w:lang w:eastAsia="zh-TW"/>
        </w:rPr>
        <w:t xml:space="preserve"> </w:t>
      </w:r>
      <w:r>
        <w:rPr>
          <w:rFonts w:cs="Times New Roman"/>
          <w:lang w:eastAsia="zh-TW"/>
        </w:rPr>
        <w:t>the photograph captures the temporary defacement of the CCP as representatives of authority—the security guards and the CCP’s official documentary photographer—</w:t>
      </w:r>
      <w:r w:rsidRPr="00823B6E">
        <w:rPr>
          <w:rFonts w:cs="Times New Roman"/>
          <w:lang w:eastAsia="zh-TW"/>
        </w:rPr>
        <w:t xml:space="preserve">watched. </w:t>
      </w:r>
      <w:r w:rsidRPr="00823B6E">
        <w:rPr>
          <w:rFonts w:cs="Times New Roman"/>
        </w:rPr>
        <w:t xml:space="preserve">One </w:t>
      </w:r>
      <w:r w:rsidRPr="00823B6E">
        <w:rPr>
          <w:rFonts w:cs="Times New Roman"/>
        </w:rPr>
        <w:lastRenderedPageBreak/>
        <w:t>reviewe</w:t>
      </w:r>
      <w:r>
        <w:rPr>
          <w:rFonts w:cs="Times New Roman"/>
        </w:rPr>
        <w:t>r of the performance remarked, “</w:t>
      </w:r>
      <w:r w:rsidRPr="00823B6E">
        <w:rPr>
          <w:rFonts w:cs="Times New Roman"/>
        </w:rPr>
        <w:t xml:space="preserve">To the security guard, </w:t>
      </w:r>
      <w:r>
        <w:rPr>
          <w:rFonts w:cs="Times New Roman"/>
        </w:rPr>
        <w:t>the whole thing was a puzzler. ‘</w:t>
      </w:r>
      <w:r w:rsidRPr="00823B6E">
        <w:rPr>
          <w:rFonts w:cs="Times New Roman"/>
        </w:rPr>
        <w:t>W</w:t>
      </w:r>
      <w:r>
        <w:rPr>
          <w:rFonts w:cs="Times New Roman"/>
        </w:rPr>
        <w:t>hat are they trying to achieve?’</w:t>
      </w:r>
      <w:r w:rsidRPr="00823B6E">
        <w:rPr>
          <w:rFonts w:cs="Times New Roman"/>
        </w:rPr>
        <w:t xml:space="preserve"> he asked.</w:t>
      </w:r>
      <w:r>
        <w:rPr>
          <w:rFonts w:cs="Times New Roman"/>
        </w:rPr>
        <w:t>”</w:t>
      </w:r>
      <w:r w:rsidRPr="00823B6E">
        <w:rPr>
          <w:rStyle w:val="FootnoteReference"/>
          <w:rFonts w:cs="Times New Roman"/>
        </w:rPr>
        <w:footnoteReference w:id="167"/>
      </w:r>
    </w:p>
    <w:p w14:paraId="4696348E" w14:textId="77777777" w:rsidR="0050124B" w:rsidRPr="003261F8" w:rsidRDefault="0050124B" w:rsidP="007C1E04">
      <w:pPr>
        <w:contextualSpacing/>
        <w:rPr>
          <w:rFonts w:cs="Times New Roman"/>
        </w:rPr>
      </w:pPr>
    </w:p>
    <w:p w14:paraId="36BD59EB" w14:textId="77777777" w:rsidR="00350779" w:rsidRPr="000F50C4" w:rsidRDefault="00350779" w:rsidP="007C1E04">
      <w:pPr>
        <w:pStyle w:val="a"/>
        <w:rPr>
          <w:rStyle w:val="Emphasis"/>
          <w:b w:val="0"/>
        </w:rPr>
      </w:pPr>
      <w:r w:rsidRPr="000F50C4">
        <w:rPr>
          <w:rStyle w:val="Emphasis"/>
          <w:b w:val="0"/>
        </w:rPr>
        <w:t>***</w:t>
      </w:r>
    </w:p>
    <w:p w14:paraId="192F5774" w14:textId="77777777" w:rsidR="00350779" w:rsidRDefault="00350779" w:rsidP="007C1E04">
      <w:pPr>
        <w:ind w:firstLine="720"/>
        <w:contextualSpacing/>
        <w:rPr>
          <w:rFonts w:cs="Times New Roman"/>
        </w:rPr>
      </w:pPr>
      <w:r>
        <w:rPr>
          <w:rFonts w:cs="Times New Roman"/>
        </w:rPr>
        <w:t>While the CCP was built to embody the internationalist and modernist aspirations of the Marcoses, its physical presence as a visual, tactile, and aural space depended on compromise and reciprocity between authoritarian intent and the artists who—often on their own terms—exhibited at the CCP.</w:t>
      </w:r>
      <w:r>
        <w:rPr>
          <w:rStyle w:val="FootnoteReference"/>
          <w:rFonts w:cs="Times New Roman"/>
        </w:rPr>
        <w:footnoteReference w:id="168"/>
      </w:r>
      <w:r>
        <w:rPr>
          <w:rFonts w:cs="Times New Roman"/>
        </w:rPr>
        <w:t xml:space="preserve"> Analysis of </w:t>
      </w:r>
      <w:r>
        <w:rPr>
          <w:rFonts w:cs="Times New Roman"/>
          <w:i/>
        </w:rPr>
        <w:t>Cassettes 100</w:t>
      </w:r>
      <w:r>
        <w:rPr>
          <w:rFonts w:cs="Times New Roman"/>
        </w:rPr>
        <w:t xml:space="preserve"> reveals how the CCP accommodated for art that modeled aspects of</w:t>
      </w:r>
      <w:r w:rsidRPr="00823B6E">
        <w:rPr>
          <w:rFonts w:cs="Times New Roman"/>
        </w:rPr>
        <w:t xml:space="preserve"> refusal, ambivalence or indifference</w:t>
      </w:r>
      <w:r>
        <w:rPr>
          <w:rFonts w:cs="Times New Roman"/>
        </w:rPr>
        <w:t xml:space="preserve"> despite its affiliation with the Marcoses. By using the CCP’s lobby and hallways instead of its acoustically designed</w:t>
      </w:r>
      <w:r w:rsidRPr="00077B0F">
        <w:rPr>
          <w:rFonts w:cs="Times New Roman"/>
        </w:rPr>
        <w:t xml:space="preserve"> Main Theater and pre-recorded cassettes </w:t>
      </w:r>
      <w:r>
        <w:rPr>
          <w:rFonts w:cs="Times New Roman"/>
        </w:rPr>
        <w:t xml:space="preserve">in lieu of live instruments, Maceda recognized the possibility of operating outside the usual standards for performances at the state-supported institution. He perceived the CCP as a collection of fluid spaces and set an example for the performers and audience members to enact similar acts of impropriety within </w:t>
      </w:r>
      <w:r w:rsidRPr="00077B0F">
        <w:rPr>
          <w:rFonts w:cs="Times New Roman"/>
        </w:rPr>
        <w:t>s</w:t>
      </w:r>
      <w:r>
        <w:rPr>
          <w:rFonts w:cs="Times New Roman"/>
        </w:rPr>
        <w:t>tructural limitations.</w:t>
      </w:r>
      <w:r w:rsidRPr="00077B0F">
        <w:rPr>
          <w:rFonts w:cs="Times New Roman"/>
        </w:rPr>
        <w:t xml:space="preserve"> </w:t>
      </w:r>
    </w:p>
    <w:p w14:paraId="483AB0C4" w14:textId="77777777" w:rsidR="00350779" w:rsidRDefault="00350779" w:rsidP="007C1E04">
      <w:pPr>
        <w:ind w:firstLine="720"/>
        <w:contextualSpacing/>
        <w:rPr>
          <w:rFonts w:cs="Times New Roman"/>
        </w:rPr>
      </w:pPr>
      <w:r>
        <w:rPr>
          <w:rFonts w:cs="Times New Roman"/>
          <w:i/>
        </w:rPr>
        <w:t xml:space="preserve"> Cassettes 100</w:t>
      </w:r>
      <w:r>
        <w:rPr>
          <w:rFonts w:cs="Times New Roman"/>
        </w:rPr>
        <w:t xml:space="preserve">’s detailed instructions and roughly drawn diagrams also gave volunteer participants the framework and the leniency to push boundaries and behave indecorously in the staid CCP as they gave the finger and ripped apart pieces of the set. Free from the burden of a spotlighted stage, specific instrumentation, and musical skill, volunteer performers could be anyone. Without physical separation between the two groups, participants could shift affiliations with an audience member or friend by handing them their “instruments.” </w:t>
      </w:r>
      <w:r w:rsidRPr="00077B0F">
        <w:rPr>
          <w:rFonts w:cs="Times New Roman"/>
          <w:i/>
        </w:rPr>
        <w:t>Cassettes 100</w:t>
      </w:r>
      <w:r>
        <w:rPr>
          <w:rFonts w:cs="Times New Roman"/>
        </w:rPr>
        <w:t xml:space="preserve"> invited</w:t>
      </w:r>
      <w:r w:rsidRPr="00077B0F">
        <w:rPr>
          <w:rFonts w:cs="Times New Roman"/>
        </w:rPr>
        <w:t xml:space="preserve"> </w:t>
      </w:r>
      <w:r>
        <w:rPr>
          <w:rFonts w:cs="Times New Roman"/>
        </w:rPr>
        <w:t xml:space="preserve">defiant actions </w:t>
      </w:r>
      <w:r w:rsidRPr="00077B0F">
        <w:rPr>
          <w:rFonts w:cs="Times New Roman"/>
        </w:rPr>
        <w:t>tha</w:t>
      </w:r>
      <w:r>
        <w:rPr>
          <w:rFonts w:cs="Times New Roman"/>
        </w:rPr>
        <w:t>t eluded clear categorization. Volunteers could comply, comply</w:t>
      </w:r>
      <w:r w:rsidRPr="00077B0F">
        <w:rPr>
          <w:rFonts w:cs="Times New Roman"/>
        </w:rPr>
        <w:t xml:space="preserve"> less, or simply </w:t>
      </w:r>
      <w:r>
        <w:rPr>
          <w:rFonts w:cs="Times New Roman"/>
        </w:rPr>
        <w:lastRenderedPageBreak/>
        <w:t>abandon</w:t>
      </w:r>
      <w:r w:rsidRPr="00077B0F">
        <w:rPr>
          <w:rFonts w:cs="Times New Roman"/>
        </w:rPr>
        <w:t xml:space="preserve"> the structure</w:t>
      </w:r>
      <w:r>
        <w:rPr>
          <w:rFonts w:cs="Times New Roman"/>
        </w:rPr>
        <w:t>s and rules altogether by</w:t>
      </w:r>
      <w:r w:rsidRPr="00077B0F">
        <w:rPr>
          <w:rFonts w:cs="Times New Roman"/>
        </w:rPr>
        <w:t xml:space="preserve"> claiming th</w:t>
      </w:r>
      <w:r>
        <w:rPr>
          <w:rFonts w:cs="Times New Roman"/>
        </w:rPr>
        <w:t xml:space="preserve">at they were lost, confused, or </w:t>
      </w:r>
      <w:r w:rsidRPr="00077B0F">
        <w:rPr>
          <w:rFonts w:cs="Times New Roman"/>
        </w:rPr>
        <w:t>following someone else in the crowd.</w:t>
      </w:r>
      <w:r>
        <w:rPr>
          <w:rFonts w:cs="Times New Roman"/>
        </w:rPr>
        <w:t xml:space="preserve"> Enveloped in the crowd and generated through the drone of the cassettes and the mass of bodies in the CCP, individuals could misbehave and affirm some autonomy over their everyday actions.  </w:t>
      </w:r>
    </w:p>
    <w:p w14:paraId="0E9C2ED1" w14:textId="77777777" w:rsidR="00350779" w:rsidRPr="00B11702" w:rsidRDefault="00350779" w:rsidP="007C1E04">
      <w:pPr>
        <w:ind w:firstLine="720"/>
        <w:contextualSpacing/>
        <w:rPr>
          <w:rFonts w:cs="Times New Roman"/>
        </w:rPr>
      </w:pPr>
      <w:r w:rsidRPr="00077B0F">
        <w:rPr>
          <w:rFonts w:cs="Times New Roman"/>
        </w:rPr>
        <w:t xml:space="preserve">Though </w:t>
      </w:r>
      <w:r w:rsidRPr="00077B0F">
        <w:rPr>
          <w:rFonts w:cs="Times New Roman"/>
          <w:i/>
        </w:rPr>
        <w:t>Cassettes 100</w:t>
      </w:r>
      <w:r>
        <w:rPr>
          <w:rFonts w:cs="Times New Roman"/>
        </w:rPr>
        <w:t xml:space="preserve"> led the public to</w:t>
      </w:r>
      <w:r w:rsidRPr="00077B0F">
        <w:rPr>
          <w:rFonts w:cs="Times New Roman"/>
        </w:rPr>
        <w:t xml:space="preserve"> </w:t>
      </w:r>
      <w:r>
        <w:rPr>
          <w:rFonts w:cs="Times New Roman"/>
        </w:rPr>
        <w:t>deviate from propriety</w:t>
      </w:r>
      <w:r w:rsidRPr="00077B0F">
        <w:rPr>
          <w:rFonts w:cs="Times New Roman"/>
        </w:rPr>
        <w:t xml:space="preserve"> within a behemoth state structure,</w:t>
      </w:r>
      <w:r>
        <w:rPr>
          <w:rFonts w:cs="Times New Roman"/>
          <w:i/>
        </w:rPr>
        <w:t xml:space="preserve"> </w:t>
      </w:r>
      <w:r>
        <w:rPr>
          <w:rFonts w:cs="Times New Roman"/>
        </w:rPr>
        <w:t xml:space="preserve">it also generated international publicity for the CCP and art prioritized by the Marcoses’ state-building efforts. </w:t>
      </w:r>
      <w:r w:rsidRPr="00077B0F">
        <w:rPr>
          <w:rFonts w:cs="Times New Roman"/>
          <w:i/>
        </w:rPr>
        <w:t>The Asia Magazine</w:t>
      </w:r>
      <w:r>
        <w:rPr>
          <w:rFonts w:cs="Times New Roman"/>
        </w:rPr>
        <w:t>—a weekly supplement periodical to a large number of newspapers Asia—</w:t>
      </w:r>
      <w:r w:rsidRPr="00077B0F">
        <w:rPr>
          <w:rFonts w:cs="Times New Roman"/>
        </w:rPr>
        <w:t xml:space="preserve">reported </w:t>
      </w:r>
      <w:r w:rsidRPr="00077B0F">
        <w:rPr>
          <w:rFonts w:cs="Times New Roman"/>
          <w:i/>
        </w:rPr>
        <w:t xml:space="preserve">Cassettes 100 </w:t>
      </w:r>
      <w:r>
        <w:rPr>
          <w:rFonts w:cs="Times New Roman"/>
        </w:rPr>
        <w:t>as a “Filipino ‘happening</w:t>
      </w:r>
      <w:r w:rsidRPr="00077B0F">
        <w:rPr>
          <w:rFonts w:cs="Times New Roman"/>
        </w:rPr>
        <w:t>’”</w:t>
      </w:r>
      <w:r>
        <w:rPr>
          <w:rFonts w:cs="Times New Roman"/>
        </w:rPr>
        <w:t xml:space="preserve"> to an international audience, which further solidified the performance within the canon</w:t>
      </w:r>
      <w:r w:rsidRPr="00077B0F">
        <w:rPr>
          <w:rFonts w:cs="Times New Roman"/>
        </w:rPr>
        <w:t xml:space="preserve"> of </w:t>
      </w:r>
      <w:r>
        <w:rPr>
          <w:rFonts w:cs="Times New Roman"/>
        </w:rPr>
        <w:t>h</w:t>
      </w:r>
      <w:r w:rsidRPr="00077B0F">
        <w:rPr>
          <w:rFonts w:cs="Times New Roman"/>
        </w:rPr>
        <w:t>appenings.</w:t>
      </w:r>
      <w:r w:rsidRPr="00077B0F">
        <w:rPr>
          <w:rStyle w:val="FootnoteReference"/>
          <w:rFonts w:cs="Times New Roman"/>
        </w:rPr>
        <w:footnoteReference w:id="169"/>
      </w:r>
      <w:r w:rsidRPr="00077B0F">
        <w:rPr>
          <w:rFonts w:cs="Times New Roman"/>
        </w:rPr>
        <w:t xml:space="preserve"> </w:t>
      </w:r>
      <w:r>
        <w:rPr>
          <w:rFonts w:cs="Times New Roman"/>
        </w:rPr>
        <w:t>Unlike Gutierrez’s black and white photographs, the photographs accompanying the article are in color. One of the images exhibited for international publication occupies an entire leaf</w:t>
      </w:r>
      <w:r w:rsidRPr="00077B0F">
        <w:rPr>
          <w:rFonts w:cs="Times New Roman"/>
        </w:rPr>
        <w:t xml:space="preserve"> of the two-page spread reserved for </w:t>
      </w:r>
      <w:r w:rsidRPr="00077B0F">
        <w:rPr>
          <w:rFonts w:cs="Times New Roman"/>
          <w:i/>
        </w:rPr>
        <w:t>Cassettes 100</w:t>
      </w:r>
      <w:r>
        <w:rPr>
          <w:rFonts w:cs="Times New Roman"/>
        </w:rPr>
        <w:t>. The photograph, which includes only a few people scattered beneath the paper streamers, captures an early moment in the performance when order still prevailed. The paper</w:t>
      </w:r>
      <w:r w:rsidRPr="00077B0F">
        <w:rPr>
          <w:rFonts w:cs="Times New Roman"/>
        </w:rPr>
        <w:t xml:space="preserve"> </w:t>
      </w:r>
      <w:r>
        <w:rPr>
          <w:rFonts w:cs="Times New Roman"/>
        </w:rPr>
        <w:t>is still properly affixed</w:t>
      </w:r>
      <w:r w:rsidRPr="00077B0F">
        <w:rPr>
          <w:rFonts w:cs="Times New Roman"/>
        </w:rPr>
        <w:t xml:space="preserve"> to the ceilings and balconies of the </w:t>
      </w:r>
      <w:r>
        <w:rPr>
          <w:rFonts w:cs="Times New Roman"/>
        </w:rPr>
        <w:t>CCP; the photograph seems to emphasize the vertical thrust of the colored streamers, the chandelier strands, and the people.</w:t>
      </w:r>
      <w:r w:rsidRPr="002E4CBA">
        <w:rPr>
          <w:rFonts w:cs="Times New Roman"/>
        </w:rPr>
        <w:t xml:space="preserve"> </w:t>
      </w:r>
      <w:r>
        <w:rPr>
          <w:rFonts w:cs="Times New Roman"/>
        </w:rPr>
        <w:t>Nobody seems to acknowledge the camera’s presence and no security guards need to be present—everything is in line.</w:t>
      </w:r>
    </w:p>
    <w:p w14:paraId="18BCB2B6" w14:textId="77777777" w:rsidR="00350779" w:rsidRDefault="00350779" w:rsidP="007C1E04">
      <w:pPr>
        <w:ind w:firstLine="720"/>
        <w:contextualSpacing/>
        <w:rPr>
          <w:rFonts w:cs="Times New Roman"/>
        </w:rPr>
      </w:pPr>
      <w:r>
        <w:rPr>
          <w:rFonts w:cs="Times New Roman"/>
        </w:rPr>
        <w:t>The careful organization in the large</w:t>
      </w:r>
      <w:r w:rsidRPr="00077B0F">
        <w:rPr>
          <w:rFonts w:cs="Times New Roman"/>
        </w:rPr>
        <w:t xml:space="preserve"> photograph, however, contrasts</w:t>
      </w:r>
      <w:r>
        <w:rPr>
          <w:rFonts w:cs="Times New Roman"/>
        </w:rPr>
        <w:t xml:space="preserve"> with the title of the article, </w:t>
      </w:r>
      <w:r w:rsidRPr="00077B0F">
        <w:rPr>
          <w:rFonts w:cs="Times New Roman"/>
        </w:rPr>
        <w:t>“Chaotic Concert</w:t>
      </w:r>
      <w:r>
        <w:rPr>
          <w:rFonts w:cs="Times New Roman"/>
        </w:rPr>
        <w:t xml:space="preserve">,” and </w:t>
      </w:r>
      <w:r w:rsidRPr="00077B0F">
        <w:rPr>
          <w:rFonts w:cs="Times New Roman"/>
        </w:rPr>
        <w:t>two smaller</w:t>
      </w:r>
      <w:r>
        <w:rPr>
          <w:rFonts w:cs="Times New Roman"/>
        </w:rPr>
        <w:t xml:space="preserve"> photographs on the adjacent page</w:t>
      </w:r>
      <w:r w:rsidRPr="00077B0F">
        <w:rPr>
          <w:rFonts w:cs="Times New Roman"/>
        </w:rPr>
        <w:t>.</w:t>
      </w:r>
      <w:r w:rsidRPr="00FE2FF2">
        <w:rPr>
          <w:rFonts w:cs="Times New Roman"/>
        </w:rPr>
        <w:t xml:space="preserve"> </w:t>
      </w:r>
      <w:r>
        <w:rPr>
          <w:rFonts w:cs="Times New Roman"/>
        </w:rPr>
        <w:t xml:space="preserve">Captioned as “more scenes from the ‘happening’” in which “colors blur, collide, and slide away from one another,” these photographs show an abandonment of social convention. The chandeliers that illuminate the CCP lobby are no longer depicted and the vertical order rendered by the large </w:t>
      </w:r>
      <w:r>
        <w:rPr>
          <w:rFonts w:cs="Times New Roman"/>
        </w:rPr>
        <w:lastRenderedPageBreak/>
        <w:t xml:space="preserve">photograph has disintegrated into flashes of light and color. These smaller photographs capture the chaos of the colors from the lights that flickered on the surfaces and bodies present at the CCP. In one photograph, people appear to be lying on the floor in a circle under a burst of light. The contrast between the photographs reveal how the order initially established for </w:t>
      </w:r>
      <w:r>
        <w:rPr>
          <w:rFonts w:cs="Times New Roman"/>
          <w:i/>
        </w:rPr>
        <w:t xml:space="preserve">Cassettes 100 </w:t>
      </w:r>
      <w:r>
        <w:rPr>
          <w:rFonts w:cs="Times New Roman"/>
        </w:rPr>
        <w:t xml:space="preserve">eventually succumbed to chaos. </w:t>
      </w:r>
    </w:p>
    <w:p w14:paraId="1A20BF18" w14:textId="0B6AF3BF" w:rsidR="00350779" w:rsidRDefault="00350779" w:rsidP="007C1E04">
      <w:pPr>
        <w:ind w:firstLine="720"/>
        <w:contextualSpacing/>
        <w:rPr>
          <w:rFonts w:eastAsia="Times New Roman" w:cs="Times New Roman"/>
        </w:rPr>
      </w:pPr>
      <w:r w:rsidRPr="00077B0F">
        <w:rPr>
          <w:rFonts w:cs="Times New Roman"/>
          <w:i/>
        </w:rPr>
        <w:t xml:space="preserve">Cassettes 100 </w:t>
      </w:r>
      <w:r w:rsidRPr="00077B0F">
        <w:rPr>
          <w:rFonts w:cs="Times New Roman"/>
        </w:rPr>
        <w:t xml:space="preserve">and </w:t>
      </w:r>
      <w:r>
        <w:rPr>
          <w:rFonts w:cs="Times New Roman"/>
        </w:rPr>
        <w:t>similar artistic practices were effective in compromising</w:t>
      </w:r>
      <w:r w:rsidRPr="00077B0F">
        <w:rPr>
          <w:rFonts w:cs="Times New Roman"/>
        </w:rPr>
        <w:t xml:space="preserve"> authority</w:t>
      </w:r>
      <w:r>
        <w:rPr>
          <w:rFonts w:cs="Times New Roman"/>
        </w:rPr>
        <w:t xml:space="preserve"> because the ambiguity and illegibility of their intentions made them difficult to contain</w:t>
      </w:r>
      <w:r w:rsidRPr="00077B0F">
        <w:rPr>
          <w:rFonts w:cs="Times New Roman"/>
        </w:rPr>
        <w:t>.</w:t>
      </w:r>
      <w:r>
        <w:rPr>
          <w:rFonts w:cs="Times New Roman"/>
        </w:rPr>
        <w:t xml:space="preserve"> Despite receiving state support under the Marcoses, </w:t>
      </w:r>
      <w:r>
        <w:rPr>
          <w:rFonts w:cs="Times New Roman"/>
          <w:i/>
        </w:rPr>
        <w:t>Cassettes 100</w:t>
      </w:r>
      <w:r>
        <w:rPr>
          <w:rFonts w:cs="Times New Roman"/>
        </w:rPr>
        <w:t xml:space="preserve"> offered a means for regular citizens to reframe everyday experiences beyond those determined by the state’s manipulation of space, technological knowledge, and other political apparatuses. As what </w:t>
      </w:r>
      <w:r>
        <w:rPr>
          <w:rFonts w:cs="Times New Roman"/>
          <w:i/>
        </w:rPr>
        <w:t>The</w:t>
      </w:r>
      <w:r>
        <w:rPr>
          <w:rFonts w:cs="Times New Roman"/>
        </w:rPr>
        <w:t xml:space="preserve"> </w:t>
      </w:r>
      <w:r>
        <w:rPr>
          <w:rFonts w:cs="Times New Roman"/>
          <w:i/>
        </w:rPr>
        <w:t xml:space="preserve">Asia Magazine </w:t>
      </w:r>
      <w:r>
        <w:rPr>
          <w:rFonts w:cs="Times New Roman"/>
        </w:rPr>
        <w:t xml:space="preserve">calls a “Filipino ‘happening,’” </w:t>
      </w:r>
      <w:r>
        <w:rPr>
          <w:rFonts w:cs="Times New Roman"/>
          <w:i/>
        </w:rPr>
        <w:t xml:space="preserve">Cassettes 100 </w:t>
      </w:r>
      <w:r>
        <w:rPr>
          <w:rFonts w:cs="Times New Roman"/>
        </w:rPr>
        <w:t>fulfilled the Marcoses’ cultural agenda by</w:t>
      </w:r>
      <w:r>
        <w:rPr>
          <w:rFonts w:cs="Times New Roman"/>
          <w:i/>
        </w:rPr>
        <w:t xml:space="preserve"> </w:t>
      </w:r>
      <w:r>
        <w:rPr>
          <w:rFonts w:cs="Times New Roman"/>
        </w:rPr>
        <w:t xml:space="preserve">demonstrating the CCP’s potential as a creative artistic space engaged with contemporary international practices. Similar to Locsin’s design of the CCP as a colossal concrete </w:t>
      </w:r>
      <w:r>
        <w:rPr>
          <w:rFonts w:cs="Times New Roman"/>
          <w:i/>
        </w:rPr>
        <w:t xml:space="preserve">nipa </w:t>
      </w:r>
      <w:r>
        <w:rPr>
          <w:rFonts w:cs="Times New Roman"/>
        </w:rPr>
        <w:t xml:space="preserve">hut, the happening, with its inclusion of indigenous musical elements such as the drone and local instruments, legitimated the CCP claims to represent Filipino culture, including the emerging conceptual and avant-garde dimensions. Yet, </w:t>
      </w:r>
      <w:r>
        <w:rPr>
          <w:rFonts w:eastAsia="Times New Roman" w:cs="Times New Roman"/>
        </w:rPr>
        <w:t>the artworks displayed in the CCP, despite their acceptance by the official regime, often defaced or blemished—albeit temporarily—the interior of the edifice in ways that might indicate “veiled critiques from within the institution itself.”</w:t>
      </w:r>
      <w:r>
        <w:rPr>
          <w:rStyle w:val="FootnoteReference"/>
          <w:rFonts w:eastAsia="Times New Roman" w:cs="Times New Roman"/>
        </w:rPr>
        <w:footnoteReference w:id="170"/>
      </w:r>
      <w:r>
        <w:rPr>
          <w:rFonts w:eastAsia="Times New Roman" w:cs="Times New Roman"/>
        </w:rPr>
        <w:t xml:space="preserve"> </w:t>
      </w:r>
    </w:p>
    <w:p w14:paraId="211596CB" w14:textId="77777777" w:rsidR="0050124B" w:rsidRDefault="0050124B" w:rsidP="007C1E04">
      <w:pPr>
        <w:contextualSpacing/>
        <w:rPr>
          <w:rFonts w:eastAsia="Times New Roman" w:cs="Times New Roman"/>
        </w:rPr>
      </w:pPr>
    </w:p>
    <w:p w14:paraId="754FC06D" w14:textId="77777777" w:rsidR="00350779" w:rsidRPr="00D54C20" w:rsidRDefault="00350779" w:rsidP="007C1E04">
      <w:pPr>
        <w:pStyle w:val="SubChapter"/>
        <w:rPr>
          <w:rFonts w:eastAsia="Times New Roman"/>
        </w:rPr>
      </w:pPr>
      <w:bookmarkStart w:id="50" w:name="_Toc507617956"/>
      <w:r>
        <w:rPr>
          <w:rFonts w:eastAsia="Times New Roman"/>
        </w:rPr>
        <w:lastRenderedPageBreak/>
        <w:t xml:space="preserve">Coda: </w:t>
      </w:r>
      <w:r w:rsidRPr="00953483">
        <w:rPr>
          <w:rFonts w:eastAsia="Times New Roman"/>
        </w:rPr>
        <w:t>Ugnayan</w:t>
      </w:r>
      <w:bookmarkEnd w:id="50"/>
    </w:p>
    <w:p w14:paraId="0F960518" w14:textId="77777777" w:rsidR="00350779" w:rsidRDefault="00350779" w:rsidP="007C1E04">
      <w:pPr>
        <w:ind w:firstLine="720"/>
        <w:contextualSpacing/>
        <w:rPr>
          <w:rFonts w:cs="Times New Roman"/>
        </w:rPr>
      </w:pPr>
      <w:r>
        <w:rPr>
          <w:rFonts w:cs="Times New Roman"/>
        </w:rPr>
        <w:t xml:space="preserve">With support from the CCP, in 1974 Maceda organized </w:t>
      </w:r>
      <w:r>
        <w:rPr>
          <w:rFonts w:cs="Times New Roman"/>
          <w:i/>
        </w:rPr>
        <w:t>Ugnayan</w:t>
      </w:r>
      <w:r>
        <w:rPr>
          <w:rFonts w:cs="Times New Roman"/>
        </w:rPr>
        <w:t>, a public broadcast event that “used radio stations as if they were musical instruments.”</w:t>
      </w:r>
      <w:r>
        <w:rPr>
          <w:rStyle w:val="FootnoteReference"/>
          <w:rFonts w:cs="Times New Roman"/>
        </w:rPr>
        <w:footnoteReference w:id="171"/>
      </w:r>
      <w:r>
        <w:rPr>
          <w:rFonts w:cs="Times New Roman"/>
        </w:rPr>
        <w:t xml:space="preserve"> Like </w:t>
      </w:r>
      <w:r w:rsidRPr="008A14BD">
        <w:rPr>
          <w:rFonts w:cs="Times New Roman"/>
          <w:i/>
        </w:rPr>
        <w:t>Cassettes 100</w:t>
      </w:r>
      <w:r>
        <w:rPr>
          <w:rFonts w:cs="Times New Roman"/>
        </w:rPr>
        <w:t xml:space="preserve">, </w:t>
      </w:r>
      <w:r>
        <w:rPr>
          <w:rFonts w:cs="Times New Roman"/>
          <w:i/>
        </w:rPr>
        <w:t xml:space="preserve">Ugnayan </w:t>
      </w:r>
      <w:r>
        <w:rPr>
          <w:rFonts w:cs="Times New Roman"/>
        </w:rPr>
        <w:t>also included a number of pre-recorded cassettes filled with drone-like noises and sounds made by indigenous instruments. It</w:t>
      </w:r>
      <w:r>
        <w:rPr>
          <w:rFonts w:cs="Times New Roman"/>
          <w:i/>
        </w:rPr>
        <w:t xml:space="preserve"> </w:t>
      </w:r>
      <w:r>
        <w:rPr>
          <w:rFonts w:cs="Times New Roman"/>
        </w:rPr>
        <w:t>consisted of twenty recordings, each</w:t>
      </w:r>
      <w:r w:rsidRPr="00077B0F">
        <w:rPr>
          <w:rFonts w:cs="Times New Roman"/>
        </w:rPr>
        <w:t xml:space="preserve"> </w:t>
      </w:r>
      <w:r>
        <w:rPr>
          <w:rFonts w:cs="Times New Roman"/>
        </w:rPr>
        <w:t xml:space="preserve">simultaneously </w:t>
      </w:r>
      <w:r w:rsidRPr="00077B0F">
        <w:rPr>
          <w:rFonts w:cs="Times New Roman"/>
        </w:rPr>
        <w:t>played over</w:t>
      </w:r>
      <w:r>
        <w:rPr>
          <w:rFonts w:cs="Times New Roman"/>
        </w:rPr>
        <w:t xml:space="preserve"> distinct radio airwaves through Metro Manila and six provinces, requiring Maceda to command control over twenty radio stations for the project. The twenty recordings would then blend into a cohesive symphony heard through the city and provinces to expose “hundreds of thousands if not millions” to the event.</w:t>
      </w:r>
      <w:r>
        <w:rPr>
          <w:rStyle w:val="FootnoteReference"/>
          <w:rFonts w:cs="Times New Roman"/>
        </w:rPr>
        <w:footnoteReference w:id="172"/>
      </w:r>
      <w:r>
        <w:rPr>
          <w:rFonts w:cs="Times New Roman"/>
        </w:rPr>
        <w:t xml:space="preserve">  </w:t>
      </w:r>
    </w:p>
    <w:p w14:paraId="094E27FD" w14:textId="77777777" w:rsidR="00350779" w:rsidRDefault="00350779" w:rsidP="007C1E04">
      <w:pPr>
        <w:ind w:firstLine="720"/>
        <w:contextualSpacing/>
        <w:rPr>
          <w:rFonts w:cs="Times New Roman"/>
        </w:rPr>
      </w:pPr>
      <w:r w:rsidRPr="008A2132">
        <w:rPr>
          <w:rFonts w:cs="Times New Roman"/>
          <w:i/>
        </w:rPr>
        <w:t>Ugnayan</w:t>
      </w:r>
      <w:r>
        <w:rPr>
          <w:rFonts w:cs="Times New Roman"/>
        </w:rPr>
        <w:t>, or something similar to it, had been on Maceda’s mind since he submitted a proposal of similar scale to the Ford Motors Corporation in 1969</w:t>
      </w:r>
      <w:r>
        <w:rPr>
          <w:rFonts w:cs="Times New Roman"/>
          <w:i/>
        </w:rPr>
        <w:t xml:space="preserve"> </w:t>
      </w:r>
      <w:r>
        <w:rPr>
          <w:rFonts w:cs="Times New Roman"/>
        </w:rPr>
        <w:t xml:space="preserve">called </w:t>
      </w:r>
      <w:r>
        <w:rPr>
          <w:rFonts w:cs="Times New Roman"/>
          <w:i/>
        </w:rPr>
        <w:t xml:space="preserve">Music for Automobiles. </w:t>
      </w:r>
      <w:r>
        <w:rPr>
          <w:rFonts w:cs="Times New Roman"/>
        </w:rPr>
        <w:t>In the proposal, Maceda suggested that automobiles fitted with radios and loudspeakers blasting lines of pre-recorded music playing indigenous Filipino instruments</w:t>
      </w:r>
      <w:r w:rsidRPr="00B20C20">
        <w:rPr>
          <w:rFonts w:cs="Times New Roman"/>
        </w:rPr>
        <w:t xml:space="preserve"> </w:t>
      </w:r>
      <w:r>
        <w:rPr>
          <w:rFonts w:cs="Times New Roman"/>
        </w:rPr>
        <w:t>circulate Los Angeles’s multi-level highways to create a complete composition.</w:t>
      </w:r>
      <w:r>
        <w:rPr>
          <w:rStyle w:val="FootnoteReference"/>
          <w:rFonts w:cs="Times New Roman"/>
        </w:rPr>
        <w:footnoteReference w:id="173"/>
      </w:r>
      <w:r>
        <w:rPr>
          <w:rFonts w:cs="Times New Roman"/>
        </w:rPr>
        <w:t xml:space="preserve"> He imagined it as a symphony scaled to the size of a city rather than an auditorium.</w:t>
      </w:r>
      <w:r w:rsidRPr="00077B0F">
        <w:rPr>
          <w:rFonts w:cs="Times New Roman"/>
        </w:rPr>
        <w:t xml:space="preserve"> </w:t>
      </w:r>
      <w:r>
        <w:rPr>
          <w:rFonts w:cs="Times New Roman"/>
        </w:rPr>
        <w:t xml:space="preserve">Though Maceda never realized </w:t>
      </w:r>
      <w:r>
        <w:rPr>
          <w:rFonts w:cs="Times New Roman"/>
          <w:i/>
        </w:rPr>
        <w:t>Automobiles</w:t>
      </w:r>
      <w:r>
        <w:rPr>
          <w:rFonts w:cs="Times New Roman"/>
        </w:rPr>
        <w:t xml:space="preserve">, he approached Lucrecia Kasilag, the President of the Cultural Center, following the success of </w:t>
      </w:r>
      <w:r>
        <w:rPr>
          <w:rFonts w:cs="Times New Roman"/>
          <w:i/>
        </w:rPr>
        <w:t xml:space="preserve">Cassettes 100 </w:t>
      </w:r>
      <w:r>
        <w:rPr>
          <w:rFonts w:cs="Times New Roman"/>
        </w:rPr>
        <w:t xml:space="preserve">to plan a musical broadcast on similar scale to his failed </w:t>
      </w:r>
      <w:r>
        <w:rPr>
          <w:rFonts w:cs="Times New Roman"/>
          <w:i/>
        </w:rPr>
        <w:t xml:space="preserve">Automobiles </w:t>
      </w:r>
      <w:r>
        <w:rPr>
          <w:rFonts w:cs="Times New Roman"/>
        </w:rPr>
        <w:t>proposal.</w:t>
      </w:r>
      <w:r>
        <w:rPr>
          <w:rStyle w:val="FootnoteReference"/>
          <w:rFonts w:cs="Times New Roman"/>
        </w:rPr>
        <w:footnoteReference w:id="174"/>
      </w:r>
      <w:r>
        <w:rPr>
          <w:rFonts w:cs="Times New Roman"/>
        </w:rPr>
        <w:t xml:space="preserve"> </w:t>
      </w:r>
      <w:r>
        <w:rPr>
          <w:rFonts w:cs="Times New Roman"/>
          <w:i/>
        </w:rPr>
        <w:t xml:space="preserve">Ugnayan </w:t>
      </w:r>
      <w:r>
        <w:rPr>
          <w:rFonts w:cs="Times New Roman"/>
        </w:rPr>
        <w:t xml:space="preserve">eventually received support from the CCP and Imelda. </w:t>
      </w:r>
    </w:p>
    <w:p w14:paraId="1660C637" w14:textId="77777777" w:rsidR="00350779" w:rsidRDefault="00350779" w:rsidP="007C1E04">
      <w:pPr>
        <w:ind w:firstLine="720"/>
        <w:contextualSpacing/>
        <w:rPr>
          <w:rFonts w:cs="Times New Roman"/>
        </w:rPr>
      </w:pPr>
      <w:r>
        <w:rPr>
          <w:rFonts w:cs="Times New Roman"/>
        </w:rPr>
        <w:lastRenderedPageBreak/>
        <w:t xml:space="preserve">Prior to </w:t>
      </w:r>
      <w:r>
        <w:rPr>
          <w:rFonts w:cs="Times New Roman"/>
          <w:i/>
        </w:rPr>
        <w:t>Ugnayan</w:t>
      </w:r>
      <w:r w:rsidRPr="00463588">
        <w:rPr>
          <w:rFonts w:cs="Times New Roman"/>
        </w:rPr>
        <w:t>’s</w:t>
      </w:r>
      <w:r>
        <w:rPr>
          <w:rFonts w:cs="Times New Roman"/>
          <w:i/>
        </w:rPr>
        <w:t xml:space="preserve"> </w:t>
      </w:r>
      <w:r>
        <w:rPr>
          <w:rFonts w:cs="Times New Roman"/>
        </w:rPr>
        <w:t xml:space="preserve">premier on January 1, 1974, residents of Metro Manila and nearby provinces of Rizal, Bulacan, Pampanga, Laguna, Batan, and Cavite received letters that invited them to a “the world premier” of a “unique socio-musical presentation </w:t>
      </w:r>
      <w:r>
        <w:rPr>
          <w:rFonts w:cs="Times New Roman"/>
          <w:i/>
        </w:rPr>
        <w:t>Ugnayan</w:t>
      </w:r>
      <w:r>
        <w:rPr>
          <w:rFonts w:cs="Times New Roman"/>
        </w:rPr>
        <w:t>, a simultaneous broadcast by 20 radio stations.”</w:t>
      </w:r>
      <w:r>
        <w:rPr>
          <w:rStyle w:val="FootnoteReference"/>
          <w:rFonts w:cs="Times New Roman"/>
        </w:rPr>
        <w:footnoteReference w:id="175"/>
      </w:r>
      <w:r>
        <w:rPr>
          <w:rFonts w:cs="Times New Roman"/>
        </w:rPr>
        <w:t xml:space="preserve"> Centers to listen to </w:t>
      </w:r>
      <w:r w:rsidRPr="00912B81">
        <w:rPr>
          <w:rFonts w:cs="Times New Roman"/>
          <w:i/>
        </w:rPr>
        <w:t>Ugnayan</w:t>
      </w:r>
      <w:r>
        <w:rPr>
          <w:rFonts w:cs="Times New Roman"/>
        </w:rPr>
        <w:t xml:space="preserve"> as a full composition appeared all over Metro Manila and these six provinces, including at Roxas Triangle on Makati Avenue.</w:t>
      </w:r>
      <w:r>
        <w:rPr>
          <w:rStyle w:val="FootnoteReference"/>
          <w:rFonts w:cs="Times New Roman"/>
        </w:rPr>
        <w:footnoteReference w:id="176"/>
      </w:r>
      <w:r>
        <w:rPr>
          <w:rFonts w:cs="Times New Roman"/>
        </w:rPr>
        <w:t xml:space="preserve"> These centers played the radio station broadcasts over twenty loudspeakers.</w:t>
      </w:r>
      <w:r>
        <w:rPr>
          <w:rStyle w:val="FootnoteReference"/>
          <w:rFonts w:cs="Times New Roman"/>
        </w:rPr>
        <w:footnoteReference w:id="177"/>
      </w:r>
      <w:r>
        <w:rPr>
          <w:rFonts w:cs="Times New Roman"/>
        </w:rPr>
        <w:t xml:space="preserve"> According to columnist Rosalinda Orosa, </w:t>
      </w:r>
      <w:r>
        <w:rPr>
          <w:rFonts w:cs="Times New Roman"/>
          <w:i/>
        </w:rPr>
        <w:t xml:space="preserve">Ugnayan </w:t>
      </w:r>
      <w:r>
        <w:rPr>
          <w:rFonts w:cs="Times New Roman"/>
        </w:rPr>
        <w:t>had received “unrelenting media support” and anywhere between two and twenty million people listened to parts of it on the radio.</w:t>
      </w:r>
      <w:r>
        <w:rPr>
          <w:rStyle w:val="FootnoteReference"/>
          <w:rFonts w:cs="Times New Roman"/>
        </w:rPr>
        <w:footnoteReference w:id="178"/>
      </w:r>
      <w:r>
        <w:rPr>
          <w:rFonts w:cs="Times New Roman"/>
        </w:rPr>
        <w:t xml:space="preserve"> </w:t>
      </w:r>
    </w:p>
    <w:p w14:paraId="19A0F364" w14:textId="77777777" w:rsidR="00350779" w:rsidRDefault="00350779" w:rsidP="007C1E04">
      <w:pPr>
        <w:ind w:firstLine="720"/>
        <w:contextualSpacing/>
        <w:rPr>
          <w:rFonts w:cs="Times New Roman"/>
        </w:rPr>
      </w:pPr>
      <w:r>
        <w:rPr>
          <w:rFonts w:cs="Times New Roman"/>
        </w:rPr>
        <w:t xml:space="preserve">In order to fulfill his plans for </w:t>
      </w:r>
      <w:r>
        <w:rPr>
          <w:rFonts w:cs="Times New Roman"/>
          <w:i/>
        </w:rPr>
        <w:t>Ugnayan</w:t>
      </w:r>
      <w:r>
        <w:rPr>
          <w:rFonts w:cs="Times New Roman"/>
        </w:rPr>
        <w:t>, Maceda undoubtedly needed Imelda’s support to take control of twenty radio stations.</w:t>
      </w:r>
      <w:r>
        <w:rPr>
          <w:rFonts w:cs="Times New Roman"/>
          <w:i/>
        </w:rPr>
        <w:t xml:space="preserve"> </w:t>
      </w:r>
      <w:r>
        <w:rPr>
          <w:rFonts w:cs="Times New Roman"/>
        </w:rPr>
        <w:t xml:space="preserve">Whereas </w:t>
      </w:r>
      <w:r>
        <w:rPr>
          <w:rFonts w:cs="Times New Roman"/>
          <w:i/>
        </w:rPr>
        <w:t xml:space="preserve">Cassettes 100 </w:t>
      </w:r>
      <w:r>
        <w:rPr>
          <w:rFonts w:cs="Times New Roman"/>
        </w:rPr>
        <w:t xml:space="preserve">took place shortly before Ferdinand Marcos’s declaration of martial law, </w:t>
      </w:r>
      <w:r>
        <w:rPr>
          <w:rFonts w:cs="Times New Roman"/>
          <w:i/>
        </w:rPr>
        <w:t xml:space="preserve">Ugnayan </w:t>
      </w:r>
      <w:r>
        <w:rPr>
          <w:rFonts w:cs="Times New Roman"/>
        </w:rPr>
        <w:t>was performed during some of its peak years. As discussed earlier, under martial law, Marcos took immediate control of television, radio stations, and major newspapers to regulate the circulation of information.</w:t>
      </w:r>
      <w:r>
        <w:rPr>
          <w:rStyle w:val="FootnoteReference"/>
          <w:rFonts w:cs="Times New Roman"/>
        </w:rPr>
        <w:footnoteReference w:id="179"/>
      </w:r>
      <w:r>
        <w:rPr>
          <w:rFonts w:cs="Times New Roman"/>
        </w:rPr>
        <w:t xml:space="preserve"> In </w:t>
      </w:r>
      <w:r>
        <w:rPr>
          <w:rFonts w:cs="Times New Roman"/>
          <w:i/>
        </w:rPr>
        <w:t>Radyo: An Essay on Philippine Radio</w:t>
      </w:r>
      <w:r>
        <w:rPr>
          <w:rFonts w:cs="Times New Roman"/>
        </w:rPr>
        <w:t>, Elizabeth Enriquez writes that Ferdinand Marcos “accused, among others, the vociferous radio commentators who were critical of his administration, of supporting the insurgency and of destabilizing the government.”</w:t>
      </w:r>
      <w:r>
        <w:rPr>
          <w:rStyle w:val="FootnoteReference"/>
          <w:rFonts w:cs="Times New Roman"/>
        </w:rPr>
        <w:footnoteReference w:id="180"/>
      </w:r>
      <w:r>
        <w:rPr>
          <w:rFonts w:cs="Times New Roman"/>
        </w:rPr>
        <w:t xml:space="preserve"> According to Robert Youngblood, while Marcos had “initially stated that the control of the media was necessary because the press and </w:t>
      </w:r>
      <w:r>
        <w:rPr>
          <w:rFonts w:cs="Times New Roman"/>
        </w:rPr>
        <w:lastRenderedPageBreak/>
        <w:t>radio were ‘infiltrated by Communist propagandists’” he later “claimed that continued restrictions were needed to prevent rightest oligarchs from using the media to undermine the goals of the New Society.”</w:t>
      </w:r>
      <w:r>
        <w:rPr>
          <w:rStyle w:val="FootnoteReference"/>
          <w:rFonts w:cs="Times New Roman"/>
        </w:rPr>
        <w:footnoteReference w:id="181"/>
      </w:r>
      <w:r>
        <w:rPr>
          <w:rFonts w:cs="Times New Roman"/>
        </w:rPr>
        <w:t xml:space="preserve"> </w:t>
      </w:r>
    </w:p>
    <w:p w14:paraId="4EA5FAC6" w14:textId="77777777" w:rsidR="00350779" w:rsidRDefault="00350779" w:rsidP="007C1E04">
      <w:pPr>
        <w:ind w:firstLine="720"/>
        <w:contextualSpacing/>
        <w:rPr>
          <w:rFonts w:cs="Times New Roman"/>
        </w:rPr>
      </w:pPr>
      <w:r>
        <w:rPr>
          <w:rFonts w:cs="Times New Roman"/>
        </w:rPr>
        <w:t>Despite the totalitarian control of mass media, ethnomusicologist Neal Matherne suggests that Imelda allowed Maceda to take command of the radio stations as part of “grand artistic projects that celebrated their New Society.”</w:t>
      </w:r>
      <w:r>
        <w:rPr>
          <w:rStyle w:val="FootnoteReference"/>
          <w:rFonts w:cs="Times New Roman"/>
        </w:rPr>
        <w:footnoteReference w:id="182"/>
      </w:r>
      <w:r>
        <w:rPr>
          <w:rFonts w:cs="Times New Roman"/>
        </w:rPr>
        <w:t xml:space="preserve"> He argues that Imelda’s support was “no neutral gesture” but rather a call for “ordinary citizens…to experience authentic Filipino culture in the form of nativized instruments.”</w:t>
      </w:r>
      <w:r>
        <w:rPr>
          <w:rStyle w:val="FootnoteReference"/>
          <w:rFonts w:cs="Times New Roman"/>
        </w:rPr>
        <w:footnoteReference w:id="183"/>
      </w:r>
      <w:r>
        <w:rPr>
          <w:rFonts w:cs="Times New Roman"/>
        </w:rPr>
        <w:t xml:space="preserve"> Matherne further contends, “the citizen was encouraged by the First Lady herself to join their nation-mates in a constructed public act of unity.”</w:t>
      </w:r>
      <w:r>
        <w:rPr>
          <w:rStyle w:val="FootnoteReference"/>
          <w:rFonts w:cs="Times New Roman"/>
        </w:rPr>
        <w:footnoteReference w:id="184"/>
      </w:r>
      <w:r>
        <w:rPr>
          <w:rFonts w:cs="Times New Roman"/>
        </w:rPr>
        <w:t xml:space="preserve"> In other words, Imelda’s desire to present the Philippines as a unified nation to its citizens through the appropriation of “indigenous voices” temporarily released control of mass media outlets for the sake of art that might achieve that unity.</w:t>
      </w:r>
      <w:r>
        <w:rPr>
          <w:rStyle w:val="FootnoteReference"/>
          <w:rFonts w:cs="Times New Roman"/>
        </w:rPr>
        <w:footnoteReference w:id="185"/>
      </w:r>
      <w:r>
        <w:rPr>
          <w:rFonts w:cs="Times New Roman"/>
        </w:rPr>
        <w:t xml:space="preserve"> </w:t>
      </w:r>
      <w:r w:rsidRPr="00FC1B90">
        <w:rPr>
          <w:rFonts w:cs="Times New Roman"/>
        </w:rPr>
        <w:t>Moreover</w:t>
      </w:r>
      <w:r>
        <w:rPr>
          <w:rFonts w:cs="Times New Roman"/>
        </w:rPr>
        <w:t xml:space="preserve">, the establishment of listening centers for </w:t>
      </w:r>
      <w:r>
        <w:rPr>
          <w:rFonts w:cs="Times New Roman"/>
          <w:i/>
        </w:rPr>
        <w:t xml:space="preserve">Ugnayan </w:t>
      </w:r>
      <w:r>
        <w:rPr>
          <w:rFonts w:cs="Times New Roman"/>
        </w:rPr>
        <w:t>around Metro Manila and the provinces permitted people to publicly assemble in a moment in which people were usually intimidated from public gatherings.</w:t>
      </w:r>
    </w:p>
    <w:p w14:paraId="509267A7" w14:textId="77777777" w:rsidR="00350779" w:rsidRDefault="00350779" w:rsidP="007C1E04">
      <w:pPr>
        <w:ind w:firstLine="720"/>
        <w:contextualSpacing/>
        <w:rPr>
          <w:rFonts w:cs="Times New Roman"/>
        </w:rPr>
      </w:pPr>
      <w:r>
        <w:rPr>
          <w:rFonts w:cs="Times New Roman"/>
        </w:rPr>
        <w:t xml:space="preserve">Yet while Matherne claims that Imelda approved of </w:t>
      </w:r>
      <w:r>
        <w:rPr>
          <w:rFonts w:cs="Times New Roman"/>
          <w:i/>
        </w:rPr>
        <w:t xml:space="preserve">Ugnayan </w:t>
      </w:r>
      <w:r>
        <w:rPr>
          <w:rFonts w:cs="Times New Roman"/>
        </w:rPr>
        <w:t>because of her goal to unite the common people, in actuality, Imelda appeared aware that such lofty aspirations were subject to conditions beyond her control. Orosa further noted in her review that while “</w:t>
      </w:r>
      <w:r>
        <w:rPr>
          <w:rFonts w:cs="Times New Roman"/>
          <w:i/>
        </w:rPr>
        <w:t xml:space="preserve">Ugnayan </w:t>
      </w:r>
      <w:r>
        <w:rPr>
          <w:rFonts w:cs="Times New Roman"/>
        </w:rPr>
        <w:t xml:space="preserve">reached </w:t>
      </w:r>
      <w:r>
        <w:rPr>
          <w:rFonts w:cs="Times New Roman"/>
        </w:rPr>
        <w:lastRenderedPageBreak/>
        <w:t xml:space="preserve">the man on the street…this filled Mrs. Marcos, </w:t>
      </w:r>
      <w:r w:rsidRPr="00B92C2A">
        <w:rPr>
          <w:rFonts w:cs="Times New Roman"/>
          <w:i/>
        </w:rPr>
        <w:t>Ugnayan</w:t>
      </w:r>
      <w:r>
        <w:rPr>
          <w:rFonts w:cs="Times New Roman"/>
        </w:rPr>
        <w:t xml:space="preserve">’s principal patron, with apprehension. She was launching, full-scale, a project that was too eclectic, esoteric in approach and, therefore, not likely to capture the common </w:t>
      </w:r>
      <w:r w:rsidRPr="00614EAE">
        <w:rPr>
          <w:rFonts w:cs="Times New Roman"/>
          <w:i/>
        </w:rPr>
        <w:t>tao</w:t>
      </w:r>
      <w:r>
        <w:rPr>
          <w:rFonts w:cs="Times New Roman"/>
        </w:rPr>
        <w:t>’s [people’s] imagination.”</w:t>
      </w:r>
      <w:r>
        <w:rPr>
          <w:rStyle w:val="FootnoteReference"/>
          <w:rFonts w:cs="Times New Roman"/>
        </w:rPr>
        <w:footnoteReference w:id="186"/>
      </w:r>
      <w:r>
        <w:rPr>
          <w:rFonts w:cs="Times New Roman"/>
        </w:rPr>
        <w:t xml:space="preserve"> Despite her deep ambivalence about the project’s nation-building potential, Imelda endorsed the project anyway.</w:t>
      </w:r>
      <w:r>
        <w:rPr>
          <w:rStyle w:val="FootnoteReference"/>
          <w:rFonts w:cs="Times New Roman"/>
        </w:rPr>
        <w:footnoteReference w:id="187"/>
      </w:r>
      <w:r>
        <w:rPr>
          <w:rFonts w:cs="Times New Roman"/>
        </w:rPr>
        <w:t xml:space="preserve"> </w:t>
      </w:r>
    </w:p>
    <w:p w14:paraId="1B9F56D3" w14:textId="77777777" w:rsidR="00350779" w:rsidRPr="00A5740E" w:rsidRDefault="00350779" w:rsidP="007C1E04">
      <w:pPr>
        <w:ind w:firstLine="720"/>
        <w:contextualSpacing/>
        <w:rPr>
          <w:rFonts w:cs="Times New Roman"/>
          <w:i/>
        </w:rPr>
      </w:pPr>
      <w:r>
        <w:rPr>
          <w:rFonts w:cs="Times New Roman"/>
        </w:rPr>
        <w:t xml:space="preserve">The First Lady’s consistent support of “esoteric” and experimental performances and artworks, ones that might fail at forwarding the administration’s agenda, suggested that her interest in art and culture opened a possibility for it to operate outside sociopolitical concerns. </w:t>
      </w:r>
      <w:r>
        <w:rPr>
          <w:rFonts w:cs="Times New Roman"/>
          <w:i/>
        </w:rPr>
        <w:t xml:space="preserve">Ugnayan </w:t>
      </w:r>
      <w:r>
        <w:rPr>
          <w:rFonts w:cs="Times New Roman"/>
        </w:rPr>
        <w:t xml:space="preserve">encouraged people to assemble regardless of the laws against it, and allowed a composer to take command over twenty distinct radio stations after the government had commandeered mass media outlets such as radio. Whereas the cynic might insist that </w:t>
      </w:r>
      <w:r>
        <w:rPr>
          <w:rFonts w:cs="Times New Roman"/>
          <w:i/>
        </w:rPr>
        <w:t xml:space="preserve">Ugnayan </w:t>
      </w:r>
      <w:r>
        <w:rPr>
          <w:rFonts w:cs="Times New Roman"/>
        </w:rPr>
        <w:t xml:space="preserve">functioned as an example of the Marcoses’ insistent progressivism through the arts, I propose instead that it serves as another example of how Imelda’s desires of advancing the arts and maintaining centralized control of the Philippines were often at odds with each other. </w:t>
      </w:r>
    </w:p>
    <w:p w14:paraId="77D607DF" w14:textId="77777777" w:rsidR="00C65C2F" w:rsidRDefault="00C65C2F" w:rsidP="001C732C">
      <w:pPr>
        <w:pStyle w:val="Heading1"/>
        <w:sectPr w:rsidR="00C65C2F" w:rsidSect="009907A7">
          <w:pgSz w:w="12240" w:h="15840"/>
          <w:pgMar w:top="1440" w:right="1440" w:bottom="1440" w:left="1440" w:header="720" w:footer="720" w:gutter="0"/>
          <w:pgNumType w:start="1"/>
          <w:cols w:space="720"/>
          <w:docGrid w:linePitch="360"/>
        </w:sectPr>
      </w:pPr>
      <w:bookmarkStart w:id="54" w:name="_Hlk507529038"/>
    </w:p>
    <w:p w14:paraId="0BA2CFDC" w14:textId="0CE63D9A" w:rsidR="001C732C" w:rsidRPr="00096165" w:rsidRDefault="001C732C" w:rsidP="001C732C">
      <w:pPr>
        <w:pStyle w:val="Heading1"/>
      </w:pPr>
      <w:r w:rsidRPr="001C732C">
        <w:lastRenderedPageBreak/>
        <w:t>CHAPTER</w:t>
      </w:r>
      <w:r>
        <w:t xml:space="preserve"> II</w:t>
      </w:r>
    </w:p>
    <w:p w14:paraId="0C1B19EF" w14:textId="12CC86D6" w:rsidR="001C732C" w:rsidRDefault="001C732C" w:rsidP="001C732C">
      <w:pPr>
        <w:pStyle w:val="Heading2"/>
      </w:pPr>
      <w:bookmarkStart w:id="55" w:name="_Toc507617957"/>
      <w:r w:rsidRPr="001A6399">
        <w:t xml:space="preserve">Roberto Chabet: Shifting </w:t>
      </w:r>
      <w:r w:rsidR="00E33CB3">
        <w:t>S</w:t>
      </w:r>
      <w:r w:rsidRPr="001A6399">
        <w:t>urfaces and Hanging Lines</w:t>
      </w:r>
      <w:bookmarkEnd w:id="55"/>
    </w:p>
    <w:p w14:paraId="06BE902A" w14:textId="77777777" w:rsidR="001C732C" w:rsidRDefault="001C732C" w:rsidP="001C732C">
      <w:pPr>
        <w:pStyle w:val="RackhamBody"/>
      </w:pPr>
    </w:p>
    <w:p w14:paraId="57AD4E14" w14:textId="77777777" w:rsidR="001C732C" w:rsidRDefault="001C732C" w:rsidP="001C732C">
      <w:pPr>
        <w:ind w:firstLine="720"/>
        <w:contextualSpacing/>
        <w:rPr>
          <w:rFonts w:cs="Times New Roman"/>
        </w:rPr>
      </w:pPr>
      <w:r>
        <w:rPr>
          <w:rFonts w:cs="Times New Roman"/>
        </w:rPr>
        <w:t xml:space="preserve">While Maceda’s </w:t>
      </w:r>
      <w:r>
        <w:rPr>
          <w:rFonts w:cs="Times New Roman"/>
          <w:i/>
        </w:rPr>
        <w:t xml:space="preserve">Cassettes 100 </w:t>
      </w:r>
      <w:r>
        <w:rPr>
          <w:rFonts w:cs="Times New Roman"/>
        </w:rPr>
        <w:t xml:space="preserve">served as the earliest deliberate citation of a Kaprow-inspired Happening at the Cultural Center of the Philippines, other artists active at the CCP also stretched performance art’s capacity to blur the distinction between art and life for critical ends. For example, Roberto Chabet, Maceda’s one-time collaborator for </w:t>
      </w:r>
      <w:r>
        <w:rPr>
          <w:rFonts w:cs="Times New Roman"/>
          <w:i/>
        </w:rPr>
        <w:t>Udlot-Udlot,</w:t>
      </w:r>
      <w:r w:rsidRPr="00581E69">
        <w:rPr>
          <w:rStyle w:val="FootnoteReference"/>
          <w:rFonts w:cs="Times New Roman"/>
        </w:rPr>
        <w:footnoteReference w:id="188"/>
      </w:r>
      <w:r>
        <w:rPr>
          <w:rFonts w:cs="Times New Roman"/>
        </w:rPr>
        <w:t xml:space="preserve"> was notably described as “an artist of happenings” by art critic Benesa.</w:t>
      </w:r>
      <w:r>
        <w:rPr>
          <w:rStyle w:val="FootnoteReference"/>
          <w:rFonts w:cs="Times New Roman"/>
        </w:rPr>
        <w:footnoteReference w:id="189"/>
      </w:r>
      <w:r>
        <w:rPr>
          <w:rFonts w:cs="Times New Roman"/>
        </w:rPr>
        <w:t xml:space="preserve"> Benesa referred to Chabet’s performance at </w:t>
      </w:r>
      <w:r>
        <w:rPr>
          <w:rFonts w:cs="Times New Roman"/>
          <w:i/>
        </w:rPr>
        <w:t xml:space="preserve">Exhibition of Objects </w:t>
      </w:r>
      <w:r>
        <w:rPr>
          <w:rFonts w:cs="Times New Roman"/>
        </w:rPr>
        <w:t xml:space="preserve">in 1973 as a prime example of Chabet’s penchant for provocation. During the opening night of the exhibition at the CCP, Chabet dramatically ripped apart </w:t>
      </w:r>
      <w:r>
        <w:rPr>
          <w:rFonts w:cs="Times New Roman"/>
          <w:i/>
        </w:rPr>
        <w:t xml:space="preserve">Contemporary Philippine </w:t>
      </w:r>
      <w:r w:rsidRPr="00D728AC">
        <w:rPr>
          <w:rFonts w:cs="Times New Roman"/>
          <w:i/>
        </w:rPr>
        <w:t>Art</w:t>
      </w:r>
      <w:r>
        <w:rPr>
          <w:rFonts w:cs="Times New Roman"/>
        </w:rPr>
        <w:t>, a large tome documenting recent art history in the country.</w:t>
      </w:r>
    </w:p>
    <w:p w14:paraId="2E992D1A" w14:textId="77777777" w:rsidR="001C732C" w:rsidRPr="00E61309" w:rsidRDefault="001C732C" w:rsidP="001C732C">
      <w:pPr>
        <w:ind w:firstLine="720"/>
        <w:contextualSpacing/>
        <w:rPr>
          <w:rFonts w:cs="Times New Roman"/>
        </w:rPr>
      </w:pPr>
      <w:r>
        <w:rPr>
          <w:rFonts w:cs="Times New Roman"/>
        </w:rPr>
        <w:t xml:space="preserve">Chabet later expressed that the performance, which he called </w:t>
      </w:r>
      <w:r>
        <w:rPr>
          <w:rFonts w:cs="Times New Roman"/>
          <w:i/>
        </w:rPr>
        <w:t>Tearing to Pieces</w:t>
      </w:r>
      <w:r>
        <w:rPr>
          <w:rFonts w:cs="Times New Roman"/>
        </w:rPr>
        <w:t>, occurred because he “did not think it was</w:t>
      </w:r>
      <w:r w:rsidRPr="00077B0F">
        <w:rPr>
          <w:rFonts w:cs="Times New Roman"/>
        </w:rPr>
        <w:t xml:space="preserve"> allowed then to say something negative ab</w:t>
      </w:r>
      <w:r>
        <w:rPr>
          <w:rFonts w:cs="Times New Roman"/>
        </w:rPr>
        <w:t xml:space="preserve">out the book in the newspapers </w:t>
      </w:r>
      <w:r w:rsidRPr="00077B0F">
        <w:rPr>
          <w:rFonts w:cs="Times New Roman"/>
        </w:rPr>
        <w:t>so w</w:t>
      </w:r>
      <w:r>
        <w:rPr>
          <w:rFonts w:cs="Times New Roman"/>
        </w:rPr>
        <w:t>hat better way to comment on it.</w:t>
      </w:r>
      <w:r w:rsidRPr="00077B0F">
        <w:rPr>
          <w:rFonts w:cs="Times New Roman"/>
        </w:rPr>
        <w:t>”</w:t>
      </w:r>
      <w:r w:rsidRPr="00077B0F">
        <w:rPr>
          <w:rStyle w:val="FootnoteReference"/>
          <w:rFonts w:cs="Times New Roman"/>
        </w:rPr>
        <w:footnoteReference w:id="190"/>
      </w:r>
      <w:r>
        <w:rPr>
          <w:rFonts w:cs="Times New Roman"/>
        </w:rPr>
        <w:t xml:space="preserve"> Chabet’s allusion to “newspapers” seemed </w:t>
      </w:r>
      <w:r>
        <w:rPr>
          <w:rFonts w:cs="Times New Roman"/>
        </w:rPr>
        <w:lastRenderedPageBreak/>
        <w:t xml:space="preserve">to refer to restrictions on free press under martial law that limited freedom of expression. Though smaller in scale than </w:t>
      </w:r>
      <w:r>
        <w:rPr>
          <w:rFonts w:cs="Times New Roman"/>
          <w:i/>
        </w:rPr>
        <w:t>Cassettes 100</w:t>
      </w:r>
      <w:r>
        <w:rPr>
          <w:rFonts w:cs="Times New Roman"/>
        </w:rPr>
        <w:t xml:space="preserve">, </w:t>
      </w:r>
      <w:r>
        <w:rPr>
          <w:rFonts w:cs="Times New Roman"/>
          <w:i/>
        </w:rPr>
        <w:t xml:space="preserve">Tearing to Pieces </w:t>
      </w:r>
      <w:r>
        <w:rPr>
          <w:rFonts w:cs="Times New Roman"/>
        </w:rPr>
        <w:t>served as not only a method of criticism, but also as a demonstration of how performance art—with its close relationship to life—circulated information through gossip and hearsay despite dictatorial control of mass media.</w:t>
      </w:r>
      <w:r>
        <w:rPr>
          <w:rStyle w:val="FootnoteReference"/>
          <w:rFonts w:cs="Times New Roman"/>
        </w:rPr>
        <w:footnoteReference w:id="191"/>
      </w:r>
    </w:p>
    <w:p w14:paraId="45640BEC" w14:textId="77777777" w:rsidR="001C732C" w:rsidRDefault="001C732C" w:rsidP="001C732C">
      <w:pPr>
        <w:ind w:firstLine="720"/>
        <w:contextualSpacing/>
        <w:rPr>
          <w:rFonts w:cs="Times New Roman"/>
        </w:rPr>
      </w:pPr>
      <w:r>
        <w:rPr>
          <w:rFonts w:cs="Times New Roman"/>
        </w:rPr>
        <w:t xml:space="preserve">While Benesa situated Chabet within a global practice of Happenings that had gone “out of fashion in the international art scene,” the title of his article, “Chabet: Art </w:t>
      </w:r>
      <w:proofErr w:type="gramStart"/>
      <w:r>
        <w:rPr>
          <w:rFonts w:cs="Times New Roman"/>
        </w:rPr>
        <w:t>As</w:t>
      </w:r>
      <w:proofErr w:type="gramEnd"/>
      <w:r>
        <w:rPr>
          <w:rFonts w:cs="Times New Roman"/>
        </w:rPr>
        <w:t xml:space="preserve"> Happening,” permitted a level of interpretative slippage. “Happening” in this case alluded not only to a form of performance art practice, but also suggested art under Chabet as lively or interesting, similar to how one describes a crowded venue as “happening.” Always a provocateur, Roberto Chabet Rodriguez played many roles in the art world during the late twentieth century. More known for his installations and as the father of Philippine conceptual art, happenings made up only a small part of Chabet’s artistic contributions.</w:t>
      </w:r>
      <w:r w:rsidRPr="00AB26C4">
        <w:rPr>
          <w:rFonts w:cs="Times New Roman"/>
        </w:rPr>
        <w:t xml:space="preserve"> </w:t>
      </w:r>
    </w:p>
    <w:p w14:paraId="2A2A2F88" w14:textId="77777777" w:rsidR="001C732C" w:rsidRDefault="001C732C" w:rsidP="001C732C">
      <w:pPr>
        <w:ind w:firstLine="720"/>
        <w:contextualSpacing/>
        <w:rPr>
          <w:rFonts w:cs="Times New Roman"/>
        </w:rPr>
      </w:pPr>
      <w:r>
        <w:rPr>
          <w:rFonts w:cs="Times New Roman"/>
        </w:rPr>
        <w:t>Before becoming a fine arts professor at UP-Diliman for nearly thirty years, Chabet served as the Cultural Center of the Philippines’ inaugural Museum Director from 1968 to 1970. He had studied architecture at the University of Saint Tomas and taught at the university as a lecturer in the same subject before his CCP appointment.</w:t>
      </w:r>
      <w:r>
        <w:rPr>
          <w:rStyle w:val="FootnoteReference"/>
          <w:rFonts w:cs="Times New Roman"/>
        </w:rPr>
        <w:footnoteReference w:id="192"/>
      </w:r>
      <w:r>
        <w:rPr>
          <w:rFonts w:cs="Times New Roman"/>
        </w:rPr>
        <w:t xml:space="preserve"> Despite his lack of formal art instruction, Chabet quickly became a fixture in the Manila art scene after he “barged” into Luz Gallery with a handful of his artwork in the early 1960s.</w:t>
      </w:r>
      <w:r>
        <w:rPr>
          <w:rStyle w:val="FootnoteReference"/>
          <w:rFonts w:cs="Times New Roman"/>
        </w:rPr>
        <w:footnoteReference w:id="193"/>
      </w:r>
      <w:r>
        <w:rPr>
          <w:rFonts w:cs="Times New Roman"/>
        </w:rPr>
        <w:t xml:space="preserve"> Arturo Luz, the gallery’s proprietor and an established painter himself, stated that Chabet was the “one painter of talent” that Luz had </w:t>
      </w:r>
      <w:r>
        <w:rPr>
          <w:rFonts w:cs="Times New Roman"/>
        </w:rPr>
        <w:lastRenderedPageBreak/>
        <w:t>found in the first few years of running the Gallery.</w:t>
      </w:r>
      <w:r>
        <w:rPr>
          <w:rStyle w:val="FootnoteReference"/>
          <w:rFonts w:cs="Times New Roman"/>
        </w:rPr>
        <w:footnoteReference w:id="194"/>
      </w:r>
      <w:r>
        <w:rPr>
          <w:rFonts w:cs="Times New Roman"/>
        </w:rPr>
        <w:t xml:space="preserve"> Luz had also been the one to advise the young Chabet to sign his work with his exotic sounding middle name lest he be mistaken for one of the many other Rodriguezes in the Philippine art scene.</w:t>
      </w:r>
      <w:r>
        <w:rPr>
          <w:rStyle w:val="FootnoteReference"/>
          <w:rFonts w:cs="Times New Roman"/>
        </w:rPr>
        <w:footnoteReference w:id="195"/>
      </w:r>
      <w:r>
        <w:rPr>
          <w:rFonts w:cs="Times New Roman"/>
        </w:rPr>
        <w:t xml:space="preserve"> Chabet frequently exhibited at Luz Gallery—one of the more reputable galleries of the period—and further cemented his position in the Philippine art world when he received the First Prize in painting at the Art Association of the Philippines 14</w:t>
      </w:r>
      <w:r w:rsidRPr="00486C68">
        <w:rPr>
          <w:rFonts w:cs="Times New Roman"/>
          <w:vertAlign w:val="superscript"/>
        </w:rPr>
        <w:t>th</w:t>
      </w:r>
      <w:r>
        <w:rPr>
          <w:rFonts w:cs="Times New Roman"/>
        </w:rPr>
        <w:t xml:space="preserve"> Annual Exhibition in 1961.</w:t>
      </w:r>
      <w:r>
        <w:rPr>
          <w:rStyle w:val="FootnoteReference"/>
          <w:rFonts w:cs="Times New Roman"/>
        </w:rPr>
        <w:footnoteReference w:id="196"/>
      </w:r>
      <w:r>
        <w:rPr>
          <w:rFonts w:cs="Times New Roman"/>
        </w:rPr>
        <w:t xml:space="preserve"> </w:t>
      </w:r>
    </w:p>
    <w:p w14:paraId="2F6E433B" w14:textId="77777777" w:rsidR="001C732C" w:rsidRDefault="001C732C" w:rsidP="001C732C">
      <w:pPr>
        <w:ind w:firstLine="720"/>
        <w:contextualSpacing/>
        <w:rPr>
          <w:rFonts w:cs="Times New Roman"/>
        </w:rPr>
      </w:pPr>
      <w:r>
        <w:rPr>
          <w:rFonts w:cs="Times New Roman"/>
        </w:rPr>
        <w:t>Imelda Marcos had appointed Chabet as the director of the art museum for her ambitious Cultural Center of the Philippines in December 1967.</w:t>
      </w:r>
      <w:r>
        <w:rPr>
          <w:rStyle w:val="FootnoteReference"/>
          <w:rFonts w:cs="Times New Roman"/>
        </w:rPr>
        <w:footnoteReference w:id="197"/>
      </w:r>
      <w:r>
        <w:rPr>
          <w:rFonts w:cs="Times New Roman"/>
        </w:rPr>
        <w:t xml:space="preserve"> As part of the appointment, Chabet received a Rockefeller Grant given to the institution to observe museum practices across America.</w:t>
      </w:r>
      <w:r>
        <w:rPr>
          <w:rStyle w:val="FootnoteReference"/>
          <w:rFonts w:cs="Times New Roman"/>
        </w:rPr>
        <w:footnoteReference w:id="198"/>
      </w:r>
      <w:r>
        <w:rPr>
          <w:rFonts w:cs="Times New Roman"/>
        </w:rPr>
        <w:t xml:space="preserve"> The Rockefeller Grant undoubtedly informed Chabet’s artistic consciousness as it permitted him travel extensively to observe contemporary practices throughout both continents.</w:t>
      </w:r>
      <w:r>
        <w:rPr>
          <w:rStyle w:val="FootnoteReference"/>
          <w:rFonts w:cs="Times New Roman"/>
        </w:rPr>
        <w:footnoteReference w:id="199"/>
      </w:r>
      <w:r>
        <w:rPr>
          <w:rFonts w:cs="Times New Roman"/>
        </w:rPr>
        <w:t xml:space="preserve"> Chabet also spent the summer of 1968 in Europe to attend the Milan Triennale, </w:t>
      </w:r>
      <w:r>
        <w:rPr>
          <w:rFonts w:cs="Times New Roman"/>
        </w:rPr>
        <w:lastRenderedPageBreak/>
        <w:t>Venice Biennale, and Kassel Documenta IV. In December that year, he returned to Europe after more time in North America and passed his last month in England. His American itinerary included major cities and cultural centers including New York City, Chicago, Los Angeles and Washington D.C., visiting the Brooklyn Museum, the Museum of Modern Art, San Francisco Museum of Art, Art Institute of Chicago among others. Chabet also visited smaller cities such as Detroit, Mexico City, Santa Fe, and Phoenix to observe museum operations at more minor institutions.</w:t>
      </w:r>
      <w:r>
        <w:rPr>
          <w:rStyle w:val="FootnoteReference"/>
          <w:rFonts w:cs="Times New Roman"/>
        </w:rPr>
        <w:footnoteReference w:id="200"/>
      </w:r>
      <w:r>
        <w:rPr>
          <w:rFonts w:cs="Times New Roman"/>
        </w:rPr>
        <w:t xml:space="preserve"> </w:t>
      </w:r>
    </w:p>
    <w:p w14:paraId="34160B92" w14:textId="77777777" w:rsidR="001C732C" w:rsidRDefault="001C732C" w:rsidP="001C732C">
      <w:pPr>
        <w:ind w:firstLine="720"/>
        <w:contextualSpacing/>
        <w:rPr>
          <w:rFonts w:cs="Times New Roman"/>
        </w:rPr>
      </w:pPr>
      <w:r>
        <w:rPr>
          <w:rFonts w:cs="Times New Roman"/>
        </w:rPr>
        <w:t xml:space="preserve">During his time in New York, Chabet witnessed the ongoing installation of </w:t>
      </w:r>
      <w:r w:rsidRPr="00996B27">
        <w:rPr>
          <w:rFonts w:cs="Times New Roman"/>
          <w:i/>
        </w:rPr>
        <w:t>Dada, Surrealism, and Their Heritag</w:t>
      </w:r>
      <w:r>
        <w:rPr>
          <w:rFonts w:cs="Times New Roman"/>
          <w:i/>
        </w:rPr>
        <w:t xml:space="preserve">e </w:t>
      </w:r>
      <w:r>
        <w:rPr>
          <w:rFonts w:cs="Times New Roman"/>
        </w:rPr>
        <w:t>at the Museum of Modern Art. The exhibition surveyed more than 300 works associated with Dada and Surrealism in the early 20</w:t>
      </w:r>
      <w:r w:rsidRPr="0071604C">
        <w:rPr>
          <w:rFonts w:cs="Times New Roman"/>
          <w:vertAlign w:val="superscript"/>
        </w:rPr>
        <w:t>th</w:t>
      </w:r>
      <w:r>
        <w:rPr>
          <w:rFonts w:cs="Times New Roman"/>
        </w:rPr>
        <w:t xml:space="preserve"> century, including a sampling of works that demonstrated the “artistic heritage of these movements.”</w:t>
      </w:r>
      <w:r>
        <w:rPr>
          <w:rStyle w:val="FootnoteReference"/>
          <w:rFonts w:cs="Times New Roman"/>
        </w:rPr>
        <w:footnoteReference w:id="201"/>
      </w:r>
      <w:r>
        <w:rPr>
          <w:rFonts w:cs="Times New Roman"/>
        </w:rPr>
        <w:t xml:space="preserve"> In the exhibition, Chabet would have seen works like Duchamp’s </w:t>
      </w:r>
      <w:r>
        <w:rPr>
          <w:rFonts w:cs="Times New Roman"/>
          <w:i/>
        </w:rPr>
        <w:t xml:space="preserve">Bicycle Wheel </w:t>
      </w:r>
      <w:r>
        <w:rPr>
          <w:rFonts w:cs="Times New Roman"/>
        </w:rPr>
        <w:t xml:space="preserve">and </w:t>
      </w:r>
      <w:r>
        <w:rPr>
          <w:rFonts w:cs="Times New Roman"/>
          <w:i/>
        </w:rPr>
        <w:t>Bottle Rack</w:t>
      </w:r>
      <w:r>
        <w:rPr>
          <w:rFonts w:cs="Times New Roman"/>
        </w:rPr>
        <w:t xml:space="preserve">, Robert Rauschenberg’s </w:t>
      </w:r>
      <w:r w:rsidRPr="00AC2A6A">
        <w:rPr>
          <w:rFonts w:cs="Times New Roman"/>
          <w:i/>
        </w:rPr>
        <w:t>Bed</w:t>
      </w:r>
      <w:r>
        <w:rPr>
          <w:rFonts w:cs="Times New Roman"/>
        </w:rPr>
        <w:t xml:space="preserve"> and Claes Oldenburg’s </w:t>
      </w:r>
      <w:r>
        <w:rPr>
          <w:rFonts w:cs="Times New Roman"/>
          <w:i/>
        </w:rPr>
        <w:t>Soft Typewriter</w:t>
      </w:r>
      <w:r>
        <w:rPr>
          <w:rFonts w:cs="Times New Roman"/>
        </w:rPr>
        <w:t>, among others. The visit to the Museum of Modern Art allowed Chabet to experience in person the continuing legacy of Dada, “anti-art” and the incorporation of quotidian things in fine art—a practice he continued in the Philippines upon his return. Like many artists in the 1960s, Chabet was also drawn towards American movements such as Pop Art, earthworks, minimalism, and post-minimalism, noting his particular indebtedness towards the latter two.</w:t>
      </w:r>
      <w:r>
        <w:rPr>
          <w:rStyle w:val="FootnoteReference"/>
          <w:rFonts w:cs="Times New Roman"/>
        </w:rPr>
        <w:footnoteReference w:id="202"/>
      </w:r>
      <w:r>
        <w:rPr>
          <w:rFonts w:cs="Times New Roman"/>
        </w:rPr>
        <w:t xml:space="preserve"> He cited Robert Rauschenberg, Eva Hesse, </w:t>
      </w:r>
      <w:r>
        <w:rPr>
          <w:rFonts w:cs="Times New Roman"/>
        </w:rPr>
        <w:lastRenderedPageBreak/>
        <w:t>and Robert Smithson as artists of particular interest.</w:t>
      </w:r>
      <w:r>
        <w:rPr>
          <w:rStyle w:val="FootnoteReference"/>
          <w:rFonts w:cs="Times New Roman"/>
        </w:rPr>
        <w:footnoteReference w:id="203"/>
      </w:r>
      <w:r>
        <w:rPr>
          <w:rFonts w:cs="Times New Roman"/>
        </w:rPr>
        <w:t xml:space="preserve"> In 1973, Chabet also dedicated a series of new works exhibited at Luz Gallery to the memory of Eva Hesse, who had passed away in 1970.</w:t>
      </w:r>
    </w:p>
    <w:p w14:paraId="4CC6B169" w14:textId="77777777" w:rsidR="001C732C" w:rsidRDefault="001C732C" w:rsidP="001C732C">
      <w:pPr>
        <w:ind w:firstLine="720"/>
        <w:contextualSpacing/>
        <w:rPr>
          <w:rFonts w:cs="Times New Roman"/>
        </w:rPr>
      </w:pPr>
      <w:r>
        <w:rPr>
          <w:rFonts w:cs="Times New Roman"/>
        </w:rPr>
        <w:t>After he returned to the Philippines, he resigned from the CCP in late 1970, just one year after the building officially opened to the public. Chabet had realized then that he had completed his three years of service—the minimum required by the Rockefeller Grant—and withdrew from his position at the earliest possible instance. Joy Dayrit, Chabet’s long-term companion and friend, wrote in her journal that Chabet had “written the letter of resignation, a letter I suppose he had been composing for the past two years. He sounded firm and sure about his resigning and I was…surprised.”</w:t>
      </w:r>
      <w:r w:rsidRPr="006947A6">
        <w:rPr>
          <w:rStyle w:val="FootnoteReference"/>
          <w:rFonts w:cs="Times New Roman"/>
        </w:rPr>
        <w:t xml:space="preserve"> </w:t>
      </w:r>
      <w:r>
        <w:rPr>
          <w:rStyle w:val="FootnoteReference"/>
          <w:rFonts w:cs="Times New Roman"/>
        </w:rPr>
        <w:footnoteReference w:id="204"/>
      </w:r>
      <w:r>
        <w:rPr>
          <w:rFonts w:cs="Times New Roman"/>
        </w:rPr>
        <w:t xml:space="preserve"> In the same journal entry, Dayrit further expressed:</w:t>
      </w:r>
    </w:p>
    <w:p w14:paraId="7D90ED05" w14:textId="77777777" w:rsidR="001C732C" w:rsidRDefault="001C732C" w:rsidP="001C732C">
      <w:pPr>
        <w:ind w:firstLine="720"/>
        <w:contextualSpacing/>
        <w:rPr>
          <w:rFonts w:cs="Times New Roman"/>
        </w:rPr>
      </w:pPr>
    </w:p>
    <w:p w14:paraId="3BE1DDE4" w14:textId="77777777" w:rsidR="001C732C" w:rsidRDefault="001C732C" w:rsidP="001C732C">
      <w:pPr>
        <w:spacing w:line="360" w:lineRule="auto"/>
        <w:ind w:left="720" w:firstLine="58"/>
        <w:contextualSpacing/>
        <w:rPr>
          <w:rFonts w:cs="Times New Roman"/>
        </w:rPr>
      </w:pPr>
      <w:r>
        <w:rPr>
          <w:rFonts w:cs="Times New Roman"/>
        </w:rPr>
        <w:t>I respect Bobby for what he did. He let go of prestige and all the fringes that go with it simply because he did not believe in all that crap. What is being a director when you can’t say what you want or do what you really want to do. Bobby believes in his art and the only way to develop that art is to be by himself, thinking and answering only for and to himself.</w:t>
      </w:r>
      <w:r>
        <w:rPr>
          <w:rStyle w:val="FootnoteReference"/>
          <w:rFonts w:cs="Times New Roman"/>
        </w:rPr>
        <w:footnoteReference w:id="205"/>
      </w:r>
      <w:r>
        <w:rPr>
          <w:rFonts w:cs="Times New Roman"/>
        </w:rPr>
        <w:t xml:space="preserve"> </w:t>
      </w:r>
    </w:p>
    <w:p w14:paraId="630A3E15" w14:textId="77777777" w:rsidR="001C732C" w:rsidRDefault="001C732C" w:rsidP="001C732C">
      <w:pPr>
        <w:spacing w:line="360" w:lineRule="auto"/>
        <w:ind w:left="720" w:firstLine="58"/>
        <w:contextualSpacing/>
        <w:rPr>
          <w:rFonts w:cs="Times New Roman"/>
        </w:rPr>
      </w:pPr>
    </w:p>
    <w:p w14:paraId="1AFC85B2" w14:textId="77777777" w:rsidR="001C732C" w:rsidRDefault="001C732C" w:rsidP="001C732C">
      <w:pPr>
        <w:contextualSpacing/>
        <w:rPr>
          <w:rFonts w:cs="Times New Roman"/>
        </w:rPr>
      </w:pPr>
      <w:r>
        <w:rPr>
          <w:rFonts w:cs="Times New Roman"/>
        </w:rPr>
        <w:t xml:space="preserve">While Chabet’s resignation from the CCP relieved him of certain bureaucratic obligations, Chabet’s departure from the CCP did not end of his relationship with the institution. He remained affiliated with the CCP throughout the 1970s, even serving as an artist-in-residence under his successor, Raymundo Albano. </w:t>
      </w:r>
    </w:p>
    <w:p w14:paraId="64A1BDE0" w14:textId="77777777" w:rsidR="001C732C" w:rsidRDefault="001C732C" w:rsidP="001C732C">
      <w:pPr>
        <w:ind w:firstLine="720"/>
        <w:contextualSpacing/>
        <w:rPr>
          <w:rFonts w:cs="Times New Roman"/>
        </w:rPr>
      </w:pPr>
      <w:r>
        <w:rPr>
          <w:rFonts w:cs="Times New Roman"/>
        </w:rPr>
        <w:lastRenderedPageBreak/>
        <w:t xml:space="preserve">Though Chabet only served as the CCP’s Museum Director for a single year of exhibitions, he established early curatorial programs for the Center and its developmental strategies, including the </w:t>
      </w:r>
      <w:r>
        <w:rPr>
          <w:rFonts w:cs="Times New Roman"/>
          <w:i/>
        </w:rPr>
        <w:t xml:space="preserve">Thirteen Artists </w:t>
      </w:r>
      <w:r>
        <w:rPr>
          <w:rFonts w:cs="Times New Roman"/>
        </w:rPr>
        <w:t>exhibition—a recognition that continues today at the CCP.</w:t>
      </w:r>
      <w:r>
        <w:rPr>
          <w:rStyle w:val="FootnoteReference"/>
          <w:rFonts w:cs="Times New Roman"/>
        </w:rPr>
        <w:footnoteReference w:id="206"/>
      </w:r>
      <w:r>
        <w:rPr>
          <w:rFonts w:cs="Times New Roman"/>
        </w:rPr>
        <w:t xml:space="preserve"> As the Museum Director, he expanded support towards sculpture and experimental projects with exhibitions such as </w:t>
      </w:r>
      <w:r>
        <w:rPr>
          <w:rFonts w:cs="Times New Roman"/>
          <w:i/>
        </w:rPr>
        <w:t xml:space="preserve">Sculptures </w:t>
      </w:r>
      <w:r>
        <w:rPr>
          <w:rFonts w:cs="Times New Roman"/>
        </w:rPr>
        <w:t xml:space="preserve">and </w:t>
      </w:r>
      <w:r>
        <w:rPr>
          <w:rFonts w:cs="Times New Roman"/>
          <w:i/>
        </w:rPr>
        <w:t>Illumination</w:t>
      </w:r>
      <w:r>
        <w:rPr>
          <w:rFonts w:cs="Times New Roman"/>
        </w:rPr>
        <w:t>.</w:t>
      </w:r>
      <w:r>
        <w:rPr>
          <w:rStyle w:val="FootnoteReference"/>
          <w:rFonts w:cs="Times New Roman"/>
        </w:rPr>
        <w:footnoteReference w:id="207"/>
      </w:r>
      <w:r>
        <w:rPr>
          <w:rFonts w:cs="Times New Roman"/>
        </w:rPr>
        <w:t xml:space="preserve"> The latter exhibition dealt with perception and served as “an investigation on the effects of light, lighted materials, light moving in time,” exemplifying the kind of conceptual impulses typical of the CCP.</w:t>
      </w:r>
      <w:r>
        <w:rPr>
          <w:rStyle w:val="FootnoteReference"/>
          <w:rFonts w:cs="Times New Roman"/>
        </w:rPr>
        <w:footnoteReference w:id="208"/>
      </w:r>
      <w:r>
        <w:rPr>
          <w:rFonts w:cs="Times New Roman"/>
        </w:rPr>
        <w:t xml:space="preserve"> Shortly after his departure as Museum Director, Chabet became a fine arts professor at the University of the Philippines, where he advised countless students for nearly three decades. He also became the de facto leader of a group of loosely affiliated conceptual artists called </w:t>
      </w:r>
      <w:r>
        <w:rPr>
          <w:rFonts w:cs="Times New Roman"/>
          <w:i/>
        </w:rPr>
        <w:t>Shop 6</w:t>
      </w:r>
      <w:r>
        <w:rPr>
          <w:rFonts w:cs="Times New Roman"/>
        </w:rPr>
        <w:t>, which Chabet has cited as an “alternative” venue to the CCP.</w:t>
      </w:r>
      <w:r>
        <w:rPr>
          <w:rStyle w:val="FootnoteReference"/>
          <w:rFonts w:cs="Times New Roman"/>
        </w:rPr>
        <w:footnoteReference w:id="209"/>
      </w:r>
      <w:r>
        <w:rPr>
          <w:rFonts w:cs="Times New Roman"/>
        </w:rPr>
        <w:t xml:space="preserve"> Despite quick resignation from the CCP, he and his students, including members of </w:t>
      </w:r>
      <w:r>
        <w:rPr>
          <w:rFonts w:cs="Times New Roman"/>
          <w:i/>
        </w:rPr>
        <w:t>Shop 6</w:t>
      </w:r>
      <w:r>
        <w:rPr>
          <w:rFonts w:cs="Times New Roman"/>
        </w:rPr>
        <w:t xml:space="preserve">, frequently exhibited at the Cultural Center during and after the Marcoses’ reign. </w:t>
      </w:r>
    </w:p>
    <w:p w14:paraId="2BFE2DC4" w14:textId="77777777" w:rsidR="001C732C" w:rsidRDefault="001C732C" w:rsidP="001C732C">
      <w:pPr>
        <w:ind w:firstLine="720"/>
        <w:contextualSpacing/>
        <w:rPr>
          <w:rFonts w:cs="Times New Roman"/>
        </w:rPr>
      </w:pPr>
      <w:r>
        <w:rPr>
          <w:rFonts w:cs="Times New Roman"/>
        </w:rPr>
        <w:t>While</w:t>
      </w:r>
      <w:r w:rsidRPr="00EA4825">
        <w:rPr>
          <w:rFonts w:cs="Times New Roman"/>
        </w:rPr>
        <w:t xml:space="preserve"> critics and scholars considered Chabet and his affiliated band of conceptual artists deeply tied to the CCP and complicit with Imelda Marcos’ cultural agenda, </w:t>
      </w:r>
      <w:r>
        <w:rPr>
          <w:rFonts w:cs="Times New Roman"/>
        </w:rPr>
        <w:t>such an</w:t>
      </w:r>
      <w:r w:rsidRPr="00EA4825">
        <w:rPr>
          <w:rFonts w:cs="Times New Roman"/>
        </w:rPr>
        <w:t xml:space="preserve"> interpretation </w:t>
      </w:r>
      <w:r w:rsidRPr="00EA4825">
        <w:rPr>
          <w:rFonts w:cs="Times New Roman"/>
        </w:rPr>
        <w:lastRenderedPageBreak/>
        <w:t>fails to ac</w:t>
      </w:r>
      <w:r>
        <w:rPr>
          <w:rFonts w:cs="Times New Roman"/>
        </w:rPr>
        <w:t>knowledge that the regime did not operate</w:t>
      </w:r>
      <w:r w:rsidRPr="00EA4825">
        <w:rPr>
          <w:rFonts w:cs="Times New Roman"/>
        </w:rPr>
        <w:t xml:space="preserve"> as an impenetrable authoritarian power. As demonstrated by </w:t>
      </w:r>
      <w:r w:rsidRPr="00EA4825">
        <w:rPr>
          <w:rFonts w:cs="Times New Roman"/>
          <w:i/>
        </w:rPr>
        <w:t>Cassettes 100</w:t>
      </w:r>
      <w:r w:rsidRPr="00EA4825">
        <w:rPr>
          <w:rFonts w:cs="Times New Roman"/>
        </w:rPr>
        <w:t>,</w:t>
      </w:r>
      <w:r w:rsidRPr="00EA4825">
        <w:rPr>
          <w:rFonts w:cs="Times New Roman"/>
          <w:i/>
        </w:rPr>
        <w:t xml:space="preserve"> </w:t>
      </w:r>
      <w:r w:rsidRPr="00EA4825">
        <w:rPr>
          <w:rFonts w:cs="Times New Roman"/>
        </w:rPr>
        <w:t>the Ma</w:t>
      </w:r>
      <w:r>
        <w:rPr>
          <w:rFonts w:cs="Times New Roman"/>
        </w:rPr>
        <w:t xml:space="preserve">rcoses permitted </w:t>
      </w:r>
      <w:commentRangeStart w:id="56"/>
      <w:r>
        <w:rPr>
          <w:rFonts w:cs="Times New Roman"/>
        </w:rPr>
        <w:t>inconsistencies</w:t>
      </w:r>
      <w:r w:rsidRPr="00EA4825">
        <w:rPr>
          <w:rFonts w:cs="Times New Roman"/>
        </w:rPr>
        <w:t xml:space="preserve"> </w:t>
      </w:r>
      <w:commentRangeEnd w:id="56"/>
      <w:r>
        <w:rPr>
          <w:rStyle w:val="CommentReference"/>
        </w:rPr>
        <w:commentReference w:id="56"/>
      </w:r>
      <w:r w:rsidRPr="00EA4825">
        <w:rPr>
          <w:rFonts w:cs="Times New Roman"/>
        </w:rPr>
        <w:t xml:space="preserve">to legitimate their position as a non-oppressive governing force. </w:t>
      </w:r>
      <w:r>
        <w:rPr>
          <w:rFonts w:cs="Times New Roman"/>
        </w:rPr>
        <w:t>Among</w:t>
      </w:r>
      <w:r w:rsidRPr="00EA4825">
        <w:rPr>
          <w:rFonts w:cs="Times New Roman"/>
        </w:rPr>
        <w:t xml:space="preserve"> </w:t>
      </w:r>
      <w:r>
        <w:rPr>
          <w:rFonts w:cs="Times New Roman"/>
        </w:rPr>
        <w:t>these contradictions included some freedom and experimentation i</w:t>
      </w:r>
      <w:r w:rsidRPr="00EA4825">
        <w:rPr>
          <w:rFonts w:cs="Times New Roman"/>
        </w:rPr>
        <w:t>n the arts</w:t>
      </w:r>
      <w:r>
        <w:rPr>
          <w:rFonts w:cs="Times New Roman"/>
        </w:rPr>
        <w:t>—such as abstraction—to exhibit</w:t>
      </w:r>
      <w:r w:rsidRPr="00EA4825">
        <w:rPr>
          <w:rFonts w:cs="Times New Roman"/>
        </w:rPr>
        <w:t xml:space="preserve"> the r</w:t>
      </w:r>
      <w:r>
        <w:rPr>
          <w:rFonts w:cs="Times New Roman"/>
        </w:rPr>
        <w:t>egime’s cultural and personal sophistication to the world.</w:t>
      </w:r>
      <w:r>
        <w:rPr>
          <w:rStyle w:val="FootnoteReference"/>
          <w:rFonts w:cs="Times New Roman"/>
        </w:rPr>
        <w:footnoteReference w:id="210"/>
      </w:r>
      <w:r>
        <w:rPr>
          <w:rFonts w:cs="Times New Roman"/>
        </w:rPr>
        <w:t xml:space="preserve"> </w:t>
      </w:r>
      <w:r w:rsidRPr="007F5311">
        <w:rPr>
          <w:rFonts w:cs="Times New Roman"/>
        </w:rPr>
        <w:t>As an artist working in the Philippines who thoroughly understood his position in that world, Chabet used the CCP and authoritarian support for the arts as a platform to relieve the Philippines of its prior anxiety to be both “Filipino” and “international.”</w:t>
      </w:r>
      <w:r w:rsidRPr="007F5311">
        <w:rPr>
          <w:rStyle w:val="FootnoteReference"/>
          <w:rFonts w:cs="Times New Roman"/>
        </w:rPr>
        <w:footnoteReference w:id="211"/>
      </w:r>
    </w:p>
    <w:p w14:paraId="512E878D" w14:textId="77777777" w:rsidR="001C732C" w:rsidRDefault="001C732C" w:rsidP="001C732C">
      <w:pPr>
        <w:ind w:firstLine="720"/>
        <w:contextualSpacing/>
        <w:rPr>
          <w:rFonts w:cs="Times New Roman"/>
        </w:rPr>
      </w:pPr>
      <w:r w:rsidRPr="00EA4825">
        <w:rPr>
          <w:rFonts w:cs="Times New Roman"/>
        </w:rPr>
        <w:t xml:space="preserve">The following chapter </w:t>
      </w:r>
      <w:r>
        <w:rPr>
          <w:rFonts w:cs="Times New Roman"/>
        </w:rPr>
        <w:t xml:space="preserve">is </w:t>
      </w:r>
      <w:r w:rsidRPr="00EA4825">
        <w:rPr>
          <w:rFonts w:cs="Times New Roman"/>
        </w:rPr>
        <w:t>neither a</w:t>
      </w:r>
      <w:r>
        <w:rPr>
          <w:rFonts w:cs="Times New Roman"/>
        </w:rPr>
        <w:t xml:space="preserve"> complete</w:t>
      </w:r>
      <w:r w:rsidRPr="00EA4825">
        <w:rPr>
          <w:rFonts w:cs="Times New Roman"/>
        </w:rPr>
        <w:t xml:space="preserve"> résumé of Chabe</w:t>
      </w:r>
      <w:r>
        <w:rPr>
          <w:rFonts w:cs="Times New Roman"/>
        </w:rPr>
        <w:t>t’s oe</w:t>
      </w:r>
      <w:r w:rsidRPr="00EA4825">
        <w:rPr>
          <w:rFonts w:cs="Times New Roman"/>
        </w:rPr>
        <w:t>uvre</w:t>
      </w:r>
      <w:r>
        <w:rPr>
          <w:rFonts w:cs="Times New Roman"/>
        </w:rPr>
        <w:t>, which would be impossible to do in one chapter, nor i</w:t>
      </w:r>
      <w:r w:rsidRPr="00EA4825">
        <w:rPr>
          <w:rFonts w:cs="Times New Roman"/>
        </w:rPr>
        <w:t>s it</w:t>
      </w:r>
      <w:r>
        <w:rPr>
          <w:rFonts w:cs="Times New Roman"/>
        </w:rPr>
        <w:t xml:space="preserve"> an</w:t>
      </w:r>
      <w:r w:rsidRPr="00EA4825">
        <w:rPr>
          <w:rFonts w:cs="Times New Roman"/>
        </w:rPr>
        <w:t xml:space="preserve"> </w:t>
      </w:r>
      <w:r>
        <w:rPr>
          <w:rFonts w:cs="Times New Roman"/>
        </w:rPr>
        <w:t>attempt</w:t>
      </w:r>
      <w:r w:rsidRPr="00EA4825">
        <w:rPr>
          <w:rFonts w:cs="Times New Roman"/>
        </w:rPr>
        <w:t xml:space="preserve"> to examine</w:t>
      </w:r>
      <w:r>
        <w:rPr>
          <w:rFonts w:cs="Times New Roman"/>
        </w:rPr>
        <w:t xml:space="preserve"> all </w:t>
      </w:r>
      <w:r w:rsidRPr="00EA4825">
        <w:rPr>
          <w:rFonts w:cs="Times New Roman"/>
        </w:rPr>
        <w:t>his</w:t>
      </w:r>
      <w:r>
        <w:rPr>
          <w:rFonts w:cs="Times New Roman"/>
        </w:rPr>
        <w:t xml:space="preserve"> </w:t>
      </w:r>
      <w:r w:rsidRPr="00EA4825">
        <w:rPr>
          <w:rFonts w:cs="Times New Roman"/>
        </w:rPr>
        <w:t xml:space="preserve">contributions to the CCP. Instead, </w:t>
      </w:r>
      <w:r>
        <w:rPr>
          <w:rFonts w:cs="Times New Roman"/>
        </w:rPr>
        <w:t>it</w:t>
      </w:r>
      <w:r w:rsidRPr="00EA4825">
        <w:rPr>
          <w:rFonts w:cs="Times New Roman"/>
        </w:rPr>
        <w:t xml:space="preserve"> focuses on a handful of specific works</w:t>
      </w:r>
      <w:r>
        <w:rPr>
          <w:rFonts w:cs="Times New Roman"/>
        </w:rPr>
        <w:t xml:space="preserve"> made shortly after Chabet’s return from the Rockefeller Grant as he began to incorporate found objects and indigenous materials to his art-making practice. While Chabet is often declared the father of Philippine conceptual art, this chapter examines how his foray into conceptual art began in part as a response to abstraction. Though Jonathan Beller argues in his essay that “the radical edge” of “the viscerality of visual abstraction…drives to a struggle that may indeed be continued,” he claims that the “radical edge of this work was sheared off in H.R.’s canonization by the Marcoses, just as the Marcoses utilized a nationalist progressive discourse for fascistic ends.”</w:t>
      </w:r>
      <w:r>
        <w:rPr>
          <w:rStyle w:val="FootnoteReference"/>
          <w:rFonts w:cs="Times New Roman"/>
        </w:rPr>
        <w:footnoteReference w:id="212"/>
      </w:r>
      <w:r>
        <w:rPr>
          <w:rFonts w:cs="Times New Roman"/>
        </w:rPr>
        <w:t xml:space="preserve">  </w:t>
      </w:r>
    </w:p>
    <w:p w14:paraId="011313C7" w14:textId="77777777" w:rsidR="001C732C" w:rsidRDefault="001C732C" w:rsidP="001C732C">
      <w:pPr>
        <w:ind w:firstLine="720"/>
        <w:contextualSpacing/>
        <w:rPr>
          <w:rFonts w:cs="Times New Roman"/>
        </w:rPr>
      </w:pPr>
      <w:r>
        <w:rPr>
          <w:rFonts w:cs="Times New Roman"/>
        </w:rPr>
        <w:lastRenderedPageBreak/>
        <w:t xml:space="preserve">Beginning in the 1970s, </w:t>
      </w:r>
      <w:r w:rsidRPr="00EA4825">
        <w:rPr>
          <w:rFonts w:cs="Times New Roman"/>
        </w:rPr>
        <w:t>Chabet’s curatorial and artistic efforts freed abstraction—and Philippine modernism—from instrumentalization</w:t>
      </w:r>
      <w:r>
        <w:rPr>
          <w:rFonts w:cs="Times New Roman"/>
        </w:rPr>
        <w:t xml:space="preserve"> by the Marcoses (or any faction) through its</w:t>
      </w:r>
      <w:r w:rsidRPr="00EA4825">
        <w:rPr>
          <w:rFonts w:cs="Times New Roman"/>
        </w:rPr>
        <w:t xml:space="preserve"> inclusion</w:t>
      </w:r>
      <w:r>
        <w:rPr>
          <w:rFonts w:cs="Times New Roman"/>
        </w:rPr>
        <w:t xml:space="preserve"> of everyday materials and debris. Hidden in the aesthetic arrangements of Chabet and his followers were abject objects made to look aesthetically appealing to fulfill Imelda Marcos’ agenda of beauty. Yet, while flat planes of interlocking garish painted colors (what Beller describes as “army camouflage”)</w:t>
      </w:r>
      <w:r>
        <w:rPr>
          <w:rStyle w:val="FootnoteReference"/>
          <w:rFonts w:cs="Times New Roman"/>
        </w:rPr>
        <w:footnoteReference w:id="213"/>
      </w:r>
      <w:r>
        <w:rPr>
          <w:rFonts w:cs="Times New Roman"/>
        </w:rPr>
        <w:t xml:space="preserve"> make up much of Ocampo’s abstraction, </w:t>
      </w:r>
      <w:r w:rsidRPr="007F5311">
        <w:rPr>
          <w:rFonts w:cs="Times New Roman"/>
        </w:rPr>
        <w:t xml:space="preserve">Chabet’s </w:t>
      </w:r>
      <w:r>
        <w:rPr>
          <w:rFonts w:cs="Times New Roman"/>
        </w:rPr>
        <w:t>“eccentric abstraction,” made from pieces of rubber and mangrove branches purchased from the market, protrudes into the world and its local realities.</w:t>
      </w:r>
      <w:r w:rsidRPr="00EA4825">
        <w:rPr>
          <w:rStyle w:val="FootnoteReference"/>
          <w:rFonts w:cs="Times New Roman"/>
        </w:rPr>
        <w:footnoteReference w:id="214"/>
      </w:r>
      <w:r w:rsidRPr="00B32D2C">
        <w:rPr>
          <w:rFonts w:cs="Times New Roman"/>
        </w:rPr>
        <w:t xml:space="preserve"> </w:t>
      </w:r>
      <w:r>
        <w:rPr>
          <w:rFonts w:cs="Times New Roman"/>
        </w:rPr>
        <w:t>His work e</w:t>
      </w:r>
      <w:r w:rsidRPr="001B7A6F">
        <w:rPr>
          <w:rFonts w:cs="Times New Roman"/>
        </w:rPr>
        <w:t>ngaged directly with contemporary global discourses,</w:t>
      </w:r>
      <w:r>
        <w:rPr>
          <w:rFonts w:cs="Times New Roman"/>
        </w:rPr>
        <w:t xml:space="preserve"> but</w:t>
      </w:r>
      <w:r w:rsidRPr="001B7A6F">
        <w:rPr>
          <w:rFonts w:cs="Times New Roman"/>
        </w:rPr>
        <w:t xml:space="preserve"> his penchant </w:t>
      </w:r>
      <w:r>
        <w:rPr>
          <w:rFonts w:cs="Times New Roman"/>
        </w:rPr>
        <w:t>for</w:t>
      </w:r>
      <w:r w:rsidRPr="00EA4825">
        <w:rPr>
          <w:rFonts w:cs="Times New Roman"/>
        </w:rPr>
        <w:t xml:space="preserve"> impermanent materials and exhibition practices evaded international circulation</w:t>
      </w:r>
      <w:r>
        <w:rPr>
          <w:rFonts w:cs="Times New Roman"/>
        </w:rPr>
        <w:t xml:space="preserve"> and comparison</w:t>
      </w:r>
      <w:r w:rsidRPr="00EA4825">
        <w:rPr>
          <w:rFonts w:cs="Times New Roman"/>
        </w:rPr>
        <w:t>.</w:t>
      </w:r>
      <w:r>
        <w:rPr>
          <w:rFonts w:cs="Times New Roman"/>
        </w:rPr>
        <w:t xml:space="preserve"> Chabet put forth the consumption of art (and of the world) as reciprocal and fluctuating processes negotiated between the viewer and their surroundings based on sensorial processes in conflict with the rational, top-down control by the Marcoses. </w:t>
      </w:r>
    </w:p>
    <w:p w14:paraId="53EA6DD1" w14:textId="77777777" w:rsidR="001C732C" w:rsidRPr="00A97F8A" w:rsidRDefault="001C732C" w:rsidP="001C732C">
      <w:pPr>
        <w:ind w:firstLine="720"/>
        <w:contextualSpacing/>
        <w:rPr>
          <w:rFonts w:cs="Times New Roman"/>
        </w:rPr>
      </w:pPr>
    </w:p>
    <w:p w14:paraId="6383D16D" w14:textId="77777777" w:rsidR="001C732C" w:rsidRPr="00922B31" w:rsidRDefault="001C732C" w:rsidP="001C732C">
      <w:pPr>
        <w:pStyle w:val="SubChapter"/>
        <w:rPr>
          <w:i/>
        </w:rPr>
      </w:pPr>
      <w:bookmarkStart w:id="57" w:name="_Toc507617958"/>
      <w:r>
        <w:t>Tearing Contemporary Art to Pieces at the CCP</w:t>
      </w:r>
      <w:bookmarkEnd w:id="57"/>
    </w:p>
    <w:p w14:paraId="53063A7B" w14:textId="77777777" w:rsidR="001C732C" w:rsidRPr="00F93AA7" w:rsidRDefault="001C732C" w:rsidP="001C732C">
      <w:pPr>
        <w:ind w:firstLine="720"/>
        <w:contextualSpacing/>
        <w:rPr>
          <w:rFonts w:cs="Times New Roman"/>
        </w:rPr>
      </w:pPr>
      <w:r>
        <w:rPr>
          <w:rFonts w:cs="Times New Roman"/>
        </w:rPr>
        <w:t xml:space="preserve">In 1973, Chabet took to one of the CCP’s small outdoor atriums with a copy of Manuel Duldulao’s recently published </w:t>
      </w:r>
      <w:r>
        <w:rPr>
          <w:rFonts w:cs="Times New Roman"/>
          <w:i/>
        </w:rPr>
        <w:t>Contemporary Philippine Art</w:t>
      </w:r>
      <w:r>
        <w:rPr>
          <w:rFonts w:cs="Times New Roman"/>
        </w:rPr>
        <w:t xml:space="preserve">. He then proceeded strip out pages from the book’s spine and shred them into pieces in a performance aptly titled </w:t>
      </w:r>
      <w:r>
        <w:rPr>
          <w:rFonts w:cs="Times New Roman"/>
          <w:i/>
        </w:rPr>
        <w:t>Tearing to Pieces</w:t>
      </w:r>
      <w:r>
        <w:rPr>
          <w:rFonts w:cs="Times New Roman"/>
        </w:rPr>
        <w:t>.</w:t>
      </w:r>
      <w:r>
        <w:rPr>
          <w:rStyle w:val="FootnoteReference"/>
          <w:rFonts w:cs="Times New Roman"/>
        </w:rPr>
        <w:footnoteReference w:id="215"/>
      </w:r>
      <w:r>
        <w:rPr>
          <w:rFonts w:cs="Times New Roman"/>
        </w:rPr>
        <w:t xml:space="preserve"> Chabet performed </w:t>
      </w:r>
      <w:r>
        <w:rPr>
          <w:rFonts w:cs="Times New Roman"/>
          <w:i/>
        </w:rPr>
        <w:t>Tearing to Pieces</w:t>
      </w:r>
      <w:r>
        <w:rPr>
          <w:rFonts w:cs="Times New Roman"/>
        </w:rPr>
        <w:t xml:space="preserve"> during the opening of </w:t>
      </w:r>
      <w:r>
        <w:rPr>
          <w:rFonts w:cs="Times New Roman"/>
          <w:i/>
        </w:rPr>
        <w:t>Exhibition of Objects</w:t>
      </w:r>
      <w:r>
        <w:rPr>
          <w:rFonts w:cs="Times New Roman"/>
        </w:rPr>
        <w:t xml:space="preserve">, an </w:t>
      </w:r>
      <w:r>
        <w:rPr>
          <w:rFonts w:cs="Times New Roman"/>
        </w:rPr>
        <w:lastRenderedPageBreak/>
        <w:t xml:space="preserve">exhibition curated by Albano, Chabet’s replacement at the </w:t>
      </w:r>
      <w:r w:rsidRPr="00A6034E">
        <w:rPr>
          <w:rFonts w:cs="Times New Roman"/>
        </w:rPr>
        <w:t>CCP.</w:t>
      </w:r>
      <w:r w:rsidRPr="00A6034E">
        <w:rPr>
          <w:rStyle w:val="FootnoteReference"/>
          <w:rFonts w:cs="Times New Roman"/>
        </w:rPr>
        <w:footnoteReference w:id="216"/>
      </w:r>
      <w:r w:rsidRPr="0002636B">
        <w:rPr>
          <w:rFonts w:cs="Times New Roman"/>
        </w:rPr>
        <w:t xml:space="preserve"> </w:t>
      </w:r>
      <w:r>
        <w:rPr>
          <w:rFonts w:cs="Times New Roman"/>
        </w:rPr>
        <w:t>Albano had initially joined the museum division at the CCP under Chabet’s tutelage and, although Chabet had expected him to resign after his departure, Albano took over the museum director position. There, he continued their shared proclivity towards conceptual practices.</w:t>
      </w:r>
      <w:r>
        <w:rPr>
          <w:rStyle w:val="FootnoteReference"/>
          <w:rFonts w:cs="Times New Roman"/>
        </w:rPr>
        <w:footnoteReference w:id="217"/>
      </w:r>
      <w:r>
        <w:rPr>
          <w:rFonts w:cs="Times New Roman"/>
        </w:rPr>
        <w:t xml:space="preserve"> </w:t>
      </w:r>
      <w:r>
        <w:rPr>
          <w:rFonts w:cs="Times New Roman"/>
          <w:i/>
        </w:rPr>
        <w:t>Objects</w:t>
      </w:r>
      <w:r>
        <w:rPr>
          <w:rFonts w:cs="Times New Roman"/>
        </w:rPr>
        <w:t xml:space="preserve"> was just one example of an exhibition at the CCP that advanced the agenda of experimentalism originating under Chabet’s brief leadership.</w:t>
      </w:r>
      <w:r>
        <w:rPr>
          <w:rStyle w:val="FootnoteReference"/>
          <w:rFonts w:cs="Times New Roman"/>
          <w:lang w:eastAsia="zh-TW"/>
        </w:rPr>
        <w:footnoteReference w:id="218"/>
      </w:r>
      <w:r>
        <w:rPr>
          <w:rFonts w:cs="Times New Roman"/>
        </w:rPr>
        <w:t xml:space="preserve"> </w:t>
      </w:r>
      <w:r w:rsidRPr="00A6034E">
        <w:rPr>
          <w:rFonts w:cs="Times New Roman"/>
          <w:i/>
        </w:rPr>
        <w:t xml:space="preserve">Objects </w:t>
      </w:r>
      <w:r w:rsidRPr="00A6034E">
        <w:rPr>
          <w:rFonts w:cs="Times New Roman"/>
        </w:rPr>
        <w:t>included “examples of objects”</w:t>
      </w:r>
      <w:r>
        <w:rPr>
          <w:rFonts w:cs="Times New Roman"/>
        </w:rPr>
        <w:t xml:space="preserve"> described in Albano’s</w:t>
      </w:r>
      <w:r w:rsidRPr="00A6034E">
        <w:rPr>
          <w:rFonts w:cs="Times New Roman"/>
        </w:rPr>
        <w:t xml:space="preserve"> curatorial notes as “diversions of painters and sculptors” and “extensions of their visual preocc</w:t>
      </w:r>
      <w:r>
        <w:rPr>
          <w:rFonts w:cs="Times New Roman"/>
        </w:rPr>
        <w:t>upation.</w:t>
      </w:r>
      <w:r w:rsidRPr="00A6034E">
        <w:rPr>
          <w:rFonts w:cs="Times New Roman"/>
        </w:rPr>
        <w:t>”</w:t>
      </w:r>
      <w:r>
        <w:rPr>
          <w:rStyle w:val="FootnoteReference"/>
          <w:rFonts w:cs="Times New Roman"/>
        </w:rPr>
        <w:footnoteReference w:id="219"/>
      </w:r>
      <w:r>
        <w:rPr>
          <w:rFonts w:cs="Times New Roman"/>
        </w:rPr>
        <w:t xml:space="preserve"> Artists who participated in the exhibition were mostly painters exploring the potential of object-making, including Lee Aguinaldo, an established painter who exhibited </w:t>
      </w:r>
      <w:r>
        <w:rPr>
          <w:rFonts w:cs="Times New Roman"/>
          <w:i/>
        </w:rPr>
        <w:t xml:space="preserve">Duchamp’s Last </w:t>
      </w:r>
      <w:r w:rsidRPr="00AF4AF6">
        <w:rPr>
          <w:rFonts w:cs="Times New Roman"/>
          <w:i/>
        </w:rPr>
        <w:t>Cra</w:t>
      </w:r>
      <w:r>
        <w:rPr>
          <w:rFonts w:cs="Times New Roman"/>
          <w:i/>
        </w:rPr>
        <w:t>p</w:t>
      </w:r>
      <w:r>
        <w:rPr>
          <w:rFonts w:cs="Times New Roman"/>
        </w:rPr>
        <w:t xml:space="preserve">, a work made from ceramic, wood, and cardboard. </w:t>
      </w:r>
      <w:r>
        <w:rPr>
          <w:rFonts w:cs="Times New Roman"/>
          <w:i/>
        </w:rPr>
        <w:t>Objects</w:t>
      </w:r>
      <w:r>
        <w:rPr>
          <w:rFonts w:cs="Times New Roman"/>
        </w:rPr>
        <w:t xml:space="preserve"> took place in</w:t>
      </w:r>
      <w:r w:rsidRPr="00D6763D">
        <w:rPr>
          <w:rFonts w:cs="Times New Roman"/>
          <w:sz w:val="20"/>
          <w:szCs w:val="20"/>
        </w:rPr>
        <w:t xml:space="preserve"> </w:t>
      </w:r>
      <w:r>
        <w:rPr>
          <w:rFonts w:cs="Times New Roman"/>
        </w:rPr>
        <w:t xml:space="preserve">the CCP Small Gallery—a small, modest white cube gallery space immediately across from the aforementioned atrium. </w:t>
      </w:r>
    </w:p>
    <w:p w14:paraId="30FE7280" w14:textId="77777777" w:rsidR="001C732C" w:rsidRDefault="001C732C" w:rsidP="001C732C">
      <w:pPr>
        <w:ind w:firstLine="720"/>
        <w:contextualSpacing/>
        <w:rPr>
          <w:rFonts w:cs="Times New Roman"/>
        </w:rPr>
      </w:pPr>
      <w:r>
        <w:rPr>
          <w:rFonts w:cs="Times New Roman"/>
          <w:i/>
        </w:rPr>
        <w:lastRenderedPageBreak/>
        <w:t>Tearing to Pieces</w:t>
      </w:r>
      <w:r>
        <w:rPr>
          <w:rFonts w:cs="Times New Roman"/>
        </w:rPr>
        <w:t xml:space="preserve"> refers both to Chabet’s initial action of tearing apart </w:t>
      </w:r>
      <w:r>
        <w:rPr>
          <w:rFonts w:cs="Times New Roman"/>
          <w:i/>
        </w:rPr>
        <w:t xml:space="preserve">Contemporary Philippine Art </w:t>
      </w:r>
      <w:r>
        <w:rPr>
          <w:rFonts w:cs="Times New Roman"/>
        </w:rPr>
        <w:t>and the pile of scraps overflowing from a trash bin exhibited during</w:t>
      </w:r>
      <w:r w:rsidRPr="00BD57F8">
        <w:rPr>
          <w:rFonts w:cs="Times New Roman"/>
          <w:i/>
        </w:rPr>
        <w:t xml:space="preserve"> Objects</w:t>
      </w:r>
      <w:r>
        <w:rPr>
          <w:rFonts w:cs="Times New Roman"/>
        </w:rPr>
        <w:t xml:space="preserve">. The work </w:t>
      </w:r>
      <w:r w:rsidRPr="00BD57F8">
        <w:rPr>
          <w:rFonts w:cs="Times New Roman"/>
        </w:rPr>
        <w:t>has</w:t>
      </w:r>
      <w:r>
        <w:rPr>
          <w:rFonts w:cs="Times New Roman"/>
        </w:rPr>
        <w:t xml:space="preserve"> usually been understood as a critique of the book’s decided lack of academicism and a rejection of its contents.</w:t>
      </w:r>
      <w:r>
        <w:rPr>
          <w:rStyle w:val="FootnoteReference"/>
          <w:rFonts w:cs="Times New Roman"/>
        </w:rPr>
        <w:footnoteReference w:id="220"/>
      </w:r>
      <w:r>
        <w:rPr>
          <w:rFonts w:cs="Times New Roman"/>
        </w:rPr>
        <w:t xml:space="preserve"> Excluding the introduction, the book is divided into ten short chapters that cover the beginning of Philippine modernism with discussion of the Philippine Art Gallery and the Art Association of the Philippines. It covers capsule histories of other emerging galleries such as Luz Gallery, the Contemporary Artists Gallery, Gallery Seven, Solidaridad, Galerie Bleue, and the Hidalgo Art Gallery. Central chapters cover critiques of artists such as H.R. Ocampo, Vicente Manansala, Arturo Luz, and Fernando Zobel—artists responsible for the “triumph of the New Style in the Philippines.”</w:t>
      </w:r>
      <w:r>
        <w:rPr>
          <w:rStyle w:val="FootnoteReference"/>
          <w:rFonts w:cs="Times New Roman"/>
        </w:rPr>
        <w:footnoteReference w:id="221"/>
      </w:r>
      <w:r>
        <w:rPr>
          <w:rFonts w:cs="Times New Roman"/>
        </w:rPr>
        <w:t xml:space="preserve"> Chapter seven begins to discuss print-making and introduces Chabet and the last three chapters examine art from the mid-1960s onwards with particular focus on Imelda Marcos and the inauguration of the CCP. </w:t>
      </w:r>
    </w:p>
    <w:p w14:paraId="2C7B6EF8" w14:textId="77777777" w:rsidR="001C732C" w:rsidRDefault="001C732C" w:rsidP="001C732C">
      <w:pPr>
        <w:ind w:firstLine="720"/>
        <w:contextualSpacing/>
        <w:rPr>
          <w:rFonts w:cs="Times New Roman"/>
        </w:rPr>
      </w:pPr>
      <w:r>
        <w:rPr>
          <w:rFonts w:cs="Times New Roman"/>
        </w:rPr>
        <w:t xml:space="preserve">In an interview with Duldulao, Cid Reyes stated that despite its “tremendous success and acceptance by a public once hostile and indifferent to Philippine art,” those in the art world met </w:t>
      </w:r>
      <w:r>
        <w:rPr>
          <w:rFonts w:cs="Times New Roman"/>
          <w:i/>
        </w:rPr>
        <w:t xml:space="preserve">Contemporary Philippine Art </w:t>
      </w:r>
      <w:r>
        <w:rPr>
          <w:rFonts w:cs="Times New Roman"/>
        </w:rPr>
        <w:t>with derision because it was not “scholarly enough” and relied “largely on press releases and articles, even gossip items.”</w:t>
      </w:r>
      <w:r>
        <w:rPr>
          <w:rStyle w:val="FootnoteReference"/>
          <w:rFonts w:cs="Times New Roman"/>
        </w:rPr>
        <w:footnoteReference w:id="222"/>
      </w:r>
      <w:r w:rsidRPr="00B27D31">
        <w:rPr>
          <w:rFonts w:cs="Times New Roman"/>
        </w:rPr>
        <w:t xml:space="preserve"> </w:t>
      </w:r>
      <w:r>
        <w:rPr>
          <w:rFonts w:cs="Times New Roman"/>
        </w:rPr>
        <w:t xml:space="preserve">Artists further expressed offense that an outsider—someone who had previously worked in advertisement—created an entire </w:t>
      </w:r>
      <w:r>
        <w:rPr>
          <w:rFonts w:cs="Times New Roman"/>
        </w:rPr>
        <w:lastRenderedPageBreak/>
        <w:t>historical tome about them, the first one to be published in the Philippines. Chabet, for example, later criticized Duldulao because he “actually never went to the exhibitions or openings,” though the latter claimed otherwise.</w:t>
      </w:r>
      <w:r>
        <w:rPr>
          <w:rStyle w:val="FootnoteReference"/>
          <w:rFonts w:cs="Times New Roman"/>
        </w:rPr>
        <w:footnoteReference w:id="223"/>
      </w:r>
      <w:r>
        <w:rPr>
          <w:rFonts w:cs="Times New Roman"/>
        </w:rPr>
        <w:t xml:space="preserve"> Local criticism from the art world did not perturb Duldulao however, as he explicitly acknowledged that he had written </w:t>
      </w:r>
      <w:r>
        <w:rPr>
          <w:rFonts w:cs="Times New Roman"/>
          <w:i/>
        </w:rPr>
        <w:t>Contemporary Philippine Art</w:t>
      </w:r>
      <w:r>
        <w:rPr>
          <w:rFonts w:cs="Times New Roman"/>
        </w:rPr>
        <w:t xml:space="preserve"> for an international audience.</w:t>
      </w:r>
      <w:r>
        <w:rPr>
          <w:rStyle w:val="FootnoteReference"/>
          <w:rFonts w:cs="Times New Roman"/>
        </w:rPr>
        <w:footnoteReference w:id="224"/>
      </w:r>
      <w:r>
        <w:rPr>
          <w:rFonts w:cs="Times New Roman"/>
        </w:rPr>
        <w:t xml:space="preserve"> He expressed that the book was not intended for the “erudite elite” but rather “for an American friend curious to know about Philippine art.”</w:t>
      </w:r>
      <w:r>
        <w:rPr>
          <w:rStyle w:val="FootnoteReference"/>
          <w:rFonts w:cs="Times New Roman"/>
        </w:rPr>
        <w:footnoteReference w:id="225"/>
      </w:r>
      <w:r>
        <w:rPr>
          <w:rFonts w:cs="Times New Roman"/>
        </w:rPr>
        <w:t xml:space="preserve"> His aspiration for international circulation and recognition mirrored the desire of Filipino artists exhibiting in major international biennials in the 1960s.</w:t>
      </w:r>
      <w:r>
        <w:rPr>
          <w:rStyle w:val="FootnoteReference"/>
          <w:rFonts w:cs="Times New Roman"/>
        </w:rPr>
        <w:footnoteReference w:id="226"/>
      </w:r>
      <w:r>
        <w:rPr>
          <w:rFonts w:cs="Times New Roman"/>
        </w:rPr>
        <w:t xml:space="preserve">  </w:t>
      </w:r>
    </w:p>
    <w:p w14:paraId="165CEB1A" w14:textId="77777777" w:rsidR="001C732C" w:rsidRPr="003108A9" w:rsidRDefault="001C732C" w:rsidP="001C732C">
      <w:pPr>
        <w:ind w:firstLine="720"/>
        <w:contextualSpacing/>
        <w:rPr>
          <w:rFonts w:cs="Times New Roman"/>
        </w:rPr>
      </w:pPr>
      <w:r>
        <w:rPr>
          <w:rFonts w:cs="Times New Roman"/>
        </w:rPr>
        <w:t xml:space="preserve">As recognition for his contribution to the arts, Duldulao earned a Ten Outstanding Young Men (TOYM) award in art in 1972—the same year he published </w:t>
      </w:r>
      <w:r>
        <w:rPr>
          <w:rFonts w:cs="Times New Roman"/>
          <w:i/>
        </w:rPr>
        <w:t>Contemporary Philippine Art</w:t>
      </w:r>
      <w:r>
        <w:rPr>
          <w:rFonts w:cs="Times New Roman"/>
        </w:rPr>
        <w:t xml:space="preserve">—as the first non-artist recipient. The book, much like </w:t>
      </w:r>
      <w:r>
        <w:rPr>
          <w:rFonts w:cs="Times New Roman"/>
          <w:i/>
        </w:rPr>
        <w:t>The Struggle for Philippine Art</w:t>
      </w:r>
      <w:r>
        <w:rPr>
          <w:rFonts w:cs="Times New Roman"/>
        </w:rPr>
        <w:t xml:space="preserve"> published that same year, chronicled the “vital span of years from 1950 to the present,” which, according to Duldulao, “saw modern art rise from jeer to cheer.”</w:t>
      </w:r>
      <w:r>
        <w:rPr>
          <w:rStyle w:val="FootnoteReference"/>
          <w:rFonts w:cs="Times New Roman"/>
        </w:rPr>
        <w:footnoteReference w:id="227"/>
      </w:r>
      <w:r>
        <w:rPr>
          <w:rFonts w:cs="Times New Roman"/>
        </w:rPr>
        <w:t xml:space="preserve"> </w:t>
      </w:r>
      <w:r>
        <w:rPr>
          <w:rFonts w:cs="Times New Roman"/>
          <w:i/>
        </w:rPr>
        <w:t>Contemporary Philippine Art</w:t>
      </w:r>
      <w:r>
        <w:rPr>
          <w:rFonts w:cs="Times New Roman"/>
        </w:rPr>
        <w:t xml:space="preserve"> covers art making from the conception of the Philippine Art Gallery (PAG) to the international biennials of the 1960s to the newly minted Cultural Center of the Philippines. The text follows a relatively </w:t>
      </w:r>
      <w:r>
        <w:rPr>
          <w:rFonts w:cs="Times New Roman"/>
        </w:rPr>
        <w:lastRenderedPageBreak/>
        <w:t xml:space="preserve">teleological understanding of modernism that mimicked the West as it progressed from romantic figuration to pure abstraction or “non-objective” art in the Philippines. </w:t>
      </w:r>
      <w:r>
        <w:rPr>
          <w:rFonts w:cs="Times New Roman"/>
          <w:i/>
        </w:rPr>
        <w:t xml:space="preserve">Tearing to Pieces </w:t>
      </w:r>
      <w:r>
        <w:rPr>
          <w:rFonts w:cs="Times New Roman"/>
        </w:rPr>
        <w:t>not only served as Chabet’s rejection of modernism as necessarily teleological (“from jeer to cheer”), but also engaged directly with the contemporary politics of the Philippines by circumventing constraints placed on the freedom of press.</w:t>
      </w:r>
      <w:r>
        <w:rPr>
          <w:rStyle w:val="FootnoteReference"/>
          <w:rFonts w:cs="Times New Roman"/>
        </w:rPr>
        <w:footnoteReference w:id="228"/>
      </w:r>
      <w:r>
        <w:rPr>
          <w:rFonts w:cs="Times New Roman"/>
        </w:rPr>
        <w:t xml:space="preserve"> </w:t>
      </w:r>
    </w:p>
    <w:p w14:paraId="05B3F11B" w14:textId="77777777" w:rsidR="001C732C" w:rsidRPr="003262EC" w:rsidRDefault="001C732C" w:rsidP="001C732C">
      <w:pPr>
        <w:ind w:firstLine="720"/>
        <w:contextualSpacing/>
        <w:rPr>
          <w:rFonts w:cs="Times New Roman"/>
        </w:rPr>
      </w:pPr>
      <w:r>
        <w:rPr>
          <w:rFonts w:cs="Times New Roman"/>
        </w:rPr>
        <w:t xml:space="preserve">Yolanda Johnson (then Laudico), one of the initial members of </w:t>
      </w:r>
      <w:r>
        <w:rPr>
          <w:rFonts w:cs="Times New Roman"/>
          <w:i/>
        </w:rPr>
        <w:t>Shop 6</w:t>
      </w:r>
      <w:r>
        <w:rPr>
          <w:rFonts w:cs="Times New Roman"/>
        </w:rPr>
        <w:t xml:space="preserve">, documented Chabet’s performance of </w:t>
      </w:r>
      <w:r>
        <w:rPr>
          <w:rFonts w:cs="Times New Roman"/>
          <w:i/>
        </w:rPr>
        <w:t xml:space="preserve">Tearing to Pieces </w:t>
      </w:r>
      <w:r>
        <w:rPr>
          <w:rFonts w:cs="Times New Roman"/>
        </w:rPr>
        <w:t xml:space="preserve">in a series of color and black-and-white photographs. </w:t>
      </w:r>
      <w:r>
        <w:rPr>
          <w:rFonts w:cs="Times New Roman"/>
          <w:b/>
        </w:rPr>
        <w:t>[f</w:t>
      </w:r>
      <w:r w:rsidRPr="00F51D5A">
        <w:rPr>
          <w:rFonts w:cs="Times New Roman"/>
          <w:b/>
        </w:rPr>
        <w:t xml:space="preserve">ig. </w:t>
      </w:r>
      <w:r>
        <w:rPr>
          <w:rFonts w:cs="Times New Roman"/>
          <w:b/>
        </w:rPr>
        <w:t>2.</w:t>
      </w:r>
      <w:r w:rsidRPr="00F51D5A">
        <w:rPr>
          <w:rFonts w:cs="Times New Roman"/>
          <w:b/>
        </w:rPr>
        <w:t>1]</w:t>
      </w:r>
      <w:r>
        <w:rPr>
          <w:rFonts w:cs="Times New Roman"/>
        </w:rPr>
        <w:t xml:space="preserve"> In the first photograph, Chabet begins</w:t>
      </w:r>
      <w:r>
        <w:rPr>
          <w:rFonts w:cs="Times New Roman"/>
          <w:i/>
        </w:rPr>
        <w:t xml:space="preserve"> </w:t>
      </w:r>
      <w:r>
        <w:rPr>
          <w:rFonts w:cs="Times New Roman"/>
        </w:rPr>
        <w:t xml:space="preserve">by presenting an intact copy of </w:t>
      </w:r>
      <w:r>
        <w:rPr>
          <w:rFonts w:cs="Times New Roman"/>
          <w:i/>
        </w:rPr>
        <w:t>Contemporary Philippine Art</w:t>
      </w:r>
      <w:r>
        <w:rPr>
          <w:rFonts w:cs="Times New Roman"/>
        </w:rPr>
        <w:t xml:space="preserve"> squarely in front of his torso. His body replaces the display function of the low pedestal behind him; his hands carefully cradle the book’s edges like a bookstand. His expression appears rather deadpan and humorless. He wears an unremarkable yellow t-shirt, loose pressed slacks, and black footwear—nothing that diverges from everyday clothing. Though the grayish text of the title fades into the book’s white cover, a circular detail of H.R. Ocampo’s </w:t>
      </w:r>
      <w:r>
        <w:rPr>
          <w:rFonts w:cs="Times New Roman"/>
          <w:i/>
        </w:rPr>
        <w:t xml:space="preserve">Song </w:t>
      </w:r>
      <w:proofErr w:type="gramStart"/>
      <w:r>
        <w:rPr>
          <w:rFonts w:cs="Times New Roman"/>
          <w:i/>
        </w:rPr>
        <w:t>For</w:t>
      </w:r>
      <w:proofErr w:type="gramEnd"/>
      <w:r>
        <w:rPr>
          <w:rFonts w:cs="Times New Roman"/>
          <w:i/>
        </w:rPr>
        <w:t xml:space="preserve"> April</w:t>
      </w:r>
      <w:r>
        <w:rPr>
          <w:rFonts w:cs="Times New Roman"/>
        </w:rPr>
        <w:t xml:space="preserve"> renders the overall book familiar. Finally, a grayish gallery wall and three overhead lights backdrop Chabet; this is the only photograph of the artist and the book inside the gallery during </w:t>
      </w:r>
      <w:r>
        <w:rPr>
          <w:rFonts w:cs="Times New Roman"/>
          <w:i/>
        </w:rPr>
        <w:t>Tearing to Pieces</w:t>
      </w:r>
      <w:r>
        <w:rPr>
          <w:rFonts w:cs="Times New Roman"/>
        </w:rPr>
        <w:t xml:space="preserve"> documented in the Chabet Archive.</w:t>
      </w:r>
      <w:r>
        <w:rPr>
          <w:rStyle w:val="FootnoteReference"/>
          <w:rFonts w:cs="Times New Roman"/>
        </w:rPr>
        <w:footnoteReference w:id="229"/>
      </w:r>
      <w:r>
        <w:rPr>
          <w:rFonts w:cs="Times New Roman"/>
        </w:rPr>
        <w:t xml:space="preserve"> </w:t>
      </w:r>
    </w:p>
    <w:p w14:paraId="6335562C" w14:textId="77777777" w:rsidR="001C732C" w:rsidRDefault="001C732C" w:rsidP="001C732C">
      <w:pPr>
        <w:ind w:firstLine="720"/>
        <w:contextualSpacing/>
        <w:rPr>
          <w:rFonts w:cs="Times New Roman"/>
        </w:rPr>
      </w:pPr>
      <w:r>
        <w:rPr>
          <w:rFonts w:cs="Times New Roman"/>
        </w:rPr>
        <w:lastRenderedPageBreak/>
        <w:t xml:space="preserve">In the subsequent photographs, Chabet has removed the book from the familiar space of the art gallery. Chabet performs the majority of </w:t>
      </w:r>
      <w:r>
        <w:rPr>
          <w:rFonts w:cs="Times New Roman"/>
          <w:i/>
        </w:rPr>
        <w:t>Tearing to Pieces</w:t>
      </w:r>
      <w:r>
        <w:rPr>
          <w:rFonts w:cs="Times New Roman"/>
        </w:rPr>
        <w:t xml:space="preserve"> in the atrium, an open-air rectangular plot enclosed on all sides with windows opening into the CCP’s fourth floor hallways. Though the atrium literally occupies a space outside of the building, it technically remains part of institutional control because of its location in the heart of the CCP. Chabet chooses this ambivalent space—one that is simultaneously physically embedded within and outside of the institution, a position that metaphorically matches his own vis-à-vis the CCP—for </w:t>
      </w:r>
      <w:r>
        <w:rPr>
          <w:rFonts w:cs="Times New Roman"/>
          <w:i/>
        </w:rPr>
        <w:t xml:space="preserve">Tearing to </w:t>
      </w:r>
      <w:r w:rsidRPr="002825DD">
        <w:rPr>
          <w:rFonts w:cs="Times New Roman"/>
          <w:i/>
        </w:rPr>
        <w:t>Pieces</w:t>
      </w:r>
      <w:r>
        <w:rPr>
          <w:rFonts w:cs="Times New Roman"/>
        </w:rPr>
        <w:t>. Not only does he remove the book from its honored spot on the elevated pedestal, but he casually sets it directly on the grass in the atrium. No longer an object of veneration, the book becomes a mere thing implanted into the realm of the everyday, a symbolic gesture towards the current shift in Philippine contemporary art. Yet, the chosen space for the performance seems to mark art’s transition from institution to the everyday as ambivalent and artificial since an atrium is a space that exists because of the building that surrounds it.</w:t>
      </w:r>
    </w:p>
    <w:p w14:paraId="1037CD20" w14:textId="257AB6DA" w:rsidR="001C732C" w:rsidRDefault="001C732C" w:rsidP="001C732C">
      <w:pPr>
        <w:ind w:firstLine="720"/>
        <w:contextualSpacing/>
        <w:rPr>
          <w:rFonts w:cs="Times New Roman"/>
        </w:rPr>
      </w:pPr>
      <w:r>
        <w:rPr>
          <w:rFonts w:cs="Times New Roman"/>
        </w:rPr>
        <w:t xml:space="preserve"> After setting the book on the ground, Chabet kneels behind the book as if it were an offering or a sacrifice of some sort. </w:t>
      </w:r>
      <w:r>
        <w:rPr>
          <w:rFonts w:cs="Times New Roman"/>
          <w:b/>
        </w:rPr>
        <w:t>[fig. 2.2</w:t>
      </w:r>
      <w:r w:rsidR="00C16713">
        <w:rPr>
          <w:rFonts w:cs="Times New Roman"/>
          <w:b/>
        </w:rPr>
        <w:t>–</w:t>
      </w:r>
      <w:r>
        <w:rPr>
          <w:rFonts w:cs="Times New Roman"/>
          <w:b/>
        </w:rPr>
        <w:t>2.</w:t>
      </w:r>
      <w:r w:rsidRPr="00B837BC">
        <w:rPr>
          <w:rFonts w:cs="Times New Roman"/>
          <w:b/>
        </w:rPr>
        <w:t>3]</w:t>
      </w:r>
      <w:r>
        <w:rPr>
          <w:rFonts w:cs="Times New Roman"/>
        </w:rPr>
        <w:t xml:space="preserve"> He extends his body </w:t>
      </w:r>
      <w:r w:rsidRPr="004D328A">
        <w:rPr>
          <w:rFonts w:cs="Times New Roman"/>
        </w:rPr>
        <w:t>into a yogic headstand</w:t>
      </w:r>
      <w:r>
        <w:rPr>
          <w:rFonts w:cs="Times New Roman"/>
        </w:rPr>
        <w:t xml:space="preserve"> with his face looking</w:t>
      </w:r>
      <w:r w:rsidRPr="004D328A">
        <w:rPr>
          <w:rFonts w:cs="Times New Roman"/>
        </w:rPr>
        <w:t xml:space="preserve"> away from </w:t>
      </w:r>
      <w:r w:rsidRPr="004D328A">
        <w:rPr>
          <w:rFonts w:cs="Times New Roman"/>
          <w:i/>
        </w:rPr>
        <w:t>Contemporary Philippine Art</w:t>
      </w:r>
      <w:r w:rsidRPr="004D328A">
        <w:rPr>
          <w:rFonts w:cs="Times New Roman"/>
        </w:rPr>
        <w:t xml:space="preserve">. By upending himself, the book, which was once at his </w:t>
      </w:r>
      <w:r>
        <w:rPr>
          <w:rFonts w:cs="Times New Roman"/>
        </w:rPr>
        <w:t>feet, is now close to</w:t>
      </w:r>
      <w:r w:rsidRPr="004D328A">
        <w:rPr>
          <w:rFonts w:cs="Times New Roman"/>
        </w:rPr>
        <w:t xml:space="preserve"> his head, suggesting that its position—physically and metaphorically—is necessarily mediated through human interaction. His</w:t>
      </w:r>
      <w:r>
        <w:rPr>
          <w:rFonts w:cs="Times New Roman"/>
        </w:rPr>
        <w:t xml:space="preserve"> inversion also foreshadows the presence of bodily exertion throughout </w:t>
      </w:r>
      <w:r>
        <w:rPr>
          <w:rFonts w:cs="Times New Roman"/>
          <w:i/>
        </w:rPr>
        <w:t>Tearing to Pieces</w:t>
      </w:r>
      <w:r>
        <w:rPr>
          <w:rFonts w:cs="Times New Roman"/>
        </w:rPr>
        <w:t xml:space="preserve">, highlighting art as a product of the artist’s physical effort. </w:t>
      </w:r>
      <w:r>
        <w:rPr>
          <w:rFonts w:cs="Times New Roman"/>
          <w:b/>
        </w:rPr>
        <w:t>[f</w:t>
      </w:r>
      <w:r w:rsidRPr="00B837BC">
        <w:rPr>
          <w:rFonts w:cs="Times New Roman"/>
          <w:b/>
        </w:rPr>
        <w:t xml:space="preserve">ig. </w:t>
      </w:r>
      <w:r>
        <w:rPr>
          <w:rFonts w:cs="Times New Roman"/>
          <w:b/>
        </w:rPr>
        <w:t>2.</w:t>
      </w:r>
      <w:r w:rsidRPr="00B837BC">
        <w:rPr>
          <w:rFonts w:cs="Times New Roman"/>
          <w:b/>
        </w:rPr>
        <w:t xml:space="preserve">4] </w:t>
      </w:r>
      <w:r>
        <w:rPr>
          <w:rFonts w:cs="Times New Roman"/>
        </w:rPr>
        <w:t xml:space="preserve">Chabet then carefully lowers himself and casually rifles through the book’s pages—a gesture that mimics reading. Instead of reading the text, however, he proceeds to deliberately rip apart the glossy pages of Duldulao’s art historical opus. He takes the act of reading, a mode of intellectual consumption, and substitutes destruction as </w:t>
      </w:r>
      <w:r>
        <w:rPr>
          <w:rFonts w:cs="Times New Roman"/>
        </w:rPr>
        <w:lastRenderedPageBreak/>
        <w:t>another method of expenditure. As part of his procedure, Chabet forcefully presses the palm of one hand against a page of the book and then pulls its edge with his other hand; his action indicates thought and deliberation to how the paper comes apart—a process similar to constructing collages.</w:t>
      </w:r>
      <w:r>
        <w:rPr>
          <w:rStyle w:val="FootnoteReference"/>
          <w:rFonts w:cs="Times New Roman"/>
        </w:rPr>
        <w:footnoteReference w:id="230"/>
      </w:r>
      <w:r>
        <w:rPr>
          <w:rFonts w:cs="Times New Roman"/>
        </w:rPr>
        <w:t xml:space="preserve"> </w:t>
      </w:r>
    </w:p>
    <w:p w14:paraId="47C4F0C2" w14:textId="77777777" w:rsidR="001C732C" w:rsidRPr="00A60CED" w:rsidRDefault="001C732C" w:rsidP="001C732C">
      <w:pPr>
        <w:contextualSpacing/>
        <w:rPr>
          <w:rFonts w:cs="Times New Roman"/>
        </w:rPr>
      </w:pPr>
      <w:r>
        <w:rPr>
          <w:rFonts w:cs="Times New Roman"/>
        </w:rPr>
        <w:tab/>
        <w:t xml:space="preserve">In other photographs, Chabet has changed into another nondescript shirt—this time blue instead of yellow. </w:t>
      </w:r>
      <w:r>
        <w:rPr>
          <w:rFonts w:cs="Times New Roman"/>
          <w:b/>
        </w:rPr>
        <w:t>[f</w:t>
      </w:r>
      <w:r w:rsidRPr="00B837BC">
        <w:rPr>
          <w:rFonts w:cs="Times New Roman"/>
          <w:b/>
        </w:rPr>
        <w:t xml:space="preserve">ig. </w:t>
      </w:r>
      <w:r>
        <w:rPr>
          <w:rFonts w:cs="Times New Roman"/>
          <w:b/>
        </w:rPr>
        <w:t>2.</w:t>
      </w:r>
      <w:r w:rsidRPr="00B837BC">
        <w:rPr>
          <w:rFonts w:cs="Times New Roman"/>
          <w:b/>
        </w:rPr>
        <w:t>5]</w:t>
      </w:r>
      <w:r>
        <w:rPr>
          <w:rFonts w:cs="Times New Roman"/>
        </w:rPr>
        <w:t xml:space="preserve"> After this minor wardrobe adjustment, Chabet performs another leisurely yogic inversion as he raises himself into a shoulder stand against the outer spine of </w:t>
      </w:r>
      <w:r>
        <w:rPr>
          <w:rFonts w:cs="Times New Roman"/>
          <w:i/>
        </w:rPr>
        <w:t>Contemporary Philippine Art</w:t>
      </w:r>
      <w:r>
        <w:rPr>
          <w:rFonts w:cs="Times New Roman"/>
        </w:rPr>
        <w:t xml:space="preserve">. The book had been left open with its pages splayed on the grass, a position that might allude to the presence of an absent-minded reader. </w:t>
      </w:r>
      <w:r>
        <w:rPr>
          <w:rFonts w:cs="Times New Roman"/>
          <w:b/>
        </w:rPr>
        <w:t>[f</w:t>
      </w:r>
      <w:r w:rsidRPr="00B837BC">
        <w:rPr>
          <w:rFonts w:cs="Times New Roman"/>
          <w:b/>
        </w:rPr>
        <w:t xml:space="preserve">ig. </w:t>
      </w:r>
      <w:r>
        <w:rPr>
          <w:rFonts w:cs="Times New Roman"/>
          <w:b/>
        </w:rPr>
        <w:t>2.</w:t>
      </w:r>
      <w:r w:rsidRPr="00B837BC">
        <w:rPr>
          <w:rFonts w:cs="Times New Roman"/>
          <w:b/>
        </w:rPr>
        <w:t>6]</w:t>
      </w:r>
      <w:r>
        <w:rPr>
          <w:rFonts w:cs="Times New Roman"/>
        </w:rPr>
        <w:t xml:space="preserve"> A lone female figure, most likely Dayrit, casually leans against the atrium’s glass wall and watches as Chabet tears apart the pages of </w:t>
      </w:r>
      <w:r>
        <w:rPr>
          <w:rFonts w:cs="Times New Roman"/>
          <w:i/>
        </w:rPr>
        <w:t>Contemporary Philippine Art</w:t>
      </w:r>
      <w:r>
        <w:rPr>
          <w:rFonts w:cs="Times New Roman"/>
        </w:rPr>
        <w:t xml:space="preserve">. </w:t>
      </w:r>
      <w:r>
        <w:rPr>
          <w:rFonts w:cs="Times New Roman"/>
          <w:b/>
        </w:rPr>
        <w:t>[f</w:t>
      </w:r>
      <w:r w:rsidRPr="00B837BC">
        <w:rPr>
          <w:rFonts w:cs="Times New Roman"/>
          <w:b/>
        </w:rPr>
        <w:t xml:space="preserve">ig. </w:t>
      </w:r>
      <w:r>
        <w:rPr>
          <w:rFonts w:cs="Times New Roman"/>
          <w:b/>
        </w:rPr>
        <w:t>2.</w:t>
      </w:r>
      <w:r w:rsidRPr="00B837BC">
        <w:rPr>
          <w:rFonts w:cs="Times New Roman"/>
          <w:b/>
        </w:rPr>
        <w:t>7]</w:t>
      </w:r>
      <w:r>
        <w:rPr>
          <w:rFonts w:cs="Times New Roman"/>
        </w:rPr>
        <w:t xml:space="preserve"> Though one photograph appears to show Dayrit gingerly moving one of the pieces from the book, she largely serves as a passive observer during </w:t>
      </w:r>
      <w:r>
        <w:rPr>
          <w:rFonts w:cs="Times New Roman"/>
          <w:i/>
        </w:rPr>
        <w:t>Tearing to Pieces</w:t>
      </w:r>
      <w:r>
        <w:rPr>
          <w:rFonts w:cs="Times New Roman"/>
        </w:rPr>
        <w:t xml:space="preserve">. Unlike Chabet, who Laudico photographed in a range of active poses, Dayrit either leans against the glass window or sits cross-legged, weighed down by her daily possessions, including a transparent vinyl “Piti Paty” tote and a black knitted purse. She makes little attempt to physically participate in Chabet’s book tearing effort, appearing in the photographs as a bystander to Chabet’s process. </w:t>
      </w:r>
      <w:r w:rsidRPr="00AF66CF">
        <w:rPr>
          <w:rFonts w:cs="Times New Roman"/>
        </w:rPr>
        <w:t xml:space="preserve">Her ultimate inclusion as one of the makers of </w:t>
      </w:r>
      <w:r w:rsidRPr="00AF66CF">
        <w:rPr>
          <w:rFonts w:cs="Times New Roman"/>
          <w:i/>
        </w:rPr>
        <w:t>Tearing to Pieces</w:t>
      </w:r>
      <w:r w:rsidRPr="00AF66CF">
        <w:rPr>
          <w:rFonts w:cs="Times New Roman"/>
        </w:rPr>
        <w:t xml:space="preserve">, however, indicates that even in this passive role of observance, she, as spectator, is still considered an author of </w:t>
      </w:r>
      <w:r w:rsidRPr="00AF66CF">
        <w:rPr>
          <w:rFonts w:cs="Times New Roman"/>
          <w:i/>
        </w:rPr>
        <w:t>Tearing to Pieces.</w:t>
      </w:r>
      <w:r w:rsidRPr="00AF66CF">
        <w:rPr>
          <w:rStyle w:val="FootnoteReference"/>
          <w:rFonts w:cs="Times New Roman"/>
        </w:rPr>
        <w:footnoteReference w:id="231"/>
      </w:r>
      <w:r>
        <w:rPr>
          <w:rFonts w:cs="Times New Roman"/>
          <w:i/>
        </w:rPr>
        <w:t xml:space="preserve"> </w:t>
      </w:r>
      <w:r>
        <w:rPr>
          <w:rFonts w:cs="Times New Roman"/>
        </w:rPr>
        <w:t xml:space="preserve">While Dayrit is the only other </w:t>
      </w:r>
      <w:r>
        <w:rPr>
          <w:rFonts w:cs="Times New Roman"/>
        </w:rPr>
        <w:lastRenderedPageBreak/>
        <w:t>figure besides Chabet seen in the atrium, glimpses of other spectators watching from inside the CCP are also visible behind the dark windows.</w:t>
      </w:r>
    </w:p>
    <w:p w14:paraId="69551BCA" w14:textId="77777777" w:rsidR="001C732C" w:rsidRDefault="001C732C" w:rsidP="001C732C">
      <w:pPr>
        <w:ind w:firstLine="720"/>
        <w:contextualSpacing/>
        <w:rPr>
          <w:rFonts w:cs="Times New Roman"/>
        </w:rPr>
      </w:pPr>
      <w:r>
        <w:rPr>
          <w:rFonts w:cs="Times New Roman"/>
          <w:b/>
        </w:rPr>
        <w:t>[f</w:t>
      </w:r>
      <w:r w:rsidRPr="00B837BC">
        <w:rPr>
          <w:rFonts w:cs="Times New Roman"/>
          <w:b/>
        </w:rPr>
        <w:t xml:space="preserve">ig. </w:t>
      </w:r>
      <w:r>
        <w:rPr>
          <w:rFonts w:cs="Times New Roman"/>
          <w:b/>
        </w:rPr>
        <w:t>2.</w:t>
      </w:r>
      <w:r w:rsidRPr="00B837BC">
        <w:rPr>
          <w:rFonts w:cs="Times New Roman"/>
          <w:b/>
        </w:rPr>
        <w:t>8]</w:t>
      </w:r>
      <w:r>
        <w:rPr>
          <w:rFonts w:cs="Times New Roman"/>
        </w:rPr>
        <w:t xml:space="preserve"> Chabet changes his shirt one last time; one photograph shows Chabet tugging on a plain red shirt similar to his previous two.</w:t>
      </w:r>
      <w:r>
        <w:rPr>
          <w:rStyle w:val="FootnoteReference"/>
          <w:rFonts w:cs="Times New Roman"/>
        </w:rPr>
        <w:footnoteReference w:id="232"/>
      </w:r>
      <w:r>
        <w:rPr>
          <w:rFonts w:cs="Times New Roman"/>
        </w:rPr>
        <w:t xml:space="preserve"> After Chabet changes into the red shirt, he shifts to a more active position behind the book as he prepares for the end of </w:t>
      </w:r>
      <w:r>
        <w:rPr>
          <w:rFonts w:cs="Times New Roman"/>
          <w:i/>
        </w:rPr>
        <w:t>Tearing to Pieces</w:t>
      </w:r>
      <w:r>
        <w:rPr>
          <w:rFonts w:cs="Times New Roman"/>
        </w:rPr>
        <w:t xml:space="preserve">. While the prior photographs show Chabet kneeling on both knees (even when he dramatically throws a fistful of paper pieces against a window), he now kneels on only one knee—a position that allows for greater mobility. </w:t>
      </w:r>
      <w:r>
        <w:rPr>
          <w:rFonts w:cs="Times New Roman"/>
          <w:b/>
        </w:rPr>
        <w:t>[f</w:t>
      </w:r>
      <w:r w:rsidRPr="00B837BC">
        <w:rPr>
          <w:rFonts w:cs="Times New Roman"/>
          <w:b/>
        </w:rPr>
        <w:t xml:space="preserve">ig. </w:t>
      </w:r>
      <w:r>
        <w:rPr>
          <w:rFonts w:cs="Times New Roman"/>
          <w:b/>
        </w:rPr>
        <w:t>2.</w:t>
      </w:r>
      <w:r w:rsidRPr="00B837BC">
        <w:rPr>
          <w:rFonts w:cs="Times New Roman"/>
          <w:b/>
        </w:rPr>
        <w:t>9]</w:t>
      </w:r>
      <w:r>
        <w:rPr>
          <w:rFonts w:cs="Times New Roman"/>
        </w:rPr>
        <w:t xml:space="preserve"> His other foot steps on the book to hold it in place as he continues to deliberately remove pages from the hardcover. </w:t>
      </w:r>
      <w:r>
        <w:rPr>
          <w:rFonts w:cs="Times New Roman"/>
          <w:b/>
        </w:rPr>
        <w:t>[f</w:t>
      </w:r>
      <w:r w:rsidRPr="00B837BC">
        <w:rPr>
          <w:rFonts w:cs="Times New Roman"/>
          <w:b/>
        </w:rPr>
        <w:t xml:space="preserve">ig. </w:t>
      </w:r>
      <w:r>
        <w:rPr>
          <w:rFonts w:cs="Times New Roman"/>
          <w:b/>
        </w:rPr>
        <w:t>2.</w:t>
      </w:r>
      <w:r w:rsidRPr="00B837BC">
        <w:rPr>
          <w:rFonts w:cs="Times New Roman"/>
          <w:b/>
        </w:rPr>
        <w:t>10]</w:t>
      </w:r>
      <w:r>
        <w:rPr>
          <w:rFonts w:cs="Times New Roman"/>
        </w:rPr>
        <w:t xml:space="preserve"> As Chabet finishes tearing out the last pages of the book—some with his teeth—he throws the pages against the one side of the atrium’s glass window, the only side that has a sheer curtain. </w:t>
      </w:r>
    </w:p>
    <w:p w14:paraId="01180202" w14:textId="08E1C66A" w:rsidR="001C732C" w:rsidRDefault="001C732C" w:rsidP="001C732C">
      <w:pPr>
        <w:ind w:firstLine="720"/>
        <w:contextualSpacing/>
        <w:rPr>
          <w:rFonts w:cs="Times New Roman"/>
        </w:rPr>
      </w:pPr>
      <w:r>
        <w:rPr>
          <w:rFonts w:cs="Times New Roman"/>
        </w:rPr>
        <w:t xml:space="preserve">Towards the end of </w:t>
      </w:r>
      <w:r>
        <w:rPr>
          <w:rFonts w:cs="Times New Roman"/>
          <w:i/>
        </w:rPr>
        <w:t>Tearing to Pieces</w:t>
      </w:r>
      <w:r>
        <w:rPr>
          <w:rFonts w:cs="Times New Roman"/>
        </w:rPr>
        <w:t xml:space="preserve">, the photographs shift from color to black-and-white. Though bits of bounded pages are still seen in these last photographs, </w:t>
      </w:r>
      <w:r>
        <w:rPr>
          <w:rFonts w:cs="Times New Roman"/>
          <w:i/>
        </w:rPr>
        <w:t>Contemporary Philippine Art</w:t>
      </w:r>
      <w:r>
        <w:rPr>
          <w:rFonts w:cs="Times New Roman"/>
        </w:rPr>
        <w:t xml:space="preserve"> has mostly been stripped of its pages. </w:t>
      </w:r>
      <w:r>
        <w:rPr>
          <w:rFonts w:cs="Times New Roman"/>
          <w:b/>
        </w:rPr>
        <w:t>[f</w:t>
      </w:r>
      <w:r w:rsidRPr="00B837BC">
        <w:rPr>
          <w:rFonts w:cs="Times New Roman"/>
          <w:b/>
        </w:rPr>
        <w:t xml:space="preserve">ig. </w:t>
      </w:r>
      <w:r>
        <w:rPr>
          <w:rFonts w:cs="Times New Roman"/>
          <w:b/>
        </w:rPr>
        <w:t>2.</w:t>
      </w:r>
      <w:r w:rsidRPr="00B837BC">
        <w:rPr>
          <w:rFonts w:cs="Times New Roman"/>
          <w:b/>
        </w:rPr>
        <w:t>11]</w:t>
      </w:r>
      <w:r>
        <w:rPr>
          <w:rFonts w:cs="Times New Roman"/>
        </w:rPr>
        <w:t xml:space="preserve"> Chabet then rips apart its black hardcover, gleefully brandishing the book’s spine, emblazoned with its title, for public scrutiny. Since he had thrown the pages against the windowed atrium throughout the performance, a pile of torn paper gathers along one side of the space. </w:t>
      </w:r>
      <w:r>
        <w:rPr>
          <w:rFonts w:cs="Times New Roman"/>
          <w:b/>
        </w:rPr>
        <w:t>[fig. 2.12</w:t>
      </w:r>
      <w:r w:rsidR="00C16713">
        <w:rPr>
          <w:rFonts w:cs="Times New Roman"/>
          <w:b/>
        </w:rPr>
        <w:t>–</w:t>
      </w:r>
      <w:r>
        <w:rPr>
          <w:rFonts w:cs="Times New Roman"/>
          <w:b/>
        </w:rPr>
        <w:t>2.</w:t>
      </w:r>
      <w:r w:rsidRPr="00B837BC">
        <w:rPr>
          <w:rFonts w:cs="Times New Roman"/>
          <w:b/>
        </w:rPr>
        <w:t>14]</w:t>
      </w:r>
      <w:r>
        <w:rPr>
          <w:rFonts w:cs="Times New Roman"/>
        </w:rPr>
        <w:t xml:space="preserve"> In the last photographs documenting </w:t>
      </w:r>
      <w:r>
        <w:rPr>
          <w:rFonts w:cs="Times New Roman"/>
          <w:i/>
        </w:rPr>
        <w:t>Tearing to Pieces</w:t>
      </w:r>
      <w:r>
        <w:rPr>
          <w:rFonts w:cs="Times New Roman"/>
        </w:rPr>
        <w:t>,</w:t>
      </w:r>
      <w:r>
        <w:rPr>
          <w:rFonts w:cs="Times New Roman"/>
          <w:i/>
        </w:rPr>
        <w:t xml:space="preserve"> </w:t>
      </w:r>
      <w:r>
        <w:rPr>
          <w:rFonts w:cs="Times New Roman"/>
        </w:rPr>
        <w:t xml:space="preserve">Chabet is shown wildly mixing the torn pages with his arms. He faceplants onto the pile of scraps, pretending to pass out from the physical exertion of the </w:t>
      </w:r>
      <w:r w:rsidRPr="00E871E7">
        <w:rPr>
          <w:rFonts w:cs="Times New Roman"/>
        </w:rPr>
        <w:t>performance</w:t>
      </w:r>
      <w:r>
        <w:rPr>
          <w:rFonts w:cs="Times New Roman"/>
        </w:rPr>
        <w:t xml:space="preserve">. One of the final black and white photographs shows Chabet as he poses himself </w:t>
      </w:r>
      <w:r>
        <w:rPr>
          <w:rFonts w:cs="Times New Roman"/>
        </w:rPr>
        <w:lastRenderedPageBreak/>
        <w:t xml:space="preserve">casually atop of the torn pages, his previously deadpan expression replaced with a satisfied Cheshire grin.  </w:t>
      </w:r>
    </w:p>
    <w:p w14:paraId="1111B03D" w14:textId="77777777" w:rsidR="001C732C" w:rsidRDefault="001C732C" w:rsidP="001C732C">
      <w:pPr>
        <w:ind w:firstLine="720"/>
        <w:contextualSpacing/>
        <w:rPr>
          <w:rFonts w:cs="Times New Roman"/>
        </w:rPr>
      </w:pPr>
      <w:r>
        <w:rPr>
          <w:rFonts w:cs="Times New Roman"/>
        </w:rPr>
        <w:t>According to Duldulao’s account of Chabet’s performance</w:t>
      </w:r>
      <w:r>
        <w:rPr>
          <w:rFonts w:cs="Times New Roman"/>
          <w:i/>
        </w:rPr>
        <w:t xml:space="preserve"> </w:t>
      </w:r>
      <w:r>
        <w:rPr>
          <w:rFonts w:cs="Times New Roman"/>
        </w:rPr>
        <w:t xml:space="preserve">in </w:t>
      </w:r>
      <w:r>
        <w:rPr>
          <w:rFonts w:cs="Times New Roman"/>
          <w:i/>
        </w:rPr>
        <w:t>The Philippine Art Scene</w:t>
      </w:r>
      <w:r>
        <w:rPr>
          <w:rFonts w:cs="Times New Roman"/>
        </w:rPr>
        <w:t>, another book he published in 1977, the performance</w:t>
      </w:r>
      <w:r>
        <w:rPr>
          <w:rFonts w:cs="Times New Roman"/>
          <w:i/>
        </w:rPr>
        <w:t xml:space="preserve"> </w:t>
      </w:r>
      <w:r>
        <w:rPr>
          <w:rFonts w:cs="Times New Roman"/>
        </w:rPr>
        <w:t>ended with Chabet “pouring…the scraps from a paper bag into a wastebasket in view of the attendees.”</w:t>
      </w:r>
      <w:r>
        <w:rPr>
          <w:rStyle w:val="FootnoteReference"/>
          <w:rFonts w:cs="Times New Roman"/>
        </w:rPr>
        <w:footnoteReference w:id="233"/>
      </w:r>
      <w:r>
        <w:rPr>
          <w:rFonts w:cs="Times New Roman"/>
        </w:rPr>
        <w:t xml:space="preserve"> Photographic documentation of the performance in the Chabet Archive, however, concludes the performance in the </w:t>
      </w:r>
      <w:r w:rsidRPr="007D3723">
        <w:rPr>
          <w:rFonts w:cs="Times New Roman"/>
        </w:rPr>
        <w:t>atrium.</w:t>
      </w:r>
      <w:r>
        <w:rPr>
          <w:rFonts w:cs="Times New Roman"/>
          <w:b/>
        </w:rPr>
        <w:t xml:space="preserve"> [f</w:t>
      </w:r>
      <w:r w:rsidRPr="00DD7E50">
        <w:rPr>
          <w:rFonts w:cs="Times New Roman"/>
          <w:b/>
        </w:rPr>
        <w:t xml:space="preserve">ig. </w:t>
      </w:r>
      <w:r>
        <w:rPr>
          <w:rFonts w:cs="Times New Roman"/>
          <w:b/>
        </w:rPr>
        <w:t>2.</w:t>
      </w:r>
      <w:r w:rsidRPr="00DD7E50">
        <w:rPr>
          <w:rFonts w:cs="Times New Roman"/>
          <w:b/>
        </w:rPr>
        <w:t xml:space="preserve">15] </w:t>
      </w:r>
      <w:r>
        <w:rPr>
          <w:rFonts w:cs="Times New Roman"/>
        </w:rPr>
        <w:t xml:space="preserve">A list of artworks from </w:t>
      </w:r>
      <w:r>
        <w:rPr>
          <w:rFonts w:cs="Times New Roman"/>
          <w:i/>
        </w:rPr>
        <w:t>Objects</w:t>
      </w:r>
      <w:r>
        <w:rPr>
          <w:rFonts w:cs="Times New Roman"/>
        </w:rPr>
        <w:t xml:space="preserve"> exhibition files does identify an object exhibited as </w:t>
      </w:r>
      <w:r>
        <w:rPr>
          <w:rFonts w:cs="Times New Roman"/>
          <w:i/>
        </w:rPr>
        <w:t>Tearing to Pieces</w:t>
      </w:r>
      <w:r>
        <w:rPr>
          <w:rFonts w:cs="Times New Roman"/>
        </w:rPr>
        <w:t>; a corresponding black and white photograph shows a small pile of paper scraps—remnants of Duldulao’s book—next to a small rubbish bin. The exhibition list identifies the work’s medium as “(artists specified medium, ‘Philippine Contemporary Art’) waste basket, torn pieces of book” and credits the object to Chabet, Dayrit and Laudico. This identification demonstrates</w:t>
      </w:r>
      <w:r w:rsidRPr="00521496">
        <w:rPr>
          <w:rFonts w:cs="Times New Roman"/>
        </w:rPr>
        <w:t xml:space="preserve"> the importance of textually </w:t>
      </w:r>
      <w:r>
        <w:rPr>
          <w:rFonts w:cs="Times New Roman"/>
        </w:rPr>
        <w:t>ascribing</w:t>
      </w:r>
      <w:r w:rsidRPr="00521496">
        <w:rPr>
          <w:rFonts w:cs="Times New Roman"/>
        </w:rPr>
        <w:t xml:space="preserve"> the “torn pieces of book”</w:t>
      </w:r>
      <w:r>
        <w:rPr>
          <w:rFonts w:cs="Times New Roman"/>
        </w:rPr>
        <w:t xml:space="preserve"> to</w:t>
      </w:r>
      <w:r w:rsidRPr="00521496">
        <w:rPr>
          <w:rFonts w:cs="Times New Roman"/>
        </w:rPr>
        <w:t xml:space="preserve"> Duldulao’s oeuvre</w:t>
      </w:r>
      <w:r>
        <w:rPr>
          <w:rFonts w:cs="Times New Roman"/>
        </w:rPr>
        <w:t>.</w:t>
      </w:r>
      <w:r>
        <w:rPr>
          <w:rStyle w:val="FootnoteReference"/>
          <w:rFonts w:cs="Times New Roman"/>
        </w:rPr>
        <w:footnoteReference w:id="234"/>
      </w:r>
      <w:r>
        <w:rPr>
          <w:rFonts w:cs="Times New Roman"/>
        </w:rPr>
        <w:t xml:space="preserve"> Since Chabet had rendered the displayed pieces relatively illegible, comprehending </w:t>
      </w:r>
      <w:r w:rsidRPr="00DE52B4">
        <w:rPr>
          <w:rFonts w:cs="Times New Roman"/>
          <w:i/>
        </w:rPr>
        <w:t>Tearing to Pieces</w:t>
      </w:r>
      <w:r>
        <w:rPr>
          <w:rFonts w:cs="Times New Roman"/>
        </w:rPr>
        <w:t xml:space="preserve"> hinged on the belief that the tattered bits of paper were indeed from Chabet’s earlier performance. </w:t>
      </w:r>
    </w:p>
    <w:p w14:paraId="6EA2DFC3" w14:textId="77777777" w:rsidR="001C732C" w:rsidRPr="007E7173" w:rsidRDefault="001C732C" w:rsidP="001C732C">
      <w:pPr>
        <w:ind w:firstLine="720"/>
        <w:contextualSpacing/>
        <w:rPr>
          <w:rFonts w:cs="Times New Roman"/>
        </w:rPr>
      </w:pPr>
      <w:r>
        <w:rPr>
          <w:rFonts w:cs="Times New Roman"/>
        </w:rPr>
        <w:t xml:space="preserve">Though Reyes compared </w:t>
      </w:r>
      <w:r>
        <w:rPr>
          <w:rFonts w:cs="Times New Roman"/>
          <w:i/>
        </w:rPr>
        <w:t xml:space="preserve">Tearing to Pieces </w:t>
      </w:r>
      <w:r>
        <w:rPr>
          <w:rFonts w:cs="Times New Roman"/>
        </w:rPr>
        <w:t>to a “Savonarola-inspired book-burning gesture,” the act of tearing rather than burning meant that there were pieces of legible text left after the performance.</w:t>
      </w:r>
      <w:r>
        <w:rPr>
          <w:rStyle w:val="FootnoteReference"/>
          <w:rFonts w:cs="Times New Roman"/>
        </w:rPr>
        <w:footnoteReference w:id="235"/>
      </w:r>
      <w:r>
        <w:rPr>
          <w:rFonts w:cs="Times New Roman"/>
        </w:rPr>
        <w:t xml:space="preserve"> </w:t>
      </w:r>
      <w:r w:rsidRPr="00DA63DF">
        <w:rPr>
          <w:rFonts w:cs="Times New Roman"/>
        </w:rPr>
        <w:t xml:space="preserve">Photographs from </w:t>
      </w:r>
      <w:r w:rsidRPr="00DA63DF">
        <w:rPr>
          <w:rFonts w:cs="Times New Roman"/>
          <w:i/>
        </w:rPr>
        <w:t>Tearing to Pieces</w:t>
      </w:r>
      <w:r w:rsidRPr="00DA63DF">
        <w:rPr>
          <w:rFonts w:cs="Times New Roman"/>
        </w:rPr>
        <w:t xml:space="preserve">, many of them shot in close frame to Chabet’s body, clearly document Chabet’s deliberate and self-conscious method of destruction </w:t>
      </w:r>
      <w:r w:rsidRPr="00DA63DF">
        <w:rPr>
          <w:rFonts w:cs="Times New Roman"/>
        </w:rPr>
        <w:lastRenderedPageBreak/>
        <w:t>as one that purposely left pieces of the book behind.</w:t>
      </w:r>
      <w:r>
        <w:rPr>
          <w:rStyle w:val="FootnoteReference"/>
          <w:rFonts w:cs="Times New Roman"/>
        </w:rPr>
        <w:footnoteReference w:id="236"/>
      </w:r>
      <w:r>
        <w:rPr>
          <w:rFonts w:cs="Times New Roman"/>
          <w:color w:val="4472C4" w:themeColor="accent1"/>
        </w:rPr>
        <w:t xml:space="preserve"> </w:t>
      </w:r>
      <w:r>
        <w:rPr>
          <w:rFonts w:cs="Times New Roman"/>
        </w:rPr>
        <w:t xml:space="preserve">In one photograph, for example, Chabet obscures his face as he presents a single page to the camera. His hands hold the top of the page as if he is about to rip it in half, which, following other photographs, he most likely did after this picture was taken. Underneath him and at his knees are other pages that have been ripped apart or are waiting to be ripped apart. </w:t>
      </w:r>
    </w:p>
    <w:p w14:paraId="796F2BBE" w14:textId="77777777" w:rsidR="001C732C" w:rsidRPr="00F30111" w:rsidRDefault="001C732C" w:rsidP="001C732C">
      <w:pPr>
        <w:ind w:firstLine="720"/>
        <w:contextualSpacing/>
        <w:rPr>
          <w:rFonts w:cs="Times New Roman"/>
        </w:rPr>
      </w:pPr>
      <w:r>
        <w:rPr>
          <w:rFonts w:cs="Times New Roman"/>
        </w:rPr>
        <w:t xml:space="preserve">Through this presentation, Chabet indicates the importance of his destructive methods. Instead of setting the book on fire or drenching the pages in dark liquid to render its text indecipherable, Chabet chose a form of destruction that left bits of the book’s text readable, even though the viewer might not immediately identify the book itself. The destructive act of tearing was also a generative one as the pieces from the performance were used to produce </w:t>
      </w:r>
      <w:r w:rsidRPr="00503301">
        <w:rPr>
          <w:rFonts w:cs="Times New Roman"/>
        </w:rPr>
        <w:t xml:space="preserve">an object—the overflowing trash bin—for </w:t>
      </w:r>
      <w:r w:rsidRPr="00503301">
        <w:rPr>
          <w:rFonts w:cs="Times New Roman"/>
          <w:i/>
        </w:rPr>
        <w:t>Exhibition of Objects</w:t>
      </w:r>
      <w:r w:rsidRPr="00503301">
        <w:rPr>
          <w:rFonts w:cs="Times New Roman"/>
        </w:rPr>
        <w:t>.</w:t>
      </w:r>
      <w:r>
        <w:rPr>
          <w:rFonts w:cs="Times New Roman"/>
        </w:rPr>
        <w:t xml:space="preserve"> While some of the words and images remain readable on the scraps of paper, Chabet obscured the narrative expounded in the original by mixing the pieces in random configuration. </w:t>
      </w:r>
      <w:r>
        <w:rPr>
          <w:rFonts w:cs="Times New Roman"/>
          <w:b/>
        </w:rPr>
        <w:t>[f</w:t>
      </w:r>
      <w:r w:rsidRPr="00B837BC">
        <w:rPr>
          <w:rFonts w:cs="Times New Roman"/>
          <w:b/>
        </w:rPr>
        <w:t xml:space="preserve">ig. </w:t>
      </w:r>
      <w:r>
        <w:rPr>
          <w:rFonts w:cs="Times New Roman"/>
          <w:b/>
        </w:rPr>
        <w:t>2.</w:t>
      </w:r>
      <w:r w:rsidRPr="00B837BC">
        <w:rPr>
          <w:rFonts w:cs="Times New Roman"/>
          <w:b/>
        </w:rPr>
        <w:t>16]</w:t>
      </w:r>
      <w:r>
        <w:rPr>
          <w:rFonts w:cs="Times New Roman"/>
        </w:rPr>
        <w:t xml:space="preserve"> A black and white photograph documenting a pile of pages left on the grass during his performance—the only photograph to not include Chabet—includes the front cover of </w:t>
      </w:r>
      <w:r>
        <w:rPr>
          <w:rFonts w:cs="Times New Roman"/>
          <w:i/>
        </w:rPr>
        <w:t xml:space="preserve">Contemporary Philippine </w:t>
      </w:r>
      <w:r w:rsidRPr="00DD7E50">
        <w:rPr>
          <w:rFonts w:cs="Times New Roman"/>
          <w:i/>
        </w:rPr>
        <w:t>Art</w:t>
      </w:r>
      <w:r>
        <w:rPr>
          <w:rFonts w:cs="Times New Roman"/>
        </w:rPr>
        <w:t xml:space="preserve">, </w:t>
      </w:r>
      <w:r w:rsidRPr="00DD7E50">
        <w:rPr>
          <w:rFonts w:cs="Times New Roman"/>
        </w:rPr>
        <w:t>whole</w:t>
      </w:r>
      <w:r>
        <w:rPr>
          <w:rFonts w:cs="Times New Roman"/>
        </w:rPr>
        <w:t xml:space="preserve"> and un-torn, like a fallen general with his soldiers. </w:t>
      </w:r>
    </w:p>
    <w:p w14:paraId="38EE0FD6" w14:textId="77777777" w:rsidR="001C732C" w:rsidRDefault="001C732C" w:rsidP="001C732C">
      <w:pPr>
        <w:ind w:firstLine="720"/>
        <w:contextualSpacing/>
        <w:rPr>
          <w:rFonts w:cs="Times New Roman"/>
        </w:rPr>
      </w:pPr>
      <w:r>
        <w:rPr>
          <w:rFonts w:cs="Times New Roman"/>
        </w:rPr>
        <w:t xml:space="preserve">By leaving remnants of Duldulao’s book displayed and identified in </w:t>
      </w:r>
      <w:r>
        <w:rPr>
          <w:rFonts w:cs="Times New Roman"/>
          <w:i/>
        </w:rPr>
        <w:t>Objects</w:t>
      </w:r>
      <w:r>
        <w:rPr>
          <w:rFonts w:cs="Times New Roman"/>
        </w:rPr>
        <w:t xml:space="preserve">, </w:t>
      </w:r>
      <w:r>
        <w:rPr>
          <w:rFonts w:cs="Times New Roman"/>
          <w:i/>
        </w:rPr>
        <w:t xml:space="preserve">Tearing to Pieces </w:t>
      </w:r>
      <w:r>
        <w:rPr>
          <w:rFonts w:cs="Times New Roman"/>
        </w:rPr>
        <w:t xml:space="preserve">was not about destruction or even criticism, but rather the generation of conversation around the text and the book’s modernist narrative—one that also implicated Chabet, who Duldulao included in </w:t>
      </w:r>
      <w:r>
        <w:rPr>
          <w:rFonts w:cs="Times New Roman"/>
          <w:i/>
        </w:rPr>
        <w:t>Contemporary Philippine Art</w:t>
      </w:r>
      <w:r>
        <w:rPr>
          <w:rFonts w:cs="Times New Roman"/>
        </w:rPr>
        <w:t>.</w:t>
      </w:r>
      <w:r>
        <w:rPr>
          <w:rStyle w:val="FootnoteReference"/>
          <w:rFonts w:cs="Times New Roman"/>
        </w:rPr>
        <w:footnoteReference w:id="237"/>
      </w:r>
      <w:r>
        <w:rPr>
          <w:rFonts w:cs="Times New Roman"/>
        </w:rPr>
        <w:t xml:space="preserve"> Duldulao further embraced his first </w:t>
      </w:r>
      <w:r>
        <w:rPr>
          <w:rFonts w:cs="Times New Roman"/>
        </w:rPr>
        <w:lastRenderedPageBreak/>
        <w:t xml:space="preserve">book’s prominent position in Philippine performance art in his following manuscript, </w:t>
      </w:r>
      <w:r>
        <w:rPr>
          <w:rFonts w:cs="Times New Roman"/>
          <w:i/>
        </w:rPr>
        <w:t>The Philippine Art Scene</w:t>
      </w:r>
      <w:r>
        <w:rPr>
          <w:rFonts w:cs="Times New Roman"/>
        </w:rPr>
        <w:t xml:space="preserve">. There, he smugly reported that “with the help of </w:t>
      </w:r>
      <w:r>
        <w:rPr>
          <w:rFonts w:cs="Times New Roman"/>
          <w:lang w:eastAsia="zh-TW"/>
        </w:rPr>
        <w:t xml:space="preserve">the mass media and in spite of Chabet’s opinion, or perhaps partly because of it…a thousand copies of </w:t>
      </w:r>
      <w:r w:rsidRPr="00027059">
        <w:rPr>
          <w:rFonts w:cs="Times New Roman"/>
          <w:i/>
          <w:lang w:eastAsia="zh-TW"/>
        </w:rPr>
        <w:t>Contemporary Philippine Art</w:t>
      </w:r>
      <w:r>
        <w:rPr>
          <w:rFonts w:cs="Times New Roman"/>
          <w:lang w:eastAsia="zh-TW"/>
        </w:rPr>
        <w:t xml:space="preserve"> were sold in exactly ten days.”</w:t>
      </w:r>
      <w:r>
        <w:rPr>
          <w:rStyle w:val="FootnoteReference"/>
          <w:rFonts w:cs="Times New Roman"/>
          <w:lang w:eastAsia="zh-TW"/>
        </w:rPr>
        <w:footnoteReference w:id="238"/>
      </w:r>
      <w:r>
        <w:rPr>
          <w:rFonts w:cs="Times New Roman"/>
          <w:lang w:eastAsia="zh-TW"/>
        </w:rPr>
        <w:t xml:space="preserve"> Chabet also acknowledged that </w:t>
      </w:r>
      <w:r>
        <w:rPr>
          <w:rFonts w:cs="Times New Roman"/>
          <w:i/>
          <w:lang w:eastAsia="zh-TW"/>
        </w:rPr>
        <w:t>Tearing to Pieces</w:t>
      </w:r>
      <w:r>
        <w:rPr>
          <w:rFonts w:cs="Times New Roman"/>
          <w:lang w:eastAsia="zh-TW"/>
        </w:rPr>
        <w:t xml:space="preserve"> brought attention to </w:t>
      </w:r>
      <w:r>
        <w:rPr>
          <w:rFonts w:cs="Times New Roman"/>
          <w:i/>
          <w:lang w:eastAsia="zh-TW"/>
        </w:rPr>
        <w:t xml:space="preserve">Contemporary Philippine Painting </w:t>
      </w:r>
      <w:r>
        <w:rPr>
          <w:rFonts w:cs="Times New Roman"/>
          <w:lang w:eastAsia="zh-TW"/>
        </w:rPr>
        <w:t>in a way that contributed to its sales.</w:t>
      </w:r>
      <w:r>
        <w:rPr>
          <w:rStyle w:val="FootnoteReference"/>
          <w:rFonts w:cs="Times New Roman"/>
          <w:lang w:eastAsia="zh-TW"/>
        </w:rPr>
        <w:footnoteReference w:id="239"/>
      </w:r>
      <w:r>
        <w:rPr>
          <w:rFonts w:cs="Times New Roman"/>
          <w:lang w:eastAsia="zh-TW"/>
        </w:rPr>
        <w:t xml:space="preserve"> </w:t>
      </w:r>
    </w:p>
    <w:p w14:paraId="1FE2494E" w14:textId="77777777" w:rsidR="001C732C" w:rsidRDefault="001C732C" w:rsidP="001C732C">
      <w:pPr>
        <w:contextualSpacing/>
        <w:rPr>
          <w:rFonts w:cs="Times New Roman"/>
        </w:rPr>
      </w:pPr>
      <w:r w:rsidRPr="00AD269D">
        <w:rPr>
          <w:rFonts w:cs="Times New Roman"/>
          <w:lang w:eastAsia="zh-TW"/>
        </w:rPr>
        <w:tab/>
      </w:r>
      <w:r w:rsidRPr="00AD269D">
        <w:rPr>
          <w:rFonts w:cs="Times New Roman"/>
        </w:rPr>
        <w:t xml:space="preserve">While </w:t>
      </w:r>
      <w:r w:rsidRPr="00AD269D">
        <w:rPr>
          <w:rFonts w:cs="Times New Roman"/>
          <w:i/>
        </w:rPr>
        <w:t xml:space="preserve">Tearing to Pieces </w:t>
      </w:r>
      <w:r>
        <w:rPr>
          <w:rFonts w:cs="Times New Roman"/>
        </w:rPr>
        <w:t>did not</w:t>
      </w:r>
      <w:r w:rsidRPr="00AD269D">
        <w:rPr>
          <w:rFonts w:cs="Times New Roman"/>
        </w:rPr>
        <w:t xml:space="preserve"> impede the success of </w:t>
      </w:r>
      <w:r w:rsidRPr="00AD269D">
        <w:rPr>
          <w:rFonts w:cs="Times New Roman"/>
          <w:i/>
        </w:rPr>
        <w:t>Contemporary Philippine Art</w:t>
      </w:r>
      <w:r>
        <w:rPr>
          <w:rFonts w:cs="Times New Roman"/>
        </w:rPr>
        <w:t xml:space="preserve"> through its criticism, </w:t>
      </w:r>
      <w:r w:rsidRPr="00AD269D">
        <w:rPr>
          <w:rFonts w:cs="Times New Roman"/>
        </w:rPr>
        <w:t xml:space="preserve">Chabet’s performance served a different purpose. </w:t>
      </w:r>
      <w:r w:rsidRPr="00B90F81">
        <w:rPr>
          <w:rFonts w:cs="Times New Roman"/>
          <w:i/>
        </w:rPr>
        <w:t>Tearing to Pieces</w:t>
      </w:r>
      <w:r w:rsidRPr="00B90F81">
        <w:rPr>
          <w:rFonts w:cs="Times New Roman"/>
        </w:rPr>
        <w:t xml:space="preserve"> picked at Duldulao’s desire—similar to Imelda’s—to create an easily consumable and digestible history of contemporary Philippine art catered toward an international audience.</w:t>
      </w:r>
      <w:r>
        <w:rPr>
          <w:rFonts w:cs="Times New Roman"/>
        </w:rPr>
        <w:t xml:space="preserve"> It</w:t>
      </w:r>
      <w:r w:rsidRPr="00AD269D">
        <w:rPr>
          <w:rFonts w:cs="Times New Roman"/>
          <w:i/>
        </w:rPr>
        <w:t xml:space="preserve"> </w:t>
      </w:r>
      <w:r>
        <w:rPr>
          <w:rFonts w:cs="Times New Roman"/>
        </w:rPr>
        <w:t>drew local attention to</w:t>
      </w:r>
      <w:r w:rsidRPr="00AD269D">
        <w:rPr>
          <w:rFonts w:cs="Times New Roman"/>
        </w:rPr>
        <w:t xml:space="preserve"> Philippine art through hearsay and conversation, attention that resonated through the years in later interviews with Chabet and Duldulao.</w:t>
      </w:r>
      <w:r w:rsidRPr="00AD269D">
        <w:rPr>
          <w:rStyle w:val="FootnoteReference"/>
          <w:rFonts w:cs="Times New Roman"/>
        </w:rPr>
        <w:footnoteReference w:id="240"/>
      </w:r>
      <w:r>
        <w:rPr>
          <w:rFonts w:cs="Times New Roman"/>
        </w:rPr>
        <w:t xml:space="preserve"> </w:t>
      </w:r>
      <w:r>
        <w:rPr>
          <w:rFonts w:cs="Times New Roman"/>
          <w:i/>
        </w:rPr>
        <w:t>Tearing to Pieces</w:t>
      </w:r>
      <w:r>
        <w:rPr>
          <w:rFonts w:cs="Times New Roman"/>
        </w:rPr>
        <w:t xml:space="preserve"> also</w:t>
      </w:r>
      <w:r w:rsidRPr="00AD269D">
        <w:rPr>
          <w:rFonts w:cs="Times New Roman"/>
        </w:rPr>
        <w:t xml:space="preserve"> revealed how Imelda Marcos’ support for avant-garde and experimental pract</w:t>
      </w:r>
      <w:r>
        <w:rPr>
          <w:rFonts w:cs="Times New Roman"/>
        </w:rPr>
        <w:t>ices allowed for legible and “shocking”</w:t>
      </w:r>
      <w:r w:rsidRPr="00AD269D">
        <w:rPr>
          <w:rFonts w:cs="Times New Roman"/>
        </w:rPr>
        <w:t xml:space="preserve"> acts that permitted circulation of thoughts, ideas</w:t>
      </w:r>
      <w:r>
        <w:rPr>
          <w:rFonts w:cs="Times New Roman"/>
        </w:rPr>
        <w:t>,</w:t>
      </w:r>
      <w:r w:rsidRPr="00AD269D">
        <w:rPr>
          <w:rFonts w:cs="Times New Roman"/>
        </w:rPr>
        <w:t xml:space="preserve"> and criticism in a regime that otherwise kept tight control over the dissemination of information.</w:t>
      </w:r>
      <w:r w:rsidRPr="00AD269D">
        <w:rPr>
          <w:rStyle w:val="FootnoteReference"/>
          <w:rFonts w:cs="Times New Roman"/>
        </w:rPr>
        <w:footnoteReference w:id="241"/>
      </w:r>
      <w:r w:rsidRPr="00AD269D">
        <w:rPr>
          <w:rFonts w:cs="Times New Roman"/>
        </w:rPr>
        <w:t xml:space="preserve"> As experimental performances helped to prove the regime’s tolerance and desire for creative innovation, Chabet was able to use the CCP as a platform to express his discontent and create intrigue around art and its history as it emerged </w:t>
      </w:r>
      <w:r w:rsidRPr="00AD269D">
        <w:rPr>
          <w:rFonts w:cs="Times New Roman"/>
        </w:rPr>
        <w:lastRenderedPageBreak/>
        <w:t xml:space="preserve">in the Philippines. </w:t>
      </w:r>
      <w:r w:rsidRPr="00AD269D">
        <w:rPr>
          <w:rFonts w:cs="Times New Roman"/>
          <w:i/>
        </w:rPr>
        <w:t>Tearing to Pieces</w:t>
      </w:r>
      <w:r w:rsidRPr="00AD269D">
        <w:rPr>
          <w:rFonts w:cs="Times New Roman"/>
        </w:rPr>
        <w:t xml:space="preserve"> seemed to have real life repercussions as it increased sales and general public interest in art. </w:t>
      </w:r>
      <w:r>
        <w:rPr>
          <w:rFonts w:cs="Times New Roman"/>
        </w:rPr>
        <w:t xml:space="preserve">In </w:t>
      </w:r>
      <w:r w:rsidRPr="00AD269D">
        <w:rPr>
          <w:rFonts w:cs="Times New Roman"/>
        </w:rPr>
        <w:t>placing the performance in the CCP’s</w:t>
      </w:r>
      <w:r>
        <w:rPr>
          <w:rFonts w:cs="Times New Roman"/>
        </w:rPr>
        <w:t xml:space="preserve"> atrium, Chabet also seemed to recognize</w:t>
      </w:r>
      <w:r w:rsidRPr="00AD269D">
        <w:rPr>
          <w:rFonts w:cs="Times New Roman"/>
        </w:rPr>
        <w:t xml:space="preserve"> his own implication within the CCP</w:t>
      </w:r>
      <w:r>
        <w:rPr>
          <w:rFonts w:cs="Times New Roman"/>
        </w:rPr>
        <w:t xml:space="preserve"> and its structures</w:t>
      </w:r>
      <w:r w:rsidRPr="00AD269D">
        <w:rPr>
          <w:rFonts w:cs="Times New Roman"/>
        </w:rPr>
        <w:t xml:space="preserve"> despite his attempt to operate outside of it—literally and figuratively.</w:t>
      </w:r>
      <w:r>
        <w:rPr>
          <w:rFonts w:cs="Times New Roman"/>
          <w:color w:val="5B9BD5" w:themeColor="accent5"/>
        </w:rPr>
        <w:t xml:space="preserve"> </w:t>
      </w:r>
    </w:p>
    <w:p w14:paraId="4722F087" w14:textId="77777777" w:rsidR="001C732C" w:rsidRDefault="001C732C" w:rsidP="001C732C">
      <w:pPr>
        <w:contextualSpacing/>
        <w:rPr>
          <w:rFonts w:cs="Times New Roman"/>
          <w:b/>
          <w:i/>
        </w:rPr>
      </w:pPr>
    </w:p>
    <w:p w14:paraId="227257EA" w14:textId="77777777" w:rsidR="001C732C" w:rsidRPr="00A97F8A" w:rsidRDefault="001C732C" w:rsidP="00B41D6A">
      <w:pPr>
        <w:pStyle w:val="SubChapter"/>
      </w:pPr>
      <w:bookmarkStart w:id="58" w:name="_Toc507617959"/>
      <w:r w:rsidRPr="0029108F">
        <w:rPr>
          <w:i/>
        </w:rPr>
        <w:t>New Works</w:t>
      </w:r>
      <w:r w:rsidRPr="0029108F">
        <w:t xml:space="preserve"> Exhibition (Tribute to Eva Hesse)</w:t>
      </w:r>
      <w:bookmarkEnd w:id="58"/>
    </w:p>
    <w:p w14:paraId="17A382ED" w14:textId="77777777" w:rsidR="001C732C" w:rsidRDefault="001C732C" w:rsidP="001C732C">
      <w:pPr>
        <w:ind w:firstLine="720"/>
        <w:contextualSpacing/>
        <w:rPr>
          <w:rFonts w:cs="Times New Roman"/>
        </w:rPr>
      </w:pPr>
      <w:r>
        <w:rPr>
          <w:rFonts w:cs="Times New Roman"/>
        </w:rPr>
        <w:t xml:space="preserve">Shortly after </w:t>
      </w:r>
      <w:r>
        <w:rPr>
          <w:rFonts w:cs="Times New Roman"/>
          <w:i/>
        </w:rPr>
        <w:t>Tearing to Pieces</w:t>
      </w:r>
      <w:r>
        <w:rPr>
          <w:rFonts w:cs="Times New Roman"/>
        </w:rPr>
        <w:t xml:space="preserve">, Chabet held a solo exhibition at Luz Gallery in February 1973 called </w:t>
      </w:r>
      <w:r>
        <w:rPr>
          <w:rFonts w:cs="Times New Roman"/>
          <w:i/>
        </w:rPr>
        <w:t>New Works</w:t>
      </w:r>
      <w:r>
        <w:rPr>
          <w:rFonts w:cs="Times New Roman"/>
        </w:rPr>
        <w:t xml:space="preserve"> or </w:t>
      </w:r>
      <w:r>
        <w:rPr>
          <w:rFonts w:cs="Times New Roman"/>
          <w:i/>
        </w:rPr>
        <w:t>For E.H.</w:t>
      </w:r>
      <w:r>
        <w:rPr>
          <w:rFonts w:cs="Times New Roman"/>
        </w:rPr>
        <w:t xml:space="preserve"> Chabet intended the exhibition to be a tribute to Eva Hesse, an artist Chabet held in high regard, after her passing in 1970. Nathaniel Gutierrez, the same photographer who documented </w:t>
      </w:r>
      <w:r>
        <w:rPr>
          <w:rFonts w:cs="Times New Roman"/>
          <w:i/>
        </w:rPr>
        <w:t>Cassettes 100</w:t>
      </w:r>
      <w:r>
        <w:rPr>
          <w:rFonts w:cs="Times New Roman"/>
        </w:rPr>
        <w:t xml:space="preserve">, captured the black and white photographs for this exhibition. Most of Chabet’s work displayed in </w:t>
      </w:r>
      <w:r>
        <w:rPr>
          <w:rFonts w:cs="Times New Roman"/>
          <w:i/>
        </w:rPr>
        <w:t xml:space="preserve">New Works </w:t>
      </w:r>
      <w:r>
        <w:rPr>
          <w:rFonts w:cs="Times New Roman"/>
        </w:rPr>
        <w:t xml:space="preserve">include thick, boxy black or white plywood frames with pieces of rubber repurposed from the interior tubes of tires stretched across the frames in assorted horizontal arrangements. Chabet’s choice of rubber reflected Hesse’s own penchant for industrial and every-day materials; their configuration recalls the sensuousness of the body reminiscent of Hesse’s later installations. Many of the boxes, such as </w:t>
      </w:r>
      <w:r>
        <w:rPr>
          <w:rFonts w:cs="Times New Roman"/>
          <w:i/>
        </w:rPr>
        <w:t>Kite Traps</w:t>
      </w:r>
      <w:r>
        <w:rPr>
          <w:rFonts w:cs="Times New Roman"/>
        </w:rPr>
        <w:t xml:space="preserve">, were treated like paintings and placed flushed against the gallery’s white wall, while others hung like a line of mobiles from the ceiling. Chabet also placed black plywood boxes filled with tire bits on the floor of the gallery. </w:t>
      </w:r>
    </w:p>
    <w:p w14:paraId="76E28C8B" w14:textId="77777777" w:rsidR="001C732C" w:rsidRPr="00BD3ACD" w:rsidRDefault="001C732C" w:rsidP="001C732C">
      <w:pPr>
        <w:ind w:firstLine="720"/>
        <w:contextualSpacing/>
        <w:rPr>
          <w:rFonts w:cs="Times New Roman"/>
        </w:rPr>
      </w:pPr>
      <w:r w:rsidRPr="001540BB">
        <w:rPr>
          <w:rFonts w:cs="Times New Roman"/>
        </w:rPr>
        <w:t>In a positive review of</w:t>
      </w:r>
      <w:r>
        <w:rPr>
          <w:rFonts w:cs="Times New Roman"/>
        </w:rPr>
        <w:t xml:space="preserve"> </w:t>
      </w:r>
      <w:r>
        <w:rPr>
          <w:rFonts w:cs="Times New Roman"/>
          <w:i/>
        </w:rPr>
        <w:t>New Works</w:t>
      </w:r>
      <w:r w:rsidRPr="001540BB">
        <w:rPr>
          <w:rFonts w:cs="Times New Roman"/>
        </w:rPr>
        <w:t>, Reyes identified Chabet’s simple plywood and rubber constructions as extending from “post-minimalism” from “the art-historical viewpoint” and “eccentric abstraction” according to Lucy Lippard.</w:t>
      </w:r>
      <w:r>
        <w:rPr>
          <w:rStyle w:val="FootnoteReference"/>
          <w:rFonts w:cs="Times New Roman"/>
        </w:rPr>
        <w:footnoteReference w:id="242"/>
      </w:r>
      <w:r w:rsidRPr="001540BB">
        <w:rPr>
          <w:rFonts w:cs="Times New Roman"/>
        </w:rPr>
        <w:t xml:space="preserve"> The works in </w:t>
      </w:r>
      <w:r>
        <w:rPr>
          <w:rFonts w:cs="Times New Roman"/>
          <w:i/>
        </w:rPr>
        <w:t>For E.H.</w:t>
      </w:r>
      <w:r w:rsidRPr="001540BB">
        <w:rPr>
          <w:rFonts w:cs="Times New Roman"/>
          <w:i/>
        </w:rPr>
        <w:t xml:space="preserve"> </w:t>
      </w:r>
      <w:r>
        <w:rPr>
          <w:rFonts w:cs="Times New Roman"/>
        </w:rPr>
        <w:t xml:space="preserve">engaged with </w:t>
      </w:r>
      <w:r w:rsidRPr="001540BB">
        <w:rPr>
          <w:rFonts w:cs="Times New Roman"/>
        </w:rPr>
        <w:t>po</w:t>
      </w:r>
      <w:r>
        <w:rPr>
          <w:rFonts w:cs="Times New Roman"/>
        </w:rPr>
        <w:t xml:space="preserve">st-minimalist strategies such as seriality (following their minimalist predecessors), the exploration </w:t>
      </w:r>
      <w:r>
        <w:rPr>
          <w:rFonts w:cs="Times New Roman"/>
        </w:rPr>
        <w:lastRenderedPageBreak/>
        <w:t>of unprocessed materials, and a greater emphasis on sensuality and corporeality.</w:t>
      </w:r>
      <w:r>
        <w:rPr>
          <w:rStyle w:val="FootnoteReference"/>
          <w:rFonts w:cs="Times New Roman"/>
        </w:rPr>
        <w:footnoteReference w:id="243"/>
      </w:r>
      <w:r w:rsidRPr="001540BB">
        <w:rPr>
          <w:rFonts w:cs="Times New Roman"/>
        </w:rPr>
        <w:t xml:space="preserve"> Reyes described Chabet’s work as</w:t>
      </w:r>
      <w:r>
        <w:rPr>
          <w:rFonts w:cs="Times New Roman"/>
        </w:rPr>
        <w:t xml:space="preserve"> a</w:t>
      </w:r>
      <w:r w:rsidRPr="001540BB">
        <w:rPr>
          <w:rFonts w:cs="Times New Roman"/>
        </w:rPr>
        <w:t xml:space="preserve"> “lush metronomical arrangement of rubber strips” that had a “gawky, disconcerting elegance.”</w:t>
      </w:r>
      <w:r w:rsidRPr="001540BB">
        <w:rPr>
          <w:rStyle w:val="FootnoteReference"/>
          <w:rFonts w:cs="Times New Roman"/>
        </w:rPr>
        <w:t xml:space="preserve"> </w:t>
      </w:r>
      <w:r w:rsidRPr="001540BB">
        <w:rPr>
          <w:rStyle w:val="FootnoteReference"/>
          <w:rFonts w:cs="Times New Roman"/>
        </w:rPr>
        <w:footnoteReference w:id="244"/>
      </w:r>
      <w:r w:rsidRPr="001540BB">
        <w:rPr>
          <w:rFonts w:cs="Times New Roman"/>
        </w:rPr>
        <w:t xml:space="preserve"> However</w:t>
      </w:r>
      <w:r>
        <w:rPr>
          <w:rFonts w:cs="Times New Roman"/>
        </w:rPr>
        <w:t>,</w:t>
      </w:r>
      <w:r w:rsidRPr="001540BB">
        <w:rPr>
          <w:rFonts w:cs="Times New Roman"/>
        </w:rPr>
        <w:t xml:space="preserve"> Reyes further noted that Chabet’s work might also be considered “art of the ugly” to the “universal audience” as “there were repressed giggles” from local attendees who were “somewhat dumbfounded” and “saw something they were not used to seeing.”</w:t>
      </w:r>
      <w:r w:rsidRPr="001540BB">
        <w:rPr>
          <w:rStyle w:val="FootnoteReference"/>
          <w:rFonts w:cs="Times New Roman"/>
        </w:rPr>
        <w:footnoteReference w:id="245"/>
      </w:r>
      <w:r>
        <w:rPr>
          <w:rFonts w:cs="Times New Roman"/>
        </w:rPr>
        <w:t xml:space="preserve"> For a local Philippine audience, Reyes implied that </w:t>
      </w:r>
      <w:r w:rsidRPr="001540BB">
        <w:rPr>
          <w:rFonts w:cs="Times New Roman"/>
        </w:rPr>
        <w:t>these objects would be more familiar in a garage rather than a gallery</w:t>
      </w:r>
      <w:r>
        <w:rPr>
          <w:rFonts w:cs="Times New Roman"/>
        </w:rPr>
        <w:t>.</w:t>
      </w:r>
      <w:r>
        <w:rPr>
          <w:rStyle w:val="FootnoteReference"/>
          <w:rFonts w:cs="Times New Roman"/>
        </w:rPr>
        <w:footnoteReference w:id="246"/>
      </w:r>
    </w:p>
    <w:p w14:paraId="6C36B784" w14:textId="77777777" w:rsidR="001C732C" w:rsidRDefault="001C732C" w:rsidP="001C732C">
      <w:pPr>
        <w:contextualSpacing/>
        <w:rPr>
          <w:rFonts w:cs="Times New Roman"/>
        </w:rPr>
      </w:pPr>
      <w:r>
        <w:rPr>
          <w:rFonts w:cs="Times New Roman"/>
          <w:i/>
        </w:rPr>
        <w:tab/>
      </w:r>
      <w:r>
        <w:rPr>
          <w:rFonts w:cs="Times New Roman"/>
        </w:rPr>
        <w:t>Chabet had previously used tires in a one-night installation at Dayrit’s Print Gallery in May 1970 with a group of artists called T</w:t>
      </w:r>
      <w:r w:rsidRPr="009C73D6">
        <w:rPr>
          <w:rFonts w:cs="Times New Roman"/>
        </w:rPr>
        <w:t>he Liwayway Recapping Co.</w:t>
      </w:r>
      <w:r>
        <w:rPr>
          <w:rFonts w:cs="Times New Roman"/>
        </w:rPr>
        <w:t xml:space="preserve"> The exhibition—Chabet’s brainchild according to Dayrit—consisted of “an exhibit of objects” that included “tires, black balloons, mirrors, strips of colored paper, a shadow” and so forth.</w:t>
      </w:r>
      <w:r>
        <w:rPr>
          <w:rStyle w:val="FootnoteReference"/>
          <w:rFonts w:cs="Times New Roman"/>
        </w:rPr>
        <w:footnoteReference w:id="247"/>
      </w:r>
      <w:r>
        <w:rPr>
          <w:rFonts w:cs="Times New Roman"/>
        </w:rPr>
        <w:t xml:space="preserve"> Chabet’s collaborators for Liwayway included Albano, Rodolfo Gan, and Boy Perez. The exhibition took place in the evening and lasted only four hours. </w:t>
      </w:r>
      <w:r>
        <w:rPr>
          <w:rFonts w:cs="Times New Roman"/>
          <w:b/>
        </w:rPr>
        <w:t>[f</w:t>
      </w:r>
      <w:r w:rsidRPr="00675984">
        <w:rPr>
          <w:rFonts w:cs="Times New Roman"/>
          <w:b/>
        </w:rPr>
        <w:t xml:space="preserve">ig. </w:t>
      </w:r>
      <w:r>
        <w:rPr>
          <w:rFonts w:cs="Times New Roman"/>
          <w:b/>
        </w:rPr>
        <w:t>2.</w:t>
      </w:r>
      <w:r w:rsidRPr="00675984">
        <w:rPr>
          <w:rFonts w:cs="Times New Roman"/>
          <w:b/>
        </w:rPr>
        <w:t>17]</w:t>
      </w:r>
      <w:r>
        <w:rPr>
          <w:rFonts w:cs="Times New Roman"/>
        </w:rPr>
        <w:t xml:space="preserve"> The photographs documenting the exhibition include a number of what appears to be painted white inner tubes dangling from the ceiling and accumulations of round black balloons floating low to the ground. The balloons are strange given that their strings appear too short, causing them to just hover over the ground rather than fulfill </w:t>
      </w:r>
      <w:r>
        <w:rPr>
          <w:rFonts w:cs="Times New Roman"/>
        </w:rPr>
        <w:lastRenderedPageBreak/>
        <w:t xml:space="preserve">their function as balloons. The white inner tubes hover in different angles throughout Print Gallery and resemble giant blood cells circulating through the gallery space. </w:t>
      </w:r>
    </w:p>
    <w:p w14:paraId="0A2B2916" w14:textId="77777777" w:rsidR="001C732C" w:rsidRDefault="001C732C" w:rsidP="001C732C">
      <w:pPr>
        <w:ind w:firstLine="720"/>
        <w:contextualSpacing/>
        <w:rPr>
          <w:rFonts w:cs="Times New Roman"/>
        </w:rPr>
      </w:pPr>
      <w:r>
        <w:rPr>
          <w:rFonts w:cs="Times New Roman"/>
          <w:b/>
        </w:rPr>
        <w:t>[f</w:t>
      </w:r>
      <w:r w:rsidRPr="00393795">
        <w:rPr>
          <w:rFonts w:cs="Times New Roman"/>
          <w:b/>
        </w:rPr>
        <w:t xml:space="preserve">ig. </w:t>
      </w:r>
      <w:r>
        <w:rPr>
          <w:rFonts w:cs="Times New Roman"/>
          <w:b/>
        </w:rPr>
        <w:t>2.</w:t>
      </w:r>
      <w:r w:rsidRPr="00393795">
        <w:rPr>
          <w:rFonts w:cs="Times New Roman"/>
          <w:b/>
        </w:rPr>
        <w:t xml:space="preserve">18] </w:t>
      </w:r>
      <w:r>
        <w:rPr>
          <w:rFonts w:cs="Times New Roman"/>
        </w:rPr>
        <w:t xml:space="preserve">This odd assortment of hanging and floating objects in the exhibition recall some of Hesse’s own work, particularly a photograph of her studio in 1966 that also shows an assortment of dangling things, including a dark inner tube that hangs at the end of a rope. One of the objects next to it appears to be Hesse’s </w:t>
      </w:r>
      <w:r>
        <w:rPr>
          <w:rFonts w:cs="Times New Roman"/>
          <w:i/>
        </w:rPr>
        <w:t>Vertiginous Detour</w:t>
      </w:r>
      <w:r>
        <w:rPr>
          <w:rFonts w:cs="Times New Roman"/>
        </w:rPr>
        <w:t xml:space="preserve">, which comprises an acrylic and polyurethane on papier-mâché ball encased in a net at the end of another rope. The perceived weight of the ball pulls it downwards as many smaller pieces of rope attached to the net begin to tickle at the ground like octopus tentacles. The full roundness of the ball that pulls at the slack of the net also makes it </w:t>
      </w:r>
      <w:r>
        <w:rPr>
          <w:rFonts w:cs="Times New Roman"/>
          <w:i/>
        </w:rPr>
        <w:t xml:space="preserve">feel </w:t>
      </w:r>
      <w:r>
        <w:rPr>
          <w:rFonts w:cs="Times New Roman"/>
        </w:rPr>
        <w:t xml:space="preserve">like an organism rather than a thing. Like Hesse, Chabet </w:t>
      </w:r>
      <w:r w:rsidRPr="00AE5929">
        <w:rPr>
          <w:rFonts w:cs="Times New Roman"/>
        </w:rPr>
        <w:t xml:space="preserve">experimented with the unexpected manipulation of materials to </w:t>
      </w:r>
      <w:r>
        <w:rPr>
          <w:rFonts w:cs="Times New Roman"/>
        </w:rPr>
        <w:t xml:space="preserve">draw attention to the corporeal. </w:t>
      </w:r>
    </w:p>
    <w:p w14:paraId="34D3D449" w14:textId="77777777" w:rsidR="001C732C" w:rsidRDefault="001C732C" w:rsidP="001C732C">
      <w:pPr>
        <w:ind w:firstLine="720"/>
        <w:contextualSpacing/>
        <w:rPr>
          <w:rFonts w:cs="Times New Roman"/>
        </w:rPr>
      </w:pPr>
      <w:r>
        <w:rPr>
          <w:rFonts w:cs="Times New Roman"/>
        </w:rPr>
        <w:t>A scrapbook of the exhibition in Dayrit’s archives specifies that The Liwayway Recapping Co. “has no assets, no ambitions, no funds, makes no profits, and therefore pays no taxes.”</w:t>
      </w:r>
      <w:r w:rsidRPr="00341CE3">
        <w:rPr>
          <w:rStyle w:val="FootnoteReference"/>
          <w:rFonts w:cs="Times New Roman"/>
        </w:rPr>
        <w:t xml:space="preserve"> </w:t>
      </w:r>
      <w:r>
        <w:rPr>
          <w:rStyle w:val="FootnoteReference"/>
          <w:rFonts w:cs="Times New Roman"/>
        </w:rPr>
        <w:footnoteReference w:id="248"/>
      </w:r>
      <w:r>
        <w:rPr>
          <w:rFonts w:cs="Times New Roman"/>
        </w:rPr>
        <w:t xml:space="preserve"> She implies that the artists chose to operate outside of the financial and thus political concerns—such as paying taxes and supporting government ventures—associated with art-making.</w:t>
      </w:r>
      <w:r>
        <w:rPr>
          <w:rStyle w:val="FootnoteReference"/>
          <w:rFonts w:cs="Times New Roman"/>
        </w:rPr>
        <w:footnoteReference w:id="249"/>
      </w:r>
      <w:r>
        <w:rPr>
          <w:rFonts w:cs="Times New Roman"/>
        </w:rPr>
        <w:t xml:space="preserve"> Using found or donated materials further allowed them to do so as they avoided paying a hefty price on paint.</w:t>
      </w:r>
      <w:r>
        <w:rPr>
          <w:rStyle w:val="FootnoteReference"/>
          <w:rFonts w:cs="Times New Roman"/>
        </w:rPr>
        <w:footnoteReference w:id="250"/>
      </w:r>
      <w:r>
        <w:rPr>
          <w:rFonts w:cs="Times New Roman"/>
        </w:rPr>
        <w:t xml:space="preserve"> The text in the scrapbook directly addresses the reader as it </w:t>
      </w:r>
      <w:r>
        <w:rPr>
          <w:rFonts w:cs="Times New Roman"/>
        </w:rPr>
        <w:lastRenderedPageBreak/>
        <w:t>acknowledges the exhibition photographs as a mediated experience, stating, “For those of you who missed the direct experience of this exhibition, these pictures are for you to look at…You won’t feel the same sensation we felt when we experienced the exhibition as a whole that evening.”</w:t>
      </w:r>
      <w:r>
        <w:rPr>
          <w:rStyle w:val="FootnoteReference"/>
          <w:rFonts w:cs="Times New Roman"/>
        </w:rPr>
        <w:footnoteReference w:id="251"/>
      </w:r>
      <w:r>
        <w:rPr>
          <w:rFonts w:cs="Times New Roman"/>
        </w:rPr>
        <w:t xml:space="preserve"> The text implies that a significant part of the installation depended on the direct bodily engagement with the exhibition, which had only been up for four hours. </w:t>
      </w:r>
      <w:r w:rsidRPr="008A3818">
        <w:rPr>
          <w:rFonts w:cs="Times New Roman"/>
        </w:rPr>
        <w:t>Temporality, as we will see again with Shop 6, or the quick overturn of exhibitions permitted artists to elude top-down control of their practice</w:t>
      </w:r>
      <w:r>
        <w:rPr>
          <w:rFonts w:cs="Times New Roman"/>
        </w:rPr>
        <w:t xml:space="preserve"> as shows were quickly disbanded</w:t>
      </w:r>
      <w:r w:rsidRPr="008A3818">
        <w:rPr>
          <w:rFonts w:cs="Times New Roman"/>
        </w:rPr>
        <w:t xml:space="preserve">. </w:t>
      </w:r>
    </w:p>
    <w:p w14:paraId="3D83BD33" w14:textId="77777777" w:rsidR="001C732C" w:rsidRDefault="001C732C" w:rsidP="001C732C">
      <w:pPr>
        <w:ind w:firstLine="720"/>
        <w:contextualSpacing/>
        <w:rPr>
          <w:rFonts w:cs="Times New Roman"/>
        </w:rPr>
      </w:pPr>
      <w:r>
        <w:rPr>
          <w:rFonts w:cs="Times New Roman"/>
          <w:b/>
        </w:rPr>
        <w:t>[fig. 2.19</w:t>
      </w:r>
      <w:r w:rsidRPr="009803BE">
        <w:rPr>
          <w:rFonts w:cs="Times New Roman"/>
          <w:b/>
        </w:rPr>
        <w:t>]</w:t>
      </w:r>
      <w:r>
        <w:rPr>
          <w:rFonts w:cs="Times New Roman"/>
        </w:rPr>
        <w:t xml:space="preserve"> </w:t>
      </w:r>
      <w:r w:rsidRPr="00AE3E7B">
        <w:rPr>
          <w:rFonts w:cs="Times New Roman"/>
        </w:rPr>
        <w:t xml:space="preserve">Similar images could be seen for an exhibition curated by Chabet at the </w:t>
      </w:r>
      <w:r>
        <w:rPr>
          <w:rFonts w:cs="Times New Roman"/>
        </w:rPr>
        <w:t>CCP</w:t>
      </w:r>
      <w:r w:rsidRPr="00AE3E7B">
        <w:rPr>
          <w:rFonts w:cs="Times New Roman"/>
        </w:rPr>
        <w:t xml:space="preserve"> in 1970 called </w:t>
      </w:r>
      <w:r w:rsidRPr="00AE3E7B">
        <w:rPr>
          <w:rFonts w:cs="Times New Roman"/>
          <w:i/>
        </w:rPr>
        <w:t>Illuminations</w:t>
      </w:r>
      <w:r>
        <w:rPr>
          <w:rFonts w:cs="Times New Roman"/>
        </w:rPr>
        <w:t>, also</w:t>
      </w:r>
      <w:r w:rsidRPr="00AE3E7B">
        <w:rPr>
          <w:rFonts w:cs="Times New Roman"/>
        </w:rPr>
        <w:t xml:space="preserve"> by the Liwayway Recapping Co. The exhibition was “an investigation on the effects of light, lighted materials, and light moving in time” that included equipment such as projectors, spotlights, black lights, suspended mirrors, suspended pieces of aluminum, foam rubber</w:t>
      </w:r>
      <w:r>
        <w:rPr>
          <w:rFonts w:cs="Times New Roman"/>
        </w:rPr>
        <w:t>,</w:t>
      </w:r>
      <w:r w:rsidRPr="00AE3E7B">
        <w:rPr>
          <w:rFonts w:cs="Times New Roman"/>
        </w:rPr>
        <w:t xml:space="preserve"> and interior tires</w:t>
      </w:r>
      <w:r>
        <w:rPr>
          <w:rFonts w:cs="Times New Roman"/>
        </w:rPr>
        <w:t>—</w:t>
      </w:r>
      <w:r w:rsidRPr="00AE3E7B">
        <w:rPr>
          <w:rFonts w:cs="Times New Roman"/>
        </w:rPr>
        <w:t>a mixture of opaque and reflective materials that produce</w:t>
      </w:r>
      <w:r>
        <w:rPr>
          <w:rFonts w:cs="Times New Roman"/>
        </w:rPr>
        <w:t xml:space="preserve">d </w:t>
      </w:r>
      <w:r w:rsidRPr="00AE3E7B">
        <w:rPr>
          <w:rFonts w:cs="Times New Roman"/>
        </w:rPr>
        <w:t>instability.</w:t>
      </w:r>
      <w:r w:rsidRPr="00AE3E7B">
        <w:rPr>
          <w:rStyle w:val="FootnoteReference"/>
          <w:rFonts w:cs="Times New Roman"/>
        </w:rPr>
        <w:footnoteReference w:id="252"/>
      </w:r>
      <w:r w:rsidRPr="00AE3E7B">
        <w:rPr>
          <w:rFonts w:cs="Times New Roman"/>
        </w:rPr>
        <w:t xml:space="preserve"> The bits of aluminum and the mirror reflect the viewer and his surroundings, incorporating the viewer’s own body into the installation. According to sketches of </w:t>
      </w:r>
      <w:r w:rsidRPr="00AE3E7B">
        <w:rPr>
          <w:rFonts w:cs="Times New Roman"/>
          <w:i/>
        </w:rPr>
        <w:t>Illumination</w:t>
      </w:r>
      <w:r w:rsidRPr="00AE3E7B">
        <w:rPr>
          <w:rFonts w:cs="Times New Roman"/>
        </w:rPr>
        <w:t>, we also find that the “interior tires,” which appear white in photographs,</w:t>
      </w:r>
      <w:r>
        <w:rPr>
          <w:rFonts w:cs="Times New Roman"/>
        </w:rPr>
        <w:t xml:space="preserve"> we</w:t>
      </w:r>
      <w:r w:rsidRPr="00AE3E7B">
        <w:rPr>
          <w:rFonts w:cs="Times New Roman"/>
        </w:rPr>
        <w:t>re actually painted pink, or more precisely, “flesh with blush.”</w:t>
      </w:r>
      <w:r w:rsidRPr="00AE3E7B">
        <w:rPr>
          <w:rStyle w:val="FootnoteReference"/>
          <w:rFonts w:cs="Times New Roman"/>
        </w:rPr>
        <w:footnoteReference w:id="253"/>
      </w:r>
      <w:r>
        <w:rPr>
          <w:rFonts w:cs="Times New Roman"/>
        </w:rPr>
        <w:t xml:space="preserve"> </w:t>
      </w:r>
    </w:p>
    <w:p w14:paraId="01FE2EB7" w14:textId="77777777" w:rsidR="001C732C" w:rsidRPr="00AE3E7B" w:rsidRDefault="001C732C" w:rsidP="001C732C">
      <w:pPr>
        <w:ind w:firstLine="720"/>
        <w:contextualSpacing/>
        <w:rPr>
          <w:rFonts w:cs="Times New Roman"/>
        </w:rPr>
      </w:pPr>
      <w:r w:rsidRPr="00AE3E7B">
        <w:rPr>
          <w:rFonts w:cs="Times New Roman"/>
        </w:rPr>
        <w:t>Recorded music played throughout the one</w:t>
      </w:r>
      <w:r>
        <w:rPr>
          <w:rFonts w:cs="Times New Roman"/>
        </w:rPr>
        <w:t>-</w:t>
      </w:r>
      <w:r w:rsidRPr="00AE3E7B">
        <w:rPr>
          <w:rFonts w:cs="Times New Roman"/>
        </w:rPr>
        <w:t>week installation included contemporary rock bands such as the Rolling Stones, Santana, and Yes</w:t>
      </w:r>
      <w:r>
        <w:rPr>
          <w:rFonts w:cs="Times New Roman"/>
        </w:rPr>
        <w:t>,</w:t>
      </w:r>
      <w:r w:rsidRPr="00AE3E7B">
        <w:rPr>
          <w:rFonts w:cs="Times New Roman"/>
        </w:rPr>
        <w:t xml:space="preserve"> as well as “av</w:t>
      </w:r>
      <w:r>
        <w:rPr>
          <w:rFonts w:cs="Times New Roman"/>
        </w:rPr>
        <w:t>ant-garde works” by Xenakis, Mim</w:t>
      </w:r>
      <w:r w:rsidRPr="00AE3E7B">
        <w:rPr>
          <w:rFonts w:cs="Times New Roman"/>
        </w:rPr>
        <w:t xml:space="preserve">aroglu, John Cage, and Varese—composers from whom Maceda had also drawn inspiration. </w:t>
      </w:r>
      <w:r w:rsidRPr="00AE3E7B">
        <w:rPr>
          <w:rFonts w:cs="Times New Roman"/>
        </w:rPr>
        <w:lastRenderedPageBreak/>
        <w:t xml:space="preserve">In addition to this mix of rock and avant-garde music, a “soundtrack of water leaks and flashbowls” also played during </w:t>
      </w:r>
      <w:r w:rsidRPr="00AE3E7B">
        <w:rPr>
          <w:rFonts w:cs="Times New Roman"/>
          <w:i/>
        </w:rPr>
        <w:t>Illuminations</w:t>
      </w:r>
      <w:r w:rsidRPr="00AE3E7B">
        <w:rPr>
          <w:rFonts w:cs="Times New Roman"/>
        </w:rPr>
        <w:t>, which coincidentally occurred during a typhoon in Manila.</w:t>
      </w:r>
      <w:r>
        <w:rPr>
          <w:rStyle w:val="FootnoteReference"/>
          <w:rFonts w:cs="Times New Roman"/>
        </w:rPr>
        <w:footnoteReference w:id="254"/>
      </w:r>
      <w:r w:rsidRPr="00AE3E7B">
        <w:rPr>
          <w:rFonts w:cs="Times New Roman"/>
        </w:rPr>
        <w:t xml:space="preserve"> Not only did </w:t>
      </w:r>
      <w:r w:rsidRPr="00AE3E7B">
        <w:rPr>
          <w:rFonts w:cs="Times New Roman"/>
          <w:i/>
        </w:rPr>
        <w:t xml:space="preserve">Illuminations </w:t>
      </w:r>
      <w:r w:rsidRPr="00AE3E7B">
        <w:rPr>
          <w:rFonts w:cs="Times New Roman"/>
        </w:rPr>
        <w:t>include music by composers interested in using sounds from the everyday</w:t>
      </w:r>
      <w:r>
        <w:rPr>
          <w:rFonts w:cs="Times New Roman"/>
        </w:rPr>
        <w:t>;</w:t>
      </w:r>
      <w:r w:rsidRPr="00AE3E7B">
        <w:rPr>
          <w:rFonts w:cs="Times New Roman"/>
        </w:rPr>
        <w:t xml:space="preserve"> it</w:t>
      </w:r>
      <w:r>
        <w:rPr>
          <w:rFonts w:cs="Times New Roman"/>
        </w:rPr>
        <w:t xml:space="preserve"> also included noises</w:t>
      </w:r>
      <w:r w:rsidRPr="00AE3E7B">
        <w:rPr>
          <w:rFonts w:cs="Times New Roman"/>
        </w:rPr>
        <w:t xml:space="preserve"> that corresponded to the</w:t>
      </w:r>
      <w:r>
        <w:rPr>
          <w:rFonts w:cs="Times New Roman"/>
        </w:rPr>
        <w:t xml:space="preserve"> weather</w:t>
      </w:r>
      <w:r w:rsidRPr="00AE3E7B">
        <w:rPr>
          <w:rFonts w:cs="Times New Roman"/>
        </w:rPr>
        <w:t xml:space="preserve"> outside the CCP. </w:t>
      </w:r>
      <w:r w:rsidRPr="00AE3E7B">
        <w:rPr>
          <w:rFonts w:cs="Times New Roman"/>
          <w:i/>
        </w:rPr>
        <w:t>Illuminations</w:t>
      </w:r>
      <w:r w:rsidRPr="00AE3E7B">
        <w:rPr>
          <w:rFonts w:cs="Times New Roman"/>
        </w:rPr>
        <w:t xml:space="preserve"> seemed to be more than just an experimentation of light, but also a visual and sonic exploration of how art operated in and interacted with the world around it. </w:t>
      </w:r>
    </w:p>
    <w:p w14:paraId="0F52C626" w14:textId="77777777" w:rsidR="001C732C" w:rsidRDefault="001C732C" w:rsidP="001C732C">
      <w:pPr>
        <w:ind w:firstLine="720"/>
        <w:contextualSpacing/>
        <w:rPr>
          <w:rFonts w:cs="Times New Roman"/>
        </w:rPr>
      </w:pPr>
      <w:r>
        <w:rPr>
          <w:rFonts w:cs="Times New Roman"/>
        </w:rPr>
        <w:t xml:space="preserve">The 1970 exhibition at Print Gallery and </w:t>
      </w:r>
      <w:r>
        <w:rPr>
          <w:rFonts w:cs="Times New Roman"/>
          <w:i/>
        </w:rPr>
        <w:t>Illuminations</w:t>
      </w:r>
      <w:r>
        <w:rPr>
          <w:rFonts w:cs="Times New Roman"/>
        </w:rPr>
        <w:t xml:space="preserve"> were examples of Chabet’s early efforts to use found materials shortly after he returned from his travels in the United States and Europe.</w:t>
      </w:r>
      <w:r>
        <w:rPr>
          <w:rStyle w:val="FootnoteReference"/>
          <w:rFonts w:cs="Times New Roman"/>
        </w:rPr>
        <w:footnoteReference w:id="255"/>
      </w:r>
      <w:r>
        <w:rPr>
          <w:rFonts w:cs="Times New Roman"/>
        </w:rPr>
        <w:t xml:space="preserve"> In </w:t>
      </w:r>
      <w:r>
        <w:rPr>
          <w:rFonts w:cs="Times New Roman"/>
          <w:i/>
        </w:rPr>
        <w:t>New Works,</w:t>
      </w:r>
      <w:r>
        <w:rPr>
          <w:rFonts w:cs="Times New Roman"/>
        </w:rPr>
        <w:t xml:space="preserve"> however,</w:t>
      </w:r>
      <w:r>
        <w:rPr>
          <w:rFonts w:cs="Times New Roman"/>
          <w:i/>
        </w:rPr>
        <w:t xml:space="preserve"> </w:t>
      </w:r>
      <w:r>
        <w:rPr>
          <w:rFonts w:cs="Times New Roman"/>
        </w:rPr>
        <w:t xml:space="preserve">the interior tire tube, which had once been left whole and merely painted, has been slashed and stretched by Chabet, who exploited and displayed its material properties. Similar to </w:t>
      </w:r>
      <w:r>
        <w:rPr>
          <w:rFonts w:cs="Times New Roman"/>
          <w:i/>
        </w:rPr>
        <w:t xml:space="preserve">Tearing </w:t>
      </w:r>
      <w:r w:rsidRPr="008B0A67">
        <w:rPr>
          <w:rFonts w:cs="Times New Roman"/>
          <w:i/>
        </w:rPr>
        <w:t>to Pieces</w:t>
      </w:r>
      <w:r>
        <w:rPr>
          <w:rFonts w:cs="Times New Roman"/>
        </w:rPr>
        <w:t xml:space="preserve">, many of Chabet’s works in </w:t>
      </w:r>
      <w:r>
        <w:rPr>
          <w:rFonts w:cs="Times New Roman"/>
          <w:i/>
        </w:rPr>
        <w:t xml:space="preserve">New Works </w:t>
      </w:r>
      <w:r>
        <w:rPr>
          <w:rFonts w:cs="Times New Roman"/>
        </w:rPr>
        <w:t>have an undertone of violence. In nearly all of the works, strips of tattered rubber are speared on hooks and pulled across frames. They resemble hide or leather that has been stretched to create a taut surface, recalling the corporeality of the body. The uneven edges and imprecise size of the varying strips seem to allude to their status as the effects of destruction—like the pieces of black rubber left on the road after a tire has blown out—that have been recuperated into new form</w:t>
      </w:r>
    </w:p>
    <w:p w14:paraId="758864F7" w14:textId="77777777" w:rsidR="001C732C" w:rsidRDefault="001C732C" w:rsidP="001C732C">
      <w:pPr>
        <w:ind w:firstLine="720"/>
        <w:contextualSpacing/>
        <w:rPr>
          <w:rFonts w:cs="Times New Roman"/>
        </w:rPr>
      </w:pPr>
      <w:r>
        <w:rPr>
          <w:rFonts w:cs="Times New Roman"/>
        </w:rPr>
        <w:t xml:space="preserve">While the majority of the rubber strips were stretched across the empty expanse at the center of Chabet’s constructed plywood frames, creating the illusion of surface, shorter pieces pierced between two hooks generate irregular grids on the surface of black painted plywood. These create an uncomfortably textured, uneven surface. With many of the works shown in </w:t>
      </w:r>
      <w:r>
        <w:rPr>
          <w:rFonts w:cs="Times New Roman"/>
          <w:i/>
        </w:rPr>
        <w:t xml:space="preserve">New </w:t>
      </w:r>
      <w:r>
        <w:rPr>
          <w:rFonts w:cs="Times New Roman"/>
          <w:i/>
        </w:rPr>
        <w:lastRenderedPageBreak/>
        <w:t>Works</w:t>
      </w:r>
      <w:r>
        <w:rPr>
          <w:rFonts w:cs="Times New Roman"/>
        </w:rPr>
        <w:t xml:space="preserve">, Chabet experimented with unconventional, repurposed materials </w:t>
      </w:r>
      <w:r w:rsidRPr="006C48DA">
        <w:rPr>
          <w:rFonts w:cs="Times New Roman"/>
        </w:rPr>
        <w:t xml:space="preserve">to </w:t>
      </w:r>
      <w:r>
        <w:rPr>
          <w:rFonts w:cs="Times New Roman"/>
        </w:rPr>
        <w:t>explore the instability</w:t>
      </w:r>
      <w:r w:rsidRPr="006C48DA">
        <w:rPr>
          <w:rFonts w:cs="Times New Roman"/>
        </w:rPr>
        <w:t xml:space="preserve"> o</w:t>
      </w:r>
      <w:r>
        <w:rPr>
          <w:rFonts w:cs="Times New Roman"/>
        </w:rPr>
        <w:t>f line and surface that refused the rigid order of Minimalism and the modernist vision of Marcos’s New Society. Through his technique of piercing of stretching his materials over sharp metal hooks, Chabet, like Hesse, also called attention to bodily presence—his own and the viewer’s—for its potential to disturb the fantasy of abstraction as “a universal language transcending all boundaries of nation, state, class, and gender.”</w:t>
      </w:r>
      <w:r>
        <w:rPr>
          <w:rStyle w:val="FootnoteReference"/>
          <w:rFonts w:cs="Times New Roman"/>
        </w:rPr>
        <w:footnoteReference w:id="256"/>
      </w:r>
      <w:r>
        <w:rPr>
          <w:rFonts w:cs="Times New Roman"/>
        </w:rPr>
        <w:t xml:space="preserve"> </w:t>
      </w:r>
    </w:p>
    <w:p w14:paraId="0C963B50" w14:textId="16C31999" w:rsidR="001C732C" w:rsidRDefault="001C732C" w:rsidP="001C732C">
      <w:pPr>
        <w:ind w:firstLine="720"/>
        <w:contextualSpacing/>
        <w:rPr>
          <w:rFonts w:cs="Times New Roman"/>
        </w:rPr>
      </w:pPr>
      <w:r w:rsidRPr="008B6CF9">
        <w:rPr>
          <w:rFonts w:cs="Times New Roman"/>
          <w:b/>
        </w:rPr>
        <w:t xml:space="preserve"> </w:t>
      </w:r>
      <w:r>
        <w:rPr>
          <w:rFonts w:cs="Times New Roman"/>
          <w:b/>
        </w:rPr>
        <w:t>[fig. 2.20</w:t>
      </w:r>
      <w:r w:rsidR="00C16713">
        <w:rPr>
          <w:rFonts w:cs="Times New Roman"/>
          <w:b/>
        </w:rPr>
        <w:t>–</w:t>
      </w:r>
      <w:r>
        <w:rPr>
          <w:rFonts w:cs="Times New Roman"/>
          <w:b/>
        </w:rPr>
        <w:t>2.21</w:t>
      </w:r>
      <w:r w:rsidRPr="008B6CF9">
        <w:rPr>
          <w:rFonts w:cs="Times New Roman"/>
          <w:b/>
        </w:rPr>
        <w:t>]</w:t>
      </w:r>
      <w:r>
        <w:rPr>
          <w:rFonts w:cs="Times New Roman"/>
        </w:rPr>
        <w:t xml:space="preserve"> Black square and rectangular plywood frames filled with rows of black rubber strips comprise </w:t>
      </w:r>
      <w:r>
        <w:rPr>
          <w:rFonts w:cs="Times New Roman"/>
          <w:i/>
        </w:rPr>
        <w:t>Kite Traps</w:t>
      </w:r>
      <w:r>
        <w:rPr>
          <w:rFonts w:cs="Times New Roman"/>
        </w:rPr>
        <w:t xml:space="preserve">, one of the series in the exhibition. Like conventional paintings, these works were also hung flush against the wall, rendering them incapable of actually trapping the kites purported by their title. They vary size and arrangement; while some of the larger </w:t>
      </w:r>
      <w:r>
        <w:rPr>
          <w:rFonts w:cs="Times New Roman"/>
          <w:i/>
        </w:rPr>
        <w:t>Kite Traps</w:t>
      </w:r>
      <w:r>
        <w:rPr>
          <w:rFonts w:cs="Times New Roman"/>
        </w:rPr>
        <w:t xml:space="preserve"> were exhibited as a single work on a wall, others were paired or arranged in grid-like formations. </w:t>
      </w:r>
      <w:r w:rsidRPr="00E21441">
        <w:rPr>
          <w:rFonts w:cs="Times New Roman"/>
        </w:rPr>
        <w:t>According to Reyes, Chabet described this particular series as “drawings”—perhaps due to their preoccupation with the iteration of line.</w:t>
      </w:r>
      <w:r w:rsidRPr="00E21441">
        <w:rPr>
          <w:rStyle w:val="FootnoteReference"/>
          <w:rFonts w:cs="Times New Roman"/>
        </w:rPr>
        <w:footnoteReference w:id="257"/>
      </w:r>
      <w:r>
        <w:rPr>
          <w:rFonts w:cs="Times New Roman"/>
        </w:rPr>
        <w:t xml:space="preserve"> All of the </w:t>
      </w:r>
      <w:r>
        <w:rPr>
          <w:rFonts w:cs="Times New Roman"/>
          <w:i/>
        </w:rPr>
        <w:t>Kite Traps</w:t>
      </w:r>
      <w:r>
        <w:rPr>
          <w:rFonts w:cs="Times New Roman"/>
        </w:rPr>
        <w:t xml:space="preserve"> incorporate strips of industrial rubber stretched across a plywood frame to make multiple horizontal black lines. Each end of the rubber strips was pierced through small metal hooks attached to the inside of the plywood box. Their close proximity creates an illusion of a surface that has been carefully slashed multiple times. </w:t>
      </w:r>
    </w:p>
    <w:p w14:paraId="7A6E2EF8" w14:textId="77777777" w:rsidR="001C732C" w:rsidRPr="00CE775B" w:rsidRDefault="001C732C" w:rsidP="001C732C">
      <w:pPr>
        <w:ind w:firstLine="720"/>
        <w:contextualSpacing/>
        <w:rPr>
          <w:rFonts w:cs="Times New Roman"/>
        </w:rPr>
      </w:pPr>
      <w:r>
        <w:rPr>
          <w:rFonts w:cs="Times New Roman"/>
        </w:rPr>
        <w:t>Chabet might have called this particular series</w:t>
      </w:r>
      <w:r>
        <w:rPr>
          <w:rFonts w:cs="Times New Roman"/>
          <w:i/>
        </w:rPr>
        <w:t xml:space="preserve"> </w:t>
      </w:r>
      <w:r>
        <w:rPr>
          <w:rFonts w:cs="Times New Roman"/>
        </w:rPr>
        <w:t>“drawings” not only due to their preoccupation with line, but because they, like drawings, rely on laborious and continuous acts to produce a work.</w:t>
      </w:r>
      <w:r w:rsidRPr="00CE775B">
        <w:rPr>
          <w:rFonts w:cs="Times New Roman"/>
          <w:color w:val="5B9BD5" w:themeColor="accent5"/>
        </w:rPr>
        <w:t xml:space="preserve"> </w:t>
      </w:r>
      <w:r>
        <w:rPr>
          <w:rFonts w:cs="Times New Roman"/>
        </w:rPr>
        <w:t xml:space="preserve">Writing about </w:t>
      </w:r>
      <w:r w:rsidRPr="00AF3CDB">
        <w:rPr>
          <w:rFonts w:cs="Times New Roman"/>
        </w:rPr>
        <w:t xml:space="preserve">Chabet, Bunoan expresses, “He said at one point he would make </w:t>
      </w:r>
      <w:r w:rsidRPr="00AF3CDB">
        <w:rPr>
          <w:rFonts w:cs="Times New Roman"/>
        </w:rPr>
        <w:lastRenderedPageBreak/>
        <w:t>as much as a hundred drawings each day</w:t>
      </w:r>
      <w:r>
        <w:rPr>
          <w:rFonts w:cs="Times New Roman"/>
        </w:rPr>
        <w:t xml:space="preserve">.… </w:t>
      </w:r>
      <w:r w:rsidRPr="00AF3CDB">
        <w:rPr>
          <w:rFonts w:cs="Times New Roman"/>
        </w:rPr>
        <w:t>He explained that drawing is not so much about a finished picture, but is a continuous process of making marks. The mark becomes a line, the line becomes a shape, the shape becomes an image, and the image becomes a memory of what was once a mark.”</w:t>
      </w:r>
      <w:r w:rsidRPr="00AF3CDB">
        <w:rPr>
          <w:rStyle w:val="FootnoteReference"/>
          <w:rFonts w:cs="Times New Roman"/>
        </w:rPr>
        <w:footnoteReference w:id="258"/>
      </w:r>
      <w:r w:rsidRPr="00AF3CDB">
        <w:rPr>
          <w:rFonts w:cs="Times New Roman"/>
        </w:rPr>
        <w:t xml:space="preserve"> Chabet later implied</w:t>
      </w:r>
      <w:r>
        <w:rPr>
          <w:rFonts w:cs="Times New Roman"/>
        </w:rPr>
        <w:t xml:space="preserve"> that he had obtained some of the materials for the exhibition from “a re-tiring company or something for tires” in return for a free tour of the CCP.</w:t>
      </w:r>
      <w:r>
        <w:rPr>
          <w:rStyle w:val="FootnoteReference"/>
          <w:rFonts w:cs="Times New Roman"/>
        </w:rPr>
        <w:footnoteReference w:id="259"/>
      </w:r>
      <w:r>
        <w:rPr>
          <w:rFonts w:cs="Times New Roman"/>
        </w:rPr>
        <w:t xml:space="preserve"> The black strips stretched through the frame in </w:t>
      </w:r>
      <w:r>
        <w:rPr>
          <w:rFonts w:cs="Times New Roman"/>
          <w:i/>
        </w:rPr>
        <w:t>Kite Traps</w:t>
      </w:r>
      <w:r>
        <w:rPr>
          <w:rFonts w:cs="Times New Roman"/>
        </w:rPr>
        <w:t xml:space="preserve"> correspond with Chabet’s claim that they had come from tire tubes as they bubble and pull in a manner consistent with the attempt to straighten rubber from the rounded inner tubing of tires. In repurposing rubber tires that refuse to unfurl into absolute and perfect straight lines, Chabet used an imperfect material that inherently fails to do the thing he desired as he tried to pull and pierce it into submission. Despite Chabet’s effort to stretch the black rubber strips into iterated parallel lines, excess flaps of rubber stubbornly sag over each other, visually signaling the artist’s lack of mastery over them.</w:t>
      </w:r>
      <w:r w:rsidRPr="00AA32AE">
        <w:rPr>
          <w:rFonts w:cs="Times New Roman"/>
        </w:rPr>
        <w:t xml:space="preserve"> </w:t>
      </w:r>
    </w:p>
    <w:p w14:paraId="700CE829" w14:textId="77777777" w:rsidR="001C732C" w:rsidRDefault="001C732C" w:rsidP="001C732C">
      <w:pPr>
        <w:ind w:firstLine="720"/>
        <w:contextualSpacing/>
        <w:rPr>
          <w:rFonts w:cs="Times New Roman"/>
        </w:rPr>
      </w:pPr>
      <w:r>
        <w:rPr>
          <w:rFonts w:cs="Times New Roman"/>
        </w:rPr>
        <w:t xml:space="preserve">The rubber strips in </w:t>
      </w:r>
      <w:r>
        <w:rPr>
          <w:rFonts w:cs="Times New Roman"/>
          <w:i/>
        </w:rPr>
        <w:t xml:space="preserve">Kite Traps </w:t>
      </w:r>
      <w:r>
        <w:rPr>
          <w:rFonts w:cs="Times New Roman"/>
        </w:rPr>
        <w:t xml:space="preserve">further exhibited their </w:t>
      </w:r>
      <w:r w:rsidRPr="00E21441">
        <w:rPr>
          <w:rFonts w:cs="Times New Roman"/>
        </w:rPr>
        <w:t>disobedience</w:t>
      </w:r>
      <w:r>
        <w:rPr>
          <w:rFonts w:cs="Times New Roman"/>
        </w:rPr>
        <w:t xml:space="preserve"> as stubborn lines as they drooped beyond the confinements of their frames, broaching into the real space of the gallery. In a set of these two rectangular vertically oriented “drawings,” some of the pieces of rubber dangle carelessly outside of the plane created by the black painted plywood as a result of being too long, or simply too thick. The lines overlap haphazardly over the black frame and some even break the frame altogether, extending into the white wall. One of the lowermost strips drape over the bottom of the frame, its wavy bottom once again indicating that the strips have been </w:t>
      </w:r>
      <w:r>
        <w:rPr>
          <w:rFonts w:cs="Times New Roman"/>
        </w:rPr>
        <w:lastRenderedPageBreak/>
        <w:t xml:space="preserve">stretched from obstinate tubes. Another set of </w:t>
      </w:r>
      <w:r>
        <w:rPr>
          <w:rFonts w:cs="Times New Roman"/>
          <w:i/>
        </w:rPr>
        <w:t xml:space="preserve">Kite Traps </w:t>
      </w:r>
      <w:r>
        <w:rPr>
          <w:rFonts w:cs="Times New Roman"/>
        </w:rPr>
        <w:t xml:space="preserve">shows one that has rubber caught between the frame and the wall, a bit of it peeking out from under the painted plywood. The black rubber in </w:t>
      </w:r>
      <w:r>
        <w:rPr>
          <w:rFonts w:cs="Times New Roman"/>
          <w:i/>
        </w:rPr>
        <w:t xml:space="preserve">Kite </w:t>
      </w:r>
      <w:r w:rsidRPr="00CC682F">
        <w:rPr>
          <w:rFonts w:cs="Times New Roman"/>
          <w:i/>
        </w:rPr>
        <w:t>Traps</w:t>
      </w:r>
      <w:r>
        <w:rPr>
          <w:rFonts w:cs="Times New Roman"/>
          <w:i/>
        </w:rPr>
        <w:t xml:space="preserve"> </w:t>
      </w:r>
      <w:r>
        <w:rPr>
          <w:rFonts w:cs="Times New Roman"/>
        </w:rPr>
        <w:t xml:space="preserve">escapes the frame from all sides. </w:t>
      </w:r>
      <w:r w:rsidRPr="00CC682F">
        <w:rPr>
          <w:rFonts w:cs="Times New Roman"/>
        </w:rPr>
        <w:t>Though</w:t>
      </w:r>
      <w:r>
        <w:rPr>
          <w:rFonts w:cs="Times New Roman"/>
        </w:rPr>
        <w:t xml:space="preserve"> Chabet could have easily cut off the excess bits of rubber, he allowed them instead to push outside of their confined spaces. </w:t>
      </w:r>
    </w:p>
    <w:p w14:paraId="3A3367B4" w14:textId="77777777" w:rsidR="001C732C" w:rsidRPr="00671C6D" w:rsidRDefault="001C732C" w:rsidP="001C732C">
      <w:pPr>
        <w:ind w:firstLine="720"/>
        <w:contextualSpacing/>
        <w:rPr>
          <w:rFonts w:cs="Times New Roman"/>
        </w:rPr>
      </w:pPr>
      <w:r>
        <w:rPr>
          <w:rFonts w:cs="Times New Roman"/>
        </w:rPr>
        <w:t xml:space="preserve">While Chabet permitted his materials to physically expand into the space of the viewer, his employment of quotidian materials already implied contiguity with the world outside; hence why local viewers might have found some of the works in the exhibition more appropriate for the garage rather than a gallery. The structure and size of the </w:t>
      </w:r>
      <w:r>
        <w:rPr>
          <w:rFonts w:cs="Times New Roman"/>
          <w:i/>
        </w:rPr>
        <w:t>Kite Traps</w:t>
      </w:r>
      <w:r>
        <w:rPr>
          <w:rFonts w:cs="Times New Roman"/>
        </w:rPr>
        <w:t xml:space="preserve"> also recalls windows: the rubber strips resemble shutter slates that obscure the view of an open vitrine. The spaces between the slates invite the viewer to peer through to glimpse at what might be concealed—in this case it is nothing more than awareness of the white wall. Staring long enough at </w:t>
      </w:r>
      <w:r>
        <w:rPr>
          <w:rFonts w:cs="Times New Roman"/>
          <w:i/>
        </w:rPr>
        <w:t xml:space="preserve">Kite Traps, </w:t>
      </w:r>
      <w:r>
        <w:rPr>
          <w:rFonts w:cs="Times New Roman"/>
        </w:rPr>
        <w:t xml:space="preserve">the viewer must acknowledge the lack of distinction between figure and ground as white wall and black rubber oscillate between fulfilling both functions, generating the sense of uncertainty present in viewing abstract works. </w:t>
      </w:r>
    </w:p>
    <w:p w14:paraId="611E3323" w14:textId="77777777" w:rsidR="001C732C" w:rsidRDefault="001C732C" w:rsidP="001C732C">
      <w:pPr>
        <w:ind w:firstLine="720"/>
        <w:contextualSpacing/>
        <w:rPr>
          <w:rFonts w:cs="Times New Roman"/>
        </w:rPr>
      </w:pPr>
      <w:r>
        <w:rPr>
          <w:rFonts w:cs="Times New Roman"/>
        </w:rPr>
        <w:t xml:space="preserve">Chabet filled all but one of the </w:t>
      </w:r>
      <w:r>
        <w:rPr>
          <w:rFonts w:cs="Times New Roman"/>
          <w:i/>
        </w:rPr>
        <w:t>Kite Traps</w:t>
      </w:r>
      <w:r>
        <w:rPr>
          <w:rFonts w:cs="Times New Roman"/>
        </w:rPr>
        <w:t xml:space="preserve"> with enough bands of black rubber that they resemble tattered black surfaces. </w:t>
      </w:r>
      <w:r>
        <w:rPr>
          <w:rFonts w:cs="Times New Roman"/>
          <w:b/>
        </w:rPr>
        <w:t>[fig. 2.22</w:t>
      </w:r>
      <w:r w:rsidRPr="005F1B3E">
        <w:rPr>
          <w:rFonts w:cs="Times New Roman"/>
          <w:b/>
        </w:rPr>
        <w:t>]</w:t>
      </w:r>
      <w:r>
        <w:rPr>
          <w:rFonts w:cs="Times New Roman"/>
        </w:rPr>
        <w:t xml:space="preserve"> An arrangement of s</w:t>
      </w:r>
      <w:r w:rsidRPr="00DC2FC0">
        <w:rPr>
          <w:rFonts w:cs="Times New Roman"/>
        </w:rPr>
        <w:t>ix</w:t>
      </w:r>
      <w:r>
        <w:rPr>
          <w:rFonts w:cs="Times New Roman"/>
        </w:rPr>
        <w:t xml:space="preserve"> square and identically sized </w:t>
      </w:r>
      <w:r>
        <w:rPr>
          <w:rFonts w:cs="Times New Roman"/>
          <w:i/>
        </w:rPr>
        <w:t xml:space="preserve">Kite Traps </w:t>
      </w:r>
      <w:r>
        <w:rPr>
          <w:rFonts w:cs="Times New Roman"/>
        </w:rPr>
        <w:t xml:space="preserve">placed in two rows of three included the only </w:t>
      </w:r>
      <w:r>
        <w:rPr>
          <w:rFonts w:cs="Times New Roman"/>
          <w:i/>
        </w:rPr>
        <w:t xml:space="preserve">Kite Trap </w:t>
      </w:r>
      <w:r>
        <w:rPr>
          <w:rFonts w:cs="Times New Roman"/>
        </w:rPr>
        <w:t xml:space="preserve">that differed in composition. Five of the works echo other </w:t>
      </w:r>
      <w:r>
        <w:rPr>
          <w:rFonts w:cs="Times New Roman"/>
          <w:i/>
        </w:rPr>
        <w:t xml:space="preserve">Kite Traps </w:t>
      </w:r>
      <w:r>
        <w:rPr>
          <w:rFonts w:cs="Times New Roman"/>
        </w:rPr>
        <w:t>as their thick rubber ribbons, despite varying in number and size, create an illusion of black</w:t>
      </w:r>
      <w:r w:rsidRPr="003E4DF8">
        <w:rPr>
          <w:rFonts w:cs="Times New Roman"/>
        </w:rPr>
        <w:t xml:space="preserve"> surface</w:t>
      </w:r>
      <w:r>
        <w:rPr>
          <w:rFonts w:cs="Times New Roman"/>
        </w:rPr>
        <w:t xml:space="preserve">. One frame at the top right of the configuration, however, has only one lone black band stretched across the expanse of white wall, dividing the composition at its center. While black seems to dominate the other works in </w:t>
      </w:r>
      <w:r>
        <w:rPr>
          <w:rFonts w:cs="Times New Roman"/>
          <w:i/>
        </w:rPr>
        <w:t>Kite Traps</w:t>
      </w:r>
      <w:r>
        <w:rPr>
          <w:rFonts w:cs="Times New Roman"/>
        </w:rPr>
        <w:t xml:space="preserve">, this work seems to emphasize the whiteness of the wall behind it, marking the wall as part of the work itself. The contrast of color between the wall and the single band permits the viewer to </w:t>
      </w:r>
      <w:r>
        <w:rPr>
          <w:rFonts w:cs="Times New Roman"/>
        </w:rPr>
        <w:lastRenderedPageBreak/>
        <w:t xml:space="preserve">clearly see Chabet’s method of making as the tension of the black rubber pierced onto the hook is more readily visible without the distraction of iteration. By understanding each stretched rubber strip as a single unit and not a mere emergence of messy surface, the viewer comprehends </w:t>
      </w:r>
      <w:r>
        <w:rPr>
          <w:rFonts w:cs="Times New Roman"/>
          <w:i/>
        </w:rPr>
        <w:t>Kite Traps</w:t>
      </w:r>
      <w:r>
        <w:rPr>
          <w:rFonts w:cs="Times New Roman"/>
        </w:rPr>
        <w:t xml:space="preserve"> and drawing</w:t>
      </w:r>
      <w:r>
        <w:rPr>
          <w:rFonts w:cs="Times New Roman"/>
          <w:i/>
        </w:rPr>
        <w:t xml:space="preserve"> </w:t>
      </w:r>
      <w:r>
        <w:rPr>
          <w:rFonts w:cs="Times New Roman"/>
        </w:rPr>
        <w:t xml:space="preserve">as the result of a repetitive, laborious process.  </w:t>
      </w:r>
    </w:p>
    <w:p w14:paraId="5E9CC23E" w14:textId="77777777" w:rsidR="001C732C" w:rsidRDefault="001C732C" w:rsidP="001C732C">
      <w:pPr>
        <w:ind w:firstLine="720"/>
        <w:contextualSpacing/>
        <w:rPr>
          <w:rFonts w:cs="Times New Roman"/>
        </w:rPr>
      </w:pPr>
      <w:r>
        <w:rPr>
          <w:rFonts w:cs="Times New Roman"/>
          <w:b/>
        </w:rPr>
        <w:t>[fig. 2.23</w:t>
      </w:r>
      <w:r w:rsidRPr="00EF121B">
        <w:rPr>
          <w:rFonts w:cs="Times New Roman"/>
          <w:b/>
        </w:rPr>
        <w:t>]</w:t>
      </w:r>
      <w:r>
        <w:rPr>
          <w:rFonts w:cs="Times New Roman"/>
        </w:rPr>
        <w:t xml:space="preserve"> </w:t>
      </w:r>
      <w:r>
        <w:rPr>
          <w:rFonts w:cs="Times New Roman"/>
          <w:i/>
        </w:rPr>
        <w:t>Sky Horizons</w:t>
      </w:r>
      <w:r>
        <w:rPr>
          <w:rFonts w:cs="Times New Roman"/>
        </w:rPr>
        <w:t xml:space="preserve">, another work in the exhibition, includes twelve identically sized white frames hung from the ceiling at even intervals with transparent wire or string. The distance between each frame is just enough to discourage the viewer from walking between them, suggesting that the work operates as a unit rather than a series of discrete parts. Like the abovementioned singular composition in </w:t>
      </w:r>
      <w:r>
        <w:rPr>
          <w:rFonts w:cs="Times New Roman"/>
          <w:i/>
        </w:rPr>
        <w:t>Kite Traps</w:t>
      </w:r>
      <w:r>
        <w:rPr>
          <w:rFonts w:cs="Times New Roman"/>
        </w:rPr>
        <w:t xml:space="preserve">, all of the frames in </w:t>
      </w:r>
      <w:r>
        <w:rPr>
          <w:rFonts w:cs="Times New Roman"/>
          <w:i/>
        </w:rPr>
        <w:t xml:space="preserve">Sky Horizons </w:t>
      </w:r>
      <w:r>
        <w:rPr>
          <w:rFonts w:cs="Times New Roman"/>
        </w:rPr>
        <w:t xml:space="preserve">include only a single expanse of rubber horizontally stretched across two metal hooks, causing, as the title indicates, the impression of a horizon line. These pieces appear more irregular than those in </w:t>
      </w:r>
      <w:r>
        <w:rPr>
          <w:rFonts w:cs="Times New Roman"/>
          <w:i/>
        </w:rPr>
        <w:t>Kite Traps</w:t>
      </w:r>
      <w:r>
        <w:rPr>
          <w:rFonts w:cs="Times New Roman"/>
        </w:rPr>
        <w:t xml:space="preserve"> as the rubber segments are thicker and seem to become more jagged towards the center of the frame. While the rubber pieces in </w:t>
      </w:r>
      <w:r>
        <w:rPr>
          <w:rFonts w:cs="Times New Roman"/>
          <w:i/>
        </w:rPr>
        <w:t xml:space="preserve">Kite Traps </w:t>
      </w:r>
      <w:r>
        <w:rPr>
          <w:rFonts w:cs="Times New Roman"/>
        </w:rPr>
        <w:t xml:space="preserve">casually poke out of their frames into the real space of the viewer, </w:t>
      </w:r>
      <w:r>
        <w:rPr>
          <w:rFonts w:cs="Times New Roman"/>
          <w:i/>
        </w:rPr>
        <w:t>Sky Horizons</w:t>
      </w:r>
      <w:r>
        <w:rPr>
          <w:rFonts w:cs="Times New Roman"/>
        </w:rPr>
        <w:t xml:space="preserve"> seems to break free from the wall altogether as its frames determinedly occupy the space in the center of Luz Gallery.</w:t>
      </w:r>
    </w:p>
    <w:p w14:paraId="3ED4C061" w14:textId="77777777" w:rsidR="001C732C" w:rsidRPr="003C3807" w:rsidRDefault="001C732C" w:rsidP="001C732C">
      <w:pPr>
        <w:ind w:firstLine="720"/>
        <w:contextualSpacing/>
        <w:rPr>
          <w:rFonts w:cs="Times New Roman"/>
        </w:rPr>
      </w:pPr>
      <w:r>
        <w:rPr>
          <w:rFonts w:cs="Times New Roman"/>
        </w:rPr>
        <w:t xml:space="preserve">Though Chabet used black for the other frames in the exhibition, he chose white for </w:t>
      </w:r>
      <w:r>
        <w:rPr>
          <w:rFonts w:cs="Times New Roman"/>
          <w:i/>
        </w:rPr>
        <w:t>Sky Horizons</w:t>
      </w:r>
      <w:r>
        <w:rPr>
          <w:rFonts w:cs="Times New Roman"/>
        </w:rPr>
        <w:t xml:space="preserve">, the only work that hung from the ceiling in </w:t>
      </w:r>
      <w:r>
        <w:rPr>
          <w:rFonts w:cs="Times New Roman"/>
          <w:i/>
        </w:rPr>
        <w:t>New Works</w:t>
      </w:r>
      <w:r>
        <w:rPr>
          <w:rFonts w:cs="Times New Roman"/>
        </w:rPr>
        <w:t xml:space="preserve">. While the black frames in </w:t>
      </w:r>
      <w:r>
        <w:rPr>
          <w:rFonts w:cs="Times New Roman"/>
          <w:i/>
        </w:rPr>
        <w:t xml:space="preserve">Kite Traps </w:t>
      </w:r>
      <w:r>
        <w:rPr>
          <w:rFonts w:cs="Times New Roman"/>
        </w:rPr>
        <w:t xml:space="preserve">demarcate difference between the wall and the work, the whiteness of these frames blurs the edges of </w:t>
      </w:r>
      <w:r>
        <w:rPr>
          <w:rFonts w:cs="Times New Roman"/>
          <w:i/>
        </w:rPr>
        <w:t>Sky Horizons</w:t>
      </w:r>
      <w:r>
        <w:rPr>
          <w:rFonts w:cs="Times New Roman"/>
        </w:rPr>
        <w:t xml:space="preserve"> into the whiteness of the wall, accentuating its expansion into real space. Like the single line of rubber in </w:t>
      </w:r>
      <w:r>
        <w:rPr>
          <w:rFonts w:cs="Times New Roman"/>
          <w:i/>
        </w:rPr>
        <w:t xml:space="preserve">Kite Traps </w:t>
      </w:r>
      <w:r>
        <w:rPr>
          <w:rFonts w:cs="Times New Roman"/>
        </w:rPr>
        <w:t xml:space="preserve">that calls the viewer to recognize the wall as an imperative part of the work, the white frame commands attention to the wall, but in its sameness rather than difference. The whiteness of the frames further draws attention to the wall itself as part of the material contents to be viewed in </w:t>
      </w:r>
      <w:r>
        <w:rPr>
          <w:rFonts w:cs="Times New Roman"/>
          <w:i/>
        </w:rPr>
        <w:t xml:space="preserve">New </w:t>
      </w:r>
      <w:r w:rsidRPr="00666CBC">
        <w:rPr>
          <w:rFonts w:cs="Times New Roman"/>
          <w:i/>
        </w:rPr>
        <w:t>Works</w:t>
      </w:r>
      <w:r>
        <w:rPr>
          <w:rFonts w:cs="Times New Roman"/>
        </w:rPr>
        <w:t xml:space="preserve">. The gallery and its white </w:t>
      </w:r>
      <w:r>
        <w:rPr>
          <w:rFonts w:cs="Times New Roman"/>
        </w:rPr>
        <w:lastRenderedPageBreak/>
        <w:t xml:space="preserve">walls—adorned with Chabet’s other compositions—are absorbed into the multiple frames of </w:t>
      </w:r>
      <w:r>
        <w:rPr>
          <w:rFonts w:cs="Times New Roman"/>
          <w:i/>
        </w:rPr>
        <w:t>Sky Horizons</w:t>
      </w:r>
      <w:r>
        <w:rPr>
          <w:rFonts w:cs="Times New Roman"/>
        </w:rPr>
        <w:t xml:space="preserve"> as they extend further and further away from the wall.     </w:t>
      </w:r>
    </w:p>
    <w:p w14:paraId="02E52CBF" w14:textId="77777777" w:rsidR="001C732C" w:rsidRDefault="001C732C" w:rsidP="001C732C">
      <w:pPr>
        <w:ind w:firstLine="720"/>
        <w:contextualSpacing/>
        <w:rPr>
          <w:rFonts w:cs="Times New Roman"/>
        </w:rPr>
      </w:pPr>
      <w:r>
        <w:rPr>
          <w:rFonts w:cs="Times New Roman"/>
        </w:rPr>
        <w:t xml:space="preserve">One frame, however, remains affixed to the wall at the end of the gallery. It hangs comfortably at an eye level, reminiscent of conventional painting. The remaining eleven frames hang parallel to the one on the wall, one after another in equal distances extending across the middle of the gallery. Despite the lack of footprint as it dangles in the air, </w:t>
      </w:r>
      <w:r>
        <w:rPr>
          <w:rFonts w:cs="Times New Roman"/>
          <w:i/>
        </w:rPr>
        <w:t xml:space="preserve">Sky Horizons </w:t>
      </w:r>
      <w:r>
        <w:rPr>
          <w:rFonts w:cs="Times New Roman"/>
        </w:rPr>
        <w:t xml:space="preserve">commands space in the gallery in similar fashion to sculpture as it demands the viewer to walk around it. The black rubber horizon on all the white frames are also placed at the same height as each other, giving the line real depth—particularly if the viewer positions herself in line at one end of </w:t>
      </w:r>
      <w:r>
        <w:rPr>
          <w:rFonts w:cs="Times New Roman"/>
          <w:i/>
        </w:rPr>
        <w:t>Sky Horizons</w:t>
      </w:r>
      <w:r>
        <w:rPr>
          <w:rFonts w:cs="Times New Roman"/>
        </w:rPr>
        <w:t xml:space="preserve">. </w:t>
      </w:r>
    </w:p>
    <w:p w14:paraId="2CF25742" w14:textId="77777777" w:rsidR="001C732C" w:rsidRPr="00450B46" w:rsidRDefault="001C732C" w:rsidP="001C732C">
      <w:pPr>
        <w:ind w:firstLine="720"/>
        <w:contextualSpacing/>
        <w:rPr>
          <w:rFonts w:cs="Times New Roman"/>
        </w:rPr>
      </w:pPr>
      <w:r w:rsidRPr="009A25A6">
        <w:rPr>
          <w:rFonts w:cs="Times New Roman"/>
        </w:rPr>
        <w:t>In an article for</w:t>
      </w:r>
      <w:r>
        <w:rPr>
          <w:rFonts w:cs="Times New Roman"/>
        </w:rPr>
        <w:t xml:space="preserve"> the</w:t>
      </w:r>
      <w:r w:rsidRPr="009A25A6">
        <w:rPr>
          <w:rFonts w:cs="Times New Roman"/>
        </w:rPr>
        <w:t xml:space="preserve"> </w:t>
      </w:r>
      <w:r w:rsidRPr="009A25A6">
        <w:rPr>
          <w:rFonts w:cs="Times New Roman"/>
          <w:i/>
        </w:rPr>
        <w:t xml:space="preserve">Philippine Supplement </w:t>
      </w:r>
      <w:r w:rsidRPr="009A25A6">
        <w:rPr>
          <w:rFonts w:cs="Times New Roman"/>
        </w:rPr>
        <w:t>titled “Installations: A Case For Hangings,” Albano</w:t>
      </w:r>
      <w:r>
        <w:rPr>
          <w:rFonts w:cs="Times New Roman"/>
        </w:rPr>
        <w:t xml:space="preserve"> discusses </w:t>
      </w:r>
      <w:r w:rsidRPr="009A25A6">
        <w:rPr>
          <w:rFonts w:cs="Times New Roman"/>
        </w:rPr>
        <w:t>installation as “a term to describe open sculpture or three-dimensional objects that depend on the physical situation of a given space.”</w:t>
      </w:r>
      <w:r>
        <w:rPr>
          <w:rStyle w:val="FootnoteReference"/>
          <w:rFonts w:cs="Times New Roman"/>
        </w:rPr>
        <w:footnoteReference w:id="260"/>
      </w:r>
      <w:r w:rsidRPr="009A25A6">
        <w:rPr>
          <w:rFonts w:cs="Times New Roman"/>
        </w:rPr>
        <w:t xml:space="preserve"> He refers to installation as “a technical description of a work that needs or needed to be attached to the ceiling, wall or floor not unlike that of an electrical installation.”</w:t>
      </w:r>
      <w:r>
        <w:rPr>
          <w:rStyle w:val="FootnoteReference"/>
          <w:rFonts w:cs="Times New Roman"/>
        </w:rPr>
        <w:footnoteReference w:id="261"/>
      </w:r>
      <w:r>
        <w:rPr>
          <w:rFonts w:cs="Times New Roman"/>
        </w:rPr>
        <w:t xml:space="preserve"> </w:t>
      </w:r>
      <w:r w:rsidRPr="009A25A6">
        <w:rPr>
          <w:rFonts w:cs="Times New Roman"/>
        </w:rPr>
        <w:t>According to Albano,</w:t>
      </w:r>
      <w:r>
        <w:rPr>
          <w:rFonts w:cs="Times New Roman"/>
        </w:rPr>
        <w:t xml:space="preserve"> since</w:t>
      </w:r>
      <w:r w:rsidRPr="009A25A6">
        <w:rPr>
          <w:rFonts w:cs="Times New Roman"/>
        </w:rPr>
        <w:t xml:space="preserve"> “installations enabled artists to broaden their list of materials for art: sad, stones, bags, r</w:t>
      </w:r>
      <w:r>
        <w:rPr>
          <w:rFonts w:cs="Times New Roman"/>
        </w:rPr>
        <w:t>ubber tires, painted bread,” this form of artwork was “</w:t>
      </w:r>
      <w:r w:rsidRPr="009A25A6">
        <w:rPr>
          <w:rFonts w:cs="Times New Roman"/>
        </w:rPr>
        <w:t>natural-born as against the alien intrusion of a two-dimensional western object like a painting.”</w:t>
      </w:r>
      <w:r>
        <w:rPr>
          <w:rStyle w:val="FootnoteReference"/>
          <w:rFonts w:cs="Times New Roman"/>
        </w:rPr>
        <w:footnoteReference w:id="262"/>
      </w:r>
      <w:r w:rsidRPr="009A25A6">
        <w:rPr>
          <w:rFonts w:cs="Times New Roman"/>
        </w:rPr>
        <w:t xml:space="preserve"> </w:t>
      </w:r>
      <w:r>
        <w:rPr>
          <w:rFonts w:cs="Times New Roman"/>
        </w:rPr>
        <w:t xml:space="preserve">By attaching one part of </w:t>
      </w:r>
      <w:r>
        <w:rPr>
          <w:rFonts w:cs="Times New Roman"/>
          <w:i/>
        </w:rPr>
        <w:t xml:space="preserve">Sky Horizons </w:t>
      </w:r>
      <w:r>
        <w:rPr>
          <w:rFonts w:cs="Times New Roman"/>
        </w:rPr>
        <w:t xml:space="preserve">to the wall, Chabet emphasizes its relationship to painting; the affixed frame simultaneously anchors </w:t>
      </w:r>
      <w:r>
        <w:rPr>
          <w:rFonts w:cs="Times New Roman"/>
          <w:i/>
        </w:rPr>
        <w:t>Sky Horizons</w:t>
      </w:r>
      <w:r>
        <w:rPr>
          <w:rFonts w:cs="Times New Roman"/>
        </w:rPr>
        <w:t xml:space="preserve"> to that wall but also articulates its emancipation from it.</w:t>
      </w:r>
    </w:p>
    <w:p w14:paraId="680A3779" w14:textId="77777777" w:rsidR="001C732C" w:rsidRDefault="001C732C" w:rsidP="001C732C">
      <w:pPr>
        <w:ind w:firstLine="720"/>
        <w:contextualSpacing/>
        <w:rPr>
          <w:rFonts w:cs="Times New Roman"/>
        </w:rPr>
      </w:pPr>
      <w:r>
        <w:rPr>
          <w:rFonts w:cs="Times New Roman"/>
        </w:rPr>
        <w:lastRenderedPageBreak/>
        <w:t xml:space="preserve">While the gallery space and its contents complete the experience of work, </w:t>
      </w:r>
      <w:r>
        <w:rPr>
          <w:rFonts w:cs="Times New Roman"/>
          <w:i/>
        </w:rPr>
        <w:t xml:space="preserve">Sky Horizons </w:t>
      </w:r>
      <w:r>
        <w:rPr>
          <w:rFonts w:cs="Times New Roman"/>
        </w:rPr>
        <w:t xml:space="preserve">also hinges on its relationship with the viewer and the viewer’s bodily position, which Gutierrez attempted to capture by photographing the installation from various vantage points. </w:t>
      </w:r>
      <w:r w:rsidRPr="00EC09BA">
        <w:rPr>
          <w:rFonts w:cs="Times New Roman"/>
          <w:b/>
        </w:rPr>
        <w:t>[</w:t>
      </w:r>
      <w:r>
        <w:rPr>
          <w:rFonts w:cs="Times New Roman"/>
          <w:b/>
        </w:rPr>
        <w:t>fig. 2.24</w:t>
      </w:r>
      <w:r w:rsidRPr="00EC09BA">
        <w:rPr>
          <w:rFonts w:cs="Times New Roman"/>
          <w:b/>
        </w:rPr>
        <w:t xml:space="preserve">] </w:t>
      </w:r>
      <w:r>
        <w:rPr>
          <w:rFonts w:cs="Times New Roman"/>
        </w:rPr>
        <w:t xml:space="preserve">One photograph directly faces into the hollow center of the collective frames, flattening the experience of </w:t>
      </w:r>
      <w:r>
        <w:rPr>
          <w:rFonts w:cs="Times New Roman"/>
          <w:i/>
        </w:rPr>
        <w:t xml:space="preserve">Sky Horizons </w:t>
      </w:r>
      <w:r>
        <w:rPr>
          <w:rFonts w:cs="Times New Roman"/>
        </w:rPr>
        <w:t>into the two-dimensionality of painting. This experience is framed by the plywood box closest to us—within it, the rest of the frames and black horizon lines are visible. Though the frames are all physically the same size, the viewer experiences them as increasingly smaller as they recede into the wall, indicative of the shifting perception of things in space. The depth created by the repeated rubber horizon line evokes the illusion of painting as a window that recedes into another world. Yet, this time, the depth actually occurs in real space and the impression of this reality as illusionistic (and thus flattened painting) relies on the bodily movement of the viewer. Painting is not a surface onto which a reality has been projected, but rather on which surface is continually made and remade.</w:t>
      </w:r>
    </w:p>
    <w:p w14:paraId="6AFF0C26" w14:textId="77777777" w:rsidR="001C732C" w:rsidRDefault="001C732C" w:rsidP="001C732C">
      <w:pPr>
        <w:ind w:firstLine="720"/>
        <w:contextualSpacing/>
        <w:rPr>
          <w:rFonts w:cs="Times New Roman"/>
        </w:rPr>
      </w:pPr>
      <w:r>
        <w:rPr>
          <w:rFonts w:cs="Times New Roman"/>
        </w:rPr>
        <w:t>Gutierrez also photographed</w:t>
      </w:r>
      <w:r w:rsidRPr="003511CE">
        <w:rPr>
          <w:rFonts w:cs="Times New Roman"/>
        </w:rPr>
        <w:t xml:space="preserve"> </w:t>
      </w:r>
      <w:r w:rsidRPr="003511CE">
        <w:rPr>
          <w:rFonts w:cs="Times New Roman"/>
          <w:i/>
        </w:rPr>
        <w:t xml:space="preserve">Sky Horizons </w:t>
      </w:r>
      <w:r w:rsidRPr="003511CE">
        <w:rPr>
          <w:rFonts w:cs="Times New Roman"/>
        </w:rPr>
        <w:t>from two other distinct perspectives—one</w:t>
      </w:r>
      <w:r>
        <w:rPr>
          <w:rFonts w:cs="Times New Roman"/>
        </w:rPr>
        <w:t xml:space="preserve"> of which</w:t>
      </w:r>
      <w:r w:rsidRPr="003511CE">
        <w:rPr>
          <w:rFonts w:cs="Times New Roman"/>
        </w:rPr>
        <w:t xml:space="preserve"> encompasses all of the frames of the work receding to the last frame flushed on the wall. </w:t>
      </w:r>
      <w:r>
        <w:rPr>
          <w:rFonts w:cs="Times New Roman"/>
          <w:b/>
        </w:rPr>
        <w:t>[fig. 2.25</w:t>
      </w:r>
      <w:r w:rsidRPr="00C555E2">
        <w:rPr>
          <w:rFonts w:cs="Times New Roman"/>
          <w:b/>
        </w:rPr>
        <w:t>]</w:t>
      </w:r>
      <w:r>
        <w:rPr>
          <w:rFonts w:cs="Times New Roman"/>
        </w:rPr>
        <w:t xml:space="preserve"> </w:t>
      </w:r>
      <w:r w:rsidRPr="003511CE">
        <w:rPr>
          <w:rFonts w:cs="Times New Roman"/>
        </w:rPr>
        <w:t xml:space="preserve">This vantage point offers us the most comprehensive view of the various components of </w:t>
      </w:r>
      <w:r w:rsidRPr="003511CE">
        <w:rPr>
          <w:rFonts w:cs="Times New Roman"/>
          <w:i/>
        </w:rPr>
        <w:t>Sky Horizons</w:t>
      </w:r>
      <w:r w:rsidRPr="003511CE">
        <w:rPr>
          <w:rFonts w:cs="Times New Roman"/>
        </w:rPr>
        <w:t>; it permits us to see that the frames are the same size and evenly distributed.</w:t>
      </w:r>
      <w:r>
        <w:rPr>
          <w:rFonts w:cs="Times New Roman"/>
          <w:color w:val="4472C4" w:themeColor="accent1"/>
        </w:rPr>
        <w:t xml:space="preserve"> </w:t>
      </w:r>
      <w:r w:rsidRPr="000F7D28">
        <w:rPr>
          <w:rFonts w:cs="Times New Roman"/>
        </w:rPr>
        <w:t xml:space="preserve">Unlike the flattened composition of the first photograph, this angle also emphasizes how much space </w:t>
      </w:r>
      <w:r w:rsidRPr="000F7D28">
        <w:rPr>
          <w:rFonts w:cs="Times New Roman"/>
          <w:i/>
        </w:rPr>
        <w:t>Sky Horizons</w:t>
      </w:r>
      <w:r w:rsidRPr="000F7D28">
        <w:rPr>
          <w:rFonts w:cs="Times New Roman"/>
        </w:rPr>
        <w:t xml:space="preserve"> occupies in the gallery.</w:t>
      </w:r>
      <w:r>
        <w:rPr>
          <w:rFonts w:cs="Times New Roman"/>
          <w:color w:val="4472C4" w:themeColor="accent1"/>
        </w:rPr>
        <w:t xml:space="preserve"> </w:t>
      </w:r>
      <w:r w:rsidRPr="00BD4282">
        <w:rPr>
          <w:rFonts w:cs="Times New Roman"/>
        </w:rPr>
        <w:t xml:space="preserve">While this perspective provides an absent viewer with the knowledge of how different parts of </w:t>
      </w:r>
      <w:r w:rsidRPr="00BD4282">
        <w:rPr>
          <w:rFonts w:cs="Times New Roman"/>
          <w:i/>
        </w:rPr>
        <w:t xml:space="preserve">Sky Horizons </w:t>
      </w:r>
      <w:r>
        <w:rPr>
          <w:rFonts w:cs="Times New Roman"/>
        </w:rPr>
        <w:t>operate</w:t>
      </w:r>
      <w:r w:rsidRPr="00BD4282">
        <w:rPr>
          <w:rFonts w:cs="Times New Roman"/>
        </w:rPr>
        <w:t xml:space="preserve"> together, </w:t>
      </w:r>
      <w:r>
        <w:rPr>
          <w:rFonts w:cs="Times New Roman"/>
        </w:rPr>
        <w:t>another</w:t>
      </w:r>
      <w:r w:rsidRPr="00BD4282">
        <w:rPr>
          <w:rFonts w:cs="Times New Roman"/>
        </w:rPr>
        <w:t xml:space="preserve"> of Gutierrez’s photographs</w:t>
      </w:r>
      <w:r>
        <w:rPr>
          <w:rFonts w:cs="Times New Roman"/>
        </w:rPr>
        <w:t xml:space="preserve"> only includes </w:t>
      </w:r>
      <w:r w:rsidRPr="00BD4282">
        <w:rPr>
          <w:rFonts w:cs="Times New Roman"/>
        </w:rPr>
        <w:t>three of the farthest frames from the wall.</w:t>
      </w:r>
      <w:r>
        <w:rPr>
          <w:rFonts w:cs="Times New Roman"/>
        </w:rPr>
        <w:t xml:space="preserve"> </w:t>
      </w:r>
    </w:p>
    <w:p w14:paraId="5581FCEC" w14:textId="77777777" w:rsidR="001C732C" w:rsidRDefault="001C732C" w:rsidP="001C732C">
      <w:pPr>
        <w:ind w:firstLine="720"/>
        <w:contextualSpacing/>
        <w:rPr>
          <w:rFonts w:cs="Times New Roman"/>
        </w:rPr>
      </w:pPr>
      <w:r>
        <w:rPr>
          <w:rFonts w:cs="Times New Roman"/>
          <w:b/>
        </w:rPr>
        <w:t>[fig. 2.26</w:t>
      </w:r>
      <w:r w:rsidRPr="00C555E2">
        <w:rPr>
          <w:rFonts w:cs="Times New Roman"/>
          <w:b/>
        </w:rPr>
        <w:t>]</w:t>
      </w:r>
      <w:r>
        <w:rPr>
          <w:rFonts w:cs="Times New Roman"/>
        </w:rPr>
        <w:t xml:space="preserve"> In this photograph,</w:t>
      </w:r>
      <w:r>
        <w:rPr>
          <w:rFonts w:cs="Times New Roman"/>
          <w:color w:val="4472C4" w:themeColor="accent1"/>
        </w:rPr>
        <w:t xml:space="preserve"> </w:t>
      </w:r>
      <w:r w:rsidRPr="004E35C9">
        <w:rPr>
          <w:rFonts w:cs="Times New Roman"/>
          <w:i/>
        </w:rPr>
        <w:t>Sky Horizons</w:t>
      </w:r>
      <w:r w:rsidRPr="004E35C9">
        <w:rPr>
          <w:rFonts w:cs="Times New Roman"/>
        </w:rPr>
        <w:t xml:space="preserve"> is not represented in its entirety, and it no longer appears as the central work</w:t>
      </w:r>
      <w:r>
        <w:rPr>
          <w:rFonts w:cs="Times New Roman"/>
        </w:rPr>
        <w:t>. From this vantage point,</w:t>
      </w:r>
      <w:r w:rsidRPr="004E35C9">
        <w:rPr>
          <w:rFonts w:cs="Times New Roman"/>
        </w:rPr>
        <w:t xml:space="preserve"> the last white frame of </w:t>
      </w:r>
      <w:r w:rsidRPr="004E35C9">
        <w:rPr>
          <w:rFonts w:cs="Times New Roman"/>
          <w:i/>
        </w:rPr>
        <w:t>Sky Horizons</w:t>
      </w:r>
      <w:r w:rsidRPr="004E35C9">
        <w:rPr>
          <w:rFonts w:cs="Times New Roman"/>
        </w:rPr>
        <w:t xml:space="preserve"> </w:t>
      </w:r>
      <w:r w:rsidRPr="004E35C9">
        <w:rPr>
          <w:rFonts w:cs="Times New Roman"/>
        </w:rPr>
        <w:lastRenderedPageBreak/>
        <w:t>appears to border a large square of</w:t>
      </w:r>
      <w:r>
        <w:rPr>
          <w:rFonts w:cs="Times New Roman"/>
        </w:rPr>
        <w:t xml:space="preserve"> plain</w:t>
      </w:r>
      <w:r w:rsidRPr="004E35C9">
        <w:rPr>
          <w:rFonts w:cs="Times New Roman"/>
        </w:rPr>
        <w:t xml:space="preserve"> white </w:t>
      </w:r>
      <w:r>
        <w:rPr>
          <w:rFonts w:cs="Times New Roman"/>
        </w:rPr>
        <w:t xml:space="preserve">plywood </w:t>
      </w:r>
      <w:r w:rsidRPr="004E35C9">
        <w:rPr>
          <w:rFonts w:cs="Times New Roman"/>
        </w:rPr>
        <w:t>on the wall</w:t>
      </w:r>
      <w:r>
        <w:rPr>
          <w:rFonts w:cs="Times New Roman"/>
        </w:rPr>
        <w:t xml:space="preserve">, </w:t>
      </w:r>
      <w:r w:rsidRPr="009A746C">
        <w:rPr>
          <w:rFonts w:cs="Times New Roman"/>
        </w:rPr>
        <w:t>its farthest right corner</w:t>
      </w:r>
      <w:r>
        <w:rPr>
          <w:rFonts w:cs="Times New Roman"/>
        </w:rPr>
        <w:t xml:space="preserve"> aligning perfectly with the square of plywood, projecting a strip of black rubber across its empty surface. The frame as a frame is demonstrated to be</w:t>
      </w:r>
      <w:r w:rsidRPr="009A746C">
        <w:rPr>
          <w:rFonts w:cs="Times New Roman"/>
        </w:rPr>
        <w:t xml:space="preserve"> an always contingent thing</w:t>
      </w:r>
      <w:r>
        <w:rPr>
          <w:rFonts w:cs="Times New Roman"/>
        </w:rPr>
        <w:t xml:space="preserve"> that depends on the position of viewer and its relationship with the surrounding objects; the viewer’s movement allows for alternate framings, including the importation of a spare landscape onto a blank board.</w:t>
      </w:r>
      <w:r w:rsidRPr="009A746C">
        <w:rPr>
          <w:rFonts w:cs="Times New Roman"/>
        </w:rPr>
        <w:t xml:space="preserve"> </w:t>
      </w:r>
    </w:p>
    <w:p w14:paraId="76D0D1F5" w14:textId="77777777" w:rsidR="001C732C" w:rsidRDefault="001C732C" w:rsidP="001C732C">
      <w:pPr>
        <w:ind w:firstLine="720"/>
        <w:contextualSpacing/>
        <w:rPr>
          <w:rFonts w:cs="Times New Roman"/>
        </w:rPr>
      </w:pPr>
      <w:r w:rsidRPr="009A746C">
        <w:rPr>
          <w:rFonts w:cs="Times New Roman"/>
        </w:rPr>
        <w:t xml:space="preserve">Affixed on and around the </w:t>
      </w:r>
      <w:r>
        <w:rPr>
          <w:rFonts w:cs="Times New Roman"/>
        </w:rPr>
        <w:t xml:space="preserve">broad </w:t>
      </w:r>
      <w:r w:rsidRPr="009A746C">
        <w:rPr>
          <w:rFonts w:cs="Times New Roman"/>
        </w:rPr>
        <w:t>squares of plywood on the wall are small rectangular boxes with pieces of rubber tire stretched across them</w:t>
      </w:r>
      <w:r>
        <w:rPr>
          <w:rFonts w:cs="Times New Roman"/>
        </w:rPr>
        <w:t xml:space="preserve"> that resemble </w:t>
      </w:r>
      <w:r w:rsidRPr="009A746C">
        <w:rPr>
          <w:rFonts w:cs="Times New Roman"/>
        </w:rPr>
        <w:t>miniature, black</w:t>
      </w:r>
      <w:r>
        <w:rPr>
          <w:rFonts w:cs="Times New Roman"/>
        </w:rPr>
        <w:t>-framed</w:t>
      </w:r>
      <w:r w:rsidRPr="009A746C">
        <w:rPr>
          <w:rFonts w:cs="Times New Roman"/>
        </w:rPr>
        <w:t xml:space="preserve"> versions of </w:t>
      </w:r>
      <w:r w:rsidRPr="009A746C">
        <w:rPr>
          <w:rFonts w:cs="Times New Roman"/>
          <w:i/>
        </w:rPr>
        <w:t>Sky Horizons</w:t>
      </w:r>
      <w:r w:rsidRPr="009A746C">
        <w:rPr>
          <w:rFonts w:cs="Times New Roman"/>
        </w:rPr>
        <w:t>. The placement of these boxes in relation to</w:t>
      </w:r>
      <w:r>
        <w:rPr>
          <w:rFonts w:cs="Times New Roman"/>
        </w:rPr>
        <w:t xml:space="preserve"> the plywood feel</w:t>
      </w:r>
      <w:r w:rsidRPr="009A746C">
        <w:rPr>
          <w:rFonts w:cs="Times New Roman"/>
        </w:rPr>
        <w:t xml:space="preserve"> strange</w:t>
      </w:r>
      <w:r>
        <w:rPr>
          <w:rFonts w:cs="Times New Roman"/>
        </w:rPr>
        <w:t xml:space="preserve"> and out of sync</w:t>
      </w:r>
      <w:r w:rsidRPr="009A746C">
        <w:rPr>
          <w:rFonts w:cs="Times New Roman"/>
        </w:rPr>
        <w:t>; they protrude beyond the edges of the whit</w:t>
      </w:r>
      <w:r>
        <w:rPr>
          <w:rFonts w:cs="Times New Roman"/>
        </w:rPr>
        <w:t>e plywood onto the surface of the white wall, suggesting the two to be interchangeable parts of the installation</w:t>
      </w:r>
      <w:r w:rsidRPr="00D6480A">
        <w:rPr>
          <w:rFonts w:cs="Times New Roman"/>
        </w:rPr>
        <w:t xml:space="preserve">. </w:t>
      </w:r>
      <w:r w:rsidRPr="00D6480A">
        <w:rPr>
          <w:rFonts w:cs="Times New Roman"/>
          <w:b/>
        </w:rPr>
        <w:t>[fig. 2.27]</w:t>
      </w:r>
      <w:r w:rsidRPr="00D6480A">
        <w:rPr>
          <w:rFonts w:cs="Times New Roman"/>
        </w:rPr>
        <w:t xml:space="preserve"> The</w:t>
      </w:r>
      <w:r>
        <w:rPr>
          <w:rFonts w:cs="Times New Roman"/>
        </w:rPr>
        <w:t xml:space="preserve"> shifting relationship of the small black boxes between the wall and the plywood suggests the nature of painting as one contingent, to some extent, on the size of the work in relation to its protrusion from the wall. </w:t>
      </w:r>
    </w:p>
    <w:p w14:paraId="4413973E" w14:textId="77777777" w:rsidR="001C732C" w:rsidRDefault="001C732C" w:rsidP="001C732C">
      <w:pPr>
        <w:ind w:firstLine="720"/>
        <w:contextualSpacing/>
        <w:rPr>
          <w:rFonts w:cs="Times New Roman"/>
        </w:rPr>
      </w:pPr>
      <w:r>
        <w:rPr>
          <w:rFonts w:cs="Times New Roman"/>
        </w:rPr>
        <w:t xml:space="preserve">Following Hesse, who tended towards muted monochromes of beige, black, white, and gray, Chabet made all of the exhibited work black and white. </w:t>
      </w:r>
      <w:r>
        <w:rPr>
          <w:rFonts w:cs="Times New Roman"/>
          <w:b/>
        </w:rPr>
        <w:t>[fig. 2.28</w:t>
      </w:r>
      <w:r w:rsidRPr="00704B37">
        <w:rPr>
          <w:rFonts w:cs="Times New Roman"/>
          <w:b/>
        </w:rPr>
        <w:t>]</w:t>
      </w:r>
      <w:r>
        <w:rPr>
          <w:rFonts w:cs="Times New Roman"/>
        </w:rPr>
        <w:t xml:space="preserve"> His one</w:t>
      </w:r>
      <w:r>
        <w:rPr>
          <w:rFonts w:cs="Times New Roman"/>
          <w:i/>
        </w:rPr>
        <w:t xml:space="preserve"> </w:t>
      </w:r>
      <w:r>
        <w:rPr>
          <w:rFonts w:cs="Times New Roman"/>
        </w:rPr>
        <w:t xml:space="preserve">exception was </w:t>
      </w:r>
      <w:r>
        <w:rPr>
          <w:rFonts w:cs="Times New Roman"/>
          <w:i/>
        </w:rPr>
        <w:t>Pink Painting</w:t>
      </w:r>
      <w:r>
        <w:rPr>
          <w:rFonts w:cs="Times New Roman"/>
        </w:rPr>
        <w:t xml:space="preserve">, a lone painting constructed out of a large square of plywood and various colors of cut-up nylon stockings. </w:t>
      </w:r>
      <w:r w:rsidRPr="0026736D">
        <w:rPr>
          <w:rFonts w:cs="Times New Roman"/>
        </w:rPr>
        <w:t>Chabet</w:t>
      </w:r>
      <w:r>
        <w:rPr>
          <w:rFonts w:cs="Times New Roman"/>
        </w:rPr>
        <w:t xml:space="preserve"> departed from black and white with a color Briony Fer describes as the “meeting of flesh and commodities” for Hesse during the 1960s, a color that had deep significance to the artist before she “abandon[ed]” her use of color in 1965.</w:t>
      </w:r>
      <w:r>
        <w:rPr>
          <w:rStyle w:val="FootnoteReference"/>
          <w:rFonts w:cs="Times New Roman"/>
        </w:rPr>
        <w:footnoteReference w:id="263"/>
      </w:r>
      <w:r>
        <w:rPr>
          <w:rFonts w:cs="Times New Roman"/>
        </w:rPr>
        <w:t xml:space="preserve"> </w:t>
      </w:r>
      <w:r>
        <w:rPr>
          <w:rFonts w:cs="Times New Roman"/>
          <w:i/>
        </w:rPr>
        <w:t xml:space="preserve">Pink Painting </w:t>
      </w:r>
      <w:r>
        <w:rPr>
          <w:rFonts w:cs="Times New Roman"/>
        </w:rPr>
        <w:t xml:space="preserve">seems to be an homage to Hesse’s earlier experimentations with the color. The painting includes </w:t>
      </w:r>
      <w:r>
        <w:rPr>
          <w:rFonts w:cs="Times New Roman"/>
        </w:rPr>
        <w:lastRenderedPageBreak/>
        <w:t xml:space="preserve">eight columns of nylon stockings cut into smaller tubes and stretched across rows of metal hooks. The even spacing of the metal hooks and the nylons pierced onto them result in a grid of varying gradations. </w:t>
      </w:r>
      <w:r w:rsidRPr="002828C2">
        <w:rPr>
          <w:rFonts w:cs="Times New Roman"/>
        </w:rPr>
        <w:t>Instead of the sharp lines that characterize the modernist grid, however, Chabet’s nylons droop over each other like lazy tongues</w:t>
      </w:r>
      <w:r>
        <w:rPr>
          <w:rFonts w:cs="Times New Roman"/>
        </w:rPr>
        <w:t>,</w:t>
      </w:r>
      <w:r w:rsidRPr="009A4D8B">
        <w:rPr>
          <w:rFonts w:cs="Times New Roman"/>
        </w:rPr>
        <w:t xml:space="preserve"> </w:t>
      </w:r>
      <w:r>
        <w:rPr>
          <w:rFonts w:cs="Times New Roman"/>
        </w:rPr>
        <w:t>blending the distinct rows into fleshy columns. They expose the effort necessary to maintain the rigidity of the grid, a structure that Rosalind Krauss declares “emblematic of the modernist ambition within the visual arts.”</w:t>
      </w:r>
      <w:r>
        <w:rPr>
          <w:rStyle w:val="FootnoteReference"/>
          <w:rFonts w:cs="Times New Roman"/>
        </w:rPr>
        <w:footnoteReference w:id="264"/>
      </w:r>
      <w:r>
        <w:rPr>
          <w:rFonts w:cs="Times New Roman"/>
        </w:rPr>
        <w:t xml:space="preserve"> </w:t>
      </w:r>
    </w:p>
    <w:p w14:paraId="3E9E0D73" w14:textId="77777777" w:rsidR="001C732C" w:rsidRDefault="001C732C" w:rsidP="001C732C">
      <w:pPr>
        <w:ind w:firstLine="720"/>
        <w:contextualSpacing/>
        <w:rPr>
          <w:rFonts w:cs="Times New Roman"/>
        </w:rPr>
      </w:pPr>
      <w:r>
        <w:rPr>
          <w:rFonts w:cs="Times New Roman"/>
        </w:rPr>
        <w:t xml:space="preserve">Krauss argues in “Grids,” a seminal article published in </w:t>
      </w:r>
      <w:r>
        <w:rPr>
          <w:rFonts w:cs="Times New Roman"/>
          <w:i/>
        </w:rPr>
        <w:t>October</w:t>
      </w:r>
      <w:r>
        <w:rPr>
          <w:rFonts w:cs="Times New Roman"/>
        </w:rPr>
        <w:t xml:space="preserve"> a few years after Chabet’s </w:t>
      </w:r>
      <w:r>
        <w:rPr>
          <w:rFonts w:cs="Times New Roman"/>
          <w:i/>
        </w:rPr>
        <w:t>New Works</w:t>
      </w:r>
      <w:r>
        <w:rPr>
          <w:rFonts w:cs="Times New Roman"/>
        </w:rPr>
        <w:t>, that the grid “functions to declare the modernity of modern art” in part because it “states the autonomy of the realm of art. Flattened, geometricized, ordered, it is antinatural, antimimetic, antireal.”</w:t>
      </w:r>
      <w:r>
        <w:rPr>
          <w:rStyle w:val="FootnoteReference"/>
          <w:rFonts w:cs="Times New Roman"/>
        </w:rPr>
        <w:footnoteReference w:id="265"/>
      </w:r>
      <w:r>
        <w:rPr>
          <w:rFonts w:cs="Times New Roman"/>
        </w:rPr>
        <w:t xml:space="preserve"> </w:t>
      </w:r>
      <w:r w:rsidRPr="002828C2">
        <w:rPr>
          <w:rFonts w:cs="Times New Roman"/>
        </w:rPr>
        <w:t>On</w:t>
      </w:r>
      <w:r w:rsidRPr="002828C2">
        <w:rPr>
          <w:rFonts w:cs="Times New Roman"/>
          <w:i/>
        </w:rPr>
        <w:t xml:space="preserve"> Pink Painting</w:t>
      </w:r>
      <w:r w:rsidRPr="002828C2">
        <w:rPr>
          <w:rFonts w:cs="Times New Roman"/>
        </w:rPr>
        <w:t xml:space="preserve">’s hook-laden surface, floppy bits of stubborn nylon index Chabet’s struggle with </w:t>
      </w:r>
      <w:r>
        <w:rPr>
          <w:rFonts w:cs="Times New Roman"/>
        </w:rPr>
        <w:t xml:space="preserve">the grid’s ubiquity as a </w:t>
      </w:r>
      <w:r w:rsidRPr="002828C2">
        <w:rPr>
          <w:rFonts w:cs="Times New Roman"/>
        </w:rPr>
        <w:t>as an artist from the Philippines.</w:t>
      </w:r>
      <w:r>
        <w:rPr>
          <w:rFonts w:cs="Times New Roman"/>
        </w:rPr>
        <w:t xml:space="preserve"> </w:t>
      </w:r>
      <w:r w:rsidRPr="002828C2">
        <w:rPr>
          <w:rFonts w:cs="Times New Roman"/>
          <w:i/>
        </w:rPr>
        <w:t xml:space="preserve">Pink Painting </w:t>
      </w:r>
      <w:r w:rsidRPr="002828C2">
        <w:rPr>
          <w:rFonts w:cs="Times New Roman"/>
        </w:rPr>
        <w:t>acts as a failed grid—one that r</w:t>
      </w:r>
      <w:r>
        <w:rPr>
          <w:rFonts w:cs="Times New Roman"/>
        </w:rPr>
        <w:t>eveals the effort necessary to retain its integrity</w:t>
      </w:r>
      <w:r w:rsidRPr="002828C2">
        <w:rPr>
          <w:rFonts w:cs="Times New Roman"/>
        </w:rPr>
        <w:t>.</w:t>
      </w:r>
      <w:r>
        <w:rPr>
          <w:rFonts w:cs="Times New Roman"/>
        </w:rPr>
        <w:t xml:space="preserve"> The grid’s stringent denial of representation “announces, among other things, modern art’s will to silence, its hostility to literature, to narrative, to discourse…walling the visual arts into the realm of exclusive visuality and defending them against the intrusion of speech.”</w:t>
      </w:r>
      <w:r>
        <w:rPr>
          <w:rStyle w:val="FootnoteReference"/>
          <w:rFonts w:cs="Times New Roman"/>
        </w:rPr>
        <w:footnoteReference w:id="266"/>
      </w:r>
      <w:r>
        <w:rPr>
          <w:rFonts w:cs="Times New Roman"/>
        </w:rPr>
        <w:t xml:space="preserve"> </w:t>
      </w:r>
      <w:r w:rsidRPr="002828C2">
        <w:rPr>
          <w:rFonts w:cs="Times New Roman"/>
        </w:rPr>
        <w:t xml:space="preserve">Yet, Chabet’s extraneous pieces of nylon—despite the attempt to aggressively affix them onto the </w:t>
      </w:r>
      <w:r w:rsidRPr="002828C2">
        <w:rPr>
          <w:rFonts w:cs="Times New Roman"/>
        </w:rPr>
        <w:lastRenderedPageBreak/>
        <w:t>plywood with pointed hooks—</w:t>
      </w:r>
      <w:r w:rsidRPr="00070F2C">
        <w:rPr>
          <w:rFonts w:cs="Times New Roman"/>
        </w:rPr>
        <w:t xml:space="preserve"> </w:t>
      </w:r>
      <w:r>
        <w:rPr>
          <w:rFonts w:cs="Times New Roman"/>
        </w:rPr>
        <w:t>refuse flatness and the ease of the grid</w:t>
      </w:r>
      <w:r w:rsidRPr="002828C2">
        <w:rPr>
          <w:rFonts w:cs="Times New Roman"/>
        </w:rPr>
        <w:t xml:space="preserve"> as they droop uncomfortably, some resembling gaping mouths or hanging tongues. Rather than engendering speech or narrative from others,</w:t>
      </w:r>
      <w:r w:rsidRPr="002828C2">
        <w:rPr>
          <w:rFonts w:cs="Times New Roman"/>
          <w:i/>
        </w:rPr>
        <w:t xml:space="preserve"> Pink Painting</w:t>
      </w:r>
      <w:r w:rsidRPr="002828C2">
        <w:rPr>
          <w:rFonts w:cs="Times New Roman"/>
        </w:rPr>
        <w:t xml:space="preserve"> looks a</w:t>
      </w:r>
      <w:r>
        <w:rPr>
          <w:rFonts w:cs="Times New Roman"/>
        </w:rPr>
        <w:t xml:space="preserve">s if it might speak for itself. </w:t>
      </w:r>
    </w:p>
    <w:p w14:paraId="5076CC25" w14:textId="77777777" w:rsidR="001C732C" w:rsidRPr="00432F4D" w:rsidRDefault="001C732C" w:rsidP="001C732C">
      <w:pPr>
        <w:ind w:firstLine="720"/>
        <w:contextualSpacing/>
        <w:rPr>
          <w:rFonts w:cs="Times New Roman"/>
        </w:rPr>
      </w:pPr>
      <w:r>
        <w:rPr>
          <w:rFonts w:cs="Times New Roman"/>
        </w:rPr>
        <w:t>T</w:t>
      </w:r>
      <w:r w:rsidRPr="002828C2">
        <w:rPr>
          <w:rFonts w:cs="Times New Roman"/>
        </w:rPr>
        <w:t xml:space="preserve">he pink in </w:t>
      </w:r>
      <w:r w:rsidRPr="002828C2">
        <w:rPr>
          <w:rFonts w:cs="Times New Roman"/>
          <w:i/>
        </w:rPr>
        <w:t>Pink Painting</w:t>
      </w:r>
      <w:r>
        <w:rPr>
          <w:rFonts w:cs="Times New Roman"/>
        </w:rPr>
        <w:t xml:space="preserve"> </w:t>
      </w:r>
      <w:r w:rsidRPr="002828C2">
        <w:rPr>
          <w:rFonts w:cs="Times New Roman"/>
        </w:rPr>
        <w:t>might refer to more than just color. Chabet’s use of re-purposed nylon stockings—an intimate piece of clothing tightly fitted to the female body—also generates the illusion of folds of flesh and skin, impressing upon the viewer its potential for vulgarity. While nylon stockings symbolize the commodification of feminine propriety, in its new form it also displays woman as mere commodity. The abstracted nylons of varying colors are stacked on top of each other like objects meant to be pluck</w:t>
      </w:r>
      <w:r>
        <w:rPr>
          <w:rFonts w:cs="Times New Roman"/>
        </w:rPr>
        <w:t>ed</w:t>
      </w:r>
      <w:r w:rsidRPr="002828C2">
        <w:rPr>
          <w:rFonts w:cs="Times New Roman"/>
        </w:rPr>
        <w:t xml:space="preserve"> off</w:t>
      </w:r>
      <w:r>
        <w:rPr>
          <w:rFonts w:cs="Times New Roman"/>
        </w:rPr>
        <w:t xml:space="preserve"> a</w:t>
      </w:r>
      <w:r w:rsidRPr="002828C2">
        <w:rPr>
          <w:rFonts w:cs="Times New Roman"/>
        </w:rPr>
        <w:t xml:space="preserve"> shelf at a store. </w:t>
      </w:r>
      <w:r w:rsidRPr="004D5D00">
        <w:rPr>
          <w:rFonts w:cs="Times New Roman"/>
        </w:rPr>
        <w:t xml:space="preserve">As a work of abstraction, </w:t>
      </w:r>
      <w:r w:rsidRPr="004D5D00">
        <w:rPr>
          <w:rFonts w:cs="Times New Roman"/>
          <w:i/>
        </w:rPr>
        <w:t>Pink Painting</w:t>
      </w:r>
      <w:r>
        <w:rPr>
          <w:rFonts w:cs="Times New Roman"/>
        </w:rPr>
        <w:t xml:space="preserve"> exemplified how found materials</w:t>
      </w:r>
      <w:r w:rsidRPr="004D5D00">
        <w:rPr>
          <w:rFonts w:cs="Times New Roman"/>
        </w:rPr>
        <w:t>, like stockings,</w:t>
      </w:r>
      <w:r>
        <w:rPr>
          <w:rFonts w:cs="Times New Roman"/>
        </w:rPr>
        <w:t xml:space="preserve"> and their real-world associations</w:t>
      </w:r>
      <w:r w:rsidRPr="004D5D00">
        <w:rPr>
          <w:rFonts w:cs="Times New Roman"/>
        </w:rPr>
        <w:t xml:space="preserve"> coul</w:t>
      </w:r>
      <w:r>
        <w:rPr>
          <w:rFonts w:cs="Times New Roman"/>
        </w:rPr>
        <w:t xml:space="preserve">d evoke sexuality </w:t>
      </w:r>
      <w:r w:rsidRPr="004D5D00">
        <w:rPr>
          <w:rFonts w:cs="Times New Roman"/>
        </w:rPr>
        <w:t>otherwise be forbidden by the legibility of figuration</w:t>
      </w:r>
      <w:r>
        <w:rPr>
          <w:rFonts w:cs="Times New Roman"/>
        </w:rPr>
        <w:t xml:space="preserve">—particularly in a very Catholic country. </w:t>
      </w:r>
      <w:r w:rsidRPr="002828C2">
        <w:rPr>
          <w:rFonts w:cs="Times New Roman"/>
        </w:rPr>
        <w:t>The grid cannot control the plenitude of the body.</w:t>
      </w:r>
    </w:p>
    <w:p w14:paraId="78827956" w14:textId="77777777" w:rsidR="001C732C" w:rsidRDefault="001C732C" w:rsidP="001C732C">
      <w:pPr>
        <w:ind w:firstLine="720"/>
        <w:contextualSpacing/>
        <w:rPr>
          <w:rFonts w:cs="Times New Roman"/>
        </w:rPr>
      </w:pPr>
      <w:r>
        <w:rPr>
          <w:rFonts w:cs="Times New Roman"/>
          <w:b/>
        </w:rPr>
        <w:t>[fig. 2.29</w:t>
      </w:r>
      <w:r w:rsidRPr="00B35F94">
        <w:rPr>
          <w:rFonts w:cs="Times New Roman"/>
          <w:b/>
        </w:rPr>
        <w:t>]</w:t>
      </w:r>
      <w:r>
        <w:rPr>
          <w:rFonts w:cs="Times New Roman"/>
        </w:rPr>
        <w:t xml:space="preserve"> </w:t>
      </w:r>
      <w:r w:rsidRPr="002828C2">
        <w:rPr>
          <w:rFonts w:cs="Times New Roman"/>
        </w:rPr>
        <w:t xml:space="preserve">For another work in </w:t>
      </w:r>
      <w:r w:rsidRPr="002828C2">
        <w:rPr>
          <w:rFonts w:cs="Times New Roman"/>
          <w:i/>
        </w:rPr>
        <w:t>For E.H.</w:t>
      </w:r>
      <w:r w:rsidRPr="002828C2">
        <w:rPr>
          <w:rFonts w:cs="Times New Roman"/>
        </w:rPr>
        <w:t>,</w:t>
      </w:r>
      <w:r>
        <w:rPr>
          <w:rFonts w:cs="Times New Roman"/>
        </w:rPr>
        <w:t xml:space="preserve"> untitled in the Chabet Archive,</w:t>
      </w:r>
      <w:r w:rsidRPr="002828C2">
        <w:rPr>
          <w:rFonts w:cs="Times New Roman"/>
        </w:rPr>
        <w:t xml:space="preserve"> Chabet </w:t>
      </w:r>
      <w:r>
        <w:rPr>
          <w:rFonts w:cs="Times New Roman"/>
        </w:rPr>
        <w:t>adapted</w:t>
      </w:r>
      <w:r w:rsidRPr="002828C2">
        <w:rPr>
          <w:rFonts w:cs="Times New Roman"/>
        </w:rPr>
        <w:t xml:space="preserve"> the method used in </w:t>
      </w:r>
      <w:r w:rsidRPr="002828C2">
        <w:rPr>
          <w:rFonts w:cs="Times New Roman"/>
          <w:i/>
        </w:rPr>
        <w:t>Pink Painting</w:t>
      </w:r>
      <w:r w:rsidRPr="002828C2">
        <w:rPr>
          <w:rFonts w:cs="Times New Roman"/>
        </w:rPr>
        <w:t>—the methodical and incremental piercing of everyday fragments into a grid configuration—to pieces of slashed rubber inner tube.</w:t>
      </w:r>
      <w:r>
        <w:rPr>
          <w:rFonts w:cs="Times New Roman"/>
        </w:rPr>
        <w:t xml:space="preserve"> </w:t>
      </w:r>
      <w:r w:rsidRPr="002828C2">
        <w:rPr>
          <w:rFonts w:cs="Times New Roman"/>
        </w:rPr>
        <w:t xml:space="preserve">While delicate and supple pieces of nylons droop downwards due to gravitational pull, maintaining the small aisles between the columns of the grid, the buoyant rubber pieces splay away from their hooks in all directions, blending the columns and the rows together. </w:t>
      </w:r>
      <w:r>
        <w:rPr>
          <w:rFonts w:cs="Times New Roman"/>
        </w:rPr>
        <w:t>Yet, t</w:t>
      </w:r>
      <w:r w:rsidRPr="002828C2">
        <w:rPr>
          <w:rFonts w:cs="Times New Roman"/>
        </w:rPr>
        <w:t>he grid and its dist</w:t>
      </w:r>
      <w:r>
        <w:rPr>
          <w:rFonts w:cs="Times New Roman"/>
        </w:rPr>
        <w:t>inct units remain discernable,</w:t>
      </w:r>
      <w:r w:rsidRPr="002828C2">
        <w:rPr>
          <w:rFonts w:cs="Times New Roman"/>
        </w:rPr>
        <w:t xml:space="preserve"> particularly towards the bottom of the composition where the rubber pie</w:t>
      </w:r>
      <w:r>
        <w:rPr>
          <w:rFonts w:cs="Times New Roman"/>
        </w:rPr>
        <w:t>ces seem to flare</w:t>
      </w:r>
      <w:r w:rsidRPr="002828C2">
        <w:rPr>
          <w:rFonts w:cs="Times New Roman"/>
        </w:rPr>
        <w:t xml:space="preserve"> out less than the ones at the top. Since</w:t>
      </w:r>
      <w:r>
        <w:rPr>
          <w:rFonts w:cs="Times New Roman"/>
        </w:rPr>
        <w:t xml:space="preserve"> the</w:t>
      </w:r>
      <w:r w:rsidRPr="002828C2">
        <w:rPr>
          <w:rFonts w:cs="Times New Roman"/>
        </w:rPr>
        <w:t xml:space="preserve"> </w:t>
      </w:r>
      <w:r>
        <w:rPr>
          <w:rFonts w:cs="Times New Roman"/>
        </w:rPr>
        <w:t>opacity of the black rubber obstructs the view of the</w:t>
      </w:r>
      <w:r w:rsidRPr="002828C2">
        <w:rPr>
          <w:rFonts w:cs="Times New Roman"/>
        </w:rPr>
        <w:t xml:space="preserve"> hooks</w:t>
      </w:r>
      <w:r>
        <w:rPr>
          <w:rFonts w:cs="Times New Roman"/>
        </w:rPr>
        <w:t xml:space="preserve"> to which they are attached</w:t>
      </w:r>
      <w:r w:rsidRPr="002828C2">
        <w:rPr>
          <w:rFonts w:cs="Times New Roman"/>
        </w:rPr>
        <w:t xml:space="preserve">, its resemblance to </w:t>
      </w:r>
      <w:r w:rsidRPr="002828C2">
        <w:rPr>
          <w:rFonts w:cs="Times New Roman"/>
          <w:i/>
        </w:rPr>
        <w:t>Pink Painting</w:t>
      </w:r>
      <w:r w:rsidRPr="002828C2">
        <w:rPr>
          <w:rFonts w:cs="Times New Roman"/>
        </w:rPr>
        <w:t>, made from transparent materials, permits the viewer to extrapolate this work’s construction.</w:t>
      </w:r>
      <w:r>
        <w:rPr>
          <w:rFonts w:cs="Times New Roman"/>
        </w:rPr>
        <w:t xml:space="preserve"> </w:t>
      </w:r>
      <w:r w:rsidRPr="002828C2">
        <w:rPr>
          <w:rFonts w:cs="Times New Roman"/>
        </w:rPr>
        <w:t xml:space="preserve">The bouncy rubber lends the composition an all-over tactile texture that feels almost plush, like a thick rug or a bathmat </w:t>
      </w:r>
      <w:r w:rsidRPr="002828C2">
        <w:rPr>
          <w:rFonts w:cs="Times New Roman"/>
        </w:rPr>
        <w:lastRenderedPageBreak/>
        <w:t xml:space="preserve">mistakenly mounted on a wall. </w:t>
      </w:r>
      <w:r>
        <w:rPr>
          <w:rFonts w:cs="Times New Roman"/>
        </w:rPr>
        <w:t>Hung upright, the work</w:t>
      </w:r>
      <w:r w:rsidRPr="002828C2">
        <w:rPr>
          <w:rFonts w:cs="Times New Roman"/>
        </w:rPr>
        <w:t xml:space="preserve"> juts out towards the viewer, enticing her to pet or pull at the protruding rubber </w:t>
      </w:r>
      <w:r>
        <w:rPr>
          <w:rFonts w:cs="Times New Roman"/>
        </w:rPr>
        <w:t>par</w:t>
      </w:r>
      <w:r w:rsidRPr="002828C2">
        <w:rPr>
          <w:rFonts w:cs="Times New Roman"/>
        </w:rPr>
        <w:t>ts</w:t>
      </w:r>
      <w:r>
        <w:rPr>
          <w:rFonts w:cs="Times New Roman"/>
        </w:rPr>
        <w:t>—a gesture reminiscent of the artist’s initial</w:t>
      </w:r>
      <w:r w:rsidRPr="002828C2">
        <w:rPr>
          <w:rFonts w:cs="Times New Roman"/>
        </w:rPr>
        <w:t xml:space="preserve"> tactile experience of pulling the pieces taut across</w:t>
      </w:r>
      <w:r>
        <w:rPr>
          <w:rFonts w:cs="Times New Roman"/>
        </w:rPr>
        <w:t xml:space="preserve"> the row</w:t>
      </w:r>
      <w:r w:rsidRPr="002828C2">
        <w:rPr>
          <w:rFonts w:cs="Times New Roman"/>
        </w:rPr>
        <w:t xml:space="preserve"> of hooks</w:t>
      </w:r>
      <w:r>
        <w:rPr>
          <w:rFonts w:cs="Times New Roman"/>
        </w:rPr>
        <w:t xml:space="preserve"> to make the composition.  </w:t>
      </w:r>
    </w:p>
    <w:p w14:paraId="4075C689" w14:textId="77777777" w:rsidR="001C732C" w:rsidRDefault="001C732C" w:rsidP="001C732C">
      <w:pPr>
        <w:ind w:firstLine="720"/>
        <w:contextualSpacing/>
        <w:rPr>
          <w:rFonts w:cs="Times New Roman"/>
        </w:rPr>
      </w:pPr>
      <w:r>
        <w:rPr>
          <w:rFonts w:cs="Times New Roman"/>
        </w:rPr>
        <w:t>Lippard adapts the “psychological term ‘body ego’</w:t>
      </w:r>
      <w:r w:rsidRPr="002828C2">
        <w:rPr>
          <w:rFonts w:cs="Times New Roman"/>
        </w:rPr>
        <w:t xml:space="preserve"> or Bach</w:t>
      </w:r>
      <w:r>
        <w:rPr>
          <w:rFonts w:cs="Times New Roman"/>
        </w:rPr>
        <w:t>elard’s ‘muscular consciousness’” to refer to “such mindless, near-visceral identification with form” that she identifies in works she describes as “eccentric abstraction.”</w:t>
      </w:r>
      <w:r w:rsidRPr="002828C2">
        <w:rPr>
          <w:rStyle w:val="FootnoteReference"/>
          <w:rFonts w:cs="Times New Roman"/>
        </w:rPr>
        <w:footnoteReference w:id="267"/>
      </w:r>
      <w:r>
        <w:rPr>
          <w:rFonts w:cs="Times New Roman"/>
        </w:rPr>
        <w:t xml:space="preserve"> She further explains, “Body ego can be experienced in two ways: first through appeal, the desire to caress, to be caught up in the feel and rhythms of a work; second through repulsion and immediate reaction against certain forms and surfaces.”</w:t>
      </w:r>
      <w:r w:rsidRPr="002828C2">
        <w:rPr>
          <w:rStyle w:val="FootnoteReference"/>
          <w:rFonts w:cs="Times New Roman"/>
        </w:rPr>
        <w:footnoteReference w:id="268"/>
      </w:r>
      <w:r>
        <w:rPr>
          <w:rFonts w:cs="Times New Roman"/>
        </w:rPr>
        <w:t xml:space="preserve"> Chabet’s rubber grid might arouse the “desire to caress” the sumptuous accumulation of springy black rubber, just as his nylon one, with its semblance to stretched skin—skin flayed from the fleshy body—might cause repulsion. </w:t>
      </w:r>
    </w:p>
    <w:p w14:paraId="014E5E00" w14:textId="77777777" w:rsidR="001C732C" w:rsidRDefault="001C732C" w:rsidP="001C732C">
      <w:pPr>
        <w:ind w:firstLine="720"/>
        <w:contextualSpacing/>
        <w:rPr>
          <w:rFonts w:cs="Times New Roman"/>
        </w:rPr>
      </w:pPr>
      <w:r>
        <w:rPr>
          <w:rFonts w:cs="Times New Roman"/>
        </w:rPr>
        <w:t>While the somatic appears within the rubber grid through its sensuous appearance and the invocation to be caressed—that is to conjoin its body with viewer—</w:t>
      </w:r>
      <w:r>
        <w:rPr>
          <w:rFonts w:cs="Times New Roman"/>
          <w:i/>
        </w:rPr>
        <w:t>Pink Painting</w:t>
      </w:r>
      <w:r>
        <w:rPr>
          <w:rFonts w:cs="Times New Roman"/>
        </w:rPr>
        <w:t xml:space="preserve"> impresses the physical fragility of the spectator’s own flesh. Touch </w:t>
      </w:r>
      <w:r w:rsidRPr="00EE0DA7">
        <w:rPr>
          <w:rFonts w:cs="Times New Roman"/>
          <w:i/>
        </w:rPr>
        <w:t>Pink Painting</w:t>
      </w:r>
      <w:r>
        <w:rPr>
          <w:rFonts w:cs="Times New Roman"/>
        </w:rPr>
        <w:t xml:space="preserve"> and your hand, like the peach-colored nylons, might be pricked by the sharp metal hooks too. That was the risk—albeit a minor one—that Chabet took as he pulled nylon and rubber across each succession of metal hooks, again and again. The potential of punctured skin further draws attention to the presence of the artist’s body and its labor within the methodical construction of these grids. Chabet’s grids call attention to somatic gesture within the prescribed space of the “flattened...</w:t>
      </w:r>
      <w:r w:rsidRPr="002828C2">
        <w:rPr>
          <w:rFonts w:cs="Times New Roman"/>
        </w:rPr>
        <w:t>antinatural, antimimetic, antireal</w:t>
      </w:r>
      <w:r>
        <w:rPr>
          <w:rFonts w:cs="Times New Roman"/>
        </w:rPr>
        <w:t>” grid.</w:t>
      </w:r>
      <w:r>
        <w:rPr>
          <w:rStyle w:val="FootnoteReference"/>
          <w:rFonts w:cs="Times New Roman"/>
        </w:rPr>
        <w:footnoteReference w:id="269"/>
      </w:r>
      <w:r>
        <w:rPr>
          <w:rFonts w:cs="Times New Roman"/>
        </w:rPr>
        <w:t xml:space="preserve"> </w:t>
      </w:r>
    </w:p>
    <w:p w14:paraId="3678CC84" w14:textId="77777777" w:rsidR="001C732C" w:rsidRDefault="001C732C" w:rsidP="001C732C">
      <w:pPr>
        <w:ind w:firstLine="720"/>
        <w:contextualSpacing/>
        <w:rPr>
          <w:rFonts w:cs="Times New Roman"/>
        </w:rPr>
      </w:pPr>
      <w:r>
        <w:rPr>
          <w:rFonts w:cs="Times New Roman"/>
          <w:b/>
        </w:rPr>
        <w:lastRenderedPageBreak/>
        <w:t xml:space="preserve">[fig. 2.30] </w:t>
      </w:r>
      <w:r>
        <w:rPr>
          <w:rFonts w:cs="Times New Roman"/>
        </w:rPr>
        <w:t xml:space="preserve">In brief discussion of Hesse’s </w:t>
      </w:r>
      <w:r>
        <w:rPr>
          <w:rFonts w:cs="Times New Roman"/>
          <w:i/>
        </w:rPr>
        <w:t xml:space="preserve">No Title </w:t>
      </w:r>
      <w:r>
        <w:rPr>
          <w:rFonts w:cs="Times New Roman"/>
        </w:rPr>
        <w:t xml:space="preserve">(1967), a sheet of gridded paper in which Hesse has inscribed small circles, Margaret Iversen, referencing Benjamin Buchloh, notes, </w:t>
      </w:r>
      <w:r w:rsidRPr="002828C2">
        <w:rPr>
          <w:rFonts w:cs="Times New Roman"/>
        </w:rPr>
        <w:t>“For Buchloh, Hesse adopted the diagrammatic mode in order to register her sense of impossibility of any spontaneous, unmediated gesture under the coercive and instrumentalizing regime of capitalism, while at the same time subtly subverting that regime.</w:t>
      </w:r>
      <w:r>
        <w:rPr>
          <w:rFonts w:cs="Times New Roman"/>
        </w:rPr>
        <w:t>”</w:t>
      </w:r>
      <w:r>
        <w:rPr>
          <w:rStyle w:val="FootnoteReference"/>
          <w:rFonts w:cs="Times New Roman"/>
        </w:rPr>
        <w:footnoteReference w:id="270"/>
      </w:r>
      <w:r>
        <w:rPr>
          <w:rFonts w:cs="Times New Roman"/>
        </w:rPr>
        <w:t xml:space="preserve"> Iversen suggests that  “Buchloh’s critical model…sets in opposition a coercive and alienating schema and a residual somatic mark,” which establishes “</w:t>
      </w:r>
      <w:r w:rsidRPr="002828C2">
        <w:rPr>
          <w:rFonts w:cs="Times New Roman"/>
        </w:rPr>
        <w:t>Hesse’s drawings on graph paper figure both an acknowledgment of the alienating structures of capitalism and her struggle to oppose them.</w:t>
      </w:r>
      <w:r>
        <w:rPr>
          <w:rFonts w:cs="Times New Roman"/>
        </w:rPr>
        <w:t>”</w:t>
      </w:r>
      <w:r>
        <w:rPr>
          <w:rStyle w:val="FootnoteReference"/>
          <w:rFonts w:cs="Times New Roman"/>
        </w:rPr>
        <w:footnoteReference w:id="271"/>
      </w:r>
      <w:r>
        <w:rPr>
          <w:rFonts w:cs="Times New Roman"/>
        </w:rPr>
        <w:t xml:space="preserve"> In its place, Iversen proposes, “Yet,</w:t>
      </w:r>
      <w:r w:rsidRPr="002828C2">
        <w:rPr>
          <w:rFonts w:cs="Times New Roman"/>
        </w:rPr>
        <w:t xml:space="preserve"> what if one argued instead, that her small circular gestures do not struggle against, but rather willingly accommodate themselves to the grid while putting pressure on its fixity? A given structural matrix, like language or artistic convention, would then be understood as animated or disturbed by an in</w:t>
      </w:r>
      <w:r>
        <w:rPr>
          <w:rFonts w:cs="Times New Roman"/>
        </w:rPr>
        <w:t>sistent bodily perturbation.</w:t>
      </w:r>
      <w:r w:rsidRPr="002828C2">
        <w:rPr>
          <w:rFonts w:cs="Times New Roman"/>
        </w:rPr>
        <w:t>”</w:t>
      </w:r>
      <w:r>
        <w:rPr>
          <w:rStyle w:val="FootnoteReference"/>
          <w:rFonts w:cs="Times New Roman"/>
        </w:rPr>
        <w:footnoteReference w:id="272"/>
      </w:r>
      <w:r w:rsidRPr="002828C2">
        <w:rPr>
          <w:rFonts w:cs="Times New Roman"/>
        </w:rPr>
        <w:t xml:space="preserve"> </w:t>
      </w:r>
    </w:p>
    <w:p w14:paraId="534AA55E" w14:textId="77777777" w:rsidR="001C732C" w:rsidRDefault="001C732C" w:rsidP="001C732C">
      <w:pPr>
        <w:ind w:firstLine="720"/>
        <w:contextualSpacing/>
        <w:rPr>
          <w:rFonts w:cs="Times New Roman"/>
        </w:rPr>
      </w:pPr>
      <w:r>
        <w:rPr>
          <w:rFonts w:cs="Times New Roman"/>
        </w:rPr>
        <w:t>Like the artist he was paying homage to, Chabet also put “pressure on…fixity.”</w:t>
      </w:r>
      <w:r>
        <w:rPr>
          <w:rStyle w:val="FootnoteReference"/>
          <w:rFonts w:cs="Times New Roman"/>
        </w:rPr>
        <w:footnoteReference w:id="273"/>
      </w:r>
      <w:r>
        <w:rPr>
          <w:rFonts w:cs="Times New Roman"/>
        </w:rPr>
        <w:t xml:space="preserve"> While the Marcoses attempted to wield artistic production, particularly abstraction, for nation-building and diplomacy, Chabet’s works in </w:t>
      </w:r>
      <w:r>
        <w:rPr>
          <w:rFonts w:cs="Times New Roman"/>
          <w:i/>
        </w:rPr>
        <w:t>For E.H.</w:t>
      </w:r>
      <w:r>
        <w:rPr>
          <w:rFonts w:cs="Times New Roman"/>
        </w:rPr>
        <w:t xml:space="preserve"> exposed the fragility of this control. </w:t>
      </w:r>
      <w:r>
        <w:rPr>
          <w:rFonts w:cs="Times New Roman"/>
          <w:i/>
        </w:rPr>
        <w:t xml:space="preserve">New Works </w:t>
      </w:r>
      <w:r>
        <w:rPr>
          <w:rFonts w:cs="Times New Roman"/>
        </w:rPr>
        <w:t xml:space="preserve">or </w:t>
      </w:r>
      <w:r>
        <w:rPr>
          <w:rFonts w:cs="Times New Roman"/>
          <w:i/>
        </w:rPr>
        <w:t xml:space="preserve">For E.H. </w:t>
      </w:r>
      <w:r>
        <w:rPr>
          <w:rFonts w:cs="Times New Roman"/>
        </w:rPr>
        <w:t xml:space="preserve">presented a series of works that employed similar strategies of stretching and piercing </w:t>
      </w:r>
      <w:r>
        <w:rPr>
          <w:rFonts w:cs="Times New Roman"/>
        </w:rPr>
        <w:lastRenderedPageBreak/>
        <w:t xml:space="preserve">in various configurations that created and drew attention to surface as an unstable construct generated between the work and the viewer. The works exhibited were not only relational in terms of the viewer, but also with one another; the individual works inform or engage with the ones around it. For example, the transparency of nylon used for </w:t>
      </w:r>
      <w:r>
        <w:rPr>
          <w:rFonts w:cs="Times New Roman"/>
          <w:i/>
        </w:rPr>
        <w:t xml:space="preserve">Pink Painting </w:t>
      </w:r>
      <w:r>
        <w:rPr>
          <w:rFonts w:cs="Times New Roman"/>
        </w:rPr>
        <w:t xml:space="preserve">betrays how Chabet has constructed similar works opaque rubber. The one frame with a single piece of rubber in </w:t>
      </w:r>
      <w:r>
        <w:rPr>
          <w:rFonts w:cs="Times New Roman"/>
          <w:i/>
        </w:rPr>
        <w:t>Kite Traps</w:t>
      </w:r>
      <w:r>
        <w:rPr>
          <w:rFonts w:cs="Times New Roman"/>
        </w:rPr>
        <w:t xml:space="preserve"> helps emphasize the other </w:t>
      </w:r>
      <w:r>
        <w:rPr>
          <w:rFonts w:cs="Times New Roman"/>
          <w:i/>
        </w:rPr>
        <w:t xml:space="preserve">Kite Traps </w:t>
      </w:r>
      <w:r>
        <w:rPr>
          <w:rFonts w:cs="Times New Roman"/>
        </w:rPr>
        <w:t xml:space="preserve">as a series of iterative lines. It also highlights the wall as a significant surface, which is further affirmed by the white frames of </w:t>
      </w:r>
      <w:r>
        <w:rPr>
          <w:rFonts w:cs="Times New Roman"/>
          <w:i/>
        </w:rPr>
        <w:t>Sky Horizons</w:t>
      </w:r>
      <w:r>
        <w:rPr>
          <w:rFonts w:cs="Times New Roman"/>
        </w:rPr>
        <w:t xml:space="preserve"> that seem to fade into the whiteness of the gallery walls. </w:t>
      </w:r>
    </w:p>
    <w:p w14:paraId="71B6DC0A" w14:textId="77777777" w:rsidR="001C732C" w:rsidRDefault="001C732C" w:rsidP="001C732C">
      <w:pPr>
        <w:ind w:firstLine="720"/>
        <w:contextualSpacing/>
        <w:rPr>
          <w:rFonts w:cs="Times New Roman"/>
        </w:rPr>
      </w:pPr>
      <w:r>
        <w:rPr>
          <w:rFonts w:cs="Times New Roman"/>
        </w:rPr>
        <w:t xml:space="preserve">Art—particularly painting in the case of </w:t>
      </w:r>
      <w:r>
        <w:rPr>
          <w:rFonts w:cs="Times New Roman"/>
          <w:i/>
        </w:rPr>
        <w:t>For E.H.</w:t>
      </w:r>
      <w:r>
        <w:rPr>
          <w:rFonts w:cs="Times New Roman"/>
        </w:rPr>
        <w:t>—depended on the viewer to imagine and fill in the surface on which the artist creates, purporting the viewer’s experience as one that is uncontrollable and fluctuating with meaning that never seems to coalesce. Within Chabet’s works are the “bodily perturbations”—ones that remind the viewer of her own body and its potential—that disturbed the system of order and control so desired of the Marcoses’ authoritarianism. Furthermore, Chabet’s floppy grids and tattered lines suggest that one cannot take the universalism of modernism for granted; the struggle of the upright grid—usually free from the ills of time and place—seemed emblematic of the Philippines’ own struggle for autonomy, artistic and otherwise. Unlike social realist artists of the period, Chabet chose not to push back but, like Hesse’s circles, exert pressure on the existing paradigm while successfully “wielding” the tools of its existing order.</w:t>
      </w:r>
      <w:r>
        <w:rPr>
          <w:rStyle w:val="FootnoteReference"/>
          <w:rFonts w:cs="Times New Roman"/>
        </w:rPr>
        <w:footnoteReference w:id="274"/>
      </w:r>
      <w:r>
        <w:rPr>
          <w:rFonts w:cs="Times New Roman"/>
        </w:rPr>
        <w:t xml:space="preserve"> </w:t>
      </w:r>
    </w:p>
    <w:p w14:paraId="0F24641F" w14:textId="77777777" w:rsidR="001C732C" w:rsidRDefault="001C732C" w:rsidP="001C732C">
      <w:pPr>
        <w:contextualSpacing/>
        <w:rPr>
          <w:rFonts w:cs="Times New Roman"/>
        </w:rPr>
      </w:pPr>
    </w:p>
    <w:p w14:paraId="0221AFBD" w14:textId="77777777" w:rsidR="001C732C" w:rsidRDefault="001C732C" w:rsidP="001C732C">
      <w:pPr>
        <w:pStyle w:val="SubChapter"/>
      </w:pPr>
      <w:bookmarkStart w:id="59" w:name="_Toc507617960"/>
      <w:r>
        <w:lastRenderedPageBreak/>
        <w:t xml:space="preserve">Drawing at the Door: </w:t>
      </w:r>
      <w:r w:rsidRPr="00936D35">
        <w:rPr>
          <w:i/>
        </w:rPr>
        <w:t>Bakawan</w:t>
      </w:r>
      <w:bookmarkEnd w:id="59"/>
    </w:p>
    <w:p w14:paraId="615F9B28"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r>
      <w:r>
        <w:rPr>
          <w:rFonts w:cs="Times New Roman"/>
          <w:b/>
        </w:rPr>
        <w:t>[fig. 2.31</w:t>
      </w:r>
      <w:r w:rsidRPr="009D31DA">
        <w:rPr>
          <w:rFonts w:cs="Times New Roman"/>
          <w:b/>
        </w:rPr>
        <w:t>]</w:t>
      </w:r>
      <w:r>
        <w:rPr>
          <w:rFonts w:cs="Times New Roman"/>
        </w:rPr>
        <w:t xml:space="preserve"> Intended to be viewed only through the large glass pane of Small Gallery’s locked door,</w:t>
      </w:r>
      <w:r w:rsidRPr="00C655DE">
        <w:rPr>
          <w:rFonts w:cs="Times New Roman"/>
          <w:i/>
        </w:rPr>
        <w:t xml:space="preserve"> </w:t>
      </w:r>
      <w:r>
        <w:rPr>
          <w:rFonts w:cs="Times New Roman"/>
          <w:i/>
        </w:rPr>
        <w:t>Bakawan</w:t>
      </w:r>
      <w:r>
        <w:rPr>
          <w:rFonts w:cs="Times New Roman"/>
        </w:rPr>
        <w:t xml:space="preserve">, an installation of hanging </w:t>
      </w:r>
      <w:r>
        <w:rPr>
          <w:rFonts w:cs="Times New Roman"/>
          <w:i/>
        </w:rPr>
        <w:t xml:space="preserve">bakawan </w:t>
      </w:r>
      <w:r>
        <w:rPr>
          <w:rFonts w:cs="Times New Roman"/>
        </w:rPr>
        <w:t>(mangrove) segments, continued Chabet’s exploration of drawing with mundane materials in 1974.</w:t>
      </w:r>
      <w:r w:rsidRPr="00AA6BF9">
        <w:rPr>
          <w:rFonts w:cs="Times New Roman"/>
          <w:i/>
        </w:rPr>
        <w:t xml:space="preserve"> </w:t>
      </w:r>
      <w:r>
        <w:rPr>
          <w:rFonts w:cs="Times New Roman"/>
        </w:rPr>
        <w:t>Made from nearly</w:t>
      </w:r>
      <w:r w:rsidRPr="00760DC0">
        <w:rPr>
          <w:rFonts w:cs="Times New Roman"/>
        </w:rPr>
        <w:t xml:space="preserve"> uniform </w:t>
      </w:r>
      <w:r>
        <w:rPr>
          <w:rFonts w:cs="Times New Roman"/>
        </w:rPr>
        <w:t xml:space="preserve">pieces of mangrove </w:t>
      </w:r>
      <w:r w:rsidRPr="00760DC0">
        <w:rPr>
          <w:rFonts w:cs="Times New Roman"/>
        </w:rPr>
        <w:t>hanging</w:t>
      </w:r>
      <w:r>
        <w:rPr>
          <w:rFonts w:cs="Times New Roman"/>
        </w:rPr>
        <w:t xml:space="preserve"> equidistant from one another in measured rows</w:t>
      </w:r>
      <w:r w:rsidRPr="00760DC0">
        <w:rPr>
          <w:rFonts w:cs="Times New Roman"/>
        </w:rPr>
        <w:t xml:space="preserve">, </w:t>
      </w:r>
      <w:r w:rsidRPr="00760DC0">
        <w:rPr>
          <w:rFonts w:cs="Times New Roman"/>
          <w:i/>
        </w:rPr>
        <w:t>Bakawan</w:t>
      </w:r>
      <w:r w:rsidRPr="00760DC0">
        <w:rPr>
          <w:rFonts w:cs="Times New Roman"/>
        </w:rPr>
        <w:t>, like many of</w:t>
      </w:r>
      <w:r>
        <w:rPr>
          <w:rFonts w:cs="Times New Roman"/>
        </w:rPr>
        <w:t xml:space="preserve"> Chabet’s works in </w:t>
      </w:r>
      <w:r>
        <w:rPr>
          <w:rFonts w:cs="Times New Roman"/>
          <w:i/>
        </w:rPr>
        <w:t>For E.H.</w:t>
      </w:r>
      <w:r>
        <w:rPr>
          <w:rFonts w:cs="Times New Roman"/>
        </w:rPr>
        <w:t xml:space="preserve">, features the grid as its primary ordering structure. </w:t>
      </w:r>
      <w:r w:rsidRPr="00AA6BF9">
        <w:rPr>
          <w:rFonts w:cs="Times New Roman"/>
        </w:rPr>
        <w:t>Although</w:t>
      </w:r>
      <w:r>
        <w:rPr>
          <w:rFonts w:cs="Times New Roman"/>
        </w:rPr>
        <w:t xml:space="preserve"> they appear identical in size and shape, the </w:t>
      </w:r>
      <w:r>
        <w:rPr>
          <w:rFonts w:cs="Times New Roman"/>
          <w:i/>
        </w:rPr>
        <w:t xml:space="preserve">bakawan </w:t>
      </w:r>
      <w:r>
        <w:rPr>
          <w:rFonts w:cs="Times New Roman"/>
        </w:rPr>
        <w:t>branches maintain individual characteristics such as slight variations in curvature. According to Albano’s notes from the exhibition,</w:t>
      </w:r>
      <w:r>
        <w:rPr>
          <w:rFonts w:cs="Times New Roman"/>
          <w:i/>
        </w:rPr>
        <w:t xml:space="preserve"> </w:t>
      </w:r>
      <w:r>
        <w:rPr>
          <w:rFonts w:cs="Times New Roman"/>
        </w:rPr>
        <w:t>Chabet had purchased the mangrove pieces, commonly used as inexpensive firewood in Manila, in “bundles and large piles” from Divisoria, a cheap goods shopping center in Manila.</w:t>
      </w:r>
      <w:r>
        <w:rPr>
          <w:rStyle w:val="FootnoteReference"/>
          <w:rFonts w:cs="Times New Roman"/>
        </w:rPr>
        <w:footnoteReference w:id="275"/>
      </w:r>
      <w:r>
        <w:rPr>
          <w:rFonts w:cs="Times New Roman"/>
        </w:rPr>
        <w:t xml:space="preserve"> Chabet had intended the installation to be exhibited as the solitary work within the Small Gallery behind a closed (and locked) glass door that only permitted the viewer to “peep through a perspective of rough lines.”</w:t>
      </w:r>
      <w:r>
        <w:rPr>
          <w:rStyle w:val="FootnoteReference"/>
          <w:rFonts w:cs="Times New Roman"/>
        </w:rPr>
        <w:footnoteReference w:id="276"/>
      </w:r>
      <w:r>
        <w:rPr>
          <w:rFonts w:cs="Times New Roman"/>
        </w:rPr>
        <w:t xml:space="preserve"> </w:t>
      </w:r>
    </w:p>
    <w:p w14:paraId="2BD041E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In his notes on the exhibition, Albano describes </w:t>
      </w:r>
      <w:r>
        <w:rPr>
          <w:rFonts w:cs="Times New Roman"/>
          <w:i/>
        </w:rPr>
        <w:t xml:space="preserve">Bakawan </w:t>
      </w:r>
      <w:r>
        <w:rPr>
          <w:rFonts w:cs="Times New Roman"/>
        </w:rPr>
        <w:t>as Chabet’s “tri-dimensional drawing of lines.”</w:t>
      </w:r>
      <w:r>
        <w:rPr>
          <w:rStyle w:val="FootnoteReference"/>
          <w:rFonts w:cs="Times New Roman"/>
        </w:rPr>
        <w:footnoteReference w:id="277"/>
      </w:r>
      <w:r>
        <w:rPr>
          <w:rFonts w:cs="Times New Roman"/>
        </w:rPr>
        <w:t xml:space="preserve"> As part of the installation, Chabet had chosen to paint everything in the Small Gallery besides the wood, including the hooks on the ceiling, a “stark white” to “give maximum contrast between line and ground.”</w:t>
      </w:r>
      <w:r>
        <w:rPr>
          <w:rStyle w:val="FootnoteReference"/>
          <w:rFonts w:cs="Times New Roman"/>
        </w:rPr>
        <w:footnoteReference w:id="278"/>
      </w:r>
      <w:r>
        <w:rPr>
          <w:rFonts w:cs="Times New Roman"/>
        </w:rPr>
        <w:t xml:space="preserve"> Albano designates the white wall of the gallery as the drawing’s “ground” and the mangrove pieces as its “rough lines.” Similar to </w:t>
      </w:r>
      <w:r>
        <w:rPr>
          <w:rFonts w:cs="Times New Roman"/>
          <w:i/>
        </w:rPr>
        <w:t>Kite Traps</w:t>
      </w:r>
      <w:r>
        <w:rPr>
          <w:rFonts w:cs="Times New Roman"/>
        </w:rPr>
        <w:t xml:space="preserve">, </w:t>
      </w:r>
      <w:r>
        <w:rPr>
          <w:rFonts w:cs="Times New Roman"/>
        </w:rPr>
        <w:lastRenderedPageBreak/>
        <w:t xml:space="preserve">which also employed the ready-made line, Chabet gives special attention to the white wall as a significant part of his work’s surface. Like </w:t>
      </w:r>
      <w:r>
        <w:rPr>
          <w:rFonts w:cs="Times New Roman"/>
          <w:i/>
        </w:rPr>
        <w:t>Kite Traps</w:t>
      </w:r>
      <w:r>
        <w:rPr>
          <w:rFonts w:cs="Times New Roman"/>
        </w:rPr>
        <w:t xml:space="preserve">, </w:t>
      </w:r>
      <w:r>
        <w:rPr>
          <w:rFonts w:cs="Times New Roman"/>
          <w:i/>
        </w:rPr>
        <w:t>Bakawan</w:t>
      </w:r>
      <w:r>
        <w:rPr>
          <w:rFonts w:cs="Times New Roman"/>
        </w:rPr>
        <w:t xml:space="preserve"> activates the wall as ground for drawing through the installation of lines made not from ink or paint, but objects. In lieu of flexible, horizontally stretched rubber tires, however, </w:t>
      </w:r>
      <w:r>
        <w:rPr>
          <w:rFonts w:cs="Times New Roman"/>
          <w:i/>
        </w:rPr>
        <w:t>Bakawan</w:t>
      </w:r>
      <w:r>
        <w:rPr>
          <w:rFonts w:cs="Times New Roman"/>
        </w:rPr>
        <w:t xml:space="preserve"> comprises vertically oriented segments of wood. While gravitational pull in </w:t>
      </w:r>
      <w:r>
        <w:rPr>
          <w:rFonts w:cs="Times New Roman"/>
          <w:i/>
        </w:rPr>
        <w:t xml:space="preserve">Kite Traps </w:t>
      </w:r>
      <w:r>
        <w:rPr>
          <w:rFonts w:cs="Times New Roman"/>
        </w:rPr>
        <w:t xml:space="preserve">push its horizontal lines downwards, forcing them to droop and betray the struggles of maintaining a straight line, </w:t>
      </w:r>
      <w:r>
        <w:rPr>
          <w:rFonts w:cs="Times New Roman"/>
          <w:i/>
        </w:rPr>
        <w:t xml:space="preserve">Bakawan </w:t>
      </w:r>
      <w:r>
        <w:rPr>
          <w:rFonts w:cs="Times New Roman"/>
        </w:rPr>
        <w:t xml:space="preserve">depends on gravity as the vertical lines result from the weight of the suspended wood. Chabet’s exploration of line demonstrated natural forces, like gravity, to be both burden and benefit to the exploration of drawing.  </w:t>
      </w:r>
    </w:p>
    <w:p w14:paraId="6F7CE267"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placed great importance on the verticality of the lines in </w:t>
      </w:r>
      <w:r>
        <w:rPr>
          <w:rFonts w:cs="Times New Roman"/>
          <w:i/>
        </w:rPr>
        <w:t>Bakawan.</w:t>
      </w:r>
      <w:r>
        <w:rPr>
          <w:rFonts w:cs="Times New Roman"/>
        </w:rPr>
        <w:t xml:space="preserve"> Albano’s exhibition notes indicate that Chabet had removed the handle of the door to the Small Gallery to prevent the inclusion of superfluous horizontal lines in the installation’s viewing experience. This also prevented the viewer’s access into the room, retaining separation between the viewer and the public. The viewer would stand on one side of the Small Gallery’s glass door and peer into the room at the </w:t>
      </w:r>
      <w:r w:rsidRPr="00C644D5">
        <w:rPr>
          <w:rFonts w:cs="Times New Roman"/>
        </w:rPr>
        <w:t xml:space="preserve">hanging </w:t>
      </w:r>
      <w:r w:rsidRPr="00C644D5">
        <w:rPr>
          <w:rFonts w:cs="Times New Roman"/>
          <w:i/>
        </w:rPr>
        <w:t>bakawan</w:t>
      </w:r>
      <w:r w:rsidRPr="00C644D5">
        <w:rPr>
          <w:rFonts w:cs="Times New Roman"/>
        </w:rPr>
        <w:t>.</w:t>
      </w:r>
      <w:r>
        <w:rPr>
          <w:rFonts w:cs="Times New Roman"/>
        </w:rPr>
        <w:t xml:space="preserve"> No spotlights were used; the white cube gallery was lit with four florescent lights placed on the ground to create an even light. Depending on the viewer’s position and distance from the door, the mangroves, hung in a grid of 7 by 8 rows at a “certain height decided by the artist,” might resemble a row of vertical lines as the segments closest to the door conceal the ones behind it. A shift in the viewer’s position to left or right, or even slightly farther away, could reveal the dimensionality of the rows of mangroves extending towards the back wall. While the recession of the mangroves feels flattened because the viewer experiences it through the barrier of a locked glass door, if we imagine the white wall to be </w:t>
      </w:r>
      <w:r>
        <w:rPr>
          <w:rFonts w:cs="Times New Roman"/>
        </w:rPr>
        <w:lastRenderedPageBreak/>
        <w:t xml:space="preserve">ground and the mangroves to be line, the bodily shift of the viewer causes these lines—vulnerable to the viewer’s placement—to flicker on the white ground of the gallery.  </w:t>
      </w:r>
    </w:p>
    <w:p w14:paraId="25067F0F" w14:textId="77777777" w:rsidR="001C732C" w:rsidRPr="00CC78AF"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As </w:t>
      </w:r>
      <w:r>
        <w:rPr>
          <w:rFonts w:cs="Times New Roman"/>
          <w:i/>
        </w:rPr>
        <w:t>Bakawan</w:t>
      </w:r>
      <w:r>
        <w:rPr>
          <w:rFonts w:cs="Times New Roman"/>
        </w:rPr>
        <w:t xml:space="preserve"> is subject to the viewer’s placement, so is the viewer to the work. Whereas </w:t>
      </w:r>
      <w:r>
        <w:rPr>
          <w:rFonts w:cs="Times New Roman"/>
          <w:i/>
        </w:rPr>
        <w:t>Sky Horizons</w:t>
      </w:r>
      <w:r>
        <w:rPr>
          <w:rFonts w:cs="Times New Roman"/>
        </w:rPr>
        <w:t>, another one of Chabet’s early hanging installations,</w:t>
      </w:r>
      <w:r>
        <w:rPr>
          <w:rFonts w:cs="Times New Roman"/>
          <w:i/>
        </w:rPr>
        <w:t xml:space="preserve"> </w:t>
      </w:r>
      <w:r>
        <w:rPr>
          <w:rFonts w:cs="Times New Roman"/>
        </w:rPr>
        <w:t xml:space="preserve">responded to painting as a perspectival window onto the world by rendering that premise into three-dimensions around which viewers could circumambulate, situated behind the locked door of the Small Gallery, </w:t>
      </w:r>
      <w:r>
        <w:rPr>
          <w:rFonts w:cs="Times New Roman"/>
          <w:i/>
        </w:rPr>
        <w:t>Bakawan</w:t>
      </w:r>
      <w:r>
        <w:rPr>
          <w:rFonts w:cs="Times New Roman"/>
        </w:rPr>
        <w:t>’s installation</w:t>
      </w:r>
      <w:r>
        <w:rPr>
          <w:rFonts w:cs="Times New Roman"/>
          <w:i/>
        </w:rPr>
        <w:t xml:space="preserve"> </w:t>
      </w:r>
      <w:r>
        <w:rPr>
          <w:rFonts w:cs="Times New Roman"/>
        </w:rPr>
        <w:t>prevents that same kind of physical access. As Bunoan suggests in her recent essay on Chabet,</w:t>
      </w:r>
      <w:r w:rsidRPr="00760DC0">
        <w:rPr>
          <w:rFonts w:cs="Times New Roman"/>
        </w:rPr>
        <w:t xml:space="preserve"> “The frustration brought on by the physical separation of the closed glass door heightens our desire to see the work; more than just viewers, we are turned into voyeurs.”</w:t>
      </w:r>
      <w:r>
        <w:rPr>
          <w:rStyle w:val="FootnoteReference"/>
          <w:rFonts w:cs="Times New Roman"/>
        </w:rPr>
        <w:footnoteReference w:id="279"/>
      </w:r>
      <w:r>
        <w:rPr>
          <w:rFonts w:cs="Times New Roman"/>
        </w:rPr>
        <w:t xml:space="preserve"> Distinct from viewers, voyeurs connote intrusion: they were visual intruders that can only look at, but never fully participate in, a space that does not welcome those present. Bunoan</w:t>
      </w:r>
      <w:r w:rsidRPr="00760DC0">
        <w:rPr>
          <w:rFonts w:cs="Times New Roman"/>
        </w:rPr>
        <w:t xml:space="preserve"> further suggests that, “by framing and restricting our view of the work, Chabet essentially collapsed the dimensions into a flat picture plane, creating a window into something else</w:t>
      </w:r>
      <w:r>
        <w:rPr>
          <w:rFonts w:cs="Times New Roman"/>
        </w:rPr>
        <w:t>.…</w:t>
      </w:r>
      <w:r w:rsidRPr="00760DC0">
        <w:rPr>
          <w:rFonts w:cs="Times New Roman"/>
        </w:rPr>
        <w:t xml:space="preserve">In </w:t>
      </w:r>
      <w:r w:rsidRPr="00760DC0">
        <w:rPr>
          <w:rFonts w:cs="Times New Roman"/>
          <w:i/>
        </w:rPr>
        <w:t>Bakawan…</w:t>
      </w:r>
      <w:r w:rsidRPr="00760DC0">
        <w:rPr>
          <w:rFonts w:cs="Times New Roman"/>
        </w:rPr>
        <w:t>the window represents a kind of distant nature that is made further inaccessible to viewers.”</w:t>
      </w:r>
      <w:r w:rsidRPr="003060A3">
        <w:rPr>
          <w:rStyle w:val="FootnoteReference"/>
          <w:rFonts w:cs="Times New Roman"/>
        </w:rPr>
        <w:t xml:space="preserve"> </w:t>
      </w:r>
      <w:r>
        <w:rPr>
          <w:rStyle w:val="FootnoteReference"/>
          <w:rFonts w:cs="Times New Roman"/>
        </w:rPr>
        <w:footnoteReference w:id="280"/>
      </w:r>
      <w:r>
        <w:rPr>
          <w:rFonts w:cs="Times New Roman"/>
        </w:rPr>
        <w:t xml:space="preserve"> That “distant world”—international modernism as represented by the CCP—feels closed off to the </w:t>
      </w:r>
      <w:r w:rsidRPr="00CC78AF">
        <w:rPr>
          <w:rFonts w:cs="Times New Roman"/>
        </w:rPr>
        <w:t>local audience, who operate</w:t>
      </w:r>
      <w:r>
        <w:rPr>
          <w:rFonts w:cs="Times New Roman"/>
        </w:rPr>
        <w:t>d</w:t>
      </w:r>
      <w:r w:rsidRPr="00CC78AF">
        <w:rPr>
          <w:rFonts w:cs="Times New Roman"/>
        </w:rPr>
        <w:t xml:space="preserve"> as</w:t>
      </w:r>
      <w:r>
        <w:rPr>
          <w:rFonts w:cs="Times New Roman"/>
        </w:rPr>
        <w:t xml:space="preserve"> voyeurs in this practice. </w:t>
      </w:r>
    </w:p>
    <w:p w14:paraId="05451CD3" w14:textId="77777777" w:rsidR="001C732C" w:rsidRPr="00CC78AF" w:rsidRDefault="001C732C" w:rsidP="001C732C">
      <w:pPr>
        <w:pStyle w:val="RackhamBody"/>
      </w:pPr>
      <w:r>
        <w:t xml:space="preserve">Justification for Chabet’s somewhat puzzling installation occurred due to pressure for quick development in the Philippines. Public education at the CCP depended on mediated exchange between artists, museum administrators, and the audience in which the audience would rely on museum workers, such as Albano, to explain or curate comprehensible exhibitions that pushed public understanding of art. In </w:t>
      </w:r>
      <w:r w:rsidRPr="00CC78AF">
        <w:t xml:space="preserve">“Developmental Art of the Philippines,” Albano connects </w:t>
      </w:r>
      <w:r w:rsidRPr="00CC78AF">
        <w:lastRenderedPageBreak/>
        <w:t>the Cultural Center of the Philippines with the beginning of “deve</w:t>
      </w:r>
      <w:r>
        <w:t>lopmental art” and notes that “</w:t>
      </w:r>
      <w:r w:rsidRPr="00CC78AF">
        <w:t>‘developmental’ was an operative word given by our government and press to government pr</w:t>
      </w:r>
      <w:r>
        <w:t>ojects for fast implementation.…</w:t>
      </w:r>
      <w:r w:rsidRPr="00CC78AF">
        <w:t>The implication of a fast-action learning method is similar to that of developmental art.”</w:t>
      </w:r>
      <w:r w:rsidRPr="00CC78AF">
        <w:rPr>
          <w:rStyle w:val="FootnoteReference"/>
        </w:rPr>
        <w:footnoteReference w:id="281"/>
      </w:r>
      <w:r w:rsidRPr="00CC78AF">
        <w:t xml:space="preserve"> Albano</w:t>
      </w:r>
      <w:r>
        <w:t xml:space="preserve"> further notes, “As works of new artists become</w:t>
      </w:r>
      <w:r w:rsidRPr="00CC78AF">
        <w:t xml:space="preserve"> more complex, the Museum’s curatorial staff had to organize exhibits that would elicit response and establish a healthy rapport. The intricate trafficking of information and response had to be maintained at a high pace.”</w:t>
      </w:r>
      <w:r w:rsidRPr="00CC78AF">
        <w:rPr>
          <w:rStyle w:val="FootnoteReference"/>
        </w:rPr>
        <w:footnoteReference w:id="282"/>
      </w:r>
      <w:r>
        <w:t xml:space="preserve"> When asked why the CCP promoted “experimental art” given that, as a state-sponsored institution, they “should be concerned with established art,” Albano responds that the “Museum has adopted a policy of giving priority to contemporary experiences so as to develop a stable of present-day artists who can be ahead of the international front.”</w:t>
      </w:r>
      <w:r w:rsidRPr="00CC78AF">
        <w:rPr>
          <w:rStyle w:val="FootnoteReference"/>
        </w:rPr>
        <w:footnoteReference w:id="283"/>
      </w:r>
      <w:r>
        <w:t xml:space="preserve">   </w:t>
      </w:r>
    </w:p>
    <w:p w14:paraId="476F6ADF" w14:textId="77777777" w:rsidR="001C732C" w:rsidRPr="00DB4DF0"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sidRPr="00CC78AF">
        <w:rPr>
          <w:rFonts w:cs="Times New Roman"/>
        </w:rPr>
        <w:tab/>
      </w:r>
      <w:r>
        <w:rPr>
          <w:rFonts w:cs="Times New Roman"/>
        </w:rPr>
        <w:t xml:space="preserve">Yet, while </w:t>
      </w:r>
      <w:r>
        <w:rPr>
          <w:rFonts w:cs="Times New Roman"/>
          <w:i/>
        </w:rPr>
        <w:t xml:space="preserve">Bakawan </w:t>
      </w:r>
      <w:r>
        <w:rPr>
          <w:rFonts w:cs="Times New Roman"/>
        </w:rPr>
        <w:t xml:space="preserve">physically closed off its premises to the viewer, it permits another form of access through its materiality. Made from pre-cut segments of </w:t>
      </w:r>
      <w:r>
        <w:rPr>
          <w:rFonts w:cs="Times New Roman"/>
          <w:i/>
        </w:rPr>
        <w:t>bakawan</w:t>
      </w:r>
      <w:r>
        <w:rPr>
          <w:rFonts w:cs="Times New Roman"/>
        </w:rPr>
        <w:t xml:space="preserve"> often used as local firewood, it</w:t>
      </w:r>
      <w:r w:rsidRPr="00CC78AF">
        <w:rPr>
          <w:rFonts w:cs="Times New Roman"/>
        </w:rPr>
        <w:t xml:space="preserve"> represents a shift from the manufactured materials</w:t>
      </w:r>
      <w:r>
        <w:rPr>
          <w:rFonts w:cs="Times New Roman"/>
        </w:rPr>
        <w:t xml:space="preserve">—nylons and rubber inner tubes—that Chabet manipulated </w:t>
      </w:r>
      <w:r w:rsidRPr="00CC78AF">
        <w:rPr>
          <w:rFonts w:cs="Times New Roman"/>
        </w:rPr>
        <w:t xml:space="preserve">in </w:t>
      </w:r>
      <w:r w:rsidRPr="00CC78AF">
        <w:rPr>
          <w:rFonts w:cs="Times New Roman"/>
          <w:i/>
        </w:rPr>
        <w:t>For E.H.</w:t>
      </w:r>
      <w:r>
        <w:rPr>
          <w:rFonts w:cs="Times New Roman"/>
          <w:i/>
        </w:rPr>
        <w:t xml:space="preserve"> </w:t>
      </w:r>
      <w:r>
        <w:rPr>
          <w:rFonts w:cs="Times New Roman"/>
        </w:rPr>
        <w:t>to</w:t>
      </w:r>
      <w:r w:rsidRPr="00CC78AF">
        <w:rPr>
          <w:rFonts w:cs="Times New Roman"/>
        </w:rPr>
        <w:t xml:space="preserve"> organic material</w:t>
      </w:r>
      <w:r>
        <w:rPr>
          <w:rFonts w:cs="Times New Roman"/>
        </w:rPr>
        <w:t xml:space="preserve">s subject to rot and decay. And, unlike </w:t>
      </w:r>
      <w:r>
        <w:rPr>
          <w:rFonts w:cs="Times New Roman"/>
          <w:i/>
        </w:rPr>
        <w:t xml:space="preserve">Kite Traps </w:t>
      </w:r>
      <w:r>
        <w:rPr>
          <w:rFonts w:cs="Times New Roman"/>
        </w:rPr>
        <w:t xml:space="preserve">or </w:t>
      </w:r>
      <w:r>
        <w:rPr>
          <w:rFonts w:cs="Times New Roman"/>
          <w:i/>
        </w:rPr>
        <w:t>Pink Painting</w:t>
      </w:r>
      <w:r>
        <w:rPr>
          <w:rFonts w:cs="Times New Roman"/>
        </w:rPr>
        <w:t xml:space="preserve">, the materials in </w:t>
      </w:r>
      <w:r>
        <w:rPr>
          <w:rFonts w:cs="Times New Roman"/>
          <w:i/>
        </w:rPr>
        <w:t xml:space="preserve">Bakawan </w:t>
      </w:r>
      <w:r>
        <w:rPr>
          <w:rFonts w:cs="Times New Roman"/>
        </w:rPr>
        <w:t xml:space="preserve">are left legible to the local audience as pieces of firewood purchasable from the market. Though Chabet had purchased his readymade lines in bundles at the market, these lines still exemplified the unsteady hand of art making. By procuring his materials from nature (via Divisoria), </w:t>
      </w:r>
      <w:r>
        <w:rPr>
          <w:rFonts w:cs="Times New Roman"/>
          <w:i/>
        </w:rPr>
        <w:t>Bakawan</w:t>
      </w:r>
      <w:r>
        <w:rPr>
          <w:rFonts w:cs="Times New Roman"/>
        </w:rPr>
        <w:t xml:space="preserve">’s lines were imprecise and retained minor differences. </w:t>
      </w:r>
      <w:r>
        <w:rPr>
          <w:rFonts w:cs="Times New Roman"/>
          <w:b/>
        </w:rPr>
        <w:t>[fig. 2.32]</w:t>
      </w:r>
      <w:r>
        <w:rPr>
          <w:rFonts w:cs="Times New Roman"/>
        </w:rPr>
        <w:t xml:space="preserve"> A photograph of a lone segment against a white ground shows a gnarled and imperfect line. In fact, taken as a single unit, it almost does not </w:t>
      </w:r>
      <w:r>
        <w:rPr>
          <w:rFonts w:cs="Times New Roman"/>
        </w:rPr>
        <w:lastRenderedPageBreak/>
        <w:t xml:space="preserve">resemble a line at all, betraying how one understands the way objects produce meaning in tandem with one another. Yet, from a distance the mangrove segments look nearly identical; their ordered configuration and repetition serve to obscure and mitigate their minor idiosyncrasies. The grid functions as a method of flattening difference. Upon closer and more prolonged observation, the viewer discerns irregularities in curvature, width, and color of the mangroves reminiscent of an instable flow of ink from a pen. While the grid as an ordering mechanism might temporarily conceal difference, it does not obliterate it. </w:t>
      </w:r>
      <w:r>
        <w:rPr>
          <w:rFonts w:cs="Times New Roman"/>
          <w:i/>
        </w:rPr>
        <w:t xml:space="preserve"> </w:t>
      </w:r>
      <w:r>
        <w:rPr>
          <w:rFonts w:cs="Times New Roman"/>
        </w:rPr>
        <w:t xml:space="preserve">  </w:t>
      </w:r>
    </w:p>
    <w:p w14:paraId="1863CAE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employed </w:t>
      </w:r>
      <w:r>
        <w:rPr>
          <w:rFonts w:cs="Times New Roman"/>
          <w:i/>
        </w:rPr>
        <w:t>Bakawan</w:t>
      </w:r>
      <w:r>
        <w:rPr>
          <w:rFonts w:cs="Times New Roman"/>
        </w:rPr>
        <w:t xml:space="preserve">’s rigid grid-like format—one that rendered its individual components nearly uniform—to encourage the viewer towards a deeper and more prolonged engagement with the world. The grid fails to obscure the differences between the mangrove segments when one actively observes rather than passively consumes it as identical pieces. Chabet planned a corresponding book to </w:t>
      </w:r>
      <w:r>
        <w:rPr>
          <w:rFonts w:cs="Times New Roman"/>
          <w:i/>
        </w:rPr>
        <w:t>Bakawan</w:t>
      </w:r>
      <w:r>
        <w:rPr>
          <w:rFonts w:cs="Times New Roman"/>
        </w:rPr>
        <w:t xml:space="preserve"> that also encouraged the viewer’s sustained engagement. In private notes on the exhibition, Dayrit recorded that Chabet was planning a 1000-page book filled with black and white photographs to highlight the differences among the mangrove segments. In contrast to his installation in the Small Gallery, the book highlighted individual mangrove segments, with each page comprising one mangrove photograph. </w:t>
      </w:r>
    </w:p>
    <w:p w14:paraId="476BA3E2"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Instead of including 1000 distinct mangroves—each mangrove represented by a single photograph—</w:t>
      </w:r>
      <w:r w:rsidRPr="00566103">
        <w:rPr>
          <w:rFonts w:cs="Times New Roman"/>
        </w:rPr>
        <w:t>Chabet</w:t>
      </w:r>
      <w:r>
        <w:rPr>
          <w:rFonts w:cs="Times New Roman"/>
        </w:rPr>
        <w:t xml:space="preserve"> wanted to feature 999 mangroves. One mangrove would be included twice. The artist believed the double inclusion would encourage the reader to carefully examine each photograph (and the differences among them) to look for the repeated mangrove. In the part of her notes designated as “between Bobby (Chabet) and me,” Dayrit also noted the book’s emphasis on sustained examination. She wrote, “‘Reading’ the book can be meditative. Turning the pages one by one, looking at </w:t>
      </w:r>
      <w:r w:rsidRPr="00C644D5">
        <w:rPr>
          <w:rFonts w:cs="Times New Roman"/>
        </w:rPr>
        <w:t xml:space="preserve">each </w:t>
      </w:r>
      <w:r w:rsidRPr="00C644D5">
        <w:rPr>
          <w:rFonts w:cs="Times New Roman"/>
          <w:i/>
        </w:rPr>
        <w:t>bakawan</w:t>
      </w:r>
      <w:r w:rsidRPr="00C644D5">
        <w:rPr>
          <w:rFonts w:cs="Times New Roman"/>
        </w:rPr>
        <w:t xml:space="preserve"> different from one another, looking for a </w:t>
      </w:r>
      <w:r w:rsidRPr="00C644D5">
        <w:rPr>
          <w:rFonts w:cs="Times New Roman"/>
          <w:i/>
        </w:rPr>
        <w:lastRenderedPageBreak/>
        <w:t>bakawan</w:t>
      </w:r>
      <w:r w:rsidRPr="00C644D5">
        <w:rPr>
          <w:rFonts w:cs="Times New Roman"/>
        </w:rPr>
        <w:t xml:space="preserve"> re</w:t>
      </w:r>
      <w:r>
        <w:rPr>
          <w:rFonts w:cs="Times New Roman"/>
        </w:rPr>
        <w:t>peated</w:t>
      </w:r>
      <w:r w:rsidRPr="00C644D5">
        <w:rPr>
          <w:rFonts w:cs="Times New Roman"/>
        </w:rPr>
        <w:t>.”</w:t>
      </w:r>
      <w:r w:rsidRPr="00C644D5">
        <w:rPr>
          <w:rStyle w:val="FootnoteReference"/>
          <w:rFonts w:cs="Times New Roman"/>
        </w:rPr>
        <w:footnoteReference w:id="284"/>
      </w:r>
      <w:r w:rsidRPr="00C644D5">
        <w:rPr>
          <w:rFonts w:cs="Times New Roman"/>
        </w:rPr>
        <w:t xml:space="preserve"> Dayrit </w:t>
      </w:r>
      <w:r>
        <w:rPr>
          <w:rFonts w:cs="Times New Roman"/>
        </w:rPr>
        <w:t xml:space="preserve">and Chabet both imagined the reader—like the viewer of </w:t>
      </w:r>
      <w:r>
        <w:rPr>
          <w:rFonts w:cs="Times New Roman"/>
          <w:i/>
        </w:rPr>
        <w:t>Bakawan</w:t>
      </w:r>
      <w:r>
        <w:rPr>
          <w:rFonts w:cs="Times New Roman"/>
        </w:rPr>
        <w:t xml:space="preserve">—to be one defined by his capacity to methodically look. </w:t>
      </w:r>
    </w:p>
    <w:p w14:paraId="077AF623"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Reading a book as a repetitive and meditative practice might recall Chabet’s actions in </w:t>
      </w:r>
      <w:r>
        <w:rPr>
          <w:rFonts w:cs="Times New Roman"/>
          <w:i/>
        </w:rPr>
        <w:t>Tearing to Pieces.</w:t>
      </w:r>
      <w:r>
        <w:rPr>
          <w:rFonts w:cs="Times New Roman"/>
        </w:rPr>
        <w:t xml:space="preserve"> In the performance, Chabet makes the meditative process of reading visible through physical exertion—his yogic inversions. He rifles through Duldulao’s book as he pretends to read it, and then repeatedly and methodically tears out its pages. And Chabet does conceptualize his own </w:t>
      </w:r>
      <w:r>
        <w:rPr>
          <w:rFonts w:cs="Times New Roman"/>
          <w:i/>
        </w:rPr>
        <w:t xml:space="preserve">Bakawan </w:t>
      </w:r>
      <w:r>
        <w:rPr>
          <w:rFonts w:cs="Times New Roman"/>
        </w:rPr>
        <w:t>tome as comparable to Duldulao’s. He echoed Duldulao’s insistence towards international circulation; Dayrit noted that only 100 copies of the book would be made to be “sold to major libraries and museums outside the Philippines.”</w:t>
      </w:r>
      <w:r>
        <w:rPr>
          <w:rStyle w:val="FootnoteReference"/>
          <w:rFonts w:cs="Times New Roman"/>
        </w:rPr>
        <w:footnoteReference w:id="285"/>
      </w:r>
      <w:r>
        <w:rPr>
          <w:rFonts w:cs="Times New Roman"/>
        </w:rPr>
        <w:t xml:space="preserve"> In fact, only two copies were to be left in the Philippines: one for Chabet and one for Manuel Duldulao, the author of </w:t>
      </w:r>
      <w:r>
        <w:rPr>
          <w:rFonts w:cs="Times New Roman"/>
          <w:i/>
        </w:rPr>
        <w:t>Contemporary Philippine Art</w:t>
      </w:r>
      <w:r>
        <w:rPr>
          <w:rFonts w:cs="Times New Roman"/>
        </w:rPr>
        <w:t xml:space="preserve">. According to Dayrit’s private notes, Duldulao’s copy would “be given to him by the artist (with an ax).” </w:t>
      </w:r>
    </w:p>
    <w:p w14:paraId="134158CF" w14:textId="7595C843"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By suggesting that the author receive the book alongside a destructive tool, Chabet directly refers back his own performance with Duldulao’s text in </w:t>
      </w:r>
      <w:r>
        <w:rPr>
          <w:rFonts w:cs="Times New Roman"/>
          <w:i/>
        </w:rPr>
        <w:t xml:space="preserve">Tearing to Pieces </w:t>
      </w:r>
      <w:r>
        <w:rPr>
          <w:rFonts w:cs="Times New Roman"/>
        </w:rPr>
        <w:t xml:space="preserve">at the </w:t>
      </w:r>
      <w:r>
        <w:rPr>
          <w:rFonts w:cs="Times New Roman"/>
          <w:i/>
        </w:rPr>
        <w:t xml:space="preserve">Exhibition of Objects </w:t>
      </w:r>
      <w:r>
        <w:rPr>
          <w:rFonts w:cs="Times New Roman"/>
        </w:rPr>
        <w:t xml:space="preserve">a year prior. The inclusion of the ax encourages Duldulao to mount his own pernicious performance or action with Chabet’s massive volume of </w:t>
      </w:r>
      <w:r>
        <w:rPr>
          <w:rFonts w:cs="Times New Roman"/>
          <w:i/>
        </w:rPr>
        <w:t>Bakawan</w:t>
      </w:r>
      <w:r>
        <w:rPr>
          <w:rFonts w:cs="Times New Roman"/>
        </w:rPr>
        <w:t xml:space="preserve"> and thus elevate its visibility through hearsay and intrigue—similar to what had occurred with </w:t>
      </w:r>
      <w:r>
        <w:rPr>
          <w:rFonts w:cs="Times New Roman"/>
          <w:i/>
        </w:rPr>
        <w:t xml:space="preserve">Contemporary Philippine Art </w:t>
      </w:r>
      <w:r>
        <w:rPr>
          <w:rFonts w:cs="Times New Roman"/>
        </w:rPr>
        <w:t xml:space="preserve">after </w:t>
      </w:r>
      <w:r>
        <w:rPr>
          <w:rFonts w:cs="Times New Roman"/>
          <w:i/>
        </w:rPr>
        <w:t>Tearing to Pieces</w:t>
      </w:r>
      <w:r>
        <w:rPr>
          <w:rFonts w:cs="Times New Roman"/>
        </w:rPr>
        <w:t xml:space="preserve">. Chabet’s adaptability and humor regarding how </w:t>
      </w:r>
      <w:r>
        <w:rPr>
          <w:rFonts w:cs="Times New Roman"/>
          <w:i/>
        </w:rPr>
        <w:t>Tearing to Pieces</w:t>
      </w:r>
      <w:r>
        <w:rPr>
          <w:rFonts w:cs="Times New Roman"/>
        </w:rPr>
        <w:t xml:space="preserve"> resulted in greater success for the book he had been criticizing demonstrated how he understood his work as ongoing, reciprocal processes between the past and present, the artist and his materials, and the artist and the viewer uncontrolled by artist intention </w:t>
      </w:r>
      <w:r>
        <w:rPr>
          <w:rFonts w:cs="Times New Roman"/>
        </w:rPr>
        <w:lastRenderedPageBreak/>
        <w:t xml:space="preserve">or individuality. While Chabet tried to control certain viewing experiences of </w:t>
      </w:r>
      <w:r>
        <w:rPr>
          <w:rFonts w:cs="Times New Roman"/>
          <w:i/>
        </w:rPr>
        <w:t xml:space="preserve">Bakawan </w:t>
      </w:r>
      <w:r>
        <w:rPr>
          <w:rFonts w:cs="Times New Roman"/>
        </w:rPr>
        <w:t xml:space="preserve">with the closed door, stark painted walls, and all over fluorescent lights, it was always subject to the viewer’s position outside the door. </w:t>
      </w:r>
    </w:p>
    <w:p w14:paraId="0E3098D8"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p>
    <w:p w14:paraId="4CF8CA9A" w14:textId="77777777" w:rsidR="001C732C" w:rsidRPr="000F50C4" w:rsidRDefault="001C732C" w:rsidP="000F50C4">
      <w:pPr>
        <w:pStyle w:val="a"/>
        <w:rPr>
          <w:rStyle w:val="Emphasis"/>
          <w:b w:val="0"/>
        </w:rPr>
      </w:pPr>
      <w:r w:rsidRPr="000F50C4">
        <w:rPr>
          <w:rStyle w:val="Emphasis"/>
          <w:b w:val="0"/>
        </w:rPr>
        <w:t>***</w:t>
      </w:r>
    </w:p>
    <w:p w14:paraId="7F8141C5" w14:textId="77777777" w:rsidR="001C732C" w:rsidRPr="00C83C55"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r>
      <w:r w:rsidRPr="007735F6">
        <w:rPr>
          <w:rFonts w:cs="Times New Roman"/>
        </w:rPr>
        <w:t>Of her mentor, Bunoan argues, “Chabet’s patently unmonumental works are responses to the Modernism that was in place in the Philippines in the 1960s, when he first entered the art scene. As a kind of breach accompanied by both fear and b</w:t>
      </w:r>
      <w:r>
        <w:rPr>
          <w:rFonts w:cs="Times New Roman"/>
        </w:rPr>
        <w:t>eauty, modernity for Chabet is ‘</w:t>
      </w:r>
      <w:r w:rsidRPr="007735F6">
        <w:rPr>
          <w:rFonts w:cs="Times New Roman"/>
        </w:rPr>
        <w:t>the ephemeral</w:t>
      </w:r>
      <w:r>
        <w:rPr>
          <w:rFonts w:cs="Times New Roman"/>
        </w:rPr>
        <w:t>, the fugitive, the contingent.’</w:t>
      </w:r>
      <w:r w:rsidRPr="007735F6">
        <w:rPr>
          <w:rFonts w:cs="Times New Roman"/>
        </w:rPr>
        <w:t xml:space="preserve"> It always exists in the present and each generation would have its own moment of modernity.”</w:t>
      </w:r>
      <w:r w:rsidRPr="007735F6">
        <w:rPr>
          <w:rStyle w:val="FootnoteReference"/>
          <w:rFonts w:cs="Times New Roman"/>
        </w:rPr>
        <w:footnoteReference w:id="286"/>
      </w:r>
      <w:r>
        <w:rPr>
          <w:rFonts w:cs="Times New Roman"/>
        </w:rPr>
        <w:t xml:space="preserve"> </w:t>
      </w:r>
      <w:r>
        <w:rPr>
          <w:rFonts w:cs="Times New Roman"/>
          <w:i/>
        </w:rPr>
        <w:t xml:space="preserve">Bakawan </w:t>
      </w:r>
      <w:r>
        <w:rPr>
          <w:rFonts w:cs="Times New Roman"/>
        </w:rPr>
        <w:t xml:space="preserve">exemplified a work in the present. In 2012, the curatorial team struggled to re-install </w:t>
      </w:r>
      <w:r>
        <w:rPr>
          <w:rFonts w:cs="Times New Roman"/>
          <w:i/>
        </w:rPr>
        <w:t xml:space="preserve">Bakawan </w:t>
      </w:r>
      <w:r>
        <w:rPr>
          <w:rFonts w:cs="Times New Roman"/>
        </w:rPr>
        <w:t xml:space="preserve">in a tribute exhibition to Chabet titled </w:t>
      </w:r>
      <w:r>
        <w:rPr>
          <w:rFonts w:cs="Times New Roman"/>
          <w:i/>
        </w:rPr>
        <w:t xml:space="preserve">To Be Continued </w:t>
      </w:r>
      <w:r>
        <w:rPr>
          <w:rFonts w:cs="Times New Roman"/>
        </w:rPr>
        <w:t>at the CCP. Ma. Victoria T. Herrera, then Museum Director of the CCP, writes that “</w:t>
      </w:r>
      <w:r>
        <w:rPr>
          <w:rFonts w:cs="Times New Roman"/>
          <w:i/>
        </w:rPr>
        <w:t>Bakawan</w:t>
      </w:r>
      <w:r>
        <w:rPr>
          <w:rFonts w:cs="Times New Roman"/>
        </w:rPr>
        <w:t xml:space="preserve">...underscored the concept of the ephemeral, not only in form, but also in the objects used.…Thirty-eight years since it was first mounted in the Small Gallery, the conditions to re-fabricate </w:t>
      </w:r>
      <w:r>
        <w:rPr>
          <w:rFonts w:cs="Times New Roman"/>
          <w:i/>
        </w:rPr>
        <w:t xml:space="preserve">Bakawan </w:t>
      </w:r>
      <w:r>
        <w:rPr>
          <w:rFonts w:cs="Times New Roman"/>
        </w:rPr>
        <w:t>had been altered not by the manufacturers but by ecological concerns.”</w:t>
      </w:r>
      <w:r>
        <w:rPr>
          <w:rStyle w:val="FootnoteReference"/>
          <w:rFonts w:cs="Times New Roman"/>
        </w:rPr>
        <w:footnoteReference w:id="287"/>
      </w:r>
      <w:r>
        <w:rPr>
          <w:rFonts w:cs="Times New Roman"/>
        </w:rPr>
        <w:t xml:space="preserve"> Herrera continues to explain how while Chabet “worked on the premise that this material was ubiquitous to the Filipino’s daily life,” the “decline of mangroves in the Philippines” during the 1990s contributed to “a law that bands cutting and prohibits private ownership.”</w:t>
      </w:r>
      <w:r>
        <w:rPr>
          <w:rStyle w:val="FootnoteReference"/>
          <w:rFonts w:cs="Times New Roman"/>
        </w:rPr>
        <w:footnoteReference w:id="288"/>
      </w:r>
      <w:r>
        <w:rPr>
          <w:rFonts w:cs="Times New Roman"/>
        </w:rPr>
        <w:t xml:space="preserve"> The result was that the re-installation of </w:t>
      </w:r>
      <w:r>
        <w:rPr>
          <w:rFonts w:cs="Times New Roman"/>
          <w:i/>
        </w:rPr>
        <w:t xml:space="preserve">Bakawan </w:t>
      </w:r>
      <w:r>
        <w:rPr>
          <w:rFonts w:cs="Times New Roman"/>
        </w:rPr>
        <w:t xml:space="preserve">in </w:t>
      </w:r>
      <w:r>
        <w:rPr>
          <w:rFonts w:cs="Times New Roman"/>
          <w:i/>
        </w:rPr>
        <w:t>To Be Continued</w:t>
      </w:r>
      <w:r>
        <w:rPr>
          <w:rFonts w:cs="Times New Roman"/>
        </w:rPr>
        <w:t xml:space="preserve"> was </w:t>
      </w:r>
      <w:r>
        <w:rPr>
          <w:rFonts w:cs="Times New Roman"/>
        </w:rPr>
        <w:lastRenderedPageBreak/>
        <w:t xml:space="preserve">sourced from limited options outside of Metro Manila of branches that were not as varied in character as the ones originally used for </w:t>
      </w:r>
      <w:r>
        <w:rPr>
          <w:rFonts w:cs="Times New Roman"/>
          <w:i/>
        </w:rPr>
        <w:t xml:space="preserve">Bakawan </w:t>
      </w:r>
      <w:r>
        <w:rPr>
          <w:rFonts w:cs="Times New Roman"/>
        </w:rPr>
        <w:t xml:space="preserve">in 1974. Chabet’s choice of material was not only a marker of place, but also of his specific time as terrain has changed in the Philippines.  </w:t>
      </w:r>
    </w:p>
    <w:p w14:paraId="1CC51BE1"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 In a profile with Marge Enriquez in </w:t>
      </w:r>
      <w:r>
        <w:rPr>
          <w:rFonts w:cs="Times New Roman"/>
          <w:i/>
        </w:rPr>
        <w:t xml:space="preserve">Business World </w:t>
      </w:r>
      <w:r>
        <w:rPr>
          <w:rFonts w:cs="Times New Roman"/>
        </w:rPr>
        <w:t>in the late 1980s, Chabet remarked that his artworks were “not paintings in the sense that they are not oils on canvas…[But] I always feel that my works, even if they are three-dimensional, are involved with issues of painting. It’s my way of defining what painting is or what it could be.”</w:t>
      </w:r>
      <w:r>
        <w:rPr>
          <w:rStyle w:val="FootnoteReference"/>
          <w:rFonts w:cs="Times New Roman"/>
        </w:rPr>
        <w:footnoteReference w:id="289"/>
      </w:r>
      <w:r>
        <w:rPr>
          <w:rFonts w:cs="Times New Roman"/>
        </w:rPr>
        <w:t xml:space="preserve"> According to the article, even “martial law failed to dampen his exuberance, nor his penchant for experimental art.”</w:t>
      </w:r>
      <w:r>
        <w:rPr>
          <w:rStyle w:val="FootnoteReference"/>
          <w:rFonts w:cs="Times New Roman"/>
        </w:rPr>
        <w:footnoteReference w:id="290"/>
      </w:r>
      <w:r>
        <w:rPr>
          <w:rFonts w:cs="Times New Roman"/>
        </w:rPr>
        <w:t xml:space="preserve"> In fact, the years following Ferdinand Marcos’ declaration of martial law seemed to be some of his most productive: he had recently returned from his Rockefeller Grant and the recently inaugurated CCP provided a major international venue in which he could experiment and exhibit his installations. Yet, to understand Chabet as an esoteric artist who catered to Imelda Marcos’ interests would ignore how his work attempted to redefine painting for the Philippines.  His performance of </w:t>
      </w:r>
      <w:r>
        <w:rPr>
          <w:rFonts w:cs="Times New Roman"/>
          <w:i/>
        </w:rPr>
        <w:t xml:space="preserve">Tearing to Pieces </w:t>
      </w:r>
      <w:r>
        <w:rPr>
          <w:rFonts w:cs="Times New Roman"/>
        </w:rPr>
        <w:t>in the CCP’s atrium demonstrated his own understanding of how his work attempted to operate outside the institution, but was simultaneously surrounded (and supported) by it.</w:t>
      </w:r>
    </w:p>
    <w:p w14:paraId="50CB3D3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experimented with the possibility of what painting could be in the Philippines and created works that relied heavily on the viewer’s movement and perception to create momentary surfaces for his compositions. His works in </w:t>
      </w:r>
      <w:r>
        <w:rPr>
          <w:rFonts w:cs="Times New Roman"/>
          <w:i/>
        </w:rPr>
        <w:t xml:space="preserve">New Works </w:t>
      </w:r>
      <w:r>
        <w:rPr>
          <w:rFonts w:cs="Times New Roman"/>
        </w:rPr>
        <w:t xml:space="preserve">and </w:t>
      </w:r>
      <w:r>
        <w:rPr>
          <w:rFonts w:cs="Times New Roman"/>
          <w:i/>
        </w:rPr>
        <w:t>Bakawan</w:t>
      </w:r>
      <w:r>
        <w:rPr>
          <w:rFonts w:cs="Times New Roman"/>
        </w:rPr>
        <w:t xml:space="preserve"> explore how drawing and painting operated as a series of procedures that ultimately depended on the viewer to continually affirm its surface or support. Their unsteady surfaces create a sense of reciprocity between the </w:t>
      </w:r>
      <w:r>
        <w:rPr>
          <w:rFonts w:cs="Times New Roman"/>
        </w:rPr>
        <w:lastRenderedPageBreak/>
        <w:t xml:space="preserve">viewer and Chabet’s work, stabilizing only temporarily with the viewer’s consent. In employing abstraction that seemed to bleed into the everyday surroundings—such as pieces of purchased wood that used wall as surface—Chabet proposed that the world as similarly precarious. </w:t>
      </w:r>
    </w:p>
    <w:p w14:paraId="1FF81C7B" w14:textId="77777777" w:rsidR="001C732C" w:rsidRPr="007735F6"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While the Marcoses might attempt to wield artistic production and culture for nation-building purposes, Chabet’s work exposed the instability of this control. His employment of found objects and everyday materials, while not the primary focus of his experiments, reflected the physical realities of his locality. Chabet used things such as free tires or cheap firewood and attempted to order them into modernist grids that sag, spring, droop and flop, revealing the difficulties of maintaining an upright grid with the resources readily available to him. These grids functioned as structures deeply entangled in modernism that Chabet could use to demonstrate his struggle with modernism’s uncomfortable asymmetrical development—one that </w:t>
      </w:r>
      <w:r w:rsidRPr="007735F6">
        <w:rPr>
          <w:rFonts w:cs="Times New Roman"/>
        </w:rPr>
        <w:t xml:space="preserve">insisted that the Philippines had to catch up. </w:t>
      </w:r>
    </w:p>
    <w:p w14:paraId="2648C346" w14:textId="77777777" w:rsidR="00C65C2F" w:rsidRDefault="00C65C2F" w:rsidP="00133A36">
      <w:pPr>
        <w:pStyle w:val="Heading1"/>
        <w:sectPr w:rsidR="00C65C2F" w:rsidSect="009907A7">
          <w:pgSz w:w="12240" w:h="15840"/>
          <w:pgMar w:top="1440" w:right="1440" w:bottom="1440" w:left="1440" w:header="720" w:footer="720" w:gutter="0"/>
          <w:pgNumType w:start="1"/>
          <w:cols w:space="720"/>
          <w:docGrid w:linePitch="360"/>
        </w:sectPr>
      </w:pPr>
    </w:p>
    <w:p w14:paraId="209C6F8E" w14:textId="61521DA9" w:rsidR="00133A36" w:rsidRPr="009204D8" w:rsidRDefault="00133A36" w:rsidP="00133A36">
      <w:pPr>
        <w:pStyle w:val="Heading1"/>
      </w:pPr>
      <w:r w:rsidRPr="00133A36">
        <w:lastRenderedPageBreak/>
        <w:t>CHAPTER</w:t>
      </w:r>
      <w:r>
        <w:t xml:space="preserve"> III</w:t>
      </w:r>
    </w:p>
    <w:p w14:paraId="6DB7133B" w14:textId="77777777" w:rsidR="00133A36" w:rsidRDefault="00133A36" w:rsidP="00133A36">
      <w:pPr>
        <w:pStyle w:val="Heading2"/>
      </w:pPr>
      <w:bookmarkStart w:id="61" w:name="_Toc507617961"/>
      <w:r>
        <w:t>Philippine Conceptualism: Locating Shop 6</w:t>
      </w:r>
      <w:bookmarkEnd w:id="61"/>
    </w:p>
    <w:p w14:paraId="23699F3E" w14:textId="77777777" w:rsidR="00133A36" w:rsidRPr="008C0684" w:rsidRDefault="00133A36" w:rsidP="00133A36">
      <w:pPr>
        <w:pStyle w:val="RackhamBody"/>
      </w:pPr>
    </w:p>
    <w:p w14:paraId="260EDB13" w14:textId="77777777" w:rsidR="00133A36" w:rsidRDefault="00133A36" w:rsidP="00133A36">
      <w:pPr>
        <w:ind w:firstLine="720"/>
        <w:rPr>
          <w:rFonts w:cs="Times New Roman"/>
        </w:rPr>
      </w:pPr>
      <w:r w:rsidRPr="00986B14">
        <w:rPr>
          <w:rFonts w:cs="Times New Roman"/>
        </w:rPr>
        <w:t xml:space="preserve">As a student at the University of the Philippines-Diliman in </w:t>
      </w:r>
      <w:r>
        <w:rPr>
          <w:rFonts w:cs="Times New Roman"/>
        </w:rPr>
        <w:t>the early 1970s, Yolanda Laudico (now Johnson)</w:t>
      </w:r>
      <w:r w:rsidRPr="00986B14">
        <w:rPr>
          <w:rFonts w:cs="Times New Roman"/>
        </w:rPr>
        <w:t xml:space="preserve"> had a fine arts professor who assigned oil painting—hardly an unusual assignment for a visual art cl</w:t>
      </w:r>
      <w:r>
        <w:rPr>
          <w:rFonts w:cs="Times New Roman"/>
        </w:rPr>
        <w:t>ass. In response, Laudico collect</w:t>
      </w:r>
      <w:r w:rsidRPr="00986B14">
        <w:rPr>
          <w:rFonts w:cs="Times New Roman"/>
        </w:rPr>
        <w:t xml:space="preserve">ed crude oil from local gasoline stations. She </w:t>
      </w:r>
      <w:r>
        <w:rPr>
          <w:rFonts w:cs="Times New Roman"/>
        </w:rPr>
        <w:t>then</w:t>
      </w:r>
      <w:r w:rsidRPr="00986B14">
        <w:rPr>
          <w:rFonts w:cs="Times New Roman"/>
        </w:rPr>
        <w:t xml:space="preserve"> dip</w:t>
      </w:r>
      <w:r>
        <w:rPr>
          <w:rFonts w:cs="Times New Roman"/>
        </w:rPr>
        <w:t>ped leaves of paper torn from</w:t>
      </w:r>
      <w:r w:rsidRPr="00986B14">
        <w:rPr>
          <w:rFonts w:cs="Times New Roman"/>
        </w:rPr>
        <w:t xml:space="preserve"> old book</w:t>
      </w:r>
      <w:r>
        <w:rPr>
          <w:rFonts w:cs="Times New Roman"/>
        </w:rPr>
        <w:t>s into the slick black oil and pasted them on a board</w:t>
      </w:r>
      <w:r w:rsidRPr="00986B14">
        <w:rPr>
          <w:rFonts w:cs="Times New Roman"/>
        </w:rPr>
        <w:t xml:space="preserve">. In a recent conversation, she slyly remarked, “My teacher wanted us to do oil painting. Oil paint was very expensive…I was a student. I couldn’t afford it. </w:t>
      </w:r>
      <w:proofErr w:type="gramStart"/>
      <w:r w:rsidRPr="00986B14">
        <w:rPr>
          <w:rFonts w:cs="Times New Roman"/>
        </w:rPr>
        <w:t>So</w:t>
      </w:r>
      <w:proofErr w:type="gramEnd"/>
      <w:r w:rsidRPr="00986B14">
        <w:rPr>
          <w:rFonts w:cs="Times New Roman"/>
        </w:rPr>
        <w:t xml:space="preserve"> I used crude oil. My teacher asked me what I was doing, and I said that it was oil painting.”</w:t>
      </w:r>
      <w:r w:rsidRPr="00986B14">
        <w:rPr>
          <w:rStyle w:val="FootnoteReference"/>
          <w:rFonts w:cs="Times New Roman"/>
        </w:rPr>
        <w:footnoteReference w:id="291"/>
      </w:r>
      <w:r>
        <w:rPr>
          <w:rFonts w:cs="Times New Roman"/>
        </w:rPr>
        <w:t xml:space="preserve"> Throughout the 1970s, Laudico frequently explored substitutions to paint by using everyday materials; in addition to oil acquired from gas stations, she also used tubes of mint-scented toothpaste from her bathroom. Laudico also continu</w:t>
      </w:r>
      <w:r w:rsidRPr="00986B14">
        <w:rPr>
          <w:rFonts w:cs="Times New Roman"/>
        </w:rPr>
        <w:t>ed he</w:t>
      </w:r>
      <w:r>
        <w:rPr>
          <w:rFonts w:cs="Times New Roman"/>
        </w:rPr>
        <w:t xml:space="preserve">r early experiments with crude oil at her </w:t>
      </w:r>
      <w:r>
        <w:rPr>
          <w:rFonts w:cs="Times New Roman"/>
          <w:i/>
        </w:rPr>
        <w:t xml:space="preserve">Thirteen Artists </w:t>
      </w:r>
      <w:r>
        <w:rPr>
          <w:rFonts w:cs="Times New Roman"/>
        </w:rPr>
        <w:t>exhibition at the CCP by soaking banana leaves in the oil</w:t>
      </w:r>
      <w:r w:rsidRPr="00986B14">
        <w:rPr>
          <w:rFonts w:cs="Times New Roman"/>
        </w:rPr>
        <w:t xml:space="preserve"> and draping them over fishing wire strung over</w:t>
      </w:r>
      <w:r>
        <w:rPr>
          <w:rFonts w:cs="Times New Roman"/>
        </w:rPr>
        <w:t xml:space="preserve"> the length of the Small Gallery.</w:t>
      </w:r>
    </w:p>
    <w:p w14:paraId="22F741AB" w14:textId="77777777" w:rsidR="00133A36" w:rsidRDefault="00133A36" w:rsidP="00133A36">
      <w:pPr>
        <w:ind w:firstLine="720"/>
        <w:rPr>
          <w:rFonts w:cs="Times New Roman"/>
        </w:rPr>
      </w:pPr>
      <w:r>
        <w:rPr>
          <w:rFonts w:cs="Times New Roman"/>
        </w:rPr>
        <w:t xml:space="preserve">Like many members of </w:t>
      </w:r>
      <w:r w:rsidRPr="001801D0">
        <w:rPr>
          <w:rFonts w:cs="Times New Roman"/>
        </w:rPr>
        <w:t>Shop 6</w:t>
      </w:r>
      <w:r>
        <w:rPr>
          <w:rFonts w:cs="Times New Roman"/>
        </w:rPr>
        <w:t>, including Roberto Chabet, Laudico used alternative and locally found materials in order to investigate questions of art, labor, the everyday, and the world. The following chapter elaborates on the development of</w:t>
      </w:r>
      <w:r w:rsidRPr="00986B14">
        <w:rPr>
          <w:rFonts w:cs="Times New Roman"/>
        </w:rPr>
        <w:t xml:space="preserve"> conceptual art in Manila through discussion of</w:t>
      </w:r>
      <w:r w:rsidRPr="00986B14">
        <w:rPr>
          <w:rFonts w:cs="Times New Roman"/>
          <w:i/>
        </w:rPr>
        <w:t xml:space="preserve"> </w:t>
      </w:r>
      <w:r w:rsidRPr="001801D0">
        <w:rPr>
          <w:rFonts w:cs="Times New Roman"/>
        </w:rPr>
        <w:t>Shop 6</w:t>
      </w:r>
      <w:r w:rsidRPr="00986B14">
        <w:rPr>
          <w:rFonts w:cs="Times New Roman"/>
          <w:i/>
        </w:rPr>
        <w:t xml:space="preserve">, </w:t>
      </w:r>
      <w:r w:rsidRPr="00986B14">
        <w:rPr>
          <w:rFonts w:cs="Times New Roman"/>
        </w:rPr>
        <w:t>a group of loosely affiliated</w:t>
      </w:r>
      <w:r>
        <w:rPr>
          <w:rFonts w:cs="Times New Roman"/>
        </w:rPr>
        <w:t xml:space="preserve"> </w:t>
      </w:r>
      <w:r w:rsidRPr="00986B14">
        <w:rPr>
          <w:rFonts w:cs="Times New Roman"/>
        </w:rPr>
        <w:t>artists</w:t>
      </w:r>
      <w:r>
        <w:rPr>
          <w:rFonts w:cs="Times New Roman"/>
        </w:rPr>
        <w:t xml:space="preserve"> </w:t>
      </w:r>
      <w:r w:rsidRPr="00986B14">
        <w:rPr>
          <w:rFonts w:cs="Times New Roman"/>
        </w:rPr>
        <w:t>who manipulated everyday, organic</w:t>
      </w:r>
      <w:r>
        <w:rPr>
          <w:rFonts w:cs="Times New Roman"/>
        </w:rPr>
        <w:t>,</w:t>
      </w:r>
      <w:r w:rsidRPr="00986B14">
        <w:rPr>
          <w:rFonts w:cs="Times New Roman"/>
        </w:rPr>
        <w:t xml:space="preserve"> </w:t>
      </w:r>
      <w:r w:rsidRPr="00986B14">
        <w:rPr>
          <w:rFonts w:cs="Times New Roman"/>
        </w:rPr>
        <w:lastRenderedPageBreak/>
        <w:t xml:space="preserve">and found materials in ways that explored the role and </w:t>
      </w:r>
      <w:r>
        <w:rPr>
          <w:rFonts w:cs="Times New Roman"/>
        </w:rPr>
        <w:t xml:space="preserve">legacy of art making in the Philippines. While those considered part of </w:t>
      </w:r>
      <w:r w:rsidRPr="001801D0">
        <w:rPr>
          <w:rFonts w:cs="Times New Roman"/>
        </w:rPr>
        <w:t>Shop 6</w:t>
      </w:r>
      <w:r>
        <w:rPr>
          <w:rFonts w:cs="Times New Roman"/>
        </w:rPr>
        <w:t xml:space="preserve"> fluctuated throughout the 1970s, members </w:t>
      </w:r>
      <w:r w:rsidRPr="001D3E40">
        <w:rPr>
          <w:rFonts w:cs="Times New Roman"/>
        </w:rPr>
        <w:t>included</w:t>
      </w:r>
      <w:r>
        <w:rPr>
          <w:rFonts w:cs="Times New Roman"/>
        </w:rPr>
        <w:t xml:space="preserve"> aforementioned Laudico, Chabet (who is often considered the group’s leader or father figure), Fernando Modesto, Joe Bautista, Alan Rivera, Nap Jamir II, and Rodolfo Gan, among others. Though each of these artists had distinct practices and styles, they frequently handled everyday objects, discards, or debris in ways that encouraged viewers towards a heightened perception and questioning of their lived world. While artists in the 1960s concerned themselves with painting—abstract painting in particular—Shop 6 artists chose real world objects over pure abstraction to engage their spectators to act within the world. Instead of pieces of canvas covered in paint,</w:t>
      </w:r>
      <w:r w:rsidRPr="00995B1A">
        <w:rPr>
          <w:rFonts w:cs="Times New Roman"/>
        </w:rPr>
        <w:t xml:space="preserve"> </w:t>
      </w:r>
      <w:r>
        <w:rPr>
          <w:rFonts w:cs="Times New Roman"/>
        </w:rPr>
        <w:t>the artists active in Shop 6 wanted to create “situations that can assault the senses and leave recurring imprint in the mind.”</w:t>
      </w:r>
      <w:r>
        <w:rPr>
          <w:rStyle w:val="FootnoteReference"/>
          <w:rFonts w:cs="Times New Roman"/>
        </w:rPr>
        <w:footnoteReference w:id="292"/>
      </w:r>
      <w:r>
        <w:rPr>
          <w:rFonts w:cs="Times New Roman"/>
        </w:rPr>
        <w:t xml:space="preserve"> </w:t>
      </w:r>
    </w:p>
    <w:p w14:paraId="029F07D4" w14:textId="77777777" w:rsidR="00133A36" w:rsidRDefault="00133A36" w:rsidP="00133A36">
      <w:pPr>
        <w:ind w:firstLine="720"/>
        <w:rPr>
          <w:rFonts w:cs="Times New Roman"/>
        </w:rPr>
      </w:pPr>
      <w:r w:rsidRPr="00C708CC">
        <w:rPr>
          <w:rFonts w:cs="Times New Roman"/>
        </w:rPr>
        <w:t>Following President Ferdinand Marcos’ declara</w:t>
      </w:r>
      <w:r>
        <w:rPr>
          <w:rFonts w:cs="Times New Roman"/>
        </w:rPr>
        <w:t>tion of martial law in 1972,</w:t>
      </w:r>
      <w:r w:rsidRPr="00C708CC">
        <w:rPr>
          <w:rFonts w:cs="Times New Roman"/>
        </w:rPr>
        <w:t xml:space="preserve"> </w:t>
      </w:r>
      <w:r>
        <w:rPr>
          <w:rFonts w:cs="Times New Roman"/>
        </w:rPr>
        <w:t xml:space="preserve">many </w:t>
      </w:r>
      <w:r w:rsidRPr="00C708CC">
        <w:rPr>
          <w:rFonts w:cs="Times New Roman"/>
        </w:rPr>
        <w:t>artists</w:t>
      </w:r>
      <w:r>
        <w:rPr>
          <w:rFonts w:cs="Times New Roman"/>
        </w:rPr>
        <w:t xml:space="preserve"> who took part of</w:t>
      </w:r>
      <w:r w:rsidRPr="00C708CC">
        <w:rPr>
          <w:rFonts w:cs="Times New Roman"/>
        </w:rPr>
        <w:t xml:space="preserve"> </w:t>
      </w:r>
      <w:r w:rsidRPr="00D5648C">
        <w:rPr>
          <w:rFonts w:cs="Times New Roman"/>
        </w:rPr>
        <w:t>Shop 6 grappled</w:t>
      </w:r>
      <w:r w:rsidRPr="00C708CC">
        <w:rPr>
          <w:rFonts w:cs="Times New Roman"/>
        </w:rPr>
        <w:t xml:space="preserve"> with</w:t>
      </w:r>
      <w:r w:rsidRPr="00986B14">
        <w:rPr>
          <w:rFonts w:cs="Times New Roman"/>
        </w:rPr>
        <w:t xml:space="preserve"> wh</w:t>
      </w:r>
      <w:r>
        <w:rPr>
          <w:rFonts w:cs="Times New Roman"/>
        </w:rPr>
        <w:t>at it meant to make art under an</w:t>
      </w:r>
      <w:r w:rsidRPr="00986B14">
        <w:rPr>
          <w:rFonts w:cs="Times New Roman"/>
        </w:rPr>
        <w:t xml:space="preserve"> authoritarian</w:t>
      </w:r>
      <w:r>
        <w:rPr>
          <w:rFonts w:cs="Times New Roman"/>
        </w:rPr>
        <w:t xml:space="preserve"> regime</w:t>
      </w:r>
      <w:r w:rsidRPr="00986B14">
        <w:rPr>
          <w:rFonts w:cs="Times New Roman"/>
        </w:rPr>
        <w:t>, particularly one that had so publicly supported the arts with its recent inauguration of a multi-functional cultural center.</w:t>
      </w:r>
      <w:r>
        <w:rPr>
          <w:rFonts w:cs="Times New Roman"/>
        </w:rPr>
        <w:t xml:space="preserve"> Many of these artists had come of age at the University of the Philippines (U.P.) during Marcos’ reign. Artists today still consider U.P. the most prestigious institution for a fine arts degree; under martial law, the university, like many college campuses in the 1970s, was a center for political action and protest. Unlike Philippine social realists, who called for heavy opposition against the Marcoses, members of </w:t>
      </w:r>
      <w:r w:rsidRPr="001801D0">
        <w:rPr>
          <w:rFonts w:cs="Times New Roman"/>
        </w:rPr>
        <w:t>Shop 6</w:t>
      </w:r>
      <w:r>
        <w:rPr>
          <w:rFonts w:cs="Times New Roman"/>
        </w:rPr>
        <w:t xml:space="preserve"> never claimed to be revolutionaries or politically engaged artists.</w:t>
      </w:r>
      <w:r>
        <w:rPr>
          <w:rStyle w:val="FootnoteReference"/>
          <w:rFonts w:cs="Times New Roman"/>
        </w:rPr>
        <w:footnoteReference w:id="293"/>
      </w:r>
      <w:r>
        <w:rPr>
          <w:rFonts w:cs="Times New Roman"/>
        </w:rPr>
        <w:t xml:space="preserve"> In fact, Dayrit, who documented and </w:t>
      </w:r>
      <w:r>
        <w:rPr>
          <w:rFonts w:cs="Times New Roman"/>
        </w:rPr>
        <w:lastRenderedPageBreak/>
        <w:t xml:space="preserve">occasionally exhibited with </w:t>
      </w:r>
      <w:r w:rsidRPr="001801D0">
        <w:rPr>
          <w:rFonts w:cs="Times New Roman"/>
        </w:rPr>
        <w:t>Shop 6,</w:t>
      </w:r>
      <w:r>
        <w:rPr>
          <w:rFonts w:cs="Times New Roman"/>
        </w:rPr>
        <w:t xml:space="preserve"> wrote in her journal that she and Chabet supported the re-election of Ferdinand Marcos in 1969.</w:t>
      </w:r>
      <w:r>
        <w:rPr>
          <w:rStyle w:val="FootnoteReference"/>
          <w:rFonts w:cs="Times New Roman"/>
        </w:rPr>
        <w:footnoteReference w:id="294"/>
      </w:r>
      <w:r>
        <w:rPr>
          <w:rFonts w:cs="Times New Roman"/>
        </w:rPr>
        <w:t xml:space="preserve"> In this intellectual milieu, artists such as Laudico not only used materials alternative to paint to make statements about the cost of artist supplies and the belatedness of Philippine art, but also to explore the how these materials reacted to the pressures of duration and physical manipulation in order to engage their viewers in multi-sensorial experiences of their work.</w:t>
      </w:r>
      <w:r w:rsidRPr="00606109">
        <w:rPr>
          <w:rFonts w:cs="Times New Roman"/>
        </w:rPr>
        <w:t xml:space="preserve"> </w:t>
      </w:r>
      <w:r>
        <w:rPr>
          <w:rFonts w:cs="Times New Roman"/>
        </w:rPr>
        <w:t xml:space="preserve">Though not explicitly political, these sensorial experiences often violated the standards of propriety established by Imelda Marcos at the CCP. </w:t>
      </w:r>
    </w:p>
    <w:p w14:paraId="29FC072A" w14:textId="77777777" w:rsidR="00133A36" w:rsidRDefault="00133A36" w:rsidP="00133A36">
      <w:pPr>
        <w:ind w:firstLine="720"/>
        <w:rPr>
          <w:rFonts w:cs="Times New Roman"/>
          <w:lang w:eastAsia="zh-TW"/>
        </w:rPr>
      </w:pPr>
      <w:r w:rsidRPr="003F3876">
        <w:rPr>
          <w:rFonts w:cs="Times New Roman"/>
        </w:rPr>
        <w:t>In discussing Shop 6 wit</w:t>
      </w:r>
      <w:r>
        <w:rPr>
          <w:rFonts w:cs="Times New Roman"/>
        </w:rPr>
        <w:t>h Bunoan, Chabet stated that its</w:t>
      </w:r>
      <w:r w:rsidRPr="003F3876">
        <w:rPr>
          <w:rFonts w:cs="Times New Roman"/>
        </w:rPr>
        <w:t xml:space="preserve"> members wanted to “match the activities in the CCP.</w:t>
      </w:r>
      <w:r w:rsidRPr="003F3876">
        <w:rPr>
          <w:rStyle w:val="FootnoteReference"/>
          <w:rFonts w:cs="Times New Roman"/>
        </w:rPr>
        <w:footnoteReference w:id="295"/>
      </w:r>
      <w:r>
        <w:rPr>
          <w:rFonts w:cs="Times New Roman"/>
        </w:rPr>
        <w:t xml:space="preserve"> Shop 6, Chabet claimed</w:t>
      </w:r>
      <w:r w:rsidRPr="003F3876">
        <w:rPr>
          <w:rFonts w:cs="Times New Roman"/>
        </w:rPr>
        <w:t>, was intended to be “an alternative to the CCP.”</w:t>
      </w:r>
      <w:r w:rsidRPr="003F3876">
        <w:rPr>
          <w:rStyle w:val="FootnoteReference"/>
          <w:rFonts w:cs="Times New Roman"/>
        </w:rPr>
        <w:footnoteReference w:id="296"/>
      </w:r>
      <w:r w:rsidRPr="003F3876">
        <w:rPr>
          <w:rFonts w:cs="Times New Roman"/>
        </w:rPr>
        <w:t xml:space="preserve"> The 1970s saw a proliferation of alternative and/or artist-run art spaces such as aforementioned Print Gallery, Sanctuary, Gallery 7, and Shop 6, all of which, as Albano notes, </w:t>
      </w:r>
      <w:r>
        <w:rPr>
          <w:rFonts w:cs="Times New Roman"/>
        </w:rPr>
        <w:t>“</w:t>
      </w:r>
      <w:r w:rsidRPr="003F3876">
        <w:rPr>
          <w:rFonts w:cs="Times New Roman"/>
        </w:rPr>
        <w:t>helped in developing a new Philippine visual sensibility.”</w:t>
      </w:r>
      <w:r w:rsidRPr="003F3876">
        <w:rPr>
          <w:rStyle w:val="FootnoteReference"/>
          <w:rFonts w:cs="Times New Roman"/>
        </w:rPr>
        <w:footnoteReference w:id="297"/>
      </w:r>
      <w:r w:rsidRPr="003F3876">
        <w:rPr>
          <w:rFonts w:cs="Times New Roman"/>
        </w:rPr>
        <w:t xml:space="preserve"> Albano espouses that alternative spaces permitted artists to “try out some ideas which they themselves do not comprehend yet. Uncategorizable, raw, messy and temporal, the works are risky exercises which have to be done as experiment or as transitions.”</w:t>
      </w:r>
      <w:r w:rsidRPr="003F3876">
        <w:rPr>
          <w:rStyle w:val="FootnoteReference"/>
          <w:rFonts w:cs="Times New Roman"/>
        </w:rPr>
        <w:t xml:space="preserve"> </w:t>
      </w:r>
      <w:r w:rsidRPr="003F3876">
        <w:rPr>
          <w:rStyle w:val="FootnoteReference"/>
          <w:rFonts w:cs="Times New Roman"/>
        </w:rPr>
        <w:footnoteReference w:id="298"/>
      </w:r>
      <w:r w:rsidRPr="003F3876">
        <w:rPr>
          <w:rFonts w:cs="Times New Roman"/>
        </w:rPr>
        <w:t xml:space="preserve"> </w:t>
      </w:r>
      <w:r>
        <w:rPr>
          <w:rFonts w:cs="Times New Roman"/>
        </w:rPr>
        <w:t>He</w:t>
      </w:r>
      <w:r w:rsidRPr="003F3876">
        <w:rPr>
          <w:rFonts w:cs="Times New Roman"/>
        </w:rPr>
        <w:t xml:space="preserve"> argues that “alternative s</w:t>
      </w:r>
      <w:r>
        <w:rPr>
          <w:rFonts w:cs="Times New Roman"/>
        </w:rPr>
        <w:t>paces free</w:t>
      </w:r>
      <w:r w:rsidRPr="003F3876">
        <w:rPr>
          <w:rFonts w:cs="Times New Roman"/>
        </w:rPr>
        <w:t xml:space="preserve"> the artist of a bias</w:t>
      </w:r>
      <w:r>
        <w:rPr>
          <w:rFonts w:cs="Times New Roman"/>
        </w:rPr>
        <w:t>” because “</w:t>
      </w:r>
      <w:r w:rsidRPr="003F3876">
        <w:rPr>
          <w:rFonts w:cs="Times New Roman"/>
        </w:rPr>
        <w:t>white walls can intimidate viewers, whereas in an abandoned store space, one feels no heightened reverences, so to speak.”</w:t>
      </w:r>
      <w:r w:rsidRPr="003F3876">
        <w:rPr>
          <w:rStyle w:val="FootnoteReference"/>
          <w:rFonts w:cs="Times New Roman"/>
        </w:rPr>
        <w:footnoteReference w:id="299"/>
      </w:r>
      <w:r>
        <w:rPr>
          <w:rFonts w:cs="Times New Roman"/>
        </w:rPr>
        <w:t xml:space="preserve"> Albano</w:t>
      </w:r>
      <w:r w:rsidRPr="003F3876">
        <w:rPr>
          <w:rFonts w:cs="Times New Roman"/>
        </w:rPr>
        <w:t xml:space="preserve"> </w:t>
      </w:r>
      <w:r>
        <w:rPr>
          <w:rFonts w:cs="Times New Roman"/>
        </w:rPr>
        <w:t xml:space="preserve">further </w:t>
      </w:r>
      <w:r w:rsidRPr="003F3876">
        <w:rPr>
          <w:rFonts w:cs="Times New Roman"/>
        </w:rPr>
        <w:t xml:space="preserve">suggests that alternative spaces play an </w:t>
      </w:r>
      <w:r w:rsidRPr="003F3876">
        <w:rPr>
          <w:rFonts w:cs="Times New Roman"/>
        </w:rPr>
        <w:lastRenderedPageBreak/>
        <w:t>important role in the artistic ecosystem because “when the work [from an alternative space] is ready for acceptance,” the curator can then introduce it to the public in the museum.</w:t>
      </w:r>
      <w:r w:rsidRPr="003F3876">
        <w:rPr>
          <w:rStyle w:val="FootnoteReference"/>
          <w:rFonts w:cs="Times New Roman"/>
        </w:rPr>
        <w:footnoteReference w:id="300"/>
      </w:r>
      <w:r w:rsidRPr="003F3876">
        <w:rPr>
          <w:rFonts w:cs="Times New Roman"/>
        </w:rPr>
        <w:t xml:space="preserve">  </w:t>
      </w:r>
    </w:p>
    <w:p w14:paraId="44ABA41C" w14:textId="77777777" w:rsidR="00133A36" w:rsidRDefault="00133A36" w:rsidP="00133A36">
      <w:pPr>
        <w:ind w:firstLine="720"/>
        <w:rPr>
          <w:rFonts w:cs="Times New Roman"/>
        </w:rPr>
      </w:pPr>
      <w:r>
        <w:rPr>
          <w:rFonts w:cs="Times New Roman"/>
        </w:rPr>
        <w:t>Yet, before the emergence of Shop 6, many of these artists already exhibited works that similarly dealt</w:t>
      </w:r>
      <w:r w:rsidRPr="00B5720C">
        <w:rPr>
          <w:rFonts w:cs="Times New Roman"/>
        </w:rPr>
        <w:t xml:space="preserve"> </w:t>
      </w:r>
      <w:r>
        <w:rPr>
          <w:rFonts w:cs="Times New Roman"/>
        </w:rPr>
        <w:t>“u</w:t>
      </w:r>
      <w:r w:rsidRPr="003F3876">
        <w:rPr>
          <w:rFonts w:cs="Times New Roman"/>
        </w:rPr>
        <w:t>ncategorizable, raw, messy and temporal</w:t>
      </w:r>
      <w:r>
        <w:rPr>
          <w:rFonts w:cs="Times New Roman"/>
        </w:rPr>
        <w:t xml:space="preserve">” works that featured waste and abjection in the CCP as part of the institution’s </w:t>
      </w:r>
      <w:r>
        <w:rPr>
          <w:rFonts w:cs="Times New Roman"/>
          <w:i/>
        </w:rPr>
        <w:t>Summer Exhibition</w:t>
      </w:r>
      <w:r>
        <w:rPr>
          <w:rFonts w:cs="Times New Roman"/>
        </w:rPr>
        <w:t xml:space="preserve">s and </w:t>
      </w:r>
      <w:r>
        <w:rPr>
          <w:rFonts w:cs="Times New Roman"/>
          <w:i/>
        </w:rPr>
        <w:t>Thirteen Artists</w:t>
      </w:r>
      <w:r>
        <w:rPr>
          <w:rFonts w:cs="Times New Roman"/>
        </w:rPr>
        <w:t>. Instead of arguing that members of Shop 6 made explicitly political art, the chapter explores how their manipulation of mundane things transformed the CCP from a repository of high culture—a response to Imelda’s call for truth, beauty, and goodness—to a place filled with “pieces of junk.”</w:t>
      </w:r>
      <w:r>
        <w:rPr>
          <w:rStyle w:val="FootnoteReference"/>
          <w:rFonts w:cs="Times New Roman"/>
        </w:rPr>
        <w:footnoteReference w:id="301"/>
      </w:r>
      <w:r>
        <w:rPr>
          <w:rFonts w:cs="Times New Roman"/>
        </w:rPr>
        <w:t xml:space="preserve"> According to Albano, inclusion of “junk” would “lead one to consider the virtues of things considered ugly and cheap” to make one “aware of an environment suddenly turning visible.”</w:t>
      </w:r>
      <w:r>
        <w:rPr>
          <w:rStyle w:val="FootnoteReference"/>
          <w:rFonts w:cs="Times New Roman"/>
        </w:rPr>
        <w:footnoteReference w:id="302"/>
      </w:r>
      <w:r>
        <w:rPr>
          <w:rFonts w:cs="Times New Roman"/>
        </w:rPr>
        <w:t xml:space="preserve"> Artists involved with Shop 6 challenged the CCP’s pristine “white walls” as an impediment that could “intimidate” viewers by introducing familiar odors and abject objects.</w:t>
      </w:r>
      <w:r w:rsidRPr="003F3876">
        <w:rPr>
          <w:rStyle w:val="FootnoteReference"/>
          <w:rFonts w:cs="Times New Roman"/>
        </w:rPr>
        <w:footnoteReference w:id="303"/>
      </w:r>
      <w:r w:rsidRPr="003F3876">
        <w:rPr>
          <w:rFonts w:cs="Times New Roman"/>
        </w:rPr>
        <w:t xml:space="preserve"> </w:t>
      </w:r>
      <w:r>
        <w:rPr>
          <w:rFonts w:cs="Times New Roman"/>
        </w:rPr>
        <w:t xml:space="preserve"> Not just a site to house “cultural treasures and works of art,” as Imelda had claimed, the CCP held exhibitions that enticed viewers to once again cast doubt on its function, revealing it to be a site of struggle rather than authoritarian control.</w:t>
      </w:r>
      <w:r>
        <w:rPr>
          <w:rStyle w:val="FootnoteReference"/>
          <w:rFonts w:cs="Times New Roman"/>
        </w:rPr>
        <w:footnoteReference w:id="304"/>
      </w:r>
      <w:r>
        <w:rPr>
          <w:rFonts w:cs="Times New Roman"/>
        </w:rPr>
        <w:t xml:space="preserve"> </w:t>
      </w:r>
    </w:p>
    <w:p w14:paraId="07C3AC74" w14:textId="77777777" w:rsidR="00133A36" w:rsidRDefault="00133A36" w:rsidP="00133A36">
      <w:pPr>
        <w:ind w:firstLine="720"/>
        <w:rPr>
          <w:rFonts w:cs="Times New Roman"/>
        </w:rPr>
      </w:pPr>
      <w:r>
        <w:rPr>
          <w:rFonts w:cs="Times New Roman"/>
        </w:rPr>
        <w:t xml:space="preserve">The group first exhibited together in 1974 at </w:t>
      </w:r>
      <w:r>
        <w:rPr>
          <w:rFonts w:cs="Times New Roman"/>
          <w:i/>
        </w:rPr>
        <w:t xml:space="preserve">Kalinangan ng Lahi </w:t>
      </w:r>
      <w:r>
        <w:rPr>
          <w:rFonts w:cs="Times New Roman"/>
        </w:rPr>
        <w:t>(Lahi Gallery),</w:t>
      </w:r>
      <w:r w:rsidRPr="00903B4E">
        <w:rPr>
          <w:rFonts w:cs="Times New Roman"/>
        </w:rPr>
        <w:t xml:space="preserve"> </w:t>
      </w:r>
      <w:r>
        <w:rPr>
          <w:rFonts w:cs="Times New Roman"/>
        </w:rPr>
        <w:t xml:space="preserve">an alternative gallery/café that had recently opened in Quezon City, Metro Manila. After this initial </w:t>
      </w:r>
      <w:r>
        <w:rPr>
          <w:rFonts w:cs="Times New Roman"/>
        </w:rPr>
        <w:lastRenderedPageBreak/>
        <w:t xml:space="preserve">exhibition, Corito Araneta Kalaw, co-owner of </w:t>
      </w:r>
      <w:r>
        <w:rPr>
          <w:rFonts w:cs="Times New Roman"/>
          <w:i/>
        </w:rPr>
        <w:t>Sining Kamalig</w:t>
      </w:r>
      <w:r>
        <w:rPr>
          <w:rFonts w:cs="Times New Roman"/>
        </w:rPr>
        <w:t>, invited the artists to use</w:t>
      </w:r>
      <w:r w:rsidRPr="00986B14">
        <w:rPr>
          <w:rFonts w:cs="Times New Roman"/>
        </w:rPr>
        <w:t xml:space="preserve"> a</w:t>
      </w:r>
      <w:r>
        <w:rPr>
          <w:rFonts w:cs="Times New Roman"/>
        </w:rPr>
        <w:t xml:space="preserve"> vacant </w:t>
      </w:r>
      <w:r w:rsidRPr="00BE22AC">
        <w:rPr>
          <w:rFonts w:cs="Times New Roman"/>
        </w:rPr>
        <w:t xml:space="preserve">commercial storefront in </w:t>
      </w:r>
      <w:r>
        <w:rPr>
          <w:rFonts w:cs="Times New Roman"/>
        </w:rPr>
        <w:t>the shopping arcade from 1974 to 1975. Despite its location within a space used for commerce, the artists had no intention of creating sellable artworks for their new exhibition space—it would exclusively be used as a site for experimentation.</w:t>
      </w:r>
      <w:r>
        <w:rPr>
          <w:rStyle w:val="FootnoteReference"/>
          <w:rFonts w:cs="Times New Roman"/>
        </w:rPr>
        <w:footnoteReference w:id="305"/>
      </w:r>
      <w:r>
        <w:rPr>
          <w:rFonts w:cs="Times New Roman"/>
        </w:rPr>
        <w:t xml:space="preserve"> </w:t>
      </w:r>
      <w:r w:rsidRPr="001801D0">
        <w:rPr>
          <w:rFonts w:cs="Times New Roman"/>
        </w:rPr>
        <w:t>Shop 6</w:t>
      </w:r>
      <w:r w:rsidRPr="00724344">
        <w:rPr>
          <w:rFonts w:cs="Times New Roman"/>
          <w:i/>
        </w:rPr>
        <w:t xml:space="preserve"> </w:t>
      </w:r>
      <w:r>
        <w:rPr>
          <w:rFonts w:cs="Times New Roman"/>
        </w:rPr>
        <w:t>continued to be the name of the experimental gallery</w:t>
      </w:r>
      <w:r w:rsidRPr="00724344">
        <w:rPr>
          <w:rFonts w:cs="Times New Roman"/>
        </w:rPr>
        <w:t xml:space="preserve"> space</w:t>
      </w:r>
      <w:r>
        <w:rPr>
          <w:rFonts w:cs="Times New Roman"/>
        </w:rPr>
        <w:t xml:space="preserve"> until it closed in 1975, after which the name also referred to the loosely affiliated group of conceptual artists who frequently exhibited there.</w:t>
      </w:r>
      <w:r>
        <w:rPr>
          <w:rStyle w:val="FootnoteReference"/>
          <w:rFonts w:cs="Times New Roman"/>
        </w:rPr>
        <w:footnoteReference w:id="306"/>
      </w:r>
      <w:r>
        <w:rPr>
          <w:rFonts w:cs="Times New Roman"/>
        </w:rPr>
        <w:t xml:space="preserve"> </w:t>
      </w:r>
    </w:p>
    <w:p w14:paraId="78BB8F4A" w14:textId="77777777" w:rsidR="00133A36" w:rsidRDefault="00133A36" w:rsidP="00133A36">
      <w:pPr>
        <w:ind w:firstLine="720"/>
        <w:rPr>
          <w:rFonts w:cs="Times New Roman"/>
        </w:rPr>
      </w:pPr>
      <w:r>
        <w:rPr>
          <w:rFonts w:cs="Times New Roman"/>
        </w:rPr>
        <w:t>The first two weeks of exhibition programming at Shop 6 began with two group exhibitions and then followed with a schedule of weekly solo shows. Each exhibition, which was intended only for a single weekend, opened with a gathering of local artists. The solo exhibitions eventually culminated with a group exhibition called “101 Artists”, which included invited “guest” artists like Eduardo Castrillo, Rene Castillo, Ray Albano, and Judy Sibayan.</w:t>
      </w:r>
      <w:r>
        <w:rPr>
          <w:rStyle w:val="FootnoteReference"/>
          <w:rFonts w:cs="Times New Roman"/>
        </w:rPr>
        <w:footnoteReference w:id="307"/>
      </w:r>
      <w:r>
        <w:rPr>
          <w:rFonts w:cs="Times New Roman"/>
        </w:rPr>
        <w:t xml:space="preserve"> So many artists participated that </w:t>
      </w:r>
      <w:r>
        <w:rPr>
          <w:rFonts w:cs="Times New Roman"/>
          <w:i/>
        </w:rPr>
        <w:t>101 Artists</w:t>
      </w:r>
      <w:r>
        <w:rPr>
          <w:rFonts w:cs="Times New Roman"/>
        </w:rPr>
        <w:t xml:space="preserve"> spilled out into the </w:t>
      </w:r>
      <w:r>
        <w:rPr>
          <w:rFonts w:cs="Times New Roman"/>
          <w:i/>
        </w:rPr>
        <w:t xml:space="preserve">Kamalig </w:t>
      </w:r>
      <w:r>
        <w:rPr>
          <w:rFonts w:cs="Times New Roman"/>
        </w:rPr>
        <w:t>parking lot, pushing art outside the boundaries of exhibition space into the real world.</w:t>
      </w:r>
      <w:r>
        <w:rPr>
          <w:rStyle w:val="FootnoteReference"/>
          <w:rFonts w:cs="Times New Roman"/>
        </w:rPr>
        <w:footnoteReference w:id="308"/>
      </w:r>
      <w:r>
        <w:rPr>
          <w:rFonts w:cs="Times New Roman"/>
        </w:rPr>
        <w:t xml:space="preserve"> After less than a year of exhibitions, </w:t>
      </w:r>
      <w:r w:rsidRPr="00E02FBD">
        <w:rPr>
          <w:rFonts w:cs="Times New Roman"/>
        </w:rPr>
        <w:t>Shop 6</w:t>
      </w:r>
      <w:r>
        <w:rPr>
          <w:rFonts w:cs="Times New Roman"/>
          <w:i/>
        </w:rPr>
        <w:t xml:space="preserve"> </w:t>
      </w:r>
      <w:r>
        <w:rPr>
          <w:rFonts w:cs="Times New Roman"/>
        </w:rPr>
        <w:t xml:space="preserve">at </w:t>
      </w:r>
      <w:r>
        <w:rPr>
          <w:rFonts w:cs="Times New Roman"/>
          <w:i/>
        </w:rPr>
        <w:t xml:space="preserve">Sining Kamalig </w:t>
      </w:r>
      <w:r>
        <w:rPr>
          <w:rFonts w:cs="Times New Roman"/>
        </w:rPr>
        <w:t>closed</w:t>
      </w:r>
      <w:r w:rsidRPr="00724344">
        <w:rPr>
          <w:rFonts w:cs="Times New Roman"/>
        </w:rPr>
        <w:t>.</w:t>
      </w:r>
      <w:r>
        <w:rPr>
          <w:rFonts w:cs="Times New Roman"/>
        </w:rPr>
        <w:t xml:space="preserve"> In November 1975, despite the initial claims that </w:t>
      </w:r>
      <w:r w:rsidRPr="00A15C46">
        <w:rPr>
          <w:rFonts w:cs="Times New Roman"/>
        </w:rPr>
        <w:t>Shop 6</w:t>
      </w:r>
      <w:r>
        <w:rPr>
          <w:rFonts w:cs="Times New Roman"/>
        </w:rPr>
        <w:t xml:space="preserve"> was an alternative to the CCP, the artists held a major group exhibition CCP</w:t>
      </w:r>
      <w:r w:rsidRPr="00BE22AC">
        <w:rPr>
          <w:rFonts w:cs="Times New Roman"/>
        </w:rPr>
        <w:t xml:space="preserve"> Main Gallery</w:t>
      </w:r>
      <w:r>
        <w:rPr>
          <w:rFonts w:cs="Times New Roman"/>
        </w:rPr>
        <w:t xml:space="preserve"> called </w:t>
      </w:r>
      <w:r>
        <w:rPr>
          <w:rFonts w:cs="Times New Roman"/>
          <w:i/>
        </w:rPr>
        <w:t>Shop 6 Exhibition</w:t>
      </w:r>
      <w:r>
        <w:rPr>
          <w:rFonts w:cs="Times New Roman"/>
        </w:rPr>
        <w:t>, which included Laudico, Chabet, Albano, Dayrit, Modesto, Rivera, and Red Mansueto among others</w:t>
      </w:r>
      <w:r w:rsidRPr="00BE22AC">
        <w:rPr>
          <w:rFonts w:cs="Times New Roman"/>
        </w:rPr>
        <w:t>.</w:t>
      </w:r>
      <w:r>
        <w:rPr>
          <w:rFonts w:cs="Times New Roman"/>
        </w:rPr>
        <w:t xml:space="preserve"> </w:t>
      </w:r>
    </w:p>
    <w:p w14:paraId="4E751014" w14:textId="77777777" w:rsidR="00133A36" w:rsidRDefault="00133A36" w:rsidP="00133A36">
      <w:pPr>
        <w:ind w:firstLine="720"/>
        <w:rPr>
          <w:rFonts w:cs="Times New Roman"/>
        </w:rPr>
      </w:pPr>
      <w:r>
        <w:rPr>
          <w:rFonts w:cs="Times New Roman"/>
        </w:rPr>
        <w:lastRenderedPageBreak/>
        <w:t>These artists usually only exhibited each of their installations and “environmental sculptures” once because their artworks were meant to be temporary, though artists would repeat certain motifs and materials.</w:t>
      </w:r>
      <w:r>
        <w:rPr>
          <w:rStyle w:val="FootnoteReference"/>
          <w:rFonts w:cs="Times New Roman"/>
        </w:rPr>
        <w:footnoteReference w:id="309"/>
      </w:r>
      <w:r>
        <w:rPr>
          <w:rFonts w:cs="Times New Roman"/>
        </w:rPr>
        <w:t xml:space="preserve"> The intended ephemerality of their work was further enhanced by their choice of materials. Their artworks often comprised things that disintegrated or morphed over time. By consistently interrogating the stability of real, everyday objects and materials in their work, members of </w:t>
      </w:r>
      <w:r w:rsidRPr="001801D0">
        <w:rPr>
          <w:rFonts w:cs="Times New Roman"/>
        </w:rPr>
        <w:t>Shop 6</w:t>
      </w:r>
      <w:r>
        <w:rPr>
          <w:rFonts w:cs="Times New Roman"/>
        </w:rPr>
        <w:t xml:space="preserve"> encouraged viewers to experience an alternate, more open world than the one they inhabited—one in which the CCP was more than just a “pantheon” or mausoleum of high culture.</w:t>
      </w:r>
      <w:r>
        <w:rPr>
          <w:rStyle w:val="FootnoteReference"/>
          <w:rFonts w:cs="Times New Roman"/>
        </w:rPr>
        <w:footnoteReference w:id="310"/>
      </w:r>
      <w:r>
        <w:rPr>
          <w:rFonts w:cs="Times New Roman"/>
        </w:rPr>
        <w:t xml:space="preserve"> Shop 6’s weekly exhibition openings also offered the possibility for nuanced forms of assembly and action that appeared relatively benign to authoritarian control.</w:t>
      </w:r>
    </w:p>
    <w:p w14:paraId="7BF6B564" w14:textId="77777777" w:rsidR="00133A36" w:rsidRDefault="00133A36" w:rsidP="00133A36">
      <w:pPr>
        <w:ind w:firstLine="720"/>
        <w:rPr>
          <w:rFonts w:cs="Times New Roman"/>
        </w:rPr>
      </w:pPr>
      <w:r>
        <w:rPr>
          <w:rFonts w:cs="Times New Roman"/>
        </w:rPr>
        <w:t xml:space="preserve">While not intended to be an exhaustive survey of the Shop 6’s activities, the chapter attends to Shop 6’s artistic practice through specific group and solo exhibitions as opposed to individual works because most of their work was only exhibited once in temporary settings. Therefore, under these circumstances, discussing the separate components of an exhibition as a whole installation (or “situation”) follows more closely to the physical experience of their artwork. The temporary storefront at </w:t>
      </w:r>
      <w:r>
        <w:rPr>
          <w:rFonts w:cs="Times New Roman"/>
          <w:i/>
        </w:rPr>
        <w:t xml:space="preserve">Sining Kamalig </w:t>
      </w:r>
      <w:r>
        <w:rPr>
          <w:rFonts w:cs="Times New Roman"/>
        </w:rPr>
        <w:t>allowed artists to experiment with non-traditional materials, such as dirty bottles and other discards procured from the side of the road or in other mundane encounters</w:t>
      </w:r>
      <w:r w:rsidRPr="00D057E5">
        <w:rPr>
          <w:rFonts w:cs="Times New Roman"/>
        </w:rPr>
        <w:t xml:space="preserve">. </w:t>
      </w:r>
    </w:p>
    <w:p w14:paraId="4299AD45" w14:textId="77777777" w:rsidR="00133A36" w:rsidRDefault="00133A36" w:rsidP="00133A36">
      <w:pPr>
        <w:ind w:firstLine="720"/>
        <w:rPr>
          <w:rFonts w:cs="Times New Roman"/>
          <w:color w:val="4472C4" w:themeColor="accent1"/>
        </w:rPr>
      </w:pPr>
      <w:r>
        <w:rPr>
          <w:rFonts w:cs="Times New Roman"/>
        </w:rPr>
        <w:t xml:space="preserve">As a storefront in a commercial shopping arcade, </w:t>
      </w:r>
      <w:r w:rsidRPr="00D057E5">
        <w:rPr>
          <w:rFonts w:cs="Times New Roman"/>
        </w:rPr>
        <w:t>Shop 6</w:t>
      </w:r>
      <w:r>
        <w:rPr>
          <w:rFonts w:cs="Times New Roman"/>
        </w:rPr>
        <w:t xml:space="preserve"> functioned, to some extent, like a “found space</w:t>
      </w:r>
      <w:r w:rsidRPr="009510FB">
        <w:rPr>
          <w:rFonts w:cs="Times New Roman"/>
        </w:rPr>
        <w:t>” for artists to</w:t>
      </w:r>
      <w:r>
        <w:rPr>
          <w:rFonts w:cs="Times New Roman"/>
        </w:rPr>
        <w:t xml:space="preserve"> symbolically operate outside</w:t>
      </w:r>
      <w:r w:rsidRPr="009510FB">
        <w:rPr>
          <w:rFonts w:cs="Times New Roman"/>
        </w:rPr>
        <w:t xml:space="preserve"> the political concerns of the CCP. This </w:t>
      </w:r>
      <w:r w:rsidRPr="009510FB">
        <w:rPr>
          <w:rFonts w:cs="Times New Roman"/>
        </w:rPr>
        <w:lastRenderedPageBreak/>
        <w:t xml:space="preserve">separation, however, was artificial—though </w:t>
      </w:r>
      <w:r>
        <w:rPr>
          <w:rFonts w:cs="Times New Roman"/>
        </w:rPr>
        <w:t xml:space="preserve">the </w:t>
      </w:r>
      <w:r w:rsidRPr="00646559">
        <w:rPr>
          <w:rFonts w:cs="Times New Roman"/>
        </w:rPr>
        <w:t>Shop 6</w:t>
      </w:r>
      <w:r w:rsidRPr="009510FB">
        <w:rPr>
          <w:rFonts w:cs="Times New Roman"/>
        </w:rPr>
        <w:t xml:space="preserve"> </w:t>
      </w:r>
      <w:r>
        <w:rPr>
          <w:rFonts w:cs="Times New Roman"/>
        </w:rPr>
        <w:t xml:space="preserve">space </w:t>
      </w:r>
      <w:r w:rsidRPr="009510FB">
        <w:rPr>
          <w:rFonts w:cs="Times New Roman"/>
        </w:rPr>
        <w:t xml:space="preserve">operated as </w:t>
      </w:r>
      <w:r>
        <w:rPr>
          <w:rFonts w:cs="Times New Roman"/>
        </w:rPr>
        <w:t xml:space="preserve">an </w:t>
      </w:r>
      <w:r w:rsidRPr="009510FB">
        <w:rPr>
          <w:rFonts w:cs="Times New Roman"/>
        </w:rPr>
        <w:t>alter</w:t>
      </w:r>
      <w:r>
        <w:rPr>
          <w:rFonts w:cs="Times New Roman"/>
        </w:rPr>
        <w:t>native to the CCP, Shop 6 also</w:t>
      </w:r>
      <w:r w:rsidRPr="009510FB">
        <w:rPr>
          <w:rFonts w:cs="Times New Roman"/>
        </w:rPr>
        <w:t xml:space="preserve"> exhibit</w:t>
      </w:r>
      <w:r>
        <w:rPr>
          <w:rFonts w:cs="Times New Roman"/>
        </w:rPr>
        <w:t>ed at the CCP as a group and individual artists continued to have solo exhibitions at the Center throughout the decad</w:t>
      </w:r>
      <w:r w:rsidRPr="00F701F4">
        <w:rPr>
          <w:rFonts w:cs="Times New Roman"/>
        </w:rPr>
        <w:t>e. In discussing specific works from Shop 6 artists and how these artists moved between state-sanctioned and “alternative” spaces, the chapter explores the conditions that permitted the</w:t>
      </w:r>
      <w:r>
        <w:rPr>
          <w:rFonts w:cs="Times New Roman"/>
        </w:rPr>
        <w:t xml:space="preserve"> fluidity</w:t>
      </w:r>
      <w:r w:rsidRPr="00F701F4">
        <w:rPr>
          <w:rFonts w:cs="Times New Roman"/>
        </w:rPr>
        <w:t xml:space="preserve"> of artists who refused to fit into the cultural ideals of the Marcoses’ regime. </w:t>
      </w:r>
    </w:p>
    <w:p w14:paraId="1C99184B" w14:textId="77777777" w:rsidR="00133A36" w:rsidRPr="00A325F2" w:rsidRDefault="00133A36" w:rsidP="00133A36">
      <w:pPr>
        <w:ind w:firstLine="720"/>
        <w:rPr>
          <w:rFonts w:cs="Times New Roman"/>
          <w:color w:val="4472C4" w:themeColor="accent1"/>
        </w:rPr>
      </w:pPr>
    </w:p>
    <w:p w14:paraId="3845C220" w14:textId="77777777" w:rsidR="00133A36" w:rsidRDefault="00133A36" w:rsidP="00133A36">
      <w:pPr>
        <w:pStyle w:val="SubChapter"/>
      </w:pPr>
      <w:bookmarkStart w:id="68" w:name="_Toc507617962"/>
      <w:r w:rsidRPr="00F34AB8">
        <w:t>Inappropriate</w:t>
      </w:r>
      <w:r w:rsidRPr="0057130E">
        <w:t xml:space="preserve"> Forms</w:t>
      </w:r>
      <w:r>
        <w:t xml:space="preserve"> at the CCP’s </w:t>
      </w:r>
      <w:r w:rsidRPr="0057130E">
        <w:rPr>
          <w:i/>
        </w:rPr>
        <w:t>Summer Exhibition</w:t>
      </w:r>
      <w:r>
        <w:t>s</w:t>
      </w:r>
      <w:bookmarkEnd w:id="68"/>
    </w:p>
    <w:p w14:paraId="67350709" w14:textId="77777777" w:rsidR="00133A36" w:rsidRPr="000C2C77" w:rsidRDefault="00133A36" w:rsidP="00133A36">
      <w:pPr>
        <w:ind w:firstLine="720"/>
        <w:rPr>
          <w:rFonts w:cs="Times New Roman"/>
          <w:lang w:eastAsia="zh-TW"/>
        </w:rPr>
      </w:pPr>
      <w:r>
        <w:rPr>
          <w:rFonts w:cs="Times New Roman"/>
        </w:rPr>
        <w:t xml:space="preserve">Many of the artists who participated in </w:t>
      </w:r>
      <w:r w:rsidRPr="007A4B92">
        <w:rPr>
          <w:rFonts w:cs="Times New Roman"/>
        </w:rPr>
        <w:t>Shop 6</w:t>
      </w:r>
      <w:r>
        <w:rPr>
          <w:rFonts w:cs="Times New Roman"/>
        </w:rPr>
        <w:t xml:space="preserve"> took part in the annual summer exhibitions at the CCP curated by Raymundo Albano in the early 1970s. These generically titled </w:t>
      </w:r>
      <w:r>
        <w:rPr>
          <w:rFonts w:cs="Times New Roman"/>
          <w:i/>
        </w:rPr>
        <w:t>Summer Exhibition</w:t>
      </w:r>
      <w:r>
        <w:rPr>
          <w:rFonts w:cs="Times New Roman"/>
        </w:rPr>
        <w:t xml:space="preserve">s ran for about a month in the CCP’s Main Gallery every year from its inauguration through 1973. </w:t>
      </w:r>
      <w:r w:rsidRPr="004679CF">
        <w:rPr>
          <w:rFonts w:cs="Times New Roman"/>
        </w:rPr>
        <w:t>Though</w:t>
      </w:r>
      <w:r>
        <w:rPr>
          <w:rFonts w:cs="Times New Roman"/>
        </w:rPr>
        <w:t xml:space="preserve"> the summer exhibitions were short-lived, the ideas cultivated within them continued throughout much of the decade. The first one took place in the summer of 1970—the summer immediately following the opening of the CCP in December 1969. </w:t>
      </w:r>
      <w:r w:rsidRPr="00172A3D">
        <w:rPr>
          <w:rFonts w:cs="Times New Roman"/>
          <w:i/>
        </w:rPr>
        <w:t>Summer Exhibition 1970</w:t>
      </w:r>
      <w:r>
        <w:rPr>
          <w:rFonts w:cs="Times New Roman"/>
        </w:rPr>
        <w:t xml:space="preserve"> was an encyclopedic display of Philippine modern art that covered nearly “six decades of Philippine art history.”</w:t>
      </w:r>
      <w:r>
        <w:rPr>
          <w:rStyle w:val="FootnoteReference"/>
          <w:rFonts w:cs="Times New Roman"/>
        </w:rPr>
        <w:footnoteReference w:id="311"/>
      </w:r>
      <w:r>
        <w:rPr>
          <w:rFonts w:cs="Times New Roman"/>
        </w:rPr>
        <w:t xml:space="preserve"> According to Albano, the exhibition combined old and new art forms, including “over 100 paintings, sculptures, prints, drawings, and ‘but-is-it-art?’ objects.”</w:t>
      </w:r>
      <w:r>
        <w:rPr>
          <w:rStyle w:val="FootnoteReference"/>
          <w:rFonts w:cs="Times New Roman"/>
        </w:rPr>
        <w:footnoteReference w:id="312"/>
      </w:r>
      <w:r>
        <w:rPr>
          <w:rFonts w:cs="Times New Roman"/>
        </w:rPr>
        <w:t xml:space="preserve"> While the summer exhibitions may have started as a way to showcase a broad range of 20</w:t>
      </w:r>
      <w:r w:rsidRPr="00CE3B82">
        <w:rPr>
          <w:rFonts w:cs="Times New Roman"/>
          <w:vertAlign w:val="superscript"/>
        </w:rPr>
        <w:t>th</w:t>
      </w:r>
      <w:r>
        <w:rPr>
          <w:rFonts w:cs="Times New Roman"/>
        </w:rPr>
        <w:t xml:space="preserve"> century Philippine art, three short years later, the CCP summer exhibition focused almost exclusively on ‘but-is-it-art’ objects by the “most progressive artists” in the country.</w:t>
      </w:r>
      <w:r>
        <w:rPr>
          <w:rStyle w:val="FootnoteReference"/>
          <w:rFonts w:cs="Times New Roman"/>
        </w:rPr>
        <w:footnoteReference w:id="313"/>
      </w:r>
      <w:r>
        <w:rPr>
          <w:rFonts w:cs="Times New Roman"/>
        </w:rPr>
        <w:t xml:space="preserve"> The roster for </w:t>
      </w:r>
      <w:r w:rsidRPr="00617E5A">
        <w:rPr>
          <w:rFonts w:cs="Times New Roman"/>
          <w:i/>
        </w:rPr>
        <w:t xml:space="preserve">Summer </w:t>
      </w:r>
      <w:r w:rsidRPr="00617E5A">
        <w:rPr>
          <w:rFonts w:cs="Times New Roman"/>
          <w:i/>
        </w:rPr>
        <w:lastRenderedPageBreak/>
        <w:t>Exhibition</w:t>
      </w:r>
      <w:r>
        <w:rPr>
          <w:rFonts w:cs="Times New Roman"/>
          <w:i/>
        </w:rPr>
        <w:t xml:space="preserve"> </w:t>
      </w:r>
      <w:r w:rsidRPr="00617E5A">
        <w:rPr>
          <w:rFonts w:cs="Times New Roman"/>
          <w:i/>
        </w:rPr>
        <w:t>1973</w:t>
      </w:r>
      <w:r>
        <w:rPr>
          <w:rFonts w:cs="Times New Roman"/>
          <w:lang w:eastAsia="zh-TW"/>
        </w:rPr>
        <w:t>—the last one at the CCP—included artists who exhibited at Shop 6 the following year, such as Bautista, Laudico, Modesto, and Gan.</w:t>
      </w:r>
    </w:p>
    <w:p w14:paraId="785BD40F" w14:textId="77777777" w:rsidR="00133A36" w:rsidRDefault="00133A36" w:rsidP="00133A36">
      <w:pPr>
        <w:ind w:firstLine="720"/>
        <w:rPr>
          <w:rFonts w:cs="Times New Roman"/>
          <w:lang w:eastAsia="zh-TW"/>
        </w:rPr>
      </w:pPr>
      <w:r w:rsidRPr="0096700F">
        <w:rPr>
          <w:rFonts w:cs="Times New Roman"/>
          <w:lang w:eastAsia="zh-TW"/>
        </w:rPr>
        <w:t>While the first summer exhibition in 1970 began to exhibit some “but-is-it-art” objects</w:t>
      </w:r>
      <w:r>
        <w:rPr>
          <w:rFonts w:cs="Times New Roman"/>
          <w:lang w:eastAsia="zh-TW"/>
        </w:rPr>
        <w:t xml:space="preserve">, </w:t>
      </w:r>
      <w:r w:rsidRPr="0096700F">
        <w:rPr>
          <w:rFonts w:cs="Times New Roman"/>
          <w:lang w:eastAsia="zh-TW"/>
        </w:rPr>
        <w:t xml:space="preserve">such as Marciano Galang’s </w:t>
      </w:r>
      <w:r w:rsidRPr="0096700F">
        <w:rPr>
          <w:rFonts w:cs="Times New Roman"/>
          <w:i/>
          <w:lang w:eastAsia="zh-TW"/>
        </w:rPr>
        <w:t xml:space="preserve">Memory Pieces </w:t>
      </w:r>
      <w:r w:rsidRPr="0096700F">
        <w:rPr>
          <w:rFonts w:cs="Times New Roman"/>
          <w:lang w:eastAsia="zh-TW"/>
        </w:rPr>
        <w:t xml:space="preserve">or Angel Flores’s </w:t>
      </w:r>
      <w:r w:rsidRPr="0096700F">
        <w:rPr>
          <w:rFonts w:cs="Times New Roman"/>
          <w:i/>
          <w:lang w:eastAsia="zh-TW"/>
        </w:rPr>
        <w:t>Three Paintings and One Drawing</w:t>
      </w:r>
      <w:r w:rsidRPr="0096700F">
        <w:rPr>
          <w:rFonts w:cs="Times New Roman"/>
          <w:lang w:eastAsia="zh-TW"/>
        </w:rPr>
        <w:t>,</w:t>
      </w:r>
      <w:r w:rsidRPr="0096700F">
        <w:rPr>
          <w:rStyle w:val="FootnoteReference"/>
          <w:rFonts w:cs="Times New Roman"/>
          <w:lang w:eastAsia="zh-TW"/>
        </w:rPr>
        <w:footnoteReference w:id="314"/>
      </w:r>
      <w:r>
        <w:rPr>
          <w:rFonts w:cs="Times New Roman"/>
          <w:lang w:eastAsia="zh-TW"/>
        </w:rPr>
        <w:t xml:space="preserve"> </w:t>
      </w:r>
      <w:r w:rsidRPr="0096700F">
        <w:rPr>
          <w:rFonts w:cs="Times New Roman"/>
          <w:lang w:eastAsia="zh-TW"/>
        </w:rPr>
        <w:t xml:space="preserve">notes to </w:t>
      </w:r>
      <w:r w:rsidRPr="0096700F">
        <w:rPr>
          <w:rFonts w:cs="Times New Roman"/>
          <w:i/>
          <w:lang w:eastAsia="zh-TW"/>
        </w:rPr>
        <w:t>Summer Exhibition 1971</w:t>
      </w:r>
      <w:r w:rsidRPr="0096700F">
        <w:rPr>
          <w:rFonts w:cs="Times New Roman"/>
          <w:lang w:eastAsia="zh-TW"/>
        </w:rPr>
        <w:t xml:space="preserve"> reflect an inclination towards “situational and environmental works.”</w:t>
      </w:r>
      <w:r w:rsidRPr="0096700F">
        <w:rPr>
          <w:rStyle w:val="FootnoteReference"/>
          <w:rFonts w:cs="Times New Roman"/>
          <w:lang w:eastAsia="zh-TW"/>
        </w:rPr>
        <w:footnoteReference w:id="315"/>
      </w:r>
      <w:r>
        <w:rPr>
          <w:rFonts w:cs="Times New Roman"/>
          <w:lang w:eastAsia="zh-TW"/>
        </w:rPr>
        <w:t xml:space="preserve"> Leonidas Benesa later explains</w:t>
      </w:r>
      <w:r w:rsidRPr="0096700F">
        <w:rPr>
          <w:rFonts w:cs="Times New Roman"/>
          <w:lang w:eastAsia="zh-TW"/>
        </w:rPr>
        <w:t xml:space="preserve"> that terms such as “situational” and “environmental” were used through the 1970s to indicate art’s</w:t>
      </w:r>
      <w:r>
        <w:rPr>
          <w:rFonts w:cs="Times New Roman"/>
          <w:lang w:eastAsia="zh-TW"/>
        </w:rPr>
        <w:t xml:space="preserve"> inextricable</w:t>
      </w:r>
      <w:r w:rsidRPr="0096700F">
        <w:rPr>
          <w:rFonts w:cs="Times New Roman"/>
          <w:lang w:eastAsia="zh-TW"/>
        </w:rPr>
        <w:t xml:space="preserve"> e</w:t>
      </w:r>
      <w:r>
        <w:rPr>
          <w:rFonts w:cs="Times New Roman"/>
          <w:lang w:eastAsia="zh-TW"/>
        </w:rPr>
        <w:t>ntanglement</w:t>
      </w:r>
      <w:r w:rsidRPr="0096700F">
        <w:rPr>
          <w:rFonts w:cs="Times New Roman"/>
          <w:lang w:eastAsia="zh-TW"/>
        </w:rPr>
        <w:t xml:space="preserve"> with its physical surroundings. He wrote that “the work being exhibited” should not be considered “within a vacuum, but part of an entire ambiance, the surrounding, </w:t>
      </w:r>
      <w:r w:rsidRPr="0096700F">
        <w:rPr>
          <w:rFonts w:cs="Times New Roman"/>
          <w:i/>
          <w:lang w:eastAsia="zh-TW"/>
        </w:rPr>
        <w:t>in situ</w:t>
      </w:r>
      <w:r w:rsidRPr="0096700F">
        <w:rPr>
          <w:rFonts w:cs="Times New Roman"/>
          <w:lang w:eastAsia="zh-TW"/>
        </w:rPr>
        <w:t>.”</w:t>
      </w:r>
      <w:r w:rsidRPr="0096700F">
        <w:rPr>
          <w:rStyle w:val="FootnoteReference"/>
          <w:rFonts w:cs="Times New Roman"/>
          <w:lang w:eastAsia="zh-TW"/>
        </w:rPr>
        <w:footnoteReference w:id="316"/>
      </w:r>
      <w:r w:rsidRPr="0096700F">
        <w:rPr>
          <w:rFonts w:cs="Times New Roman"/>
          <w:lang w:eastAsia="zh-TW"/>
        </w:rPr>
        <w:t xml:space="preserve"> Benesa also affirmed the importance of the viewer’s engagement with the situation presented by the artist</w:t>
      </w:r>
      <w:r>
        <w:rPr>
          <w:rFonts w:cs="Times New Roman"/>
          <w:lang w:eastAsia="zh-TW"/>
        </w:rPr>
        <w:t>, arguing</w:t>
      </w:r>
      <w:r w:rsidRPr="0096700F">
        <w:rPr>
          <w:rFonts w:cs="Times New Roman"/>
          <w:lang w:eastAsia="zh-TW"/>
        </w:rPr>
        <w:t>, “The work is most successful if the spectator himself or herself is able to participate in the ‘concept’ or ‘experience’ of the artist-situationist.”</w:t>
      </w:r>
      <w:r w:rsidRPr="0096700F">
        <w:rPr>
          <w:rStyle w:val="FootnoteReference"/>
          <w:rFonts w:cs="Times New Roman"/>
          <w:lang w:eastAsia="zh-TW"/>
        </w:rPr>
        <w:footnoteReference w:id="317"/>
      </w:r>
      <w:r w:rsidRPr="0096700F">
        <w:rPr>
          <w:rFonts w:cs="Times New Roman"/>
          <w:lang w:eastAsia="zh-TW"/>
        </w:rPr>
        <w:t xml:space="preserve"> </w:t>
      </w:r>
    </w:p>
    <w:p w14:paraId="75E343F3" w14:textId="77777777" w:rsidR="00133A36" w:rsidRPr="00F07D51" w:rsidRDefault="00133A36" w:rsidP="00133A36">
      <w:pPr>
        <w:ind w:firstLine="720"/>
        <w:rPr>
          <w:rFonts w:cs="Times New Roman"/>
          <w:lang w:eastAsia="zh-TW"/>
        </w:rPr>
      </w:pPr>
      <w:r w:rsidRPr="0096700F">
        <w:rPr>
          <w:rFonts w:cs="Times New Roman"/>
          <w:lang w:eastAsia="zh-TW"/>
        </w:rPr>
        <w:t xml:space="preserve">As discussed in the </w:t>
      </w:r>
      <w:r>
        <w:rPr>
          <w:rFonts w:cs="Times New Roman"/>
          <w:lang w:eastAsia="zh-TW"/>
        </w:rPr>
        <w:t xml:space="preserve">dissertation </w:t>
      </w:r>
      <w:r w:rsidRPr="0096700F">
        <w:rPr>
          <w:rFonts w:cs="Times New Roman"/>
          <w:lang w:eastAsia="zh-TW"/>
        </w:rPr>
        <w:t>introduction,</w:t>
      </w:r>
      <w:r>
        <w:rPr>
          <w:rFonts w:cs="Times New Roman"/>
          <w:lang w:eastAsia="zh-TW"/>
        </w:rPr>
        <w:t xml:space="preserve"> artists and art critics often</w:t>
      </w:r>
      <w:r w:rsidRPr="0096700F">
        <w:rPr>
          <w:rFonts w:cs="Times New Roman"/>
          <w:lang w:eastAsia="zh-TW"/>
        </w:rPr>
        <w:t xml:space="preserve"> used terms such as “situational,” “environmental,” and </w:t>
      </w:r>
      <w:r>
        <w:rPr>
          <w:rFonts w:cs="Times New Roman"/>
          <w:lang w:eastAsia="zh-TW"/>
        </w:rPr>
        <w:t>“</w:t>
      </w:r>
      <w:r w:rsidRPr="0096700F">
        <w:rPr>
          <w:rFonts w:cs="Times New Roman"/>
          <w:lang w:eastAsia="zh-TW"/>
        </w:rPr>
        <w:t>conceptual</w:t>
      </w:r>
      <w:r>
        <w:rPr>
          <w:rFonts w:cs="Times New Roman"/>
          <w:lang w:eastAsia="zh-TW"/>
        </w:rPr>
        <w:t xml:space="preserve">” </w:t>
      </w:r>
      <w:r w:rsidRPr="0096700F">
        <w:rPr>
          <w:rFonts w:cs="Times New Roman"/>
          <w:lang w:eastAsia="zh-TW"/>
        </w:rPr>
        <w:t>interchangeably to refer to art that seemed unbounded from the limit</w:t>
      </w:r>
      <w:r>
        <w:rPr>
          <w:rFonts w:cs="Times New Roman"/>
          <w:lang w:eastAsia="zh-TW"/>
        </w:rPr>
        <w:t xml:space="preserve">ations of painting or sculpture. Terms like “environmental” and “situational” also emphasized the real-world environment or situation created and/or accentuated by the works, suggesting that the bounds between the work and the world remained unclear. The exhibition notes for </w:t>
      </w:r>
      <w:r>
        <w:rPr>
          <w:rFonts w:cs="Times New Roman"/>
          <w:i/>
          <w:lang w:eastAsia="zh-TW"/>
        </w:rPr>
        <w:t xml:space="preserve">Summer Exhibition 1971 </w:t>
      </w:r>
      <w:r>
        <w:rPr>
          <w:rFonts w:cs="Times New Roman"/>
          <w:lang w:eastAsia="zh-TW"/>
        </w:rPr>
        <w:t xml:space="preserve">also contrast situational and environmental art with </w:t>
      </w:r>
      <w:r>
        <w:rPr>
          <w:rFonts w:cs="Times New Roman"/>
          <w:lang w:eastAsia="zh-TW"/>
        </w:rPr>
        <w:lastRenderedPageBreak/>
        <w:t xml:space="preserve">another dominant category: abstraction. According to the notes, despite the fact that the original theme of </w:t>
      </w:r>
      <w:r>
        <w:rPr>
          <w:rFonts w:cs="Times New Roman"/>
          <w:i/>
          <w:lang w:eastAsia="zh-TW"/>
        </w:rPr>
        <w:t xml:space="preserve">Summer Exhibition 1971 </w:t>
      </w:r>
      <w:r>
        <w:rPr>
          <w:rFonts w:cs="Times New Roman"/>
          <w:lang w:eastAsia="zh-TW"/>
        </w:rPr>
        <w:t>was abstraction—and Albano originally intended to “include only hard-core abstract works”— the exhibition later evolved to “include situational and environmental works</w:t>
      </w:r>
      <w:r w:rsidRPr="00DE2BF6">
        <w:rPr>
          <w:rFonts w:cs="Times New Roman"/>
          <w:lang w:eastAsia="zh-TW"/>
        </w:rPr>
        <w:t>.”</w:t>
      </w:r>
      <w:r w:rsidRPr="00DE2BF6">
        <w:rPr>
          <w:rStyle w:val="FootnoteReference"/>
          <w:rFonts w:cs="Times New Roman"/>
          <w:lang w:eastAsia="zh-TW"/>
        </w:rPr>
        <w:footnoteReference w:id="318"/>
      </w:r>
      <w:r w:rsidRPr="00DE2BF6">
        <w:rPr>
          <w:rFonts w:cs="Times New Roman"/>
          <w:lang w:eastAsia="zh-TW"/>
        </w:rPr>
        <w:t xml:space="preserve"> </w:t>
      </w:r>
      <w:r w:rsidRPr="00DE2BF6">
        <w:rPr>
          <w:rFonts w:cs="Times New Roman"/>
          <w:i/>
          <w:lang w:eastAsia="zh-TW"/>
        </w:rPr>
        <w:t>Summer Exhibition 1971</w:t>
      </w:r>
      <w:r w:rsidRPr="00DE2BF6">
        <w:rPr>
          <w:rFonts w:cs="Times New Roman"/>
          <w:lang w:eastAsia="zh-TW"/>
        </w:rPr>
        <w:t xml:space="preserve"> exemplified the kind of programming that would dominate the CCP that decade—one that purposely eschewed pure abstraction for art with stronger ties to the physical world around it.</w:t>
      </w:r>
      <w:r w:rsidRPr="00E43856">
        <w:rPr>
          <w:rFonts w:cs="Times New Roman"/>
          <w:color w:val="4472C4" w:themeColor="accent1"/>
          <w:lang w:eastAsia="zh-TW"/>
        </w:rPr>
        <w:t xml:space="preserve"> </w:t>
      </w:r>
    </w:p>
    <w:p w14:paraId="2AB2AEE6" w14:textId="77777777" w:rsidR="00133A36" w:rsidRDefault="00133A36" w:rsidP="00133A36">
      <w:pPr>
        <w:ind w:firstLine="720"/>
        <w:rPr>
          <w:rFonts w:cs="Times New Roman"/>
          <w:lang w:eastAsia="zh-TW"/>
        </w:rPr>
      </w:pPr>
      <w:r>
        <w:rPr>
          <w:rFonts w:cs="Times New Roman"/>
          <w:lang w:eastAsia="zh-TW"/>
        </w:rPr>
        <w:t>In fact, exhibition notes for</w:t>
      </w:r>
      <w:r>
        <w:rPr>
          <w:rFonts w:cs="Times New Roman"/>
          <w:i/>
          <w:lang w:eastAsia="zh-TW"/>
        </w:rPr>
        <w:t xml:space="preserve"> Summer Exhibition 1972</w:t>
      </w:r>
      <w:r>
        <w:rPr>
          <w:rFonts w:cs="Times New Roman"/>
          <w:lang w:eastAsia="zh-TW"/>
        </w:rPr>
        <w:t>, also curated by Albano,</w:t>
      </w:r>
      <w:r>
        <w:rPr>
          <w:rFonts w:cs="Times New Roman"/>
          <w:i/>
          <w:lang w:eastAsia="zh-TW"/>
        </w:rPr>
        <w:t xml:space="preserve"> </w:t>
      </w:r>
      <w:r>
        <w:rPr>
          <w:rFonts w:cs="Times New Roman"/>
          <w:lang w:eastAsia="zh-TW"/>
        </w:rPr>
        <w:t>continued to lament the state of abstraction—particularly abstract painting—in favor of “representational” art in the Philippines.</w:t>
      </w:r>
      <w:r>
        <w:rPr>
          <w:rStyle w:val="FootnoteReference"/>
          <w:rFonts w:cs="Times New Roman"/>
          <w:lang w:eastAsia="zh-TW"/>
        </w:rPr>
        <w:footnoteReference w:id="319"/>
      </w:r>
      <w:r>
        <w:rPr>
          <w:rFonts w:cs="Times New Roman"/>
          <w:lang w:eastAsia="zh-TW"/>
        </w:rPr>
        <w:t xml:space="preserve"> The notes for </w:t>
      </w:r>
      <w:r w:rsidRPr="006E5EEF">
        <w:rPr>
          <w:rFonts w:cs="Times New Roman"/>
          <w:i/>
          <w:lang w:eastAsia="zh-TW"/>
        </w:rPr>
        <w:t>Summer Exhibition 1972</w:t>
      </w:r>
      <w:r>
        <w:rPr>
          <w:rFonts w:cs="Times New Roman"/>
          <w:lang w:eastAsia="zh-TW"/>
        </w:rPr>
        <w:t xml:space="preserve"> exclaim that based on the “present preoccupation of the younger artists” exhibiting, the show should instead be called </w:t>
      </w:r>
      <w:r>
        <w:rPr>
          <w:rFonts w:cs="Times New Roman"/>
          <w:i/>
          <w:lang w:eastAsia="zh-TW"/>
        </w:rPr>
        <w:t>Post-Philippine Abstract Representational Art</w:t>
      </w:r>
      <w:r>
        <w:rPr>
          <w:rFonts w:cs="Times New Roman"/>
          <w:lang w:eastAsia="zh-TW"/>
        </w:rPr>
        <w:t>. Albano accused most abstract paintings from the 1950s onwards as being a mere “distillation of representational forms, organic forms, and splotches, lines, and hazes drawn on the canvas” and argued that despite abstraction’s “popular recognition among the juries and art schools…its developmental absurdity is obvious.”</w:t>
      </w:r>
      <w:r>
        <w:rPr>
          <w:rStyle w:val="FootnoteReference"/>
          <w:rFonts w:cs="Times New Roman"/>
          <w:lang w:eastAsia="zh-TW"/>
        </w:rPr>
        <w:footnoteReference w:id="320"/>
      </w:r>
      <w:r>
        <w:rPr>
          <w:rFonts w:cs="Times New Roman"/>
          <w:lang w:eastAsia="zh-TW"/>
        </w:rPr>
        <w:t xml:space="preserve"> In short, the organizers of </w:t>
      </w:r>
      <w:r>
        <w:rPr>
          <w:rFonts w:cs="Times New Roman"/>
          <w:i/>
          <w:lang w:eastAsia="zh-TW"/>
        </w:rPr>
        <w:t>Summer Exhibition 1972</w:t>
      </w:r>
      <w:r>
        <w:rPr>
          <w:rFonts w:cs="Times New Roman"/>
          <w:lang w:eastAsia="zh-TW"/>
        </w:rPr>
        <w:t xml:space="preserve"> asserted that abstract painting felt irrelevant and outdated. Many young artists did not see abstract painting (as oil or acrylic on canvas) as an asset for Philippine modernism; the approach seemed to be “suffering from over-exhaustion.”</w:t>
      </w:r>
      <w:r>
        <w:rPr>
          <w:rStyle w:val="FootnoteReference"/>
          <w:rFonts w:cs="Times New Roman"/>
          <w:lang w:eastAsia="zh-TW"/>
        </w:rPr>
        <w:footnoteReference w:id="321"/>
      </w:r>
    </w:p>
    <w:p w14:paraId="23EC7D81" w14:textId="77777777" w:rsidR="00133A36" w:rsidRPr="000277A8" w:rsidRDefault="00133A36" w:rsidP="00133A36">
      <w:pPr>
        <w:ind w:firstLine="720"/>
        <w:rPr>
          <w:rFonts w:cs="Times New Roman"/>
          <w:lang w:eastAsia="zh-TW"/>
        </w:rPr>
      </w:pPr>
      <w:r>
        <w:rPr>
          <w:rFonts w:cs="Times New Roman"/>
          <w:lang w:eastAsia="zh-TW"/>
        </w:rPr>
        <w:lastRenderedPageBreak/>
        <w:t>And while some “responsible” artists “resorted to representational paintings” other, more “broad-minded” artists approached representation in a different manner.</w:t>
      </w:r>
      <w:r>
        <w:rPr>
          <w:rStyle w:val="FootnoteReference"/>
          <w:rFonts w:cs="Times New Roman"/>
          <w:lang w:eastAsia="zh-TW"/>
        </w:rPr>
        <w:footnoteReference w:id="322"/>
      </w:r>
      <w:r>
        <w:rPr>
          <w:rStyle w:val="FootnoteReference"/>
          <w:rFonts w:cs="Times New Roman"/>
          <w:lang w:eastAsia="zh-TW"/>
        </w:rPr>
        <w:t xml:space="preserve"> </w:t>
      </w:r>
      <w:r>
        <w:rPr>
          <w:rFonts w:cs="Times New Roman"/>
          <w:lang w:eastAsia="zh-TW"/>
        </w:rPr>
        <w:t xml:space="preserve">According to the exhibition notes, these artists </w:t>
      </w:r>
      <w:r w:rsidRPr="004C46F9">
        <w:rPr>
          <w:rFonts w:cs="Times New Roman"/>
          <w:lang w:eastAsia="zh-TW"/>
        </w:rPr>
        <w:t xml:space="preserve">created </w:t>
      </w:r>
      <w:r>
        <w:rPr>
          <w:rFonts w:cs="Times New Roman"/>
          <w:lang w:eastAsia="zh-TW"/>
        </w:rPr>
        <w:t xml:space="preserve">a </w:t>
      </w:r>
      <w:r w:rsidRPr="004C46F9">
        <w:rPr>
          <w:rFonts w:cs="Times New Roman"/>
          <w:lang w:eastAsia="zh-TW"/>
        </w:rPr>
        <w:t>“non-sale-able, uncategorizable and iconoclastic</w:t>
      </w:r>
      <w:r>
        <w:rPr>
          <w:rFonts w:cs="Times New Roman"/>
          <w:lang w:eastAsia="zh-TW"/>
        </w:rPr>
        <w:t xml:space="preserve"> type of art</w:t>
      </w:r>
      <w:proofErr w:type="gramStart"/>
      <w:r>
        <w:rPr>
          <w:rFonts w:cs="Times New Roman"/>
          <w:lang w:eastAsia="zh-TW"/>
        </w:rPr>
        <w:t>…[</w:t>
      </w:r>
      <w:proofErr w:type="gramEnd"/>
      <w:r>
        <w:rPr>
          <w:rFonts w:cs="Times New Roman"/>
          <w:lang w:eastAsia="zh-TW"/>
        </w:rPr>
        <w:t xml:space="preserve">which was] labeled as ‘avant-garde’ art.” These artworks were also considered “representational” because “they represent something very definite and apparent: themselves. If paper is used, it is shown as paper: the works are presented in a more </w:t>
      </w:r>
      <w:r w:rsidRPr="001739C8">
        <w:rPr>
          <w:rFonts w:cs="Times New Roman"/>
          <w:lang w:eastAsia="zh-TW"/>
        </w:rPr>
        <w:t>straightforward and honest manner.”</w:t>
      </w:r>
      <w:r w:rsidRPr="001470ED">
        <w:rPr>
          <w:rStyle w:val="FootnoteReference"/>
          <w:rFonts w:cs="Times New Roman"/>
          <w:lang w:eastAsia="zh-TW"/>
        </w:rPr>
        <w:t xml:space="preserve"> </w:t>
      </w:r>
      <w:r>
        <w:rPr>
          <w:rStyle w:val="FootnoteReference"/>
          <w:rFonts w:cs="Times New Roman"/>
          <w:lang w:eastAsia="zh-TW"/>
        </w:rPr>
        <w:footnoteReference w:id="323"/>
      </w:r>
      <w:r>
        <w:rPr>
          <w:rStyle w:val="FootnoteReference"/>
          <w:rFonts w:cs="Times New Roman"/>
          <w:lang w:eastAsia="zh-TW"/>
        </w:rPr>
        <w:t xml:space="preserve">  </w:t>
      </w:r>
      <w:r>
        <w:rPr>
          <w:rFonts w:cs="Times New Roman"/>
          <w:lang w:eastAsia="zh-TW"/>
        </w:rPr>
        <w:t>The notes further indicate that the inclusion of representational (non-abstract) objects permitted viewers to freely associate and contemplate their place in the world as “the viewer…can lull himself to dreams, tales and things” because the artwork was “far from being abstract.”</w:t>
      </w:r>
      <w:r>
        <w:rPr>
          <w:rStyle w:val="FootnoteReference"/>
          <w:rFonts w:cs="Times New Roman"/>
          <w:lang w:eastAsia="zh-TW"/>
        </w:rPr>
        <w:footnoteReference w:id="324"/>
      </w:r>
      <w:r>
        <w:rPr>
          <w:rFonts w:cs="Times New Roman"/>
          <w:lang w:eastAsia="zh-TW"/>
        </w:rPr>
        <w:t xml:space="preserve">  </w:t>
      </w:r>
    </w:p>
    <w:p w14:paraId="4297906F" w14:textId="77777777" w:rsidR="00133A36" w:rsidRDefault="00133A36" w:rsidP="00133A36">
      <w:pPr>
        <w:ind w:firstLine="720"/>
        <w:rPr>
          <w:rFonts w:cs="Times New Roman"/>
          <w:lang w:eastAsia="zh-TW"/>
        </w:rPr>
      </w:pPr>
      <w:r>
        <w:rPr>
          <w:rFonts w:cs="Times New Roman"/>
          <w:lang w:eastAsia="zh-TW"/>
        </w:rPr>
        <w:t xml:space="preserve">Though not many photographs documenting the exhibition are extant, the exhibition notes and reviews include descriptions of the work in </w:t>
      </w:r>
      <w:r>
        <w:rPr>
          <w:rFonts w:cs="Times New Roman"/>
          <w:i/>
          <w:lang w:eastAsia="zh-TW"/>
        </w:rPr>
        <w:t xml:space="preserve">Summer Exhibition 1972. </w:t>
      </w:r>
      <w:r>
        <w:rPr>
          <w:rFonts w:cs="Times New Roman"/>
          <w:lang w:eastAsia="zh-TW"/>
        </w:rPr>
        <w:t xml:space="preserve">Elizabeth V. Reyes, for example, described the overall content of the exhibition in a review written for </w:t>
      </w:r>
      <w:r>
        <w:rPr>
          <w:rFonts w:cs="Times New Roman"/>
          <w:i/>
          <w:lang w:eastAsia="zh-TW"/>
        </w:rPr>
        <w:t xml:space="preserve">PACE </w:t>
      </w:r>
      <w:r>
        <w:rPr>
          <w:rFonts w:cs="Times New Roman"/>
          <w:lang w:eastAsia="zh-TW"/>
        </w:rPr>
        <w:t>magazine. She expressed, “In general, the modern artists use mundane, simple, everyday materials—toothpaste, rope, paper bags—to make their creative statements. Without transforming or abstracting the original features of those materials, they may suggest an activity, a process, an attitude.”</w:t>
      </w:r>
      <w:r>
        <w:rPr>
          <w:rStyle w:val="FootnoteReference"/>
          <w:rFonts w:cs="Times New Roman"/>
          <w:lang w:eastAsia="zh-TW"/>
        </w:rPr>
        <w:footnoteReference w:id="325"/>
      </w:r>
      <w:r>
        <w:rPr>
          <w:rFonts w:cs="Times New Roman"/>
          <w:lang w:eastAsia="zh-TW"/>
        </w:rPr>
        <w:t xml:space="preserve"> Reyes made a similar argument as the exhibition notes: that by presenting materials in a straightforward, un-abstracted, and mundane manner, the works at </w:t>
      </w:r>
      <w:r>
        <w:rPr>
          <w:rFonts w:cs="Times New Roman"/>
          <w:i/>
          <w:lang w:eastAsia="zh-TW"/>
        </w:rPr>
        <w:lastRenderedPageBreak/>
        <w:t>Summer Exhibition 1972</w:t>
      </w:r>
      <w:r>
        <w:rPr>
          <w:rFonts w:cs="Times New Roman"/>
          <w:lang w:eastAsia="zh-TW"/>
        </w:rPr>
        <w:t xml:space="preserve"> engaged the viewer with the world beyond the museum and the art circuit, recasting the CCP as a </w:t>
      </w:r>
      <w:commentRangeStart w:id="73"/>
      <w:r>
        <w:rPr>
          <w:rFonts w:cs="Times New Roman"/>
          <w:lang w:eastAsia="zh-TW"/>
        </w:rPr>
        <w:t xml:space="preserve">place in process </w:t>
      </w:r>
      <w:commentRangeEnd w:id="73"/>
      <w:r>
        <w:rPr>
          <w:rStyle w:val="CommentReference"/>
        </w:rPr>
        <w:commentReference w:id="73"/>
      </w:r>
      <w:r>
        <w:rPr>
          <w:rFonts w:cs="Times New Roman"/>
          <w:lang w:eastAsia="zh-TW"/>
        </w:rPr>
        <w:t xml:space="preserve">rather than an establishment of high culture. </w:t>
      </w:r>
    </w:p>
    <w:p w14:paraId="4B8CD29B" w14:textId="77777777" w:rsidR="00133A36" w:rsidRDefault="00133A36" w:rsidP="00133A36">
      <w:pPr>
        <w:ind w:firstLine="720"/>
        <w:rPr>
          <w:rFonts w:cs="Times New Roman"/>
          <w:lang w:eastAsia="zh-TW"/>
        </w:rPr>
      </w:pPr>
      <w:r>
        <w:rPr>
          <w:rFonts w:cs="Times New Roman"/>
          <w:lang w:eastAsia="zh-TW"/>
        </w:rPr>
        <w:t>Some of the aforementioned “simple, everyday materials” described by Reyes included toothpaste and brown paper lunch bags—objects used in the exhibition by Laudico and Bautista, respectively. The notes for</w:t>
      </w:r>
      <w:r>
        <w:rPr>
          <w:rFonts w:cs="Times New Roman"/>
          <w:i/>
          <w:lang w:eastAsia="zh-TW"/>
        </w:rPr>
        <w:t xml:space="preserve"> Summer Exhibition 1972 </w:t>
      </w:r>
      <w:r>
        <w:rPr>
          <w:rFonts w:cs="Times New Roman"/>
          <w:lang w:eastAsia="zh-TW"/>
        </w:rPr>
        <w:t>also contained praise for these two young artists and their “bravura” for experimenting with vernacular materials.</w:t>
      </w:r>
      <w:r>
        <w:rPr>
          <w:rStyle w:val="FootnoteReference"/>
          <w:rFonts w:cs="Times New Roman"/>
          <w:lang w:eastAsia="zh-TW"/>
        </w:rPr>
        <w:footnoteReference w:id="326"/>
      </w:r>
      <w:r>
        <w:rPr>
          <w:rStyle w:val="FootnoteReference"/>
          <w:rFonts w:cs="Times New Roman"/>
          <w:lang w:eastAsia="zh-TW"/>
        </w:rPr>
        <w:t xml:space="preserve"> </w:t>
      </w:r>
      <w:r>
        <w:rPr>
          <w:rFonts w:cs="Times New Roman"/>
          <w:lang w:eastAsia="zh-TW"/>
        </w:rPr>
        <w:t xml:space="preserve"> Laudico’s </w:t>
      </w:r>
      <w:r>
        <w:rPr>
          <w:rFonts w:cs="Times New Roman"/>
          <w:i/>
          <w:lang w:eastAsia="zh-TW"/>
        </w:rPr>
        <w:t xml:space="preserve">Toothpaste </w:t>
      </w:r>
      <w:r>
        <w:rPr>
          <w:rFonts w:cs="Times New Roman"/>
          <w:lang w:eastAsia="zh-TW"/>
        </w:rPr>
        <w:t>consisted of a metal column covered with sticky lines of toothpaste that she had squeezed out of commercial tubes. Embedded in the lines of minty paste were plastic caps that Laudico had removed from the empty toothpaste tubes and stuck onto the column. The “squashed” tubes of toothpaste—bereft of their contents—and the empty cardboard boxes that once contained them littered the base of the toothpaste column.</w:t>
      </w:r>
      <w:r>
        <w:rPr>
          <w:rStyle w:val="FootnoteReference"/>
          <w:rFonts w:cs="Times New Roman"/>
          <w:lang w:eastAsia="zh-TW"/>
        </w:rPr>
        <w:footnoteReference w:id="327"/>
      </w:r>
      <w:r>
        <w:rPr>
          <w:rFonts w:cs="Times New Roman"/>
          <w:lang w:eastAsia="zh-TW"/>
        </w:rPr>
        <w:t xml:space="preserve"> While on their own, the tacky lines might resemble rounded stripes of paint freshly extracted from their tubes, the strong, minty scent and the detritus around the covered column confirmed the substance as toothpaste. </w:t>
      </w:r>
    </w:p>
    <w:p w14:paraId="74786DCE" w14:textId="77777777" w:rsidR="00133A36" w:rsidRDefault="00133A36" w:rsidP="00133A36">
      <w:pPr>
        <w:ind w:firstLine="720"/>
        <w:rPr>
          <w:rFonts w:cs="Times New Roman"/>
          <w:lang w:eastAsia="zh-TW"/>
        </w:rPr>
      </w:pPr>
      <w:r>
        <w:rPr>
          <w:rFonts w:cs="Times New Roman"/>
          <w:i/>
          <w:lang w:eastAsia="zh-TW"/>
        </w:rPr>
        <w:t>Toothpaste</w:t>
      </w:r>
      <w:r>
        <w:rPr>
          <w:rFonts w:cs="Times New Roman"/>
          <w:lang w:eastAsia="zh-TW"/>
        </w:rPr>
        <w:t xml:space="preserve"> was another example of Laudico’s investigations of vulgar or everyday materials to replace the most privileged material of fine art—paint.</w:t>
      </w:r>
      <w:r>
        <w:rPr>
          <w:rStyle w:val="FootnoteReference"/>
          <w:rFonts w:cs="Times New Roman"/>
          <w:lang w:eastAsia="zh-TW"/>
        </w:rPr>
        <w:footnoteReference w:id="328"/>
      </w:r>
      <w:r>
        <w:rPr>
          <w:rFonts w:cs="Times New Roman"/>
          <w:lang w:eastAsia="zh-TW"/>
        </w:rPr>
        <w:t xml:space="preserve"> Exhibition notes specified that</w:t>
      </w:r>
      <w:r w:rsidRPr="00325D5B">
        <w:rPr>
          <w:rFonts w:cs="Times New Roman"/>
          <w:lang w:eastAsia="zh-TW"/>
        </w:rPr>
        <w:t xml:space="preserve"> Laudico</w:t>
      </w:r>
      <w:r>
        <w:rPr>
          <w:rFonts w:cs="Times New Roman"/>
          <w:lang w:eastAsia="zh-TW"/>
        </w:rPr>
        <w:t xml:space="preserve"> used “</w:t>
      </w:r>
      <w:r w:rsidRPr="00325D5B">
        <w:rPr>
          <w:rFonts w:cs="Times New Roman"/>
          <w:lang w:eastAsia="zh-TW"/>
        </w:rPr>
        <w:t>toothpaste as a substitute for oil paint.”</w:t>
      </w:r>
      <w:r w:rsidRPr="005422C5">
        <w:rPr>
          <w:rStyle w:val="FootnoteReference"/>
          <w:rFonts w:cs="Times New Roman"/>
          <w:sz w:val="20"/>
          <w:szCs w:val="20"/>
        </w:rPr>
        <w:t xml:space="preserve"> </w:t>
      </w:r>
      <w:r>
        <w:rPr>
          <w:rStyle w:val="FootnoteReference"/>
          <w:rFonts w:cs="Times New Roman"/>
          <w:lang w:eastAsia="zh-TW"/>
        </w:rPr>
        <w:footnoteReference w:id="329"/>
      </w:r>
      <w:r>
        <w:rPr>
          <w:rStyle w:val="FootnoteReference"/>
          <w:rFonts w:cs="Times New Roman"/>
          <w:lang w:eastAsia="zh-TW"/>
        </w:rPr>
        <w:t xml:space="preserve"> </w:t>
      </w:r>
      <w:r>
        <w:rPr>
          <w:rFonts w:cs="Times New Roman"/>
          <w:lang w:eastAsia="zh-TW"/>
        </w:rPr>
        <w:t xml:space="preserve"> Yet, while Laudico had first incorporated</w:t>
      </w:r>
      <w:r w:rsidRPr="00325D5B">
        <w:rPr>
          <w:rFonts w:cs="Times New Roman"/>
          <w:lang w:eastAsia="zh-TW"/>
        </w:rPr>
        <w:t xml:space="preserve"> crude oil</w:t>
      </w:r>
      <w:r>
        <w:rPr>
          <w:rFonts w:cs="Times New Roman"/>
          <w:lang w:eastAsia="zh-TW"/>
        </w:rPr>
        <w:t xml:space="preserve"> as a play on words in oil painting</w:t>
      </w:r>
      <w:r w:rsidRPr="00325D5B">
        <w:rPr>
          <w:rFonts w:cs="Times New Roman"/>
          <w:lang w:eastAsia="zh-TW"/>
        </w:rPr>
        <w:t>,</w:t>
      </w:r>
      <w:r>
        <w:rPr>
          <w:rFonts w:cs="Times New Roman"/>
          <w:lang w:eastAsia="zh-TW"/>
        </w:rPr>
        <w:t xml:space="preserve"> she intended toothpaste to be a more </w:t>
      </w:r>
      <w:r>
        <w:rPr>
          <w:rFonts w:cs="Times New Roman"/>
          <w:lang w:eastAsia="zh-TW"/>
        </w:rPr>
        <w:lastRenderedPageBreak/>
        <w:t>tactile form of substitution. Toothpaste, she believed, was an appropriate replacement not only because it physically resembled lines of squeezed paint, but also because of the way the receptacles handled in her hand. As she grasped a tube to release toothpaste onto her toothbrush, this familiar action felt reminiscent of squeezing paint out of similar conduits</w:t>
      </w:r>
      <w:r w:rsidRPr="00325D5B">
        <w:rPr>
          <w:rFonts w:cs="Times New Roman"/>
          <w:lang w:eastAsia="zh-TW"/>
        </w:rPr>
        <w:t>.</w:t>
      </w:r>
      <w:r w:rsidRPr="00325D5B">
        <w:rPr>
          <w:rStyle w:val="FootnoteReference"/>
          <w:rFonts w:cs="Times New Roman"/>
          <w:lang w:eastAsia="zh-TW"/>
        </w:rPr>
        <w:footnoteReference w:id="330"/>
      </w:r>
      <w:r>
        <w:rPr>
          <w:rFonts w:cs="Times New Roman"/>
          <w:lang w:eastAsia="zh-TW"/>
        </w:rPr>
        <w:t xml:space="preserve"> The empty cardboard boxes and depleted tubes left around the toothpaste column optically stressed to the viewer that Laudico created </w:t>
      </w:r>
      <w:r>
        <w:rPr>
          <w:rFonts w:cs="Times New Roman"/>
          <w:i/>
          <w:lang w:eastAsia="zh-TW"/>
        </w:rPr>
        <w:t>Toothpaste</w:t>
      </w:r>
      <w:r>
        <w:rPr>
          <w:rFonts w:cs="Times New Roman"/>
          <w:lang w:eastAsia="zh-TW"/>
        </w:rPr>
        <w:t xml:space="preserve"> from banal materials. As nearly every person has the experience of squeezing a tube of toothpaste, </w:t>
      </w:r>
      <w:r>
        <w:rPr>
          <w:rFonts w:cs="Times New Roman"/>
          <w:i/>
          <w:lang w:eastAsia="zh-TW"/>
        </w:rPr>
        <w:t xml:space="preserve">Toothpaste </w:t>
      </w:r>
      <w:r>
        <w:rPr>
          <w:rFonts w:cs="Times New Roman"/>
          <w:lang w:eastAsia="zh-TW"/>
        </w:rPr>
        <w:t>presented spectators with the visual manifestation of the ordinariness of generative acts.</w:t>
      </w:r>
    </w:p>
    <w:p w14:paraId="4B196E72" w14:textId="77777777" w:rsidR="00133A36" w:rsidRDefault="00133A36" w:rsidP="00133A36">
      <w:pPr>
        <w:ind w:firstLine="720"/>
        <w:rPr>
          <w:rFonts w:cs="Times New Roman"/>
          <w:lang w:eastAsia="zh-TW"/>
        </w:rPr>
      </w:pPr>
      <w:r>
        <w:rPr>
          <w:rFonts w:cs="Times New Roman"/>
          <w:i/>
          <w:lang w:eastAsia="zh-TW"/>
        </w:rPr>
        <w:t xml:space="preserve">Toothpaste </w:t>
      </w:r>
      <w:r>
        <w:rPr>
          <w:rFonts w:cs="Times New Roman"/>
          <w:lang w:eastAsia="zh-TW"/>
        </w:rPr>
        <w:t xml:space="preserve">was also one of Laudico’s earliest forays in exploring how to bring the olfactory sense—and its mundane associations—into the art gallery. According to Laudico, one morning, as she brushed her teeth in the privacy of her own bathroom, </w:t>
      </w:r>
      <w:r w:rsidRPr="00325D5B">
        <w:rPr>
          <w:rFonts w:cs="Times New Roman"/>
          <w:lang w:eastAsia="zh-TW"/>
        </w:rPr>
        <w:t>the</w:t>
      </w:r>
      <w:r>
        <w:rPr>
          <w:rFonts w:cs="Times New Roman"/>
          <w:lang w:eastAsia="zh-TW"/>
        </w:rPr>
        <w:t xml:space="preserve"> overwhelming odor of minty smell toothpaste overtook her. She decided that she wanted to extend the same olfactory sensation of minty toothpaste from the intimate space of her bathroom into the public gallery space</w:t>
      </w:r>
      <w:r w:rsidRPr="00325D5B">
        <w:rPr>
          <w:rFonts w:cs="Times New Roman"/>
          <w:lang w:eastAsia="zh-TW"/>
        </w:rPr>
        <w:t>.</w:t>
      </w:r>
      <w:r>
        <w:rPr>
          <w:rFonts w:cs="Times New Roman"/>
          <w:lang w:eastAsia="zh-TW"/>
        </w:rPr>
        <w:t xml:space="preserve"> Viewers experienced toothpaste as the primary material in Laudico’s installation through both sight and scent; the</w:t>
      </w:r>
      <w:r w:rsidRPr="00325D5B">
        <w:rPr>
          <w:rFonts w:cs="Times New Roman"/>
          <w:lang w:eastAsia="zh-TW"/>
        </w:rPr>
        <w:t xml:space="preserve"> exhibition notes</w:t>
      </w:r>
      <w:r>
        <w:rPr>
          <w:rFonts w:cs="Times New Roman"/>
          <w:lang w:eastAsia="zh-TW"/>
        </w:rPr>
        <w:t xml:space="preserve"> state that</w:t>
      </w:r>
      <w:r w:rsidRPr="00325D5B">
        <w:rPr>
          <w:rFonts w:cs="Times New Roman"/>
          <w:lang w:eastAsia="zh-TW"/>
        </w:rPr>
        <w:t xml:space="preserve"> </w:t>
      </w:r>
      <w:r w:rsidRPr="00325D5B">
        <w:rPr>
          <w:rFonts w:cs="Times New Roman"/>
          <w:i/>
          <w:lang w:eastAsia="zh-TW"/>
        </w:rPr>
        <w:t>Toothpaste</w:t>
      </w:r>
      <w:r w:rsidRPr="00325D5B">
        <w:rPr>
          <w:rFonts w:cs="Times New Roman"/>
          <w:lang w:eastAsia="zh-TW"/>
        </w:rPr>
        <w:t xml:space="preserve"> “attacked the olfactory senses with an antiseptic smell.”</w:t>
      </w:r>
      <w:r w:rsidRPr="00325D5B">
        <w:rPr>
          <w:rStyle w:val="FootnoteReference"/>
          <w:rFonts w:cs="Times New Roman"/>
          <w:lang w:eastAsia="zh-TW"/>
        </w:rPr>
        <w:footnoteReference w:id="331"/>
      </w:r>
      <w:r w:rsidRPr="00325D5B">
        <w:rPr>
          <w:rFonts w:cs="Times New Roman"/>
          <w:lang w:eastAsia="zh-TW"/>
        </w:rPr>
        <w:t xml:space="preserve"> </w:t>
      </w:r>
      <w:r w:rsidRPr="00E47A15">
        <w:rPr>
          <w:rFonts w:cs="Times New Roman"/>
          <w:i/>
          <w:lang w:eastAsia="zh-TW"/>
        </w:rPr>
        <w:t>Toothpaste</w:t>
      </w:r>
      <w:r w:rsidRPr="00E47A15">
        <w:rPr>
          <w:rFonts w:cs="Times New Roman"/>
          <w:lang w:eastAsia="zh-TW"/>
        </w:rPr>
        <w:t>’s “antiseptic smell” recreated a sensation associated to the intima</w:t>
      </w:r>
      <w:r>
        <w:rPr>
          <w:rFonts w:cs="Times New Roman"/>
          <w:lang w:eastAsia="zh-TW"/>
        </w:rPr>
        <w:t>te space of a bathroom that was</w:t>
      </w:r>
      <w:r w:rsidRPr="00E47A15">
        <w:rPr>
          <w:rFonts w:cs="Times New Roman"/>
          <w:lang w:eastAsia="zh-TW"/>
        </w:rPr>
        <w:t xml:space="preserve"> antithetical to the public museum space it inhabited. It caused viewers to recall personal grooming habits and drew attention to the discomfort of experiencing the olfactory sensations connected to a private, mundane space</w:t>
      </w:r>
      <w:r>
        <w:rPr>
          <w:rFonts w:cs="Times New Roman"/>
          <w:lang w:eastAsia="zh-TW"/>
        </w:rPr>
        <w:t xml:space="preserve"> </w:t>
      </w:r>
      <w:r w:rsidRPr="00E47A15">
        <w:rPr>
          <w:rFonts w:cs="Times New Roman"/>
          <w:lang w:eastAsia="zh-TW"/>
        </w:rPr>
        <w:t xml:space="preserve">in a public setting usually </w:t>
      </w:r>
      <w:r>
        <w:rPr>
          <w:rFonts w:cs="Times New Roman"/>
          <w:lang w:eastAsia="zh-TW"/>
        </w:rPr>
        <w:t>visited</w:t>
      </w:r>
      <w:r w:rsidRPr="00E47A15">
        <w:rPr>
          <w:rFonts w:cs="Times New Roman"/>
          <w:lang w:eastAsia="zh-TW"/>
        </w:rPr>
        <w:t xml:space="preserve"> for visual pleasure.</w:t>
      </w:r>
      <w:r>
        <w:rPr>
          <w:rFonts w:cs="Times New Roman"/>
          <w:lang w:eastAsia="zh-TW"/>
        </w:rPr>
        <w:t xml:space="preserve"> </w:t>
      </w:r>
    </w:p>
    <w:p w14:paraId="29AEF9EF" w14:textId="77777777" w:rsidR="00133A36" w:rsidRPr="00031667" w:rsidRDefault="00133A36" w:rsidP="00133A36">
      <w:pPr>
        <w:ind w:firstLine="720"/>
        <w:rPr>
          <w:rFonts w:cs="Times New Roman"/>
          <w:lang w:eastAsia="zh-TW"/>
        </w:rPr>
      </w:pPr>
      <w:r>
        <w:rPr>
          <w:rFonts w:cs="Times New Roman"/>
          <w:lang w:eastAsia="zh-TW"/>
        </w:rPr>
        <w:lastRenderedPageBreak/>
        <w:t>While Laudico introduced the olfactory as an important component of her work, Bautista focused on the ocular in his “visual situations.”</w:t>
      </w:r>
      <w:r>
        <w:rPr>
          <w:rStyle w:val="FootnoteReference"/>
          <w:rFonts w:cs="Times New Roman"/>
          <w:lang w:eastAsia="zh-TW"/>
        </w:rPr>
        <w:footnoteReference w:id="332"/>
      </w:r>
      <w:r>
        <w:rPr>
          <w:rFonts w:cs="Times New Roman"/>
          <w:lang w:eastAsia="zh-TW"/>
        </w:rPr>
        <w:t xml:space="preserve"> One of Bautista’s “situations” at the </w:t>
      </w:r>
      <w:r>
        <w:rPr>
          <w:rFonts w:cs="Times New Roman"/>
          <w:i/>
          <w:lang w:eastAsia="zh-TW"/>
        </w:rPr>
        <w:t xml:space="preserve">Summer Exhibition 1972 </w:t>
      </w:r>
      <w:r>
        <w:rPr>
          <w:rFonts w:cs="Times New Roman"/>
          <w:lang w:eastAsia="zh-TW"/>
        </w:rPr>
        <w:t xml:space="preserve">involved “a flock of </w:t>
      </w:r>
      <w:r w:rsidRPr="005E5A96">
        <w:rPr>
          <w:rFonts w:cs="Times New Roman"/>
          <w:i/>
          <w:lang w:eastAsia="zh-TW"/>
        </w:rPr>
        <w:t>100 Paper Bags</w:t>
      </w:r>
      <w:r>
        <w:rPr>
          <w:rFonts w:cs="Times New Roman"/>
          <w:lang w:eastAsia="zh-TW"/>
        </w:rPr>
        <w:t xml:space="preserve"> inside one alcove” of the CCP Main Gallery.</w:t>
      </w:r>
      <w:r>
        <w:rPr>
          <w:rStyle w:val="FootnoteReference"/>
          <w:rFonts w:cs="Times New Roman"/>
          <w:lang w:eastAsia="zh-TW"/>
        </w:rPr>
        <w:footnoteReference w:id="333"/>
      </w:r>
      <w:r>
        <w:rPr>
          <w:rStyle w:val="FootnoteReference"/>
          <w:rFonts w:cs="Times New Roman"/>
          <w:lang w:eastAsia="zh-TW"/>
        </w:rPr>
        <w:t xml:space="preserve"> </w:t>
      </w:r>
      <w:r>
        <w:rPr>
          <w:rFonts w:cs="Times New Roman"/>
          <w:lang w:eastAsia="zh-TW"/>
        </w:rPr>
        <w:t>Bautista arranged the large number of empty bags in straight, even rows on the ground. He left enough space in between the bags in the alcove for viewers to circulate and closely examine them; the exhibition notes explicitly state that visitors were supposed to “go</w:t>
      </w:r>
      <w:r w:rsidRPr="00325D5B">
        <w:rPr>
          <w:rFonts w:cs="Times New Roman"/>
          <w:lang w:eastAsia="zh-TW"/>
        </w:rPr>
        <w:t xml:space="preserve"> around the bags and scrutinize </w:t>
      </w:r>
      <w:r>
        <w:rPr>
          <w:rFonts w:cs="Times New Roman"/>
          <w:lang w:eastAsia="zh-TW"/>
        </w:rPr>
        <w:t>with [their]</w:t>
      </w:r>
      <w:r w:rsidRPr="00325D5B">
        <w:rPr>
          <w:rFonts w:cs="Times New Roman"/>
          <w:lang w:eastAsia="zh-TW"/>
        </w:rPr>
        <w:t xml:space="preserve"> eyes the variations and intrinsic qualities of paper bags.”</w:t>
      </w:r>
      <w:r w:rsidRPr="00325D5B">
        <w:rPr>
          <w:rStyle w:val="FootnoteReference"/>
          <w:rFonts w:cs="Times New Roman"/>
          <w:lang w:eastAsia="zh-TW"/>
        </w:rPr>
        <w:footnoteReference w:id="334"/>
      </w:r>
      <w:r>
        <w:rPr>
          <w:rFonts w:cs="Times New Roman"/>
          <w:lang w:eastAsia="zh-TW"/>
        </w:rPr>
        <w:t xml:space="preserve"> Although the bags were empty, the placement of the bags on the ground allowed viewers to peer into them, encouraging them to really examine the “situation” in front of them. Placed in close proximity to each other, small differences among the iterated bags become discernable despite the assumed uniformity of manufactured objects. The viewer’s immediate experience of close looking was the most important aspect of Bautista’s work. </w:t>
      </w:r>
      <w:r>
        <w:rPr>
          <w:rFonts w:cs="Times New Roman"/>
          <w:i/>
          <w:lang w:eastAsia="zh-TW"/>
        </w:rPr>
        <w:t xml:space="preserve">100 Paper Bags </w:t>
      </w:r>
      <w:r>
        <w:rPr>
          <w:rFonts w:cs="Times New Roman"/>
          <w:lang w:eastAsia="zh-TW"/>
        </w:rPr>
        <w:t xml:space="preserve">created curiosity out of the mundane as it provoked viewers to look closer at their world.  </w:t>
      </w:r>
    </w:p>
    <w:p w14:paraId="38B71C98" w14:textId="77777777" w:rsidR="00133A36" w:rsidRDefault="00133A36" w:rsidP="00133A36">
      <w:pPr>
        <w:ind w:firstLine="720"/>
        <w:rPr>
          <w:rFonts w:cs="Times New Roman"/>
          <w:lang w:eastAsia="zh-TW"/>
        </w:rPr>
      </w:pPr>
      <w:r w:rsidRPr="00325D5B">
        <w:rPr>
          <w:rFonts w:cs="Times New Roman"/>
          <w:lang w:eastAsia="zh-TW"/>
        </w:rPr>
        <w:t>Laudico and Bautista’s contributions to</w:t>
      </w:r>
      <w:r w:rsidRPr="00325D5B">
        <w:rPr>
          <w:rFonts w:cs="Times New Roman"/>
          <w:i/>
          <w:lang w:eastAsia="zh-TW"/>
        </w:rPr>
        <w:t xml:space="preserve"> Summer Exhibition</w:t>
      </w:r>
      <w:r>
        <w:rPr>
          <w:rFonts w:cs="Times New Roman"/>
          <w:i/>
          <w:lang w:eastAsia="zh-TW"/>
        </w:rPr>
        <w:t xml:space="preserve"> </w:t>
      </w:r>
      <w:r w:rsidRPr="00325D5B">
        <w:rPr>
          <w:rFonts w:cs="Times New Roman"/>
          <w:i/>
          <w:lang w:eastAsia="zh-TW"/>
        </w:rPr>
        <w:t xml:space="preserve">1972 </w:t>
      </w:r>
      <w:r>
        <w:rPr>
          <w:rFonts w:cs="Times New Roman"/>
          <w:lang w:eastAsia="zh-TW"/>
        </w:rPr>
        <w:t xml:space="preserve">exemplified the kind of </w:t>
      </w:r>
      <w:r w:rsidRPr="00325D5B">
        <w:rPr>
          <w:rFonts w:cs="Times New Roman"/>
          <w:lang w:eastAsia="zh-TW"/>
        </w:rPr>
        <w:t xml:space="preserve"> work that was</w:t>
      </w:r>
      <w:r>
        <w:rPr>
          <w:rFonts w:cs="Times New Roman"/>
          <w:lang w:eastAsia="zh-TW"/>
        </w:rPr>
        <w:t xml:space="preserve"> decidedly not abstraction, but</w:t>
      </w:r>
      <w:r w:rsidRPr="00325D5B">
        <w:rPr>
          <w:rFonts w:cs="Times New Roman"/>
          <w:lang w:eastAsia="zh-TW"/>
        </w:rPr>
        <w:t xml:space="preserve"> “representational in that they represent something very definite and apparent: themselves.”</w:t>
      </w:r>
      <w:r w:rsidRPr="00325D5B">
        <w:rPr>
          <w:rStyle w:val="FootnoteReference"/>
          <w:rFonts w:cs="Times New Roman"/>
          <w:lang w:eastAsia="zh-TW"/>
        </w:rPr>
        <w:footnoteReference w:id="335"/>
      </w:r>
      <w:r>
        <w:rPr>
          <w:rFonts w:cs="Times New Roman"/>
          <w:lang w:eastAsia="zh-TW"/>
        </w:rPr>
        <w:t xml:space="preserve"> Bautista displayed a </w:t>
      </w:r>
      <w:r w:rsidRPr="00325D5B">
        <w:rPr>
          <w:rFonts w:cs="Times New Roman"/>
          <w:lang w:eastAsia="zh-TW"/>
        </w:rPr>
        <w:t>collection of</w:t>
      </w:r>
      <w:r>
        <w:rPr>
          <w:rFonts w:cs="Times New Roman"/>
          <w:lang w:eastAsia="zh-TW"/>
        </w:rPr>
        <w:t xml:space="preserve"> unadorned</w:t>
      </w:r>
      <w:r w:rsidRPr="00325D5B">
        <w:rPr>
          <w:rFonts w:cs="Times New Roman"/>
          <w:lang w:eastAsia="zh-TW"/>
        </w:rPr>
        <w:t xml:space="preserve"> paper bags in neat rows</w:t>
      </w:r>
      <w:r>
        <w:rPr>
          <w:rFonts w:cs="Times New Roman"/>
          <w:lang w:eastAsia="zh-TW"/>
        </w:rPr>
        <w:t xml:space="preserve"> for systemic inspection of their “intrinsic qualities.”</w:t>
      </w:r>
      <w:r>
        <w:rPr>
          <w:rStyle w:val="FootnoteReference"/>
          <w:rFonts w:cs="Times New Roman"/>
          <w:lang w:eastAsia="zh-TW"/>
        </w:rPr>
        <w:footnoteReference w:id="336"/>
      </w:r>
      <w:r>
        <w:rPr>
          <w:rFonts w:cs="Times New Roman"/>
          <w:lang w:eastAsia="zh-TW"/>
        </w:rPr>
        <w:t xml:space="preserve"> And though</w:t>
      </w:r>
      <w:r w:rsidRPr="00325D5B">
        <w:rPr>
          <w:rFonts w:cs="Times New Roman"/>
          <w:lang w:eastAsia="zh-TW"/>
        </w:rPr>
        <w:t xml:space="preserve"> the lines of</w:t>
      </w:r>
      <w:r>
        <w:rPr>
          <w:rFonts w:cs="Times New Roman"/>
          <w:lang w:eastAsia="zh-TW"/>
        </w:rPr>
        <w:t xml:space="preserve"> smeared</w:t>
      </w:r>
      <w:r w:rsidRPr="00325D5B">
        <w:rPr>
          <w:rFonts w:cs="Times New Roman"/>
          <w:lang w:eastAsia="zh-TW"/>
        </w:rPr>
        <w:t xml:space="preserve"> toothpaste </w:t>
      </w:r>
      <w:r>
        <w:rPr>
          <w:rFonts w:cs="Times New Roman"/>
          <w:lang w:eastAsia="zh-TW"/>
        </w:rPr>
        <w:t xml:space="preserve">might—at first glance—be </w:t>
      </w:r>
      <w:r w:rsidRPr="00325D5B">
        <w:rPr>
          <w:rFonts w:cs="Times New Roman"/>
          <w:lang w:eastAsia="zh-TW"/>
        </w:rPr>
        <w:t>unidentifiable</w:t>
      </w:r>
      <w:r>
        <w:rPr>
          <w:rFonts w:cs="Times New Roman"/>
          <w:lang w:eastAsia="zh-TW"/>
        </w:rPr>
        <w:t xml:space="preserve"> (or resemble paint in a museum setting)</w:t>
      </w:r>
      <w:r w:rsidRPr="00325D5B">
        <w:rPr>
          <w:rFonts w:cs="Times New Roman"/>
          <w:lang w:eastAsia="zh-TW"/>
        </w:rPr>
        <w:t>, Laud</w:t>
      </w:r>
      <w:r>
        <w:rPr>
          <w:rFonts w:cs="Times New Roman"/>
          <w:lang w:eastAsia="zh-TW"/>
        </w:rPr>
        <w:t xml:space="preserve">ico included empty toothpaste tubes and boxes in her installation so no mistake </w:t>
      </w:r>
      <w:r>
        <w:rPr>
          <w:rFonts w:cs="Times New Roman"/>
          <w:lang w:eastAsia="zh-TW"/>
        </w:rPr>
        <w:lastRenderedPageBreak/>
        <w:t xml:space="preserve">could be of its materiality and the source of minty aroma in the gallery. </w:t>
      </w:r>
      <w:r w:rsidRPr="00F97E36">
        <w:rPr>
          <w:rFonts w:cs="Times New Roman"/>
          <w:lang w:eastAsia="zh-TW"/>
        </w:rPr>
        <w:t xml:space="preserve">The inclusion of these banal and vulgar materials within the CCP </w:t>
      </w:r>
      <w:r w:rsidRPr="006E0495">
        <w:rPr>
          <w:rFonts w:cs="Times New Roman"/>
          <w:lang w:eastAsia="zh-TW"/>
        </w:rPr>
        <w:t>also intervened with</w:t>
      </w:r>
      <w:r w:rsidRPr="00F97E36">
        <w:rPr>
          <w:rFonts w:cs="Times New Roman"/>
          <w:lang w:eastAsia="zh-TW"/>
        </w:rPr>
        <w:t xml:space="preserve"> what Imelda imagined as “high art” for the Philippines and her affirmations of CCP as a site for truth, beauty, goodness (though the works were certainly shown in a “truthful” manner).</w:t>
      </w:r>
    </w:p>
    <w:p w14:paraId="63D0B3BB" w14:textId="77777777" w:rsidR="00133A36" w:rsidRDefault="00133A36" w:rsidP="00133A36">
      <w:pPr>
        <w:ind w:firstLine="720"/>
        <w:rPr>
          <w:rFonts w:cs="Times New Roman"/>
        </w:rPr>
      </w:pPr>
      <w:r>
        <w:rPr>
          <w:rFonts w:cs="Times New Roman"/>
          <w:lang w:eastAsia="zh-TW"/>
        </w:rPr>
        <w:t>Additionally, the use of everyday materials without concealment or embellishment revealed a general desire for transparency that had been lacking in the Marcoses’ governance; t</w:t>
      </w:r>
      <w:r w:rsidRPr="00325D5B">
        <w:rPr>
          <w:rFonts w:cs="Times New Roman"/>
          <w:lang w:eastAsia="zh-TW"/>
        </w:rPr>
        <w:t xml:space="preserve">he “straightforward” and “honest manner” in which Laudico and Bautista displayed their objects </w:t>
      </w:r>
      <w:r>
        <w:rPr>
          <w:rFonts w:cs="Times New Roman"/>
          <w:lang w:eastAsia="zh-TW"/>
        </w:rPr>
        <w:t>contrasted the secretive actions and furtive disappearances affiliated with the Marcoses under</w:t>
      </w:r>
      <w:r w:rsidRPr="00325D5B">
        <w:rPr>
          <w:rFonts w:cs="Times New Roman"/>
          <w:lang w:eastAsia="zh-TW"/>
        </w:rPr>
        <w:t xml:space="preserve"> martial law.</w:t>
      </w:r>
      <w:r>
        <w:rPr>
          <w:rFonts w:cs="Times New Roman"/>
          <w:lang w:eastAsia="zh-TW"/>
        </w:rPr>
        <w:t xml:space="preserve"> Made from quotidian objects encountered by people going through their everyday lives, Bautista and Laudico’s work also elicits association with people’s daily routines. </w:t>
      </w:r>
      <w:r w:rsidRPr="00325D5B">
        <w:rPr>
          <w:rFonts w:cs="Times New Roman"/>
          <w:i/>
          <w:lang w:eastAsia="zh-TW"/>
        </w:rPr>
        <w:t>Toothpaste</w:t>
      </w:r>
      <w:r w:rsidRPr="00325D5B">
        <w:rPr>
          <w:rFonts w:cs="Times New Roman"/>
          <w:lang w:eastAsia="zh-TW"/>
        </w:rPr>
        <w:t>’s distinct</w:t>
      </w:r>
      <w:r>
        <w:rPr>
          <w:rFonts w:cs="Times New Roman"/>
          <w:lang w:eastAsia="zh-TW"/>
        </w:rPr>
        <w:t>ive minty odor, for example, might generate personal memories of</w:t>
      </w:r>
      <w:r w:rsidRPr="00325D5B">
        <w:rPr>
          <w:rFonts w:cs="Times New Roman"/>
          <w:lang w:eastAsia="zh-TW"/>
        </w:rPr>
        <w:t xml:space="preserve"> brushing one’s teeth</w:t>
      </w:r>
      <w:r>
        <w:rPr>
          <w:rFonts w:cs="Times New Roman"/>
          <w:lang w:eastAsia="zh-TW"/>
        </w:rPr>
        <w:t>, recasting the state state-sanctioned space as an</w:t>
      </w:r>
      <w:commentRangeStart w:id="74"/>
      <w:r>
        <w:rPr>
          <w:rFonts w:cs="Times New Roman"/>
          <w:lang w:eastAsia="zh-TW"/>
        </w:rPr>
        <w:t xml:space="preserve"> intimate and private one. </w:t>
      </w:r>
      <w:r>
        <w:rPr>
          <w:rFonts w:cs="Times New Roman"/>
        </w:rPr>
        <w:t xml:space="preserve"> </w:t>
      </w:r>
      <w:commentRangeEnd w:id="74"/>
      <w:r>
        <w:rPr>
          <w:rStyle w:val="CommentReference"/>
        </w:rPr>
        <w:commentReference w:id="74"/>
      </w:r>
    </w:p>
    <w:p w14:paraId="588BF5D5" w14:textId="77777777" w:rsidR="00133A36" w:rsidRDefault="00133A36" w:rsidP="00133A36">
      <w:pPr>
        <w:ind w:firstLine="720"/>
        <w:rPr>
          <w:rFonts w:cs="Times New Roman"/>
          <w:lang w:eastAsia="zh-TW"/>
        </w:rPr>
      </w:pPr>
      <w:r>
        <w:rPr>
          <w:rFonts w:cs="Times New Roman"/>
        </w:rPr>
        <w:t>Documentation notes for</w:t>
      </w:r>
      <w:r w:rsidRPr="00325D5B">
        <w:rPr>
          <w:rFonts w:cs="Times New Roman"/>
          <w:i/>
        </w:rPr>
        <w:t xml:space="preserve"> Summer Exhibition 1973</w:t>
      </w:r>
      <w:r>
        <w:rPr>
          <w:rFonts w:cs="Times New Roman"/>
        </w:rPr>
        <w:t xml:space="preserve"> provide </w:t>
      </w:r>
      <w:r w:rsidRPr="00325D5B">
        <w:rPr>
          <w:rFonts w:cs="Times New Roman"/>
        </w:rPr>
        <w:t>eviden</w:t>
      </w:r>
      <w:r>
        <w:rPr>
          <w:rFonts w:cs="Times New Roman"/>
        </w:rPr>
        <w:t xml:space="preserve">ce of growing tension between the young </w:t>
      </w:r>
      <w:r w:rsidRPr="00325D5B">
        <w:rPr>
          <w:rFonts w:cs="Times New Roman"/>
        </w:rPr>
        <w:t>artists</w:t>
      </w:r>
      <w:r>
        <w:rPr>
          <w:rFonts w:cs="Times New Roman"/>
        </w:rPr>
        <w:t xml:space="preserve"> exhibiting at the CCP and the CCP as an institution designed to promote a nationalist cultural narrative</w:t>
      </w:r>
      <w:r w:rsidRPr="00325D5B">
        <w:rPr>
          <w:rFonts w:cs="Times New Roman"/>
          <w:lang w:eastAsia="zh-TW"/>
        </w:rPr>
        <w:t>.</w:t>
      </w:r>
      <w:r>
        <w:rPr>
          <w:rFonts w:cs="Times New Roman"/>
          <w:i/>
          <w:lang w:eastAsia="zh-TW"/>
        </w:rPr>
        <w:t xml:space="preserve"> Summer Exhibition 1973 </w:t>
      </w:r>
      <w:r>
        <w:rPr>
          <w:rFonts w:cs="Times New Roman"/>
          <w:lang w:eastAsia="zh-TW"/>
        </w:rPr>
        <w:t>occurred one year before Shop 6 and</w:t>
      </w:r>
      <w:r>
        <w:rPr>
          <w:rFonts w:cs="Times New Roman"/>
          <w:i/>
          <w:lang w:eastAsia="zh-TW"/>
        </w:rPr>
        <w:t xml:space="preserve"> </w:t>
      </w:r>
      <w:r>
        <w:rPr>
          <w:rFonts w:cs="Times New Roman"/>
          <w:lang w:eastAsia="zh-TW"/>
        </w:rPr>
        <w:t>would be the last one at the CCP. According to its documentation notes,</w:t>
      </w:r>
      <w:r w:rsidRPr="00325D5B">
        <w:rPr>
          <w:rFonts w:cs="Times New Roman"/>
          <w:lang w:eastAsia="zh-TW"/>
        </w:rPr>
        <w:t xml:space="preserve"> </w:t>
      </w:r>
      <w:r w:rsidRPr="00325D5B">
        <w:rPr>
          <w:rFonts w:cs="Times New Roman"/>
          <w:i/>
          <w:lang w:eastAsia="zh-TW"/>
        </w:rPr>
        <w:t>Summer Exhibition 1973</w:t>
      </w:r>
      <w:r w:rsidRPr="00325D5B">
        <w:rPr>
          <w:rFonts w:cs="Times New Roman"/>
          <w:lang w:eastAsia="zh-TW"/>
        </w:rPr>
        <w:t xml:space="preserve"> was “before one knew it…closed, replaced by something that would be more appropriate for the National Artists Award ceremonies and the Van Cliburn concerts.”</w:t>
      </w:r>
      <w:r w:rsidRPr="00325D5B">
        <w:rPr>
          <w:rStyle w:val="FootnoteReference"/>
          <w:rFonts w:cs="Times New Roman"/>
          <w:lang w:eastAsia="zh-TW"/>
        </w:rPr>
        <w:footnoteReference w:id="337"/>
      </w:r>
      <w:r>
        <w:rPr>
          <w:rFonts w:cs="Times New Roman"/>
          <w:lang w:eastAsia="zh-TW"/>
        </w:rPr>
        <w:t xml:space="preserve"> These documentation notes also indicate that </w:t>
      </w:r>
      <w:r>
        <w:rPr>
          <w:rFonts w:cs="Times New Roman"/>
          <w:i/>
          <w:lang w:eastAsia="zh-TW"/>
        </w:rPr>
        <w:t>Summer Exhibition</w:t>
      </w:r>
      <w:r>
        <w:rPr>
          <w:rFonts w:cs="Times New Roman"/>
          <w:lang w:eastAsia="zh-TW"/>
        </w:rPr>
        <w:t xml:space="preserve"> took place between May 31 and June 6, 1973.</w:t>
      </w:r>
      <w:r>
        <w:rPr>
          <w:rStyle w:val="FootnoteReference"/>
          <w:rFonts w:cs="Times New Roman"/>
          <w:lang w:eastAsia="zh-TW"/>
        </w:rPr>
        <w:footnoteReference w:id="338"/>
      </w:r>
      <w:r>
        <w:rPr>
          <w:rFonts w:cs="Times New Roman"/>
          <w:lang w:eastAsia="zh-TW"/>
        </w:rPr>
        <w:t xml:space="preserve"> While</w:t>
      </w:r>
      <w:r w:rsidRPr="00325D5B">
        <w:rPr>
          <w:rFonts w:cs="Times New Roman"/>
          <w:lang w:eastAsia="zh-TW"/>
        </w:rPr>
        <w:t xml:space="preserve"> </w:t>
      </w:r>
      <w:r w:rsidRPr="00325D5B">
        <w:rPr>
          <w:rFonts w:cs="Times New Roman"/>
          <w:i/>
          <w:lang w:eastAsia="zh-TW"/>
        </w:rPr>
        <w:t>Summer Exhibition 1973</w:t>
      </w:r>
      <w:r>
        <w:rPr>
          <w:rFonts w:cs="Times New Roman"/>
          <w:lang w:eastAsia="zh-TW"/>
        </w:rPr>
        <w:t xml:space="preserve"> was mounted at the CCP for a similar duration to </w:t>
      </w:r>
      <w:r>
        <w:rPr>
          <w:rFonts w:cs="Times New Roman"/>
          <w:lang w:eastAsia="zh-TW"/>
        </w:rPr>
        <w:lastRenderedPageBreak/>
        <w:t>other summer exhibitions (</w:t>
      </w:r>
      <w:r w:rsidRPr="00325D5B">
        <w:rPr>
          <w:rFonts w:cs="Times New Roman"/>
          <w:i/>
          <w:lang w:eastAsia="zh-TW"/>
        </w:rPr>
        <w:t xml:space="preserve">Summer Exhibition 1972 </w:t>
      </w:r>
      <w:r>
        <w:rPr>
          <w:rFonts w:cs="Times New Roman"/>
          <w:lang w:eastAsia="zh-TW"/>
        </w:rPr>
        <w:t xml:space="preserve">actually </w:t>
      </w:r>
      <w:r w:rsidRPr="00325D5B">
        <w:rPr>
          <w:rFonts w:cs="Times New Roman"/>
          <w:lang w:eastAsia="zh-TW"/>
        </w:rPr>
        <w:t>l</w:t>
      </w:r>
      <w:r>
        <w:rPr>
          <w:rFonts w:cs="Times New Roman"/>
          <w:lang w:eastAsia="zh-TW"/>
        </w:rPr>
        <w:t>asted less than a month), the exhibition was supposed to be up through July 1 and had closed prematurely for the National Artists Award and the Van Cliburn concerts.</w:t>
      </w:r>
      <w:r>
        <w:rPr>
          <w:rStyle w:val="FootnoteReference"/>
          <w:rFonts w:cs="Times New Roman"/>
          <w:lang w:eastAsia="zh-TW"/>
        </w:rPr>
        <w:footnoteReference w:id="339"/>
      </w:r>
      <w:r>
        <w:rPr>
          <w:rFonts w:cs="Times New Roman"/>
          <w:lang w:eastAsia="zh-TW"/>
        </w:rPr>
        <w:t xml:space="preserve"> </w:t>
      </w:r>
      <w:r w:rsidRPr="00325D5B">
        <w:rPr>
          <w:rFonts w:cs="Times New Roman"/>
          <w:lang w:eastAsia="zh-TW"/>
        </w:rPr>
        <w:t xml:space="preserve"> </w:t>
      </w:r>
    </w:p>
    <w:p w14:paraId="0C62D19C" w14:textId="77777777" w:rsidR="00133A36" w:rsidRPr="00F80DB6" w:rsidRDefault="00133A36" w:rsidP="00133A36">
      <w:pPr>
        <w:ind w:firstLine="720"/>
        <w:rPr>
          <w:rFonts w:cs="Times New Roman"/>
          <w:lang w:eastAsia="zh-TW"/>
        </w:rPr>
      </w:pPr>
      <w:r>
        <w:rPr>
          <w:rFonts w:cs="Times New Roman"/>
          <w:lang w:eastAsia="zh-TW"/>
        </w:rPr>
        <w:t>The</w:t>
      </w:r>
      <w:r w:rsidRPr="00325D5B">
        <w:rPr>
          <w:rFonts w:cs="Times New Roman"/>
          <w:lang w:eastAsia="zh-TW"/>
        </w:rPr>
        <w:t xml:space="preserve"> suggestion that the exhibition was “replaced by something…more appropriate</w:t>
      </w:r>
      <w:r>
        <w:rPr>
          <w:rFonts w:cs="Times New Roman"/>
          <w:lang w:eastAsia="zh-TW"/>
        </w:rPr>
        <w:t>” for official national and international events indicated</w:t>
      </w:r>
      <w:r w:rsidRPr="00325D5B">
        <w:rPr>
          <w:rFonts w:cs="Times New Roman"/>
          <w:lang w:eastAsia="zh-TW"/>
        </w:rPr>
        <w:t xml:space="preserve"> an ambivalent rel</w:t>
      </w:r>
      <w:r>
        <w:rPr>
          <w:rFonts w:cs="Times New Roman"/>
          <w:lang w:eastAsia="zh-TW"/>
        </w:rPr>
        <w:t>ationship between the exhibiting</w:t>
      </w:r>
      <w:r w:rsidRPr="00325D5B">
        <w:rPr>
          <w:rFonts w:cs="Times New Roman"/>
          <w:lang w:eastAsia="zh-TW"/>
        </w:rPr>
        <w:t xml:space="preserve"> artists and the official</w:t>
      </w:r>
      <w:r>
        <w:rPr>
          <w:rFonts w:cs="Times New Roman"/>
          <w:lang w:eastAsia="zh-TW"/>
        </w:rPr>
        <w:t xml:space="preserve"> interests of the CCP. While</w:t>
      </w:r>
      <w:r w:rsidRPr="00325D5B">
        <w:rPr>
          <w:rFonts w:cs="Times New Roman"/>
          <w:lang w:eastAsia="zh-TW"/>
        </w:rPr>
        <w:t xml:space="preserve"> artists could experiment with less conventional forms in the CCP exhibition spaces</w:t>
      </w:r>
      <w:r>
        <w:rPr>
          <w:rFonts w:cs="Times New Roman"/>
          <w:lang w:eastAsia="zh-TW"/>
        </w:rPr>
        <w:t xml:space="preserve"> in junctures between formal events</w:t>
      </w:r>
      <w:r w:rsidRPr="00325D5B">
        <w:rPr>
          <w:rFonts w:cs="Times New Roman"/>
          <w:lang w:eastAsia="zh-TW"/>
        </w:rPr>
        <w:t>, they failed to present a cohesive kind of Philippine art</w:t>
      </w:r>
      <w:r>
        <w:rPr>
          <w:rFonts w:cs="Times New Roman"/>
          <w:lang w:eastAsia="zh-TW"/>
        </w:rPr>
        <w:t xml:space="preserve"> appropriate more high-profile purposes. In fact, in Dayrit’s notes on Shop 6, she expressed that </w:t>
      </w:r>
      <w:r>
        <w:rPr>
          <w:rFonts w:cs="Times New Roman"/>
          <w:i/>
          <w:lang w:eastAsia="zh-TW"/>
        </w:rPr>
        <w:t xml:space="preserve">Summer Exhibition 1973 </w:t>
      </w:r>
      <w:r>
        <w:rPr>
          <w:rFonts w:cs="Times New Roman"/>
          <w:lang w:eastAsia="zh-TW"/>
        </w:rPr>
        <w:t>“was ordered to be closed by Mrs. Marcos…to make room for a reception scheduled to be held in the Main Gallery.”</w:t>
      </w:r>
      <w:r>
        <w:rPr>
          <w:rStyle w:val="FootnoteReference"/>
          <w:rFonts w:cs="Times New Roman"/>
          <w:lang w:eastAsia="zh-TW"/>
        </w:rPr>
        <w:footnoteReference w:id="340"/>
      </w:r>
      <w:r>
        <w:rPr>
          <w:rFonts w:cs="Times New Roman"/>
          <w:lang w:eastAsia="zh-TW"/>
        </w:rPr>
        <w:t xml:space="preserve"> </w:t>
      </w:r>
    </w:p>
    <w:p w14:paraId="4610105C" w14:textId="77777777" w:rsidR="00133A36" w:rsidRPr="00725A19" w:rsidRDefault="00133A36" w:rsidP="00133A36">
      <w:pPr>
        <w:ind w:firstLine="720"/>
        <w:rPr>
          <w:rFonts w:cs="Times New Roman"/>
          <w:lang w:eastAsia="zh-TW"/>
        </w:rPr>
      </w:pPr>
      <w:r>
        <w:rPr>
          <w:rFonts w:cs="Times New Roman"/>
          <w:lang w:eastAsia="zh-TW"/>
        </w:rPr>
        <w:t xml:space="preserve">Artists participating in </w:t>
      </w:r>
      <w:r w:rsidRPr="00325D5B">
        <w:rPr>
          <w:rFonts w:cs="Times New Roman"/>
          <w:i/>
          <w:lang w:eastAsia="zh-TW"/>
        </w:rPr>
        <w:t xml:space="preserve">Summer Exhibition 1973 </w:t>
      </w:r>
      <w:r>
        <w:rPr>
          <w:rFonts w:cs="Times New Roman"/>
          <w:lang w:eastAsia="zh-TW"/>
        </w:rPr>
        <w:t>continued to display everyday objects</w:t>
      </w:r>
      <w:r w:rsidRPr="00325D5B">
        <w:rPr>
          <w:rFonts w:cs="Times New Roman"/>
          <w:lang w:eastAsia="zh-TW"/>
        </w:rPr>
        <w:t xml:space="preserve"> in an “honest manner.”</w:t>
      </w:r>
      <w:r w:rsidRPr="001E0F65">
        <w:rPr>
          <w:rStyle w:val="FootnoteReference"/>
          <w:rFonts w:cs="Times New Roman"/>
          <w:lang w:eastAsia="zh-TW"/>
        </w:rPr>
        <w:t xml:space="preserve"> </w:t>
      </w:r>
      <w:r>
        <w:rPr>
          <w:rStyle w:val="FootnoteReference"/>
          <w:rFonts w:cs="Times New Roman"/>
          <w:lang w:eastAsia="zh-TW"/>
        </w:rPr>
        <w:footnoteReference w:id="341"/>
      </w:r>
      <w:r>
        <w:rPr>
          <w:rStyle w:val="FootnoteReference"/>
          <w:rFonts w:cs="Times New Roman"/>
          <w:lang w:eastAsia="zh-TW"/>
        </w:rPr>
        <w:t xml:space="preserve"> </w:t>
      </w:r>
      <w:r>
        <w:rPr>
          <w:rFonts w:cs="Times New Roman"/>
          <w:lang w:eastAsia="zh-TW"/>
        </w:rPr>
        <w:t>The notes describe that year’s exhibition</w:t>
      </w:r>
      <w:r>
        <w:rPr>
          <w:rFonts w:cs="Times New Roman"/>
          <w:i/>
          <w:lang w:eastAsia="zh-TW"/>
        </w:rPr>
        <w:t xml:space="preserve"> </w:t>
      </w:r>
      <w:r w:rsidRPr="00325D5B">
        <w:rPr>
          <w:rFonts w:cs="Times New Roman"/>
          <w:lang w:eastAsia="zh-TW"/>
        </w:rPr>
        <w:t>as “an impromptu type organization” in which “the stories behind the installation could be more interesting than the exhibits themselves.”</w:t>
      </w:r>
      <w:r w:rsidRPr="00325D5B">
        <w:rPr>
          <w:rStyle w:val="FootnoteReference"/>
          <w:rFonts w:cs="Times New Roman"/>
          <w:lang w:eastAsia="zh-TW"/>
        </w:rPr>
        <w:footnoteReference w:id="342"/>
      </w:r>
      <w:r w:rsidRPr="00325D5B">
        <w:rPr>
          <w:rFonts w:cs="Times New Roman"/>
          <w:lang w:eastAsia="zh-TW"/>
        </w:rPr>
        <w:t xml:space="preserve"> The exhibition included </w:t>
      </w:r>
      <w:r>
        <w:rPr>
          <w:rFonts w:cs="Times New Roman"/>
          <w:lang w:eastAsia="zh-TW"/>
        </w:rPr>
        <w:t>work by Bautista and Laudico, such as Bautista’s untitled “Coke &amp; Pepsi Bottles” and l</w:t>
      </w:r>
      <w:r w:rsidRPr="00325D5B">
        <w:rPr>
          <w:rFonts w:cs="Times New Roman"/>
          <w:lang w:eastAsia="zh-TW"/>
        </w:rPr>
        <w:t>arge looms of</w:t>
      </w:r>
      <w:r>
        <w:rPr>
          <w:rFonts w:cs="Times New Roman"/>
          <w:lang w:eastAsia="zh-TW"/>
        </w:rPr>
        <w:t xml:space="preserve"> wax paper by Laudico</w:t>
      </w:r>
      <w:r w:rsidRPr="00325D5B">
        <w:rPr>
          <w:rFonts w:cs="Times New Roman"/>
          <w:lang w:eastAsia="zh-TW"/>
        </w:rPr>
        <w:t xml:space="preserve"> called </w:t>
      </w:r>
      <w:r w:rsidRPr="00325D5B">
        <w:rPr>
          <w:rFonts w:cs="Times New Roman"/>
          <w:i/>
          <w:lang w:eastAsia="zh-TW"/>
        </w:rPr>
        <w:t>This is How Paper is Made</w:t>
      </w:r>
      <w:r>
        <w:rPr>
          <w:rFonts w:cs="Times New Roman"/>
          <w:lang w:eastAsia="zh-TW"/>
        </w:rPr>
        <w:t xml:space="preserve"> (1973). Laudico also continued her olfactory experiments from the prior </w:t>
      </w:r>
      <w:r>
        <w:rPr>
          <w:rFonts w:cs="Times New Roman"/>
          <w:i/>
          <w:lang w:eastAsia="zh-TW"/>
        </w:rPr>
        <w:t>Summer Exhibition</w:t>
      </w:r>
      <w:r>
        <w:rPr>
          <w:rFonts w:cs="Times New Roman"/>
          <w:lang w:eastAsia="zh-TW"/>
        </w:rPr>
        <w:t xml:space="preserve"> with a hanging wooden grid filled with apples meant to decay over the duration of the exhibition. She called the latter installation </w:t>
      </w:r>
      <w:r w:rsidRPr="00325D5B">
        <w:rPr>
          <w:rFonts w:cs="Times New Roman"/>
          <w:i/>
          <w:lang w:eastAsia="zh-TW"/>
        </w:rPr>
        <w:t xml:space="preserve">This is How Air is Strained </w:t>
      </w:r>
      <w:r>
        <w:rPr>
          <w:rFonts w:cs="Times New Roman"/>
          <w:lang w:eastAsia="zh-TW"/>
        </w:rPr>
        <w:t xml:space="preserve">(1973), emphasizing the air moving through the grid of decaying apples as an important component of </w:t>
      </w:r>
      <w:r>
        <w:rPr>
          <w:rFonts w:cs="Times New Roman"/>
          <w:lang w:eastAsia="zh-TW"/>
        </w:rPr>
        <w:lastRenderedPageBreak/>
        <w:t xml:space="preserve">the work. Rodolfo Gan also participated in the exhibition with his installations of everyday materials, such as </w:t>
      </w:r>
      <w:r>
        <w:rPr>
          <w:rFonts w:cs="Times New Roman"/>
          <w:i/>
          <w:lang w:eastAsia="zh-TW"/>
        </w:rPr>
        <w:t xml:space="preserve">Fall </w:t>
      </w:r>
      <w:r>
        <w:rPr>
          <w:rFonts w:cs="Times New Roman"/>
          <w:lang w:eastAsia="zh-TW"/>
        </w:rPr>
        <w:t xml:space="preserve">(1973) and </w:t>
      </w:r>
      <w:r>
        <w:rPr>
          <w:rFonts w:cs="Times New Roman"/>
          <w:i/>
          <w:lang w:eastAsia="zh-TW"/>
        </w:rPr>
        <w:t xml:space="preserve">Open </w:t>
      </w:r>
      <w:r>
        <w:rPr>
          <w:rFonts w:cs="Times New Roman"/>
          <w:lang w:eastAsia="zh-TW"/>
        </w:rPr>
        <w:t xml:space="preserve">(1973). Gan constructed the former out of wood and rope and the latter out of cement and rope. His works, like Laudico’s, morphed over time and collapsed before the exhibition concluded; according to the exhibition notes, </w:t>
      </w:r>
      <w:r w:rsidRPr="008A1235">
        <w:rPr>
          <w:rFonts w:cs="Times New Roman"/>
          <w:lang w:eastAsia="zh-TW"/>
        </w:rPr>
        <w:t>“</w:t>
      </w:r>
      <w:r>
        <w:rPr>
          <w:rFonts w:cs="Times New Roman"/>
          <w:i/>
          <w:lang w:eastAsia="zh-TW"/>
        </w:rPr>
        <w:t xml:space="preserve">Open </w:t>
      </w:r>
      <w:r>
        <w:rPr>
          <w:rFonts w:cs="Times New Roman"/>
          <w:lang w:eastAsia="zh-TW"/>
        </w:rPr>
        <w:t xml:space="preserve">crumbled on the second day of the exhibit, and </w:t>
      </w:r>
      <w:r>
        <w:rPr>
          <w:rFonts w:cs="Times New Roman"/>
          <w:i/>
          <w:lang w:eastAsia="zh-TW"/>
        </w:rPr>
        <w:t xml:space="preserve">Fall </w:t>
      </w:r>
      <w:r>
        <w:rPr>
          <w:rFonts w:cs="Times New Roman"/>
          <w:lang w:eastAsia="zh-TW"/>
        </w:rPr>
        <w:t>fell afterwards.”</w:t>
      </w:r>
      <w:r w:rsidRPr="00325D5B">
        <w:rPr>
          <w:rStyle w:val="FootnoteReference"/>
          <w:rFonts w:cs="Times New Roman"/>
          <w:lang w:eastAsia="zh-TW"/>
        </w:rPr>
        <w:footnoteReference w:id="343"/>
      </w:r>
      <w:r>
        <w:rPr>
          <w:rFonts w:cs="Times New Roman"/>
          <w:lang w:eastAsia="zh-TW"/>
        </w:rPr>
        <w:t xml:space="preserve"> </w:t>
      </w:r>
    </w:p>
    <w:p w14:paraId="71506638" w14:textId="77777777" w:rsidR="00133A36" w:rsidRDefault="00133A36" w:rsidP="00133A36">
      <w:pPr>
        <w:ind w:firstLine="720"/>
        <w:rPr>
          <w:rFonts w:cs="Times New Roman"/>
          <w:lang w:eastAsia="zh-TW"/>
        </w:rPr>
      </w:pPr>
      <w:r>
        <w:rPr>
          <w:rFonts w:cs="Times New Roman"/>
          <w:lang w:eastAsia="zh-TW"/>
        </w:rPr>
        <w:t xml:space="preserve">Bautista included bottles and other discarded containers in a refrigerator as part of the inaugural group </w:t>
      </w:r>
      <w:r w:rsidRPr="009404C0">
        <w:rPr>
          <w:rFonts w:cs="Times New Roman"/>
          <w:lang w:eastAsia="zh-TW"/>
        </w:rPr>
        <w:t>exhibition at Shop 6 the</w:t>
      </w:r>
      <w:r>
        <w:rPr>
          <w:rFonts w:cs="Times New Roman"/>
          <w:lang w:eastAsia="zh-TW"/>
        </w:rPr>
        <w:t xml:space="preserve"> following year. At </w:t>
      </w:r>
      <w:r>
        <w:rPr>
          <w:rFonts w:cs="Times New Roman"/>
          <w:i/>
          <w:lang w:eastAsia="zh-TW"/>
        </w:rPr>
        <w:t>Summer Exhibition 1973</w:t>
      </w:r>
      <w:r>
        <w:rPr>
          <w:rFonts w:cs="Times New Roman"/>
          <w:lang w:eastAsia="zh-TW"/>
        </w:rPr>
        <w:t>, Bautista accompanied his untitled soda bottle installation with playfully worded annotations.</w:t>
      </w:r>
      <w:r>
        <w:rPr>
          <w:rStyle w:val="FootnoteReference"/>
          <w:rFonts w:cs="Times New Roman"/>
          <w:lang w:eastAsia="zh-TW"/>
        </w:rPr>
        <w:footnoteReference w:id="344"/>
      </w:r>
      <w:r>
        <w:rPr>
          <w:rFonts w:cs="Times New Roman"/>
          <w:lang w:eastAsia="zh-TW"/>
        </w:rPr>
        <w:t xml:space="preserve"> While he captioned the Pepsi bottle as </w:t>
      </w:r>
      <w:r w:rsidRPr="00325D5B">
        <w:rPr>
          <w:rFonts w:cs="Times New Roman"/>
          <w:lang w:eastAsia="zh-TW"/>
        </w:rPr>
        <w:t>“This is the real t</w:t>
      </w:r>
      <w:r>
        <w:rPr>
          <w:rFonts w:cs="Times New Roman"/>
          <w:lang w:eastAsia="zh-TW"/>
        </w:rPr>
        <w:t>hing. This is not our taste,” he annotated the Coke bottle as</w:t>
      </w:r>
      <w:r w:rsidRPr="00325D5B">
        <w:rPr>
          <w:rFonts w:cs="Times New Roman"/>
          <w:lang w:eastAsia="zh-TW"/>
        </w:rPr>
        <w:t xml:space="preserve"> “This is our taste. </w:t>
      </w:r>
      <w:r>
        <w:rPr>
          <w:rFonts w:cs="Times New Roman"/>
          <w:lang w:eastAsia="zh-TW"/>
        </w:rPr>
        <w:t>This is not the real thing.”</w:t>
      </w:r>
      <w:r w:rsidRPr="00325D5B">
        <w:rPr>
          <w:rStyle w:val="FootnoteReference"/>
          <w:rFonts w:cs="Times New Roman"/>
          <w:lang w:eastAsia="zh-TW"/>
        </w:rPr>
        <w:footnoteReference w:id="345"/>
      </w:r>
      <w:r>
        <w:rPr>
          <w:rFonts w:cs="Times New Roman"/>
          <w:lang w:eastAsia="zh-TW"/>
        </w:rPr>
        <w:t xml:space="preserve"> Since both bottles were actually Pepsi and Coke bottles, Bautista’s statements were not about whether or not the objects were </w:t>
      </w:r>
      <w:r>
        <w:rPr>
          <w:rFonts w:cs="Times New Roman"/>
          <w:i/>
          <w:lang w:eastAsia="zh-TW"/>
        </w:rPr>
        <w:t xml:space="preserve">real </w:t>
      </w:r>
      <w:r>
        <w:rPr>
          <w:rFonts w:cs="Times New Roman"/>
          <w:lang w:eastAsia="zh-TW"/>
        </w:rPr>
        <w:t xml:space="preserve">(as opposed to painted or sculpted) but rather whether the bottle and its contents were the </w:t>
      </w:r>
      <w:r>
        <w:rPr>
          <w:rFonts w:cs="Times New Roman"/>
          <w:i/>
          <w:lang w:eastAsia="zh-TW"/>
        </w:rPr>
        <w:t>real thing—</w:t>
      </w:r>
      <w:r>
        <w:rPr>
          <w:rFonts w:cs="Times New Roman"/>
          <w:lang w:eastAsia="zh-TW"/>
        </w:rPr>
        <w:t xml:space="preserve">in other words whether the thing was </w:t>
      </w:r>
      <w:r w:rsidRPr="007A14B4">
        <w:rPr>
          <w:rFonts w:cs="Times New Roman"/>
          <w:lang w:eastAsia="zh-TW"/>
        </w:rPr>
        <w:t>legitimately what it should be</w:t>
      </w:r>
      <w:r>
        <w:rPr>
          <w:rFonts w:cs="Times New Roman"/>
          <w:i/>
          <w:lang w:eastAsia="zh-TW"/>
        </w:rPr>
        <w:t>.</w:t>
      </w:r>
      <w:r>
        <w:rPr>
          <w:rFonts w:cs="Times New Roman"/>
          <w:lang w:eastAsia="zh-TW"/>
        </w:rPr>
        <w:t xml:space="preserve"> While he described the “real thing” as “not our taste,” he declared the “not real thing” as “our taste,” questioning our judgment as we prefer the imposter. The viewer is potentially implicated by Bautista’s choice of pronoun— “our” can include the artist and the bystander alike. Despite the “straightforward” presentation of objects, Bautista implied through the accompanying text that “our taste”—both in terms of the sense of taste and the ability to discern quality—seemed easily be subject to deception. </w:t>
      </w:r>
    </w:p>
    <w:p w14:paraId="346E7984" w14:textId="77777777" w:rsidR="00133A36" w:rsidRPr="0074712E" w:rsidRDefault="00133A36" w:rsidP="00133A36">
      <w:pPr>
        <w:ind w:firstLine="720"/>
        <w:rPr>
          <w:rFonts w:cs="Times New Roman"/>
          <w:lang w:eastAsia="zh-TW"/>
        </w:rPr>
      </w:pPr>
      <w:r>
        <w:rPr>
          <w:rFonts w:cs="Times New Roman"/>
          <w:lang w:eastAsia="zh-TW"/>
        </w:rPr>
        <w:lastRenderedPageBreak/>
        <w:t>On</w:t>
      </w:r>
      <w:r w:rsidRPr="00466624">
        <w:rPr>
          <w:rFonts w:cs="Times New Roman"/>
          <w:lang w:eastAsia="zh-TW"/>
        </w:rPr>
        <w:t xml:space="preserve"> their own, the two bottles appear strange,</w:t>
      </w:r>
      <w:r>
        <w:rPr>
          <w:rFonts w:cs="Times New Roman"/>
          <w:lang w:eastAsia="zh-TW"/>
        </w:rPr>
        <w:t xml:space="preserve"> but relatively innocuous </w:t>
      </w:r>
      <w:r w:rsidRPr="00466624">
        <w:rPr>
          <w:rFonts w:cs="Times New Roman"/>
          <w:lang w:eastAsia="zh-TW"/>
        </w:rPr>
        <w:t xml:space="preserve">in a gallery setting. An unsuspecting viewer might note the familiar shape of the soft drink containers, wonder if another guest had crassly forgotten to discard his trash, and walk by without much further contemplation. </w:t>
      </w:r>
      <w:r>
        <w:rPr>
          <w:rFonts w:cs="Times New Roman"/>
          <w:lang w:eastAsia="zh-TW"/>
        </w:rPr>
        <w:t>B</w:t>
      </w:r>
      <w:r w:rsidRPr="00466624">
        <w:rPr>
          <w:rFonts w:cs="Times New Roman"/>
          <w:lang w:eastAsia="zh-TW"/>
        </w:rPr>
        <w:t xml:space="preserve">y adding captions to the bottles, Bautista engaged the potential viewer in a fictional discussion as they considered the literal taste and experience of the two widely known soft drinks. The viewer might wonder why Bautista choose to label Pepsi as the </w:t>
      </w:r>
      <w:r>
        <w:rPr>
          <w:rFonts w:cs="Times New Roman"/>
          <w:lang w:eastAsia="zh-TW"/>
        </w:rPr>
        <w:t>“</w:t>
      </w:r>
      <w:r w:rsidRPr="00466624">
        <w:rPr>
          <w:rFonts w:cs="Times New Roman"/>
          <w:lang w:eastAsia="zh-TW"/>
        </w:rPr>
        <w:t>real thing</w:t>
      </w:r>
      <w:r>
        <w:rPr>
          <w:rFonts w:cs="Times New Roman"/>
          <w:lang w:eastAsia="zh-TW"/>
        </w:rPr>
        <w:t>”</w:t>
      </w:r>
      <w:r w:rsidRPr="00466624">
        <w:rPr>
          <w:rFonts w:cs="Times New Roman"/>
          <w:lang w:eastAsia="zh-TW"/>
        </w:rPr>
        <w:t xml:space="preserve"> despite the fact that Coke technically came before Pepsi (or even wonder if Coke did indeed come before the other)</w:t>
      </w:r>
      <w:r>
        <w:rPr>
          <w:rFonts w:cs="Times New Roman"/>
          <w:lang w:eastAsia="zh-TW"/>
        </w:rPr>
        <w:t>.</w:t>
      </w:r>
      <w:r w:rsidRPr="00466624">
        <w:rPr>
          <w:rFonts w:cs="Times New Roman"/>
          <w:lang w:eastAsia="zh-TW"/>
        </w:rPr>
        <w:t xml:space="preserve"> </w:t>
      </w:r>
      <w:r>
        <w:rPr>
          <w:rFonts w:cs="Times New Roman"/>
          <w:lang w:eastAsia="zh-TW"/>
        </w:rPr>
        <w:t>They might</w:t>
      </w:r>
      <w:r w:rsidRPr="00466624">
        <w:rPr>
          <w:rFonts w:cs="Times New Roman"/>
          <w:lang w:eastAsia="zh-TW"/>
        </w:rPr>
        <w:t xml:space="preserve"> ask “What does real mean?” in reference to the text, eliciting questions of how and why we consider something more real over another. One might consider how “realness” depends on the subjective anticipation of Coke or Pepsi. </w:t>
      </w:r>
      <w:r>
        <w:rPr>
          <w:rFonts w:cs="Times New Roman"/>
          <w:lang w:eastAsia="zh-TW"/>
        </w:rPr>
        <w:t>A spectator could also</w:t>
      </w:r>
      <w:r w:rsidRPr="00466624">
        <w:rPr>
          <w:rFonts w:cs="Times New Roman"/>
          <w:lang w:eastAsia="zh-TW"/>
        </w:rPr>
        <w:t xml:space="preserve"> dispute Bautista’s </w:t>
      </w:r>
      <w:r>
        <w:rPr>
          <w:rFonts w:cs="Times New Roman"/>
          <w:lang w:eastAsia="zh-TW"/>
        </w:rPr>
        <w:t>claim that “our” collective “taste” is for</w:t>
      </w:r>
      <w:r w:rsidRPr="00466624">
        <w:rPr>
          <w:rFonts w:cs="Times New Roman"/>
          <w:lang w:eastAsia="zh-TW"/>
        </w:rPr>
        <w:t xml:space="preserve"> Coke by thinking “No it’s not! Coke is in fact not my taste! I definitively prefer Pepsi.” </w:t>
      </w:r>
      <w:r w:rsidRPr="0074712E">
        <w:rPr>
          <w:rFonts w:cs="Times New Roman"/>
          <w:lang w:eastAsia="zh-TW"/>
        </w:rPr>
        <w:t xml:space="preserve">Like </w:t>
      </w:r>
      <w:r w:rsidRPr="0074712E">
        <w:rPr>
          <w:rFonts w:cs="Times New Roman"/>
          <w:i/>
          <w:lang w:eastAsia="zh-TW"/>
        </w:rPr>
        <w:t>100 Paper Bags</w:t>
      </w:r>
      <w:r w:rsidRPr="0074712E">
        <w:rPr>
          <w:rFonts w:cs="Times New Roman"/>
          <w:lang w:eastAsia="zh-TW"/>
        </w:rPr>
        <w:t>, Bautista’s untitled “Coke &amp; Pepsi” ask</w:t>
      </w:r>
      <w:r>
        <w:rPr>
          <w:rFonts w:cs="Times New Roman"/>
          <w:lang w:eastAsia="zh-TW"/>
        </w:rPr>
        <w:t>ed</w:t>
      </w:r>
      <w:r w:rsidRPr="0074712E">
        <w:rPr>
          <w:rFonts w:cs="Times New Roman"/>
          <w:lang w:eastAsia="zh-TW"/>
        </w:rPr>
        <w:t xml:space="preserve"> the viewer to interrogate assumptions made in the larger world through mundane materials. Incorporating relatively common objects</w:t>
      </w:r>
      <w:r>
        <w:rPr>
          <w:rFonts w:cs="Times New Roman"/>
          <w:lang w:eastAsia="zh-TW"/>
        </w:rPr>
        <w:t xml:space="preserve"> permitted the average person</w:t>
      </w:r>
      <w:r w:rsidRPr="0074712E">
        <w:rPr>
          <w:rFonts w:cs="Times New Roman"/>
          <w:lang w:eastAsia="zh-TW"/>
        </w:rPr>
        <w:t>’s</w:t>
      </w:r>
      <w:r>
        <w:rPr>
          <w:rFonts w:cs="Times New Roman"/>
          <w:lang w:eastAsia="zh-TW"/>
        </w:rPr>
        <w:t xml:space="preserve"> engagement in the conversation as they could easily imagine the varying tastes of the sugary pop of the drink bottles placed before them.</w:t>
      </w:r>
      <w:r w:rsidRPr="0074712E">
        <w:rPr>
          <w:rFonts w:cs="Times New Roman"/>
          <w:lang w:eastAsia="zh-TW"/>
        </w:rPr>
        <w:t xml:space="preserve"> And while whether something is the “real thing” in the cas</w:t>
      </w:r>
      <w:r>
        <w:rPr>
          <w:rFonts w:cs="Times New Roman"/>
          <w:lang w:eastAsia="zh-TW"/>
        </w:rPr>
        <w:t>e of Coke vs. Pepsi was benign,</w:t>
      </w:r>
      <w:r w:rsidRPr="0074712E">
        <w:rPr>
          <w:rFonts w:cs="Times New Roman"/>
          <w:lang w:eastAsia="zh-TW"/>
        </w:rPr>
        <w:t xml:space="preserve"> “Coke &amp; Pepsi” encouraged the viewer to be present </w:t>
      </w:r>
      <w:r>
        <w:rPr>
          <w:rFonts w:cs="Times New Roman"/>
          <w:lang w:eastAsia="zh-TW"/>
        </w:rPr>
        <w:t>in their situation</w:t>
      </w:r>
      <w:r w:rsidRPr="0074712E">
        <w:rPr>
          <w:rFonts w:cs="Times New Roman"/>
          <w:lang w:eastAsia="zh-TW"/>
        </w:rPr>
        <w:t xml:space="preserve"> and</w:t>
      </w:r>
      <w:r>
        <w:rPr>
          <w:rFonts w:cs="Times New Roman"/>
          <w:lang w:eastAsia="zh-TW"/>
        </w:rPr>
        <w:t xml:space="preserve"> mentally</w:t>
      </w:r>
      <w:r w:rsidRPr="0074712E">
        <w:rPr>
          <w:rFonts w:cs="Times New Roman"/>
          <w:lang w:eastAsia="zh-TW"/>
        </w:rPr>
        <w:t xml:space="preserve"> defend his or her preferences.</w:t>
      </w:r>
    </w:p>
    <w:p w14:paraId="0D388A82" w14:textId="77777777" w:rsidR="00133A36" w:rsidRPr="00F450B5" w:rsidRDefault="00133A36" w:rsidP="00133A36">
      <w:pPr>
        <w:ind w:firstLine="720"/>
        <w:rPr>
          <w:rFonts w:cs="Times New Roman"/>
          <w:lang w:eastAsia="zh-TW"/>
        </w:rPr>
      </w:pPr>
      <w:r>
        <w:rPr>
          <w:rFonts w:cs="Times New Roman"/>
          <w:b/>
          <w:lang w:eastAsia="zh-TW"/>
        </w:rPr>
        <w:t>[fig. 3.1</w:t>
      </w:r>
      <w:r w:rsidRPr="008213B4">
        <w:rPr>
          <w:rFonts w:cs="Times New Roman"/>
          <w:b/>
          <w:lang w:eastAsia="zh-TW"/>
        </w:rPr>
        <w:t>]</w:t>
      </w:r>
      <w:r>
        <w:rPr>
          <w:rFonts w:cs="Times New Roman"/>
          <w:b/>
          <w:lang w:eastAsia="zh-TW"/>
        </w:rPr>
        <w:t xml:space="preserve"> </w:t>
      </w:r>
      <w:r>
        <w:rPr>
          <w:rFonts w:cs="Times New Roman"/>
          <w:lang w:eastAsia="zh-TW"/>
        </w:rPr>
        <w:t xml:space="preserve">Like </w:t>
      </w:r>
      <w:r>
        <w:rPr>
          <w:rFonts w:cs="Times New Roman"/>
          <w:i/>
          <w:lang w:eastAsia="zh-TW"/>
        </w:rPr>
        <w:t xml:space="preserve">Toothpaste </w:t>
      </w:r>
      <w:r>
        <w:rPr>
          <w:rFonts w:cs="Times New Roman"/>
          <w:lang w:eastAsia="zh-TW"/>
        </w:rPr>
        <w:t xml:space="preserve">at the </w:t>
      </w:r>
      <w:r>
        <w:rPr>
          <w:rFonts w:cs="Times New Roman"/>
          <w:i/>
          <w:lang w:eastAsia="zh-TW"/>
        </w:rPr>
        <w:t>Summer Exhibition 1972</w:t>
      </w:r>
      <w:r>
        <w:rPr>
          <w:rFonts w:cs="Times New Roman"/>
          <w:lang w:eastAsia="zh-TW"/>
        </w:rPr>
        <w:t xml:space="preserve">, Laudico chose the materials for </w:t>
      </w:r>
      <w:r>
        <w:rPr>
          <w:rFonts w:cs="Times New Roman"/>
          <w:i/>
          <w:lang w:eastAsia="zh-TW"/>
        </w:rPr>
        <w:t xml:space="preserve">This is How Air is Strained </w:t>
      </w:r>
      <w:r>
        <w:rPr>
          <w:rFonts w:cs="Times New Roman"/>
          <w:lang w:eastAsia="zh-TW"/>
        </w:rPr>
        <w:t xml:space="preserve">based on her desire to bring other sensory experiences into the gallery setting through readily available materials—this time she used fruit. Laudico remarked that she wanted to infiltrate the CCP gallery with the overwhelming scent of apples to conjure </w:t>
      </w:r>
      <w:r>
        <w:rPr>
          <w:rFonts w:cs="Times New Roman"/>
          <w:lang w:eastAsia="zh-TW"/>
        </w:rPr>
        <w:lastRenderedPageBreak/>
        <w:t>the fresh experience of an apple orchard</w:t>
      </w:r>
      <w:r w:rsidRPr="00325D5B">
        <w:rPr>
          <w:rFonts w:cs="Times New Roman"/>
          <w:lang w:eastAsia="zh-TW"/>
        </w:rPr>
        <w:t>.</w:t>
      </w:r>
      <w:r w:rsidRPr="00325D5B">
        <w:rPr>
          <w:rStyle w:val="FootnoteReference"/>
          <w:rFonts w:cs="Times New Roman"/>
          <w:lang w:eastAsia="zh-TW"/>
        </w:rPr>
        <w:footnoteReference w:id="346"/>
      </w:r>
      <w:r>
        <w:rPr>
          <w:rFonts w:cs="Times New Roman"/>
          <w:lang w:eastAsia="zh-TW"/>
        </w:rPr>
        <w:t xml:space="preserve"> She was particularly drawn to the olfactory as a way to produce emotive association and recollection among viewers of her work. Since apples were not typically grown in the Philippines, not only do they bring the odor of the outdoors into the gallery, but their aroma also created a sensation of an environment completely outside of local experience in the Philippines. Through the crisp smell of apples, spectators were invited to imagine another world beyond their immediate reality. While the toothpaste might have drawn attention to the intimate space of the bathroom, the apples seem to allude to a world outside—an exotic, imagined world beyond the Philippines.</w:t>
      </w:r>
    </w:p>
    <w:p w14:paraId="4D2650A0" w14:textId="77777777" w:rsidR="00133A36" w:rsidRDefault="00133A36" w:rsidP="00133A36">
      <w:pPr>
        <w:ind w:firstLine="720"/>
        <w:rPr>
          <w:rFonts w:cs="Times New Roman"/>
          <w:lang w:eastAsia="zh-TW"/>
        </w:rPr>
      </w:pPr>
      <w:r>
        <w:rPr>
          <w:rFonts w:cs="Times New Roman"/>
          <w:lang w:eastAsia="zh-TW"/>
        </w:rPr>
        <w:t xml:space="preserve">Laudico, however, did not intend the apples and their accompanying odor to retain their freshness for the entire duration of that year’s summer exhibition. </w:t>
      </w:r>
      <w:r w:rsidRPr="00325D5B">
        <w:rPr>
          <w:rFonts w:cs="Times New Roman"/>
          <w:i/>
          <w:lang w:eastAsia="zh-TW"/>
        </w:rPr>
        <w:t>This is How Air is Strained</w:t>
      </w:r>
      <w:r>
        <w:rPr>
          <w:rFonts w:cs="Times New Roman"/>
          <w:lang w:eastAsia="zh-TW"/>
        </w:rPr>
        <w:t xml:space="preserve"> not only continued</w:t>
      </w:r>
      <w:r w:rsidRPr="00325D5B">
        <w:rPr>
          <w:rFonts w:cs="Times New Roman"/>
          <w:lang w:eastAsia="zh-TW"/>
        </w:rPr>
        <w:t xml:space="preserve"> </w:t>
      </w:r>
      <w:r>
        <w:rPr>
          <w:rFonts w:cs="Times New Roman"/>
          <w:lang w:eastAsia="zh-TW"/>
        </w:rPr>
        <w:t xml:space="preserve">her olfactory experimentation from </w:t>
      </w:r>
      <w:r>
        <w:rPr>
          <w:rFonts w:cs="Times New Roman"/>
          <w:i/>
          <w:lang w:eastAsia="zh-TW"/>
        </w:rPr>
        <w:t>Summer Exhibition 1972</w:t>
      </w:r>
      <w:r>
        <w:rPr>
          <w:rFonts w:cs="Times New Roman"/>
          <w:lang w:eastAsia="zh-TW"/>
        </w:rPr>
        <w:t xml:space="preserve">, but also addressed her interest in work that combined the artist’s hand (and intention) with chance by incorporating elements that morphed or decayed over time. She made </w:t>
      </w:r>
      <w:r>
        <w:rPr>
          <w:rFonts w:cs="Times New Roman"/>
          <w:i/>
          <w:lang w:eastAsia="zh-TW"/>
        </w:rPr>
        <w:t xml:space="preserve">This is How Air is Strained </w:t>
      </w:r>
      <w:r>
        <w:rPr>
          <w:rFonts w:cs="Times New Roman"/>
          <w:lang w:eastAsia="zh-TW"/>
        </w:rPr>
        <w:t xml:space="preserve">by interlocking slender wooden planks together to form a small grid structure. She then hung the structure from the ceiling, slightly away from the wall. </w:t>
      </w:r>
      <w:r w:rsidRPr="00325D5B">
        <w:rPr>
          <w:rFonts w:cs="Times New Roman"/>
          <w:lang w:eastAsia="zh-TW"/>
        </w:rPr>
        <w:t>In each of the</w:t>
      </w:r>
      <w:r>
        <w:rPr>
          <w:rFonts w:cs="Times New Roman"/>
          <w:lang w:eastAsia="zh-TW"/>
        </w:rPr>
        <w:t xml:space="preserve"> grid’s square-shaped</w:t>
      </w:r>
      <w:r w:rsidRPr="00325D5B">
        <w:rPr>
          <w:rFonts w:cs="Times New Roman"/>
          <w:lang w:eastAsia="zh-TW"/>
        </w:rPr>
        <w:t xml:space="preserve"> compartments, Laudico placed</w:t>
      </w:r>
      <w:r>
        <w:rPr>
          <w:rFonts w:cs="Times New Roman"/>
          <w:lang w:eastAsia="zh-TW"/>
        </w:rPr>
        <w:t xml:space="preserve"> pieces of fresh apples meant to ripen and rot through the course of the </w:t>
      </w:r>
      <w:r w:rsidRPr="00325D5B">
        <w:rPr>
          <w:rFonts w:cs="Times New Roman"/>
          <w:lang w:eastAsia="zh-TW"/>
        </w:rPr>
        <w:t>exhibition.</w:t>
      </w:r>
      <w:r>
        <w:rPr>
          <w:rFonts w:cs="Times New Roman"/>
          <w:lang w:eastAsia="zh-TW"/>
        </w:rPr>
        <w:t xml:space="preserve"> The fresh, sweet scent of apples that permeated through the CCP Main Gallery turned into the pungent odor of rotting fruit over time.</w:t>
      </w:r>
      <w:r w:rsidRPr="00325D5B">
        <w:rPr>
          <w:rFonts w:cs="Times New Roman"/>
          <w:lang w:eastAsia="zh-TW"/>
        </w:rPr>
        <w:t xml:space="preserve"> </w:t>
      </w:r>
    </w:p>
    <w:p w14:paraId="51EFFB31" w14:textId="77777777" w:rsidR="00133A36" w:rsidRDefault="00133A36" w:rsidP="00133A36">
      <w:pPr>
        <w:ind w:firstLine="720"/>
        <w:rPr>
          <w:rFonts w:cs="Times New Roman"/>
          <w:lang w:eastAsia="zh-TW"/>
        </w:rPr>
      </w:pPr>
      <w:r>
        <w:rPr>
          <w:rFonts w:cs="Times New Roman"/>
          <w:lang w:eastAsia="zh-TW"/>
        </w:rPr>
        <w:t>Similar to her later work at Shop 6, Laudico wanted</w:t>
      </w:r>
      <w:r w:rsidRPr="00325D5B">
        <w:rPr>
          <w:rFonts w:cs="Times New Roman"/>
          <w:lang w:eastAsia="zh-TW"/>
        </w:rPr>
        <w:t xml:space="preserve"> </w:t>
      </w:r>
      <w:r w:rsidRPr="00325D5B">
        <w:rPr>
          <w:rFonts w:cs="Times New Roman"/>
          <w:i/>
          <w:lang w:eastAsia="zh-TW"/>
        </w:rPr>
        <w:t>This is How Air is Strained</w:t>
      </w:r>
      <w:r>
        <w:rPr>
          <w:rFonts w:cs="Times New Roman"/>
          <w:i/>
          <w:lang w:eastAsia="zh-TW"/>
        </w:rPr>
        <w:t xml:space="preserve"> </w:t>
      </w:r>
      <w:r>
        <w:rPr>
          <w:rFonts w:cs="Times New Roman"/>
          <w:lang w:eastAsia="zh-TW"/>
        </w:rPr>
        <w:t xml:space="preserve">to be a work continually in process instead of a finished product. According to the artist, as the apples balanced on the narrow planks of the dangling grid, some of them fell off the structure and continued their decomposition on the ground. The tension between the order of the man-made </w:t>
      </w:r>
      <w:r>
        <w:rPr>
          <w:rFonts w:cs="Times New Roman"/>
          <w:lang w:eastAsia="zh-TW"/>
        </w:rPr>
        <w:lastRenderedPageBreak/>
        <w:t>grid contrasted with the precariousness of the balancing, splatting, decaying apples. The apples falling off the man-made structure seemed to mimic the natural motion of apples falling off a tree, recreating a situation from nature within the confines of the gallery. Since the apples consistently changed, they drew attention to Laudico’s installation as an encounter, causing the viewer to think about how they experienced the world at a specific moment that never remained the same.</w:t>
      </w:r>
    </w:p>
    <w:p w14:paraId="7E84644F" w14:textId="77777777" w:rsidR="00133A36" w:rsidRPr="000C43A5" w:rsidRDefault="00133A36" w:rsidP="00133A36">
      <w:pPr>
        <w:ind w:firstLine="720"/>
        <w:rPr>
          <w:rFonts w:cs="Times New Roman"/>
          <w:lang w:eastAsia="zh-TW"/>
        </w:rPr>
      </w:pPr>
      <w:r>
        <w:rPr>
          <w:rFonts w:cs="Times New Roman"/>
          <w:lang w:eastAsia="zh-TW"/>
        </w:rPr>
        <w:t xml:space="preserve">Following the progression of prior summer exhibitions at the CCP, </w:t>
      </w:r>
      <w:r w:rsidRPr="000C43A5">
        <w:rPr>
          <w:rFonts w:cs="Times New Roman"/>
          <w:i/>
          <w:lang w:eastAsia="zh-TW"/>
        </w:rPr>
        <w:t xml:space="preserve">Summer Exhibition 1973 </w:t>
      </w:r>
      <w:r w:rsidRPr="000C43A5">
        <w:rPr>
          <w:rFonts w:cs="Times New Roman"/>
          <w:lang w:eastAsia="zh-TW"/>
        </w:rPr>
        <w:t>prominently displayed everyday objects and materials—some of which shifted over time—as a way to engage the viewer into contemplation of their situation and environment. Artists drew on frank display of common objects to encourage viewers to participate</w:t>
      </w:r>
      <w:r>
        <w:rPr>
          <w:rFonts w:cs="Times New Roman"/>
          <w:lang w:eastAsia="zh-TW"/>
        </w:rPr>
        <w:t xml:space="preserve"> in </w:t>
      </w:r>
      <w:r w:rsidRPr="000C43A5">
        <w:rPr>
          <w:rFonts w:cs="Times New Roman"/>
          <w:lang w:eastAsia="zh-TW"/>
        </w:rPr>
        <w:t>their immediate reality and suggested that these experienc</w:t>
      </w:r>
      <w:r>
        <w:rPr>
          <w:rFonts w:cs="Times New Roman"/>
          <w:lang w:eastAsia="zh-TW"/>
        </w:rPr>
        <w:t>es extended to more than just visual acknowledgment. Despite the original fresh and</w:t>
      </w:r>
      <w:r w:rsidRPr="000C43A5">
        <w:rPr>
          <w:rFonts w:cs="Times New Roman"/>
          <w:lang w:eastAsia="zh-TW"/>
        </w:rPr>
        <w:t xml:space="preserve"> foreign quality of</w:t>
      </w:r>
      <w:r>
        <w:rPr>
          <w:rFonts w:cs="Times New Roman"/>
          <w:lang w:eastAsia="zh-TW"/>
        </w:rPr>
        <w:t xml:space="preserve"> Laudico’s apples, the eventual</w:t>
      </w:r>
      <w:r w:rsidRPr="000C43A5">
        <w:rPr>
          <w:rFonts w:cs="Times New Roman"/>
          <w:lang w:eastAsia="zh-TW"/>
        </w:rPr>
        <w:t xml:space="preserve"> rotting</w:t>
      </w:r>
      <w:r>
        <w:rPr>
          <w:rFonts w:cs="Times New Roman"/>
          <w:lang w:eastAsia="zh-TW"/>
        </w:rPr>
        <w:t xml:space="preserve"> of their flesh bore</w:t>
      </w:r>
      <w:r w:rsidRPr="000C43A5">
        <w:rPr>
          <w:rFonts w:cs="Times New Roman"/>
          <w:lang w:eastAsia="zh-TW"/>
        </w:rPr>
        <w:t xml:space="preserve"> similarity to other kinds of decay</w:t>
      </w:r>
      <w:r>
        <w:rPr>
          <w:rFonts w:cs="Times New Roman"/>
          <w:lang w:eastAsia="zh-TW"/>
        </w:rPr>
        <w:t xml:space="preserve"> and garbage, </w:t>
      </w:r>
      <w:r w:rsidRPr="000C43A5">
        <w:rPr>
          <w:rFonts w:cs="Times New Roman"/>
          <w:lang w:eastAsia="zh-TW"/>
        </w:rPr>
        <w:t xml:space="preserve">replacing the sanitized air of the CCP with one that alluded to a more contaminated beyond its unspoiled walls. Artists exhibiting at </w:t>
      </w:r>
      <w:r w:rsidRPr="000C43A5">
        <w:rPr>
          <w:rFonts w:cs="Times New Roman"/>
          <w:i/>
          <w:lang w:eastAsia="zh-TW"/>
        </w:rPr>
        <w:t xml:space="preserve">Summer Exhibition 1973 </w:t>
      </w:r>
      <w:r w:rsidRPr="000C43A5">
        <w:rPr>
          <w:rFonts w:cs="Times New Roman"/>
          <w:lang w:eastAsia="zh-TW"/>
        </w:rPr>
        <w:t xml:space="preserve">seemed particularly interested in the viewer’s encounter and capacity to dialogue with the work over passive consumption and acceptance of it.    </w:t>
      </w:r>
    </w:p>
    <w:p w14:paraId="38091EEA" w14:textId="77777777" w:rsidR="00133A36" w:rsidRDefault="00133A36" w:rsidP="00133A36">
      <w:pPr>
        <w:ind w:firstLine="720"/>
        <w:rPr>
          <w:rFonts w:cs="Times New Roman"/>
        </w:rPr>
      </w:pPr>
      <w:r w:rsidRPr="00325D5B">
        <w:rPr>
          <w:rFonts w:cs="Times New Roman"/>
          <w:i/>
          <w:lang w:eastAsia="zh-TW"/>
        </w:rPr>
        <w:t xml:space="preserve">Summer Exhibition 1973 </w:t>
      </w:r>
      <w:r>
        <w:rPr>
          <w:rFonts w:cs="Times New Roman"/>
          <w:lang w:eastAsia="zh-TW"/>
        </w:rPr>
        <w:t>would be the last summer exhibition at the CCP in the 1970s.</w:t>
      </w:r>
      <w:r>
        <w:rPr>
          <w:rStyle w:val="FootnoteReference"/>
          <w:rFonts w:cs="Times New Roman"/>
          <w:lang w:eastAsia="zh-TW"/>
        </w:rPr>
        <w:footnoteReference w:id="347"/>
      </w:r>
      <w:r>
        <w:rPr>
          <w:rFonts w:cs="Times New Roman"/>
          <w:lang w:eastAsia="zh-TW"/>
        </w:rPr>
        <w:t xml:space="preserve"> That year, the summer exhibition was</w:t>
      </w:r>
      <w:r w:rsidRPr="00325D5B">
        <w:rPr>
          <w:rFonts w:cs="Times New Roman"/>
          <w:lang w:eastAsia="zh-TW"/>
        </w:rPr>
        <w:t xml:space="preserve"> replaced by the </w:t>
      </w:r>
      <w:r w:rsidRPr="00325D5B">
        <w:rPr>
          <w:rFonts w:cs="Times New Roman"/>
          <w:i/>
          <w:lang w:eastAsia="zh-TW"/>
        </w:rPr>
        <w:t>CCP Mixed Exhibition</w:t>
      </w:r>
      <w:r>
        <w:rPr>
          <w:rFonts w:cs="Times New Roman"/>
          <w:lang w:eastAsia="zh-TW"/>
        </w:rPr>
        <w:t>—</w:t>
      </w:r>
      <w:r w:rsidRPr="00325D5B">
        <w:rPr>
          <w:rFonts w:cs="Times New Roman"/>
          <w:lang w:eastAsia="zh-TW"/>
        </w:rPr>
        <w:t>an exhibition</w:t>
      </w:r>
      <w:r>
        <w:rPr>
          <w:rFonts w:cs="Times New Roman"/>
          <w:lang w:eastAsia="zh-TW"/>
        </w:rPr>
        <w:t xml:space="preserve"> that resembled </w:t>
      </w:r>
      <w:r>
        <w:rPr>
          <w:rFonts w:cs="Times New Roman"/>
          <w:i/>
          <w:lang w:eastAsia="zh-TW"/>
        </w:rPr>
        <w:t xml:space="preserve">Summer Exhibition 1970 </w:t>
      </w:r>
      <w:r>
        <w:rPr>
          <w:rFonts w:cs="Times New Roman"/>
          <w:lang w:eastAsia="zh-TW"/>
        </w:rPr>
        <w:t>and its more comprehensive contents rather than the messy (and smelly) experiments of</w:t>
      </w:r>
      <w:r>
        <w:rPr>
          <w:rFonts w:cs="Times New Roman"/>
          <w:i/>
          <w:lang w:eastAsia="zh-TW"/>
        </w:rPr>
        <w:t xml:space="preserve"> </w:t>
      </w:r>
      <w:r>
        <w:rPr>
          <w:rFonts w:cs="Times New Roman"/>
          <w:lang w:eastAsia="zh-TW"/>
        </w:rPr>
        <w:t xml:space="preserve">1973. Slight bitterness of </w:t>
      </w:r>
      <w:r>
        <w:rPr>
          <w:rFonts w:cs="Times New Roman"/>
          <w:i/>
          <w:lang w:eastAsia="zh-TW"/>
        </w:rPr>
        <w:t>Summer Exhibition 1973</w:t>
      </w:r>
      <w:r>
        <w:rPr>
          <w:rFonts w:cs="Times New Roman"/>
          <w:lang w:eastAsia="zh-TW"/>
        </w:rPr>
        <w:t xml:space="preserve">’s early closure can be ascertained from both the documentation notes for </w:t>
      </w:r>
      <w:r>
        <w:rPr>
          <w:rFonts w:cs="Times New Roman"/>
          <w:i/>
          <w:lang w:eastAsia="zh-TW"/>
        </w:rPr>
        <w:t xml:space="preserve">Summer Exhibition 1973 </w:t>
      </w:r>
      <w:r>
        <w:rPr>
          <w:rFonts w:cs="Times New Roman"/>
          <w:lang w:eastAsia="zh-TW"/>
        </w:rPr>
        <w:t xml:space="preserve">and </w:t>
      </w:r>
      <w:r>
        <w:rPr>
          <w:rFonts w:cs="Times New Roman"/>
          <w:i/>
          <w:lang w:eastAsia="zh-TW"/>
        </w:rPr>
        <w:t xml:space="preserve">CCP </w:t>
      </w:r>
      <w:r>
        <w:rPr>
          <w:rFonts w:cs="Times New Roman"/>
          <w:i/>
          <w:lang w:eastAsia="zh-TW"/>
        </w:rPr>
        <w:lastRenderedPageBreak/>
        <w:t xml:space="preserve">Mixed </w:t>
      </w:r>
      <w:r w:rsidRPr="009508F3">
        <w:rPr>
          <w:rFonts w:cs="Times New Roman"/>
          <w:lang w:eastAsia="zh-TW"/>
        </w:rPr>
        <w:t>Exhibition</w:t>
      </w:r>
      <w:r>
        <w:rPr>
          <w:rFonts w:cs="Times New Roman"/>
          <w:lang w:eastAsia="zh-TW"/>
        </w:rPr>
        <w:t xml:space="preserve">, both of which make brief remarks about the other. While notes for </w:t>
      </w:r>
      <w:r>
        <w:rPr>
          <w:rFonts w:cs="Times New Roman"/>
          <w:i/>
          <w:lang w:eastAsia="zh-TW"/>
        </w:rPr>
        <w:t>Summer Exhibition</w:t>
      </w:r>
      <w:r w:rsidRPr="004F0049">
        <w:rPr>
          <w:rFonts w:cs="Times New Roman"/>
          <w:i/>
          <w:lang w:eastAsia="zh-TW"/>
        </w:rPr>
        <w:t xml:space="preserve"> 1973</w:t>
      </w:r>
      <w:r>
        <w:rPr>
          <w:rFonts w:cs="Times New Roman"/>
          <w:i/>
          <w:lang w:eastAsia="zh-TW"/>
        </w:rPr>
        <w:t xml:space="preserve"> </w:t>
      </w:r>
      <w:r>
        <w:rPr>
          <w:rFonts w:cs="Times New Roman"/>
          <w:lang w:eastAsia="zh-TW"/>
        </w:rPr>
        <w:t>already include a</w:t>
      </w:r>
      <w:r>
        <w:rPr>
          <w:rFonts w:cs="Times New Roman"/>
          <w:i/>
          <w:lang w:eastAsia="zh-TW"/>
        </w:rPr>
        <w:t xml:space="preserve"> </w:t>
      </w:r>
      <w:r>
        <w:rPr>
          <w:rFonts w:cs="Times New Roman"/>
          <w:lang w:eastAsia="zh-TW"/>
        </w:rPr>
        <w:t>claim that it was “replaced by something…more appropriate for the National Artists Awards ceremonies and Van Cliburn concerts,” n</w:t>
      </w:r>
      <w:r w:rsidRPr="00300976">
        <w:rPr>
          <w:rFonts w:cs="Times New Roman"/>
          <w:lang w:eastAsia="zh-TW"/>
        </w:rPr>
        <w:t>otes</w:t>
      </w:r>
      <w:r>
        <w:rPr>
          <w:rFonts w:cs="Times New Roman"/>
          <w:lang w:eastAsia="zh-TW"/>
        </w:rPr>
        <w:t xml:space="preserve"> </w:t>
      </w:r>
      <w:r w:rsidRPr="00325D5B">
        <w:rPr>
          <w:rFonts w:cs="Times New Roman"/>
          <w:lang w:eastAsia="zh-TW"/>
        </w:rPr>
        <w:t xml:space="preserve">for </w:t>
      </w:r>
      <w:r w:rsidRPr="00325D5B">
        <w:rPr>
          <w:rFonts w:cs="Times New Roman"/>
          <w:i/>
          <w:lang w:eastAsia="zh-TW"/>
        </w:rPr>
        <w:t>CCP Mixed Exhibition</w:t>
      </w:r>
      <w:r>
        <w:rPr>
          <w:rFonts w:cs="Times New Roman"/>
          <w:lang w:eastAsia="zh-TW"/>
        </w:rPr>
        <w:t xml:space="preserve"> also explicitly state</w:t>
      </w:r>
      <w:r w:rsidRPr="00325D5B">
        <w:rPr>
          <w:rFonts w:cs="Times New Roman"/>
          <w:lang w:eastAsia="zh-TW"/>
        </w:rPr>
        <w:t>, “</w:t>
      </w:r>
      <w:r w:rsidRPr="00325D5B">
        <w:rPr>
          <w:rFonts w:cs="Times New Roman"/>
        </w:rPr>
        <w:t>For two occasions (National Artists Awards and the visit of Van Cliburn) an exhibition which combined old and new works was installed. There was no definite theme, except the fact that it provided a glimpse of both works of the past and the present. This was installed right after Summer Exhibition 1973 ended.”</w:t>
      </w:r>
      <w:r w:rsidRPr="00325D5B">
        <w:rPr>
          <w:rStyle w:val="FootnoteReference"/>
          <w:rFonts w:cs="Times New Roman"/>
        </w:rPr>
        <w:footnoteReference w:id="348"/>
      </w:r>
      <w:r w:rsidRPr="00325D5B">
        <w:rPr>
          <w:rFonts w:cs="Times New Roman"/>
        </w:rPr>
        <w:t xml:space="preserve"> </w:t>
      </w:r>
    </w:p>
    <w:p w14:paraId="50F3C65B" w14:textId="77777777" w:rsidR="00133A36" w:rsidRPr="00860B01" w:rsidRDefault="00133A36" w:rsidP="00133A36">
      <w:pPr>
        <w:ind w:firstLine="720"/>
        <w:rPr>
          <w:rFonts w:cs="Times New Roman"/>
          <w:i/>
          <w:lang w:eastAsia="zh-TW"/>
        </w:rPr>
      </w:pPr>
      <w:r>
        <w:rPr>
          <w:rFonts w:cs="Times New Roman"/>
        </w:rPr>
        <w:t xml:space="preserve">The repetition in the exhibition notes reflect Albano’s discomfort that the more </w:t>
      </w:r>
      <w:r w:rsidRPr="00325D5B">
        <w:rPr>
          <w:rFonts w:cs="Times New Roman"/>
        </w:rPr>
        <w:t xml:space="preserve">avant-garde </w:t>
      </w:r>
      <w:r w:rsidRPr="00325D5B">
        <w:rPr>
          <w:rFonts w:cs="Times New Roman"/>
          <w:i/>
        </w:rPr>
        <w:t xml:space="preserve">Summer Exhibition 1973 </w:t>
      </w:r>
      <w:r>
        <w:rPr>
          <w:rFonts w:cs="Times New Roman"/>
        </w:rPr>
        <w:t>was changed to</w:t>
      </w:r>
      <w:r w:rsidRPr="00325D5B">
        <w:rPr>
          <w:rFonts w:cs="Times New Roman"/>
        </w:rPr>
        <w:t xml:space="preserve"> </w:t>
      </w:r>
      <w:r w:rsidRPr="00325D5B">
        <w:rPr>
          <w:rFonts w:cs="Times New Roman"/>
          <w:i/>
        </w:rPr>
        <w:t>CCP Mixed Exhibition</w:t>
      </w:r>
      <w:r>
        <w:rPr>
          <w:rFonts w:cs="Times New Roman"/>
        </w:rPr>
        <w:t xml:space="preserve"> for the specific, nationalist occasions. </w:t>
      </w:r>
      <w:r>
        <w:rPr>
          <w:rFonts w:cs="Times New Roman"/>
          <w:i/>
        </w:rPr>
        <w:t>CCP Mixed Exhibition</w:t>
      </w:r>
      <w:r>
        <w:rPr>
          <w:rFonts w:cs="Times New Roman"/>
        </w:rPr>
        <w:t>, as its name implies</w:t>
      </w:r>
      <w:r w:rsidRPr="00325D5B">
        <w:rPr>
          <w:rFonts w:cs="Times New Roman"/>
        </w:rPr>
        <w:t>, included a mix of “conventional” and “advanced” art.</w:t>
      </w:r>
      <w:r>
        <w:rPr>
          <w:rFonts w:cs="Times New Roman"/>
        </w:rPr>
        <w:t xml:space="preserve"> In other words, the </w:t>
      </w:r>
      <w:r>
        <w:rPr>
          <w:rFonts w:cs="Times New Roman"/>
          <w:i/>
        </w:rPr>
        <w:t xml:space="preserve">CCP Mixed Exhibition </w:t>
      </w:r>
      <w:r>
        <w:rPr>
          <w:rFonts w:cs="Times New Roman"/>
        </w:rPr>
        <w:t>was less about the viewer’s participation and multi-sensorial involvement with the work, but passive visual consumption appropriate for official purposes. The exhibition had been thrown together</w:t>
      </w:r>
      <w:r w:rsidRPr="00325D5B">
        <w:rPr>
          <w:rFonts w:cs="Times New Roman"/>
        </w:rPr>
        <w:t xml:space="preserve"> to </w:t>
      </w:r>
      <w:r>
        <w:rPr>
          <w:rFonts w:cs="Times New Roman"/>
        </w:rPr>
        <w:t>“give the public a chance t</w:t>
      </w:r>
      <w:r w:rsidRPr="00325D5B">
        <w:rPr>
          <w:rFonts w:cs="Times New Roman"/>
        </w:rPr>
        <w:t>o see ‘milestones’ in Philippine art.”</w:t>
      </w:r>
      <w:r w:rsidRPr="00325D5B">
        <w:rPr>
          <w:rStyle w:val="FootnoteReference"/>
          <w:rFonts w:cs="Times New Roman"/>
        </w:rPr>
        <w:footnoteReference w:id="349"/>
      </w:r>
      <w:r w:rsidRPr="00325D5B">
        <w:rPr>
          <w:rFonts w:cs="Times New Roman"/>
        </w:rPr>
        <w:t xml:space="preserve"> </w:t>
      </w:r>
      <w:r>
        <w:rPr>
          <w:rFonts w:cs="Times New Roman"/>
        </w:rPr>
        <w:t xml:space="preserve">The exhibition, however, did not necessarily exclude the young artists who took part of </w:t>
      </w:r>
      <w:r>
        <w:rPr>
          <w:rFonts w:cs="Times New Roman"/>
          <w:i/>
        </w:rPr>
        <w:t>Summer Exhibition</w:t>
      </w:r>
      <w:r>
        <w:rPr>
          <w:rFonts w:cs="Times New Roman"/>
        </w:rPr>
        <w:t xml:space="preserve"> </w:t>
      </w:r>
      <w:r>
        <w:rPr>
          <w:rFonts w:cs="Times New Roman"/>
          <w:i/>
        </w:rPr>
        <w:t>1973</w:t>
      </w:r>
      <w:r>
        <w:rPr>
          <w:rFonts w:cs="Times New Roman"/>
        </w:rPr>
        <w:t xml:space="preserve">. </w:t>
      </w:r>
      <w:r w:rsidRPr="00325D5B">
        <w:rPr>
          <w:rFonts w:cs="Times New Roman"/>
          <w:i/>
        </w:rPr>
        <w:t xml:space="preserve">CCP Mixed Exhibition </w:t>
      </w:r>
      <w:r w:rsidRPr="00325D5B">
        <w:rPr>
          <w:rFonts w:cs="Times New Roman"/>
        </w:rPr>
        <w:t>included</w:t>
      </w:r>
      <w:r>
        <w:rPr>
          <w:rFonts w:cs="Times New Roman"/>
        </w:rPr>
        <w:t xml:space="preserve"> Bautista’s</w:t>
      </w:r>
      <w:r w:rsidRPr="00325D5B">
        <w:rPr>
          <w:rFonts w:cs="Times New Roman"/>
        </w:rPr>
        <w:t xml:space="preserve"> </w:t>
      </w:r>
      <w:r w:rsidRPr="00325D5B">
        <w:rPr>
          <w:rFonts w:cs="Times New Roman"/>
          <w:i/>
        </w:rPr>
        <w:t>Installation</w:t>
      </w:r>
      <w:r>
        <w:rPr>
          <w:rFonts w:cs="Times New Roman"/>
        </w:rPr>
        <w:t>—</w:t>
      </w:r>
      <w:r w:rsidRPr="00325D5B">
        <w:rPr>
          <w:rFonts w:cs="Times New Roman"/>
        </w:rPr>
        <w:t>a work</w:t>
      </w:r>
      <w:r>
        <w:rPr>
          <w:rFonts w:cs="Times New Roman"/>
        </w:rPr>
        <w:t xml:space="preserve"> made of piles of black sand hand-poured in a grid formation on the ground—</w:t>
      </w:r>
      <w:r w:rsidRPr="00325D5B">
        <w:rPr>
          <w:rFonts w:cs="Times New Roman"/>
        </w:rPr>
        <w:t>as</w:t>
      </w:r>
      <w:r>
        <w:rPr>
          <w:rFonts w:cs="Times New Roman"/>
        </w:rPr>
        <w:t xml:space="preserve"> an example of </w:t>
      </w:r>
      <w:commentRangeStart w:id="77"/>
      <w:r>
        <w:rPr>
          <w:rFonts w:cs="Times New Roman"/>
        </w:rPr>
        <w:t>“advanced” art.</w:t>
      </w:r>
      <w:r>
        <w:rPr>
          <w:rStyle w:val="FootnoteReference"/>
          <w:rFonts w:cs="Times New Roman"/>
        </w:rPr>
        <w:footnoteReference w:id="350"/>
      </w:r>
      <w:r>
        <w:rPr>
          <w:rFonts w:cs="Times New Roman"/>
        </w:rPr>
        <w:t xml:space="preserve"> </w:t>
      </w:r>
      <w:commentRangeEnd w:id="77"/>
      <w:r>
        <w:rPr>
          <w:rStyle w:val="CommentReference"/>
        </w:rPr>
        <w:commentReference w:id="77"/>
      </w:r>
      <w:r>
        <w:rPr>
          <w:rFonts w:cs="Times New Roman"/>
        </w:rPr>
        <w:t>Although</w:t>
      </w:r>
      <w:r w:rsidRPr="00325D5B">
        <w:rPr>
          <w:rFonts w:cs="Times New Roman"/>
        </w:rPr>
        <w:t xml:space="preserve"> </w:t>
      </w:r>
      <w:r w:rsidRPr="00325D5B">
        <w:rPr>
          <w:rFonts w:cs="Times New Roman"/>
          <w:i/>
        </w:rPr>
        <w:t xml:space="preserve">CCP Mixed Exhibition </w:t>
      </w:r>
      <w:r w:rsidRPr="00325D5B">
        <w:rPr>
          <w:rFonts w:cs="Times New Roman"/>
        </w:rPr>
        <w:t xml:space="preserve">did not completely denounce avant-garde </w:t>
      </w:r>
      <w:r>
        <w:rPr>
          <w:rFonts w:cs="Times New Roman"/>
        </w:rPr>
        <w:t>art</w:t>
      </w:r>
      <w:r w:rsidRPr="00325D5B">
        <w:rPr>
          <w:rFonts w:cs="Times New Roman"/>
        </w:rPr>
        <w:t xml:space="preserve">, </w:t>
      </w:r>
      <w:r>
        <w:rPr>
          <w:rFonts w:cs="Times New Roman"/>
        </w:rPr>
        <w:t xml:space="preserve">the exhibition—as a replacement to the more experimental </w:t>
      </w:r>
      <w:r>
        <w:rPr>
          <w:rFonts w:cs="Times New Roman"/>
          <w:i/>
        </w:rPr>
        <w:t>Summer Exhibition 1973</w:t>
      </w:r>
      <w:r>
        <w:rPr>
          <w:rFonts w:cs="Times New Roman"/>
        </w:rPr>
        <w:t xml:space="preserve">—confirmed </w:t>
      </w:r>
      <w:commentRangeStart w:id="78"/>
      <w:r>
        <w:rPr>
          <w:rFonts w:cs="Times New Roman"/>
        </w:rPr>
        <w:t>desire for the passive and encyclopedic</w:t>
      </w:r>
      <w:r w:rsidRPr="00325D5B">
        <w:rPr>
          <w:rFonts w:cs="Times New Roman"/>
        </w:rPr>
        <w:t xml:space="preserve"> p</w:t>
      </w:r>
      <w:r>
        <w:rPr>
          <w:rFonts w:cs="Times New Roman"/>
        </w:rPr>
        <w:t>resentation</w:t>
      </w:r>
      <w:commentRangeEnd w:id="78"/>
      <w:r>
        <w:rPr>
          <w:rStyle w:val="CommentReference"/>
        </w:rPr>
        <w:commentReference w:id="78"/>
      </w:r>
      <w:r w:rsidRPr="00325D5B">
        <w:rPr>
          <w:rFonts w:cs="Times New Roman"/>
        </w:rPr>
        <w:t xml:space="preserve"> </w:t>
      </w:r>
      <w:r>
        <w:rPr>
          <w:rFonts w:cs="Times New Roman"/>
        </w:rPr>
        <w:t>of Philippine</w:t>
      </w:r>
      <w:r w:rsidRPr="00325D5B">
        <w:rPr>
          <w:rFonts w:cs="Times New Roman"/>
        </w:rPr>
        <w:t xml:space="preserve"> ar</w:t>
      </w:r>
      <w:r>
        <w:rPr>
          <w:rFonts w:cs="Times New Roman"/>
        </w:rPr>
        <w:t xml:space="preserve">t as the appropriate backdrop for official occasions. </w:t>
      </w:r>
    </w:p>
    <w:p w14:paraId="330D789C" w14:textId="77777777" w:rsidR="00133A36" w:rsidRPr="00325D5B" w:rsidRDefault="00133A36" w:rsidP="00133A36">
      <w:pPr>
        <w:ind w:firstLine="720"/>
        <w:rPr>
          <w:rFonts w:cs="Times New Roman"/>
          <w:lang w:eastAsia="zh-TW"/>
        </w:rPr>
      </w:pPr>
      <w:r w:rsidRPr="00325D5B">
        <w:rPr>
          <w:rFonts w:cs="Times New Roman"/>
          <w:lang w:eastAsia="zh-TW"/>
        </w:rPr>
        <w:lastRenderedPageBreak/>
        <w:t xml:space="preserve">The </w:t>
      </w:r>
      <w:r>
        <w:rPr>
          <w:rFonts w:cs="Times New Roman"/>
          <w:lang w:eastAsia="zh-TW"/>
        </w:rPr>
        <w:t xml:space="preserve">CCP </w:t>
      </w:r>
      <w:r w:rsidRPr="00325D5B">
        <w:rPr>
          <w:rFonts w:cs="Times New Roman"/>
          <w:lang w:eastAsia="zh-TW"/>
        </w:rPr>
        <w:t xml:space="preserve">summer </w:t>
      </w:r>
      <w:r>
        <w:rPr>
          <w:rFonts w:cs="Times New Roman"/>
          <w:lang w:eastAsia="zh-TW"/>
        </w:rPr>
        <w:t xml:space="preserve">exhibitions </w:t>
      </w:r>
      <w:r w:rsidRPr="00325D5B">
        <w:rPr>
          <w:rFonts w:cs="Times New Roman"/>
          <w:lang w:eastAsia="zh-TW"/>
        </w:rPr>
        <w:t>during the early 1970s moved increasingly towards art that consisted of found objects and discard</w:t>
      </w:r>
      <w:r>
        <w:rPr>
          <w:rFonts w:cs="Times New Roman"/>
          <w:lang w:eastAsia="zh-TW"/>
        </w:rPr>
        <w:t>s over more conventional art forms</w:t>
      </w:r>
      <w:r w:rsidRPr="00325D5B">
        <w:rPr>
          <w:rFonts w:cs="Times New Roman"/>
          <w:lang w:eastAsia="zh-TW"/>
        </w:rPr>
        <w:t xml:space="preserve">. </w:t>
      </w:r>
      <w:r>
        <w:rPr>
          <w:rFonts w:cs="Times New Roman"/>
          <w:lang w:eastAsia="zh-TW"/>
        </w:rPr>
        <w:t>Documentation notes of the summer exhibitions from 1970 to 1973 show</w:t>
      </w:r>
      <w:r w:rsidRPr="00325D5B">
        <w:rPr>
          <w:rFonts w:cs="Times New Roman"/>
          <w:lang w:eastAsia="zh-TW"/>
        </w:rPr>
        <w:t>ed a</w:t>
      </w:r>
      <w:r>
        <w:rPr>
          <w:rFonts w:cs="Times New Roman"/>
          <w:lang w:eastAsia="zh-TW"/>
        </w:rPr>
        <w:t xml:space="preserve"> growing</w:t>
      </w:r>
      <w:r w:rsidRPr="00325D5B">
        <w:rPr>
          <w:rFonts w:cs="Times New Roman"/>
          <w:lang w:eastAsia="zh-TW"/>
        </w:rPr>
        <w:t xml:space="preserve"> disdain towards the majority of Ph</w:t>
      </w:r>
      <w:r>
        <w:rPr>
          <w:rFonts w:cs="Times New Roman"/>
          <w:lang w:eastAsia="zh-TW"/>
        </w:rPr>
        <w:t>ilippine abstraction, which</w:t>
      </w:r>
      <w:r w:rsidRPr="00325D5B">
        <w:rPr>
          <w:rFonts w:cs="Times New Roman"/>
          <w:lang w:eastAsia="zh-TW"/>
        </w:rPr>
        <w:t xml:space="preserve"> obscured or fragmented reality.</w:t>
      </w:r>
      <w:r>
        <w:rPr>
          <w:rFonts w:cs="Times New Roman"/>
          <w:lang w:eastAsia="zh-TW"/>
        </w:rPr>
        <w:t xml:space="preserve"> Documentation further suggests</w:t>
      </w:r>
      <w:r w:rsidRPr="00325D5B">
        <w:rPr>
          <w:rFonts w:cs="Times New Roman"/>
          <w:lang w:eastAsia="zh-TW"/>
        </w:rPr>
        <w:t xml:space="preserve"> that younger artists displayed the mundane materials of the world as it was—smelly, monotonous and sometimes rotten —a gesture that appeared to contrast with the gran</w:t>
      </w:r>
      <w:r>
        <w:rPr>
          <w:rFonts w:cs="Times New Roman"/>
          <w:lang w:eastAsia="zh-TW"/>
        </w:rPr>
        <w:t>diose claims of Imelda for the CCP</w:t>
      </w:r>
      <w:r w:rsidRPr="00325D5B">
        <w:rPr>
          <w:rFonts w:cs="Times New Roman"/>
          <w:lang w:eastAsia="zh-TW"/>
        </w:rPr>
        <w:t>. While artists such as Laud</w:t>
      </w:r>
      <w:r>
        <w:rPr>
          <w:rFonts w:cs="Times New Roman"/>
          <w:lang w:eastAsia="zh-TW"/>
        </w:rPr>
        <w:t>ico or Bautista did not intentionally picture themselves as</w:t>
      </w:r>
      <w:r w:rsidRPr="00325D5B">
        <w:rPr>
          <w:rFonts w:cs="Times New Roman"/>
          <w:lang w:eastAsia="zh-TW"/>
        </w:rPr>
        <w:t xml:space="preserve"> political dissidents, their works alluded to the reality of a material world alternative to the pristine and fictional one created by Imelda—a straightforward, honest, unstable world countering the secretive control of Marcos regime. </w:t>
      </w:r>
    </w:p>
    <w:p w14:paraId="26D8D390" w14:textId="77777777" w:rsidR="00133A36" w:rsidRDefault="00133A36" w:rsidP="00133A36">
      <w:pPr>
        <w:ind w:firstLine="720"/>
        <w:rPr>
          <w:rFonts w:cs="Times New Roman"/>
          <w:lang w:eastAsia="zh-TW"/>
        </w:rPr>
      </w:pPr>
      <w:r w:rsidRPr="00325D5B">
        <w:rPr>
          <w:rFonts w:cs="Times New Roman"/>
          <w:lang w:eastAsia="zh-TW"/>
        </w:rPr>
        <w:t xml:space="preserve">Though </w:t>
      </w:r>
      <w:r>
        <w:rPr>
          <w:rFonts w:cs="Times New Roman"/>
          <w:lang w:eastAsia="zh-TW"/>
        </w:rPr>
        <w:t xml:space="preserve">discussion of </w:t>
      </w:r>
      <w:r w:rsidRPr="00325D5B">
        <w:rPr>
          <w:rFonts w:cs="Times New Roman"/>
          <w:lang w:eastAsia="zh-TW"/>
        </w:rPr>
        <w:t xml:space="preserve">social realism has dominated Philippine art history as the primary </w:t>
      </w:r>
      <w:r>
        <w:rPr>
          <w:rFonts w:cs="Times New Roman"/>
          <w:lang w:eastAsia="zh-TW"/>
        </w:rPr>
        <w:t xml:space="preserve">and most potent </w:t>
      </w:r>
      <w:r w:rsidRPr="00325D5B">
        <w:rPr>
          <w:rFonts w:cs="Times New Roman"/>
          <w:lang w:eastAsia="zh-TW"/>
        </w:rPr>
        <w:t xml:space="preserve">form of protest art against the Marcos regime, </w:t>
      </w:r>
      <w:r>
        <w:rPr>
          <w:rFonts w:cs="Times New Roman"/>
          <w:lang w:eastAsia="zh-TW"/>
        </w:rPr>
        <w:t xml:space="preserve">a </w:t>
      </w:r>
      <w:r w:rsidRPr="00325D5B">
        <w:rPr>
          <w:rFonts w:cs="Times New Roman"/>
          <w:lang w:eastAsia="zh-TW"/>
        </w:rPr>
        <w:t xml:space="preserve">more nuanced form of realism </w:t>
      </w:r>
      <w:r>
        <w:rPr>
          <w:rFonts w:cs="Times New Roman"/>
          <w:lang w:eastAsia="zh-TW"/>
        </w:rPr>
        <w:t xml:space="preserve">had been </w:t>
      </w:r>
      <w:r w:rsidRPr="00325D5B">
        <w:rPr>
          <w:rFonts w:cs="Times New Roman"/>
          <w:lang w:eastAsia="zh-TW"/>
        </w:rPr>
        <w:t>taking place</w:t>
      </w:r>
      <w:r>
        <w:rPr>
          <w:rFonts w:cs="Times New Roman"/>
          <w:lang w:eastAsia="zh-TW"/>
        </w:rPr>
        <w:t xml:space="preserve"> in the CCP</w:t>
      </w:r>
      <w:r w:rsidRPr="00325D5B">
        <w:rPr>
          <w:rFonts w:cs="Times New Roman"/>
          <w:lang w:eastAsia="zh-TW"/>
        </w:rPr>
        <w:t xml:space="preserve"> with</w:t>
      </w:r>
      <w:r>
        <w:rPr>
          <w:rFonts w:cs="Times New Roman"/>
          <w:lang w:eastAsia="zh-TW"/>
        </w:rPr>
        <w:t xml:space="preserve"> these</w:t>
      </w:r>
      <w:r w:rsidRPr="00325D5B">
        <w:rPr>
          <w:rFonts w:cs="Times New Roman"/>
          <w:lang w:eastAsia="zh-TW"/>
        </w:rPr>
        <w:t xml:space="preserve"> “av</w:t>
      </w:r>
      <w:r>
        <w:rPr>
          <w:rFonts w:cs="Times New Roman"/>
          <w:lang w:eastAsia="zh-TW"/>
        </w:rPr>
        <w:t>ant-garde” artists. These artists</w:t>
      </w:r>
      <w:r w:rsidRPr="00325D5B">
        <w:rPr>
          <w:rFonts w:cs="Times New Roman"/>
          <w:lang w:eastAsia="zh-TW"/>
        </w:rPr>
        <w:t xml:space="preserve"> h</w:t>
      </w:r>
      <w:r>
        <w:rPr>
          <w:rFonts w:cs="Times New Roman"/>
          <w:lang w:eastAsia="zh-TW"/>
        </w:rPr>
        <w:t xml:space="preserve">ighlighted the potential of </w:t>
      </w:r>
      <w:r w:rsidRPr="00325D5B">
        <w:rPr>
          <w:rFonts w:cs="Times New Roman"/>
          <w:lang w:eastAsia="zh-TW"/>
        </w:rPr>
        <w:t>ev</w:t>
      </w:r>
      <w:r>
        <w:rPr>
          <w:rFonts w:cs="Times New Roman"/>
          <w:lang w:eastAsia="zh-TW"/>
        </w:rPr>
        <w:t>eryday to encourage viewers active engagement in art, freeing art from the tyranny of the Marcoses’ control. By using easily accessible materials, these artists, unlike the social realist counterparts,</w:t>
      </w:r>
      <w:r w:rsidRPr="00325D5B">
        <w:rPr>
          <w:rFonts w:cs="Times New Roman"/>
          <w:lang w:eastAsia="zh-TW"/>
        </w:rPr>
        <w:t xml:space="preserve"> denied paint—an expensive medium associated with colonialism</w:t>
      </w:r>
      <w:r>
        <w:rPr>
          <w:rFonts w:cs="Times New Roman"/>
          <w:lang w:eastAsia="zh-TW"/>
        </w:rPr>
        <w:t>—the primacy it had in the prior</w:t>
      </w:r>
      <w:r w:rsidRPr="00325D5B">
        <w:rPr>
          <w:rFonts w:cs="Times New Roman"/>
          <w:lang w:eastAsia="zh-TW"/>
        </w:rPr>
        <w:t xml:space="preserve"> decade. </w:t>
      </w:r>
      <w:r w:rsidRPr="00325D5B">
        <w:rPr>
          <w:rFonts w:cs="Times New Roman"/>
          <w:i/>
          <w:lang w:eastAsia="zh-TW"/>
        </w:rPr>
        <w:t xml:space="preserve">Summer Exhibition 1973 </w:t>
      </w:r>
      <w:r w:rsidRPr="00325D5B">
        <w:rPr>
          <w:rFonts w:cs="Times New Roman"/>
          <w:lang w:eastAsia="zh-TW"/>
        </w:rPr>
        <w:t>would be the last one</w:t>
      </w:r>
      <w:r w:rsidRPr="00325D5B">
        <w:rPr>
          <w:rFonts w:cs="Times New Roman"/>
          <w:i/>
          <w:lang w:eastAsia="zh-TW"/>
        </w:rPr>
        <w:t xml:space="preserve"> </w:t>
      </w:r>
      <w:r w:rsidRPr="00325D5B">
        <w:rPr>
          <w:rFonts w:cs="Times New Roman"/>
          <w:lang w:eastAsia="zh-TW"/>
        </w:rPr>
        <w:t>during</w:t>
      </w:r>
      <w:r>
        <w:rPr>
          <w:rFonts w:cs="Times New Roman"/>
          <w:lang w:eastAsia="zh-TW"/>
        </w:rPr>
        <w:t xml:space="preserve"> the early years of the CCP. M</w:t>
      </w:r>
      <w:r w:rsidRPr="00325D5B">
        <w:rPr>
          <w:rFonts w:cs="Times New Roman"/>
          <w:lang w:eastAsia="zh-TW"/>
        </w:rPr>
        <w:t>any of th</w:t>
      </w:r>
      <w:r>
        <w:rPr>
          <w:rFonts w:cs="Times New Roman"/>
          <w:lang w:eastAsia="zh-TW"/>
        </w:rPr>
        <w:t>e artists who participated in the CCP summer exhibitions</w:t>
      </w:r>
      <w:r w:rsidRPr="00325D5B">
        <w:rPr>
          <w:rFonts w:cs="Times New Roman"/>
          <w:lang w:eastAsia="zh-TW"/>
        </w:rPr>
        <w:t xml:space="preserve"> would take part </w:t>
      </w:r>
      <w:r>
        <w:rPr>
          <w:rFonts w:cs="Times New Roman"/>
          <w:lang w:eastAsia="zh-TW"/>
        </w:rPr>
        <w:t>in</w:t>
      </w:r>
      <w:r w:rsidRPr="00325D5B">
        <w:rPr>
          <w:rFonts w:cs="Times New Roman"/>
          <w:lang w:eastAsia="zh-TW"/>
        </w:rPr>
        <w:t xml:space="preserve"> Shop 6</w:t>
      </w:r>
      <w:r>
        <w:rPr>
          <w:rFonts w:cs="Times New Roman"/>
          <w:lang w:eastAsia="zh-TW"/>
        </w:rPr>
        <w:t>—a temporary exhibition space that occupied a small shop space—</w:t>
      </w:r>
      <w:r w:rsidRPr="00325D5B">
        <w:rPr>
          <w:rFonts w:cs="Times New Roman"/>
          <w:lang w:eastAsia="zh-TW"/>
        </w:rPr>
        <w:t>the following year.</w:t>
      </w:r>
      <w:r w:rsidRPr="00325D5B">
        <w:rPr>
          <w:rStyle w:val="FootnoteReference"/>
          <w:rFonts w:cs="Times New Roman"/>
          <w:lang w:eastAsia="zh-TW"/>
        </w:rPr>
        <w:footnoteReference w:id="351"/>
      </w:r>
      <w:r w:rsidRPr="00325D5B">
        <w:rPr>
          <w:rFonts w:cs="Times New Roman"/>
          <w:lang w:eastAsia="zh-TW"/>
        </w:rPr>
        <w:t xml:space="preserve"> As artists who were interested in mundane objects</w:t>
      </w:r>
      <w:r>
        <w:rPr>
          <w:rFonts w:cs="Times New Roman"/>
          <w:lang w:eastAsia="zh-TW"/>
        </w:rPr>
        <w:t>, it does seem fitting that they moved their exhibitions</w:t>
      </w:r>
      <w:r w:rsidRPr="00325D5B">
        <w:rPr>
          <w:rFonts w:cs="Times New Roman"/>
          <w:lang w:eastAsia="zh-TW"/>
        </w:rPr>
        <w:t xml:space="preserve"> into mundane spaces. </w:t>
      </w:r>
    </w:p>
    <w:p w14:paraId="6738FB73" w14:textId="77777777" w:rsidR="00133A36" w:rsidRDefault="00133A36" w:rsidP="00133A36">
      <w:pPr>
        <w:ind w:firstLine="720"/>
        <w:rPr>
          <w:rFonts w:cs="Times New Roman"/>
          <w:lang w:eastAsia="zh-TW"/>
        </w:rPr>
      </w:pPr>
    </w:p>
    <w:p w14:paraId="10135734" w14:textId="77777777" w:rsidR="00133A36" w:rsidRPr="00654C5B" w:rsidRDefault="00133A36" w:rsidP="00133A36">
      <w:pPr>
        <w:pStyle w:val="SubChapter"/>
        <w:rPr>
          <w:lang w:eastAsia="zh-TW"/>
        </w:rPr>
      </w:pPr>
      <w:bookmarkStart w:id="79" w:name="_Toc507617963"/>
      <w:r>
        <w:rPr>
          <w:lang w:eastAsia="zh-TW"/>
        </w:rPr>
        <w:t xml:space="preserve">Finding </w:t>
      </w:r>
      <w:r>
        <w:rPr>
          <w:i/>
          <w:lang w:eastAsia="zh-TW"/>
        </w:rPr>
        <w:t>Shop 6</w:t>
      </w:r>
      <w:r>
        <w:rPr>
          <w:lang w:eastAsia="zh-TW"/>
        </w:rPr>
        <w:t>: The Rise of Alternative Art Galleries</w:t>
      </w:r>
      <w:bookmarkEnd w:id="79"/>
    </w:p>
    <w:p w14:paraId="510512FF" w14:textId="77777777" w:rsidR="00133A36" w:rsidRDefault="00133A36" w:rsidP="00133A36">
      <w:pPr>
        <w:ind w:firstLine="720"/>
        <w:rPr>
          <w:rFonts w:cs="Times New Roman"/>
        </w:rPr>
      </w:pPr>
      <w:r>
        <w:rPr>
          <w:rFonts w:cs="Times New Roman"/>
        </w:rPr>
        <w:t>In a 1990s interview with members of Shop 6, Chabet described an exhibition at Lahi Gallery as the catalyst that led to the space</w:t>
      </w:r>
      <w:r w:rsidRPr="00F7779D">
        <w:rPr>
          <w:rFonts w:cs="Times New Roman"/>
        </w:rPr>
        <w:t>.</w:t>
      </w:r>
      <w:r>
        <w:rPr>
          <w:rStyle w:val="FootnoteReference"/>
          <w:rFonts w:cs="Times New Roman"/>
        </w:rPr>
        <w:footnoteReference w:id="352"/>
      </w:r>
      <w:r>
        <w:rPr>
          <w:rFonts w:cs="Times New Roman"/>
        </w:rPr>
        <w:t xml:space="preserve"> Titled </w:t>
      </w:r>
      <w:r>
        <w:rPr>
          <w:rFonts w:cs="Times New Roman"/>
          <w:i/>
        </w:rPr>
        <w:t xml:space="preserve">Basta Hindi Ganon </w:t>
      </w:r>
      <w:r>
        <w:rPr>
          <w:rFonts w:cs="Times New Roman"/>
        </w:rPr>
        <w:t xml:space="preserve">(That’s Not How It Is), the exhibition took place in the recently opened gallery in the working-class neighborhood of Cubao, situated in Quezon City, Metro Manila. </w:t>
      </w:r>
      <w:r>
        <w:rPr>
          <w:rFonts w:cs="Times New Roman"/>
          <w:i/>
        </w:rPr>
        <w:t xml:space="preserve">Basta Hindi Ganon </w:t>
      </w:r>
      <w:r>
        <w:rPr>
          <w:rFonts w:cs="Times New Roman"/>
        </w:rPr>
        <w:t>occurred one year after the last CCP summer exhibition and included work by Bautista, Chabet, Gan, Laudico, Modesto and Boy Perez.</w:t>
      </w:r>
      <w:r w:rsidRPr="005C6291">
        <w:rPr>
          <w:rStyle w:val="FootnoteReference"/>
          <w:rFonts w:cs="Times New Roman"/>
        </w:rPr>
        <w:t xml:space="preserve"> </w:t>
      </w:r>
      <w:r w:rsidRPr="00562BA5">
        <w:rPr>
          <w:rFonts w:cs="Times New Roman"/>
          <w:b/>
        </w:rPr>
        <w:t>[</w:t>
      </w:r>
      <w:r>
        <w:rPr>
          <w:rFonts w:cs="Times New Roman"/>
          <w:b/>
        </w:rPr>
        <w:t>fig.</w:t>
      </w:r>
      <w:r w:rsidRPr="00562BA5">
        <w:rPr>
          <w:rFonts w:cs="Times New Roman"/>
          <w:b/>
        </w:rPr>
        <w:t xml:space="preserve"> </w:t>
      </w:r>
      <w:r>
        <w:rPr>
          <w:rFonts w:cs="Times New Roman"/>
          <w:b/>
        </w:rPr>
        <w:t>3</w:t>
      </w:r>
      <w:r w:rsidRPr="00562BA5">
        <w:rPr>
          <w:rFonts w:cs="Times New Roman"/>
          <w:b/>
        </w:rPr>
        <w:t>.2]</w:t>
      </w:r>
      <w:r>
        <w:rPr>
          <w:rFonts w:cs="Times New Roman"/>
          <w:b/>
        </w:rPr>
        <w:t xml:space="preserve"> </w:t>
      </w:r>
      <w:r>
        <w:rPr>
          <w:rFonts w:cs="Times New Roman"/>
        </w:rPr>
        <w:t>Its unusual invitation—twelve lines of childish scrawl written in red crayon on a scrap of lined paper—foretold of the unconventional contents of the exhibition.</w:t>
      </w:r>
      <w:r>
        <w:rPr>
          <w:rStyle w:val="FootnoteReference"/>
          <w:rFonts w:cs="Times New Roman"/>
        </w:rPr>
        <w:footnoteReference w:id="353"/>
      </w:r>
      <w:r>
        <w:rPr>
          <w:rFonts w:cs="Times New Roman"/>
        </w:rPr>
        <w:t xml:space="preserve"> The short-lived exhibition opened on April 19, 1974 and closed the day after—supposedly due to some of its questionable contents. According to Chabet, Corito Araneta Kalaw, co-owner of </w:t>
      </w:r>
      <w:r>
        <w:rPr>
          <w:rFonts w:cs="Times New Roman"/>
          <w:i/>
        </w:rPr>
        <w:t xml:space="preserve">Sining Kamalig </w:t>
      </w:r>
      <w:r>
        <w:rPr>
          <w:rFonts w:cs="Times New Roman"/>
        </w:rPr>
        <w:t xml:space="preserve">(Storehouse of Art), “heard about” </w:t>
      </w:r>
      <w:r>
        <w:rPr>
          <w:rFonts w:cs="Times New Roman"/>
          <w:i/>
        </w:rPr>
        <w:t xml:space="preserve">Basta Hindi Ganon </w:t>
      </w:r>
      <w:r>
        <w:rPr>
          <w:rFonts w:cs="Times New Roman"/>
        </w:rPr>
        <w:t xml:space="preserve">and its premature closing. She was “amused” and offered the artists an empty stall space near the gallery that newspapers billed as </w:t>
      </w:r>
      <w:r>
        <w:rPr>
          <w:rFonts w:cs="Times New Roman"/>
          <w:i/>
        </w:rPr>
        <w:t>Sining Kamalig Extension—Shop 6</w:t>
      </w:r>
      <w:r>
        <w:rPr>
          <w:rFonts w:cs="Times New Roman"/>
        </w:rPr>
        <w:t>.</w:t>
      </w:r>
      <w:r>
        <w:rPr>
          <w:rStyle w:val="FootnoteReference"/>
          <w:rFonts w:cs="Times New Roman"/>
        </w:rPr>
        <w:footnoteReference w:id="354"/>
      </w:r>
      <w:r>
        <w:rPr>
          <w:rFonts w:cs="Times New Roman"/>
        </w:rPr>
        <w:t xml:space="preserve">  </w:t>
      </w:r>
    </w:p>
    <w:p w14:paraId="4AB6A7D0" w14:textId="77777777" w:rsidR="00133A36" w:rsidRDefault="00133A36" w:rsidP="00133A36">
      <w:pPr>
        <w:ind w:firstLine="720"/>
        <w:rPr>
          <w:rFonts w:cs="Times New Roman"/>
        </w:rPr>
      </w:pPr>
      <w:r>
        <w:rPr>
          <w:rFonts w:cs="Times New Roman"/>
          <w:i/>
        </w:rPr>
        <w:t xml:space="preserve">Basta Hindi Ganon </w:t>
      </w:r>
      <w:r>
        <w:rPr>
          <w:rFonts w:cs="Times New Roman"/>
        </w:rPr>
        <w:t xml:space="preserve">took place at Lahi Gallery—one of many art spaces to open in Metro Manila in the 1970s. Since the founding of Philippine Art Gallery (PAG) in the 1950s, Manila had established a modest roster of gallery and artist-run spaces, including the Luz Gallery, Solidaridad, Print Gallery, Sanctuary, and </w:t>
      </w:r>
      <w:r w:rsidRPr="00496948">
        <w:rPr>
          <w:rFonts w:cs="Times New Roman"/>
          <w:i/>
        </w:rPr>
        <w:t>Sining Kamalig</w:t>
      </w:r>
      <w:r>
        <w:rPr>
          <w:rFonts w:cs="Times New Roman"/>
        </w:rPr>
        <w:t xml:space="preserve">. While many conceptual artists </w:t>
      </w:r>
      <w:r>
        <w:rPr>
          <w:rFonts w:cs="Times New Roman"/>
        </w:rPr>
        <w:lastRenderedPageBreak/>
        <w:t>exhibited in the CCP through the 1970s, these galleries and alternative spaces also became critical points for conceptual art to develop. Many of these commercial galleries naturally formed for financial interests and gain. Luz, proprietor of the eponymous Luz Gallery, matter-of-factly stated, “An art gallery is a business primarily. It has other functions, of course, but if a gallery is professional, it should make money.”</w:t>
      </w:r>
      <w:r>
        <w:rPr>
          <w:rStyle w:val="FootnoteReference"/>
          <w:rFonts w:cs="Times New Roman"/>
        </w:rPr>
        <w:footnoteReference w:id="355"/>
      </w:r>
      <w:r>
        <w:rPr>
          <w:rFonts w:cs="Times New Roman"/>
        </w:rPr>
        <w:t xml:space="preserve"> Yet, though major commercial galleries such as Luz Gallery and Solidaridad maintained solid exhibition schedules with established artists, less conventional spaces such </w:t>
      </w:r>
      <w:r w:rsidRPr="00EA4E70">
        <w:rPr>
          <w:rFonts w:cs="Times New Roman"/>
        </w:rPr>
        <w:t xml:space="preserve">as </w:t>
      </w:r>
      <w:r w:rsidRPr="00191E55">
        <w:rPr>
          <w:rFonts w:cs="Times New Roman"/>
        </w:rPr>
        <w:t>Sining Kamalig accommodated younger artists and more experimental programing</w:t>
      </w:r>
      <w:r>
        <w:rPr>
          <w:rFonts w:cs="Times New Roman"/>
        </w:rPr>
        <w:t xml:space="preserve">, often to the detriment of profit. In fact, art columnist Angel G. De Jesus suggested that </w:t>
      </w:r>
      <w:r w:rsidRPr="00F31D9B">
        <w:rPr>
          <w:rFonts w:cs="Times New Roman"/>
        </w:rPr>
        <w:t>Sining</w:t>
      </w:r>
      <w:r>
        <w:rPr>
          <w:rFonts w:cs="Times New Roman"/>
          <w:i/>
        </w:rPr>
        <w:t xml:space="preserve"> </w:t>
      </w:r>
      <w:r w:rsidRPr="007F0ED7">
        <w:rPr>
          <w:rFonts w:cs="Times New Roman"/>
        </w:rPr>
        <w:t>Kamalig</w:t>
      </w:r>
      <w:r>
        <w:rPr>
          <w:rFonts w:cs="Times New Roman"/>
        </w:rPr>
        <w:t xml:space="preserve"> </w:t>
      </w:r>
      <w:r w:rsidRPr="007F0ED7">
        <w:rPr>
          <w:rFonts w:cs="Times New Roman"/>
        </w:rPr>
        <w:t>had</w:t>
      </w:r>
      <w:r>
        <w:rPr>
          <w:rFonts w:cs="Times New Roman"/>
        </w:rPr>
        <w:t xml:space="preserve"> a “splendid record of launching the careers of younger ‘name’ artists. In its operation, the profit motive appears to be completely subordinated to the promotion and progressive development of Philippine art.”</w:t>
      </w:r>
      <w:r>
        <w:rPr>
          <w:rStyle w:val="FootnoteReference"/>
          <w:rFonts w:cs="Times New Roman"/>
        </w:rPr>
        <w:footnoteReference w:id="356"/>
      </w:r>
      <w:r>
        <w:rPr>
          <w:rFonts w:cs="Times New Roman"/>
          <w:i/>
        </w:rPr>
        <w:t xml:space="preserve"> </w:t>
      </w:r>
    </w:p>
    <w:p w14:paraId="5C50B4F9" w14:textId="77777777" w:rsidR="00133A36" w:rsidRDefault="00133A36" w:rsidP="00133A36">
      <w:pPr>
        <w:ind w:firstLine="720"/>
        <w:rPr>
          <w:rFonts w:cs="Times New Roman"/>
          <w:lang w:eastAsia="zh-TW"/>
        </w:rPr>
      </w:pPr>
      <w:r>
        <w:rPr>
          <w:rFonts w:cs="Times New Roman"/>
        </w:rPr>
        <w:t>One of the earliest experimental galleries (and one that failed to profit) in Metro Manila was Joy Dayrit’s Print Gallery. As discussed in the prior chapter, Chabet exhibited his first experimentations with found objects at Print Gallery as part of the Liwayway Recapping Co. shortly after his return from the Rockefeller grant. Chabet and Dayrit met while he was still the museum director of the CCP when she had contacted him for help on a Juan Arellano exhibition at Print Gallery.</w:t>
      </w:r>
      <w:r>
        <w:rPr>
          <w:rStyle w:val="FootnoteReference"/>
          <w:rFonts w:cs="Times New Roman"/>
        </w:rPr>
        <w:footnoteReference w:id="357"/>
      </w:r>
      <w:r>
        <w:rPr>
          <w:rFonts w:cs="Times New Roman"/>
        </w:rPr>
        <w:t xml:space="preserve"> Though Print Gallery was rather short-lived—the gallery only lasted from 1968 to 1970—Dayrit continued to be involved with the experimental art scene through her friendship with Chabet and her involvement with </w:t>
      </w:r>
      <w:r w:rsidRPr="003225A8">
        <w:rPr>
          <w:rFonts w:cs="Times New Roman"/>
        </w:rPr>
        <w:t>Shop 6</w:t>
      </w:r>
      <w:r w:rsidRPr="003225A8">
        <w:rPr>
          <w:rFonts w:cs="Times New Roman"/>
          <w:lang w:eastAsia="zh-TW"/>
        </w:rPr>
        <w:t>.</w:t>
      </w:r>
      <w:r>
        <w:rPr>
          <w:rFonts w:cs="Times New Roman"/>
          <w:lang w:eastAsia="zh-TW"/>
        </w:rPr>
        <w:t xml:space="preserve"> Chabet’s Liwayway Recapping Co. exhibition at Print Gallery resembled that of </w:t>
      </w:r>
      <w:r w:rsidRPr="003225A8">
        <w:rPr>
          <w:rFonts w:cs="Times New Roman"/>
          <w:lang w:eastAsia="zh-TW"/>
        </w:rPr>
        <w:t>Shop 6</w:t>
      </w:r>
      <w:r>
        <w:rPr>
          <w:rFonts w:cs="Times New Roman"/>
          <w:i/>
          <w:lang w:eastAsia="zh-TW"/>
        </w:rPr>
        <w:t xml:space="preserve"> </w:t>
      </w:r>
      <w:r>
        <w:rPr>
          <w:rFonts w:cs="Times New Roman"/>
          <w:lang w:eastAsia="zh-TW"/>
        </w:rPr>
        <w:t xml:space="preserve">a few years later—intentionally short-lived, </w:t>
      </w:r>
      <w:r>
        <w:rPr>
          <w:rFonts w:cs="Times New Roman"/>
          <w:lang w:eastAsia="zh-TW"/>
        </w:rPr>
        <w:lastRenderedPageBreak/>
        <w:t xml:space="preserve">playful, and filled with everyday objects. Like </w:t>
      </w:r>
      <w:r>
        <w:rPr>
          <w:rFonts w:cs="Times New Roman"/>
          <w:i/>
        </w:rPr>
        <w:t xml:space="preserve">Basta Hindi Ganon </w:t>
      </w:r>
      <w:r>
        <w:rPr>
          <w:rFonts w:cs="Times New Roman"/>
          <w:lang w:eastAsia="zh-TW"/>
        </w:rPr>
        <w:t>at Lahi Gallery, the Liwayway Recapping Co. exhibition was only up for a single evening, making it closer to an event, a party, or a performance than an exhibition.</w:t>
      </w:r>
    </w:p>
    <w:p w14:paraId="1F3B8934" w14:textId="77777777" w:rsidR="00133A36" w:rsidRPr="000358B3" w:rsidRDefault="00133A36" w:rsidP="00133A36">
      <w:pPr>
        <w:ind w:firstLine="720"/>
        <w:rPr>
          <w:rFonts w:cs="Times New Roman"/>
          <w:i/>
          <w:lang w:eastAsia="zh-TW"/>
        </w:rPr>
      </w:pPr>
      <w:r>
        <w:rPr>
          <w:rFonts w:cs="Times New Roman"/>
          <w:lang w:eastAsia="zh-TW"/>
        </w:rPr>
        <w:t xml:space="preserve">Although Dayrit had hoped to have a second iteration of Print Gallery, it never came into fruition. As she mourned the eternal loss of her gallery, she expressed her support for Liwayway Recapping Co. in her journal, writing: </w:t>
      </w:r>
    </w:p>
    <w:p w14:paraId="4A0B5413" w14:textId="77777777" w:rsidR="00133A36" w:rsidRDefault="00133A36" w:rsidP="00133A36">
      <w:pPr>
        <w:spacing w:line="360" w:lineRule="auto"/>
        <w:rPr>
          <w:rFonts w:cs="Times New Roman"/>
          <w:lang w:eastAsia="zh-TW"/>
        </w:rPr>
      </w:pPr>
    </w:p>
    <w:p w14:paraId="2FA541FB" w14:textId="77777777" w:rsidR="00133A36" w:rsidRDefault="00133A36" w:rsidP="00133A36">
      <w:pPr>
        <w:spacing w:line="360" w:lineRule="auto"/>
        <w:ind w:left="720"/>
        <w:rPr>
          <w:rFonts w:cs="Times New Roman"/>
          <w:lang w:eastAsia="zh-TW"/>
        </w:rPr>
      </w:pPr>
      <w:r w:rsidRPr="00E05CEC">
        <w:rPr>
          <w:rFonts w:cs="Times New Roman" w:hint="eastAsia"/>
          <w:lang w:eastAsia="zh-TW"/>
        </w:rPr>
        <w:t>T</w:t>
      </w:r>
      <w:r w:rsidRPr="00E05CEC">
        <w:rPr>
          <w:rFonts w:cs="Times New Roman"/>
          <w:lang w:eastAsia="zh-TW"/>
        </w:rPr>
        <w:t>he Liwayway Recapping Co., the non-serious group of ‘non-a</w:t>
      </w:r>
      <w:r>
        <w:rPr>
          <w:rFonts w:cs="Times New Roman"/>
          <w:lang w:eastAsia="zh-TW"/>
        </w:rPr>
        <w:t>rtists’, I am rooting for them…They’re</w:t>
      </w:r>
      <w:r w:rsidRPr="00E05CEC">
        <w:rPr>
          <w:rFonts w:cs="Times New Roman"/>
          <w:lang w:eastAsia="zh-TW"/>
        </w:rPr>
        <w:t xml:space="preserve"> non-serious, and therefore uninhibited attitude towards art. This attitude causes them to work more freely, without inhibition, without fear of hurting themselves and their vocation (art), with indifference towards criticism</w:t>
      </w:r>
      <w:r>
        <w:rPr>
          <w:rFonts w:cs="Times New Roman"/>
          <w:lang w:eastAsia="zh-TW"/>
        </w:rPr>
        <w:t xml:space="preserve"> and what people will s</w:t>
      </w:r>
      <w:r w:rsidRPr="00E05CEC">
        <w:rPr>
          <w:rFonts w:cs="Times New Roman"/>
          <w:lang w:eastAsia="zh-TW"/>
        </w:rPr>
        <w:t>ay, and with a whole lot of fun.</w:t>
      </w:r>
      <w:r>
        <w:rPr>
          <w:rStyle w:val="FootnoteReference"/>
          <w:rFonts w:cs="Times New Roman"/>
          <w:lang w:eastAsia="zh-TW"/>
        </w:rPr>
        <w:footnoteReference w:id="358"/>
      </w:r>
      <w:r>
        <w:rPr>
          <w:rFonts w:cs="Times New Roman"/>
          <w:lang w:eastAsia="zh-TW"/>
        </w:rPr>
        <w:t xml:space="preserve">  </w:t>
      </w:r>
    </w:p>
    <w:p w14:paraId="71E1154B" w14:textId="77777777" w:rsidR="00133A36" w:rsidRDefault="00133A36" w:rsidP="00133A36">
      <w:pPr>
        <w:spacing w:line="360" w:lineRule="auto"/>
        <w:rPr>
          <w:rFonts w:cs="Times New Roman"/>
          <w:lang w:eastAsia="zh-TW"/>
        </w:rPr>
      </w:pPr>
    </w:p>
    <w:p w14:paraId="62FAD9A7" w14:textId="77777777" w:rsidR="00133A36" w:rsidRPr="00DA17F8" w:rsidRDefault="00133A36" w:rsidP="00133A36">
      <w:pPr>
        <w:rPr>
          <w:rFonts w:cs="Times New Roman"/>
          <w:lang w:eastAsia="zh-TW"/>
        </w:rPr>
      </w:pPr>
      <w:r>
        <w:rPr>
          <w:rFonts w:cs="Times New Roman"/>
          <w:lang w:eastAsia="zh-TW"/>
        </w:rPr>
        <w:t xml:space="preserve">In her journal, Dayrit highlighted an important strategy adopted by conceptual artists: non-seriousness. Since non-seriousness permitted artists to “work without inhibition” or “fear of hurting themselves,” artists could examine and critique local, lived realities without the anxiety of artistic failure or political repercussion as they could simply remark that they were joking. Dayrit keenly observed that </w:t>
      </w:r>
      <w:r w:rsidRPr="0012488E">
        <w:rPr>
          <w:rFonts w:cs="Times New Roman"/>
          <w:lang w:eastAsia="zh-TW"/>
        </w:rPr>
        <w:t>Liwayway</w:t>
      </w:r>
      <w:r w:rsidRPr="004E43AF">
        <w:rPr>
          <w:rFonts w:cs="Times New Roman"/>
          <w:lang w:eastAsia="zh-TW"/>
        </w:rPr>
        <w:t>’s</w:t>
      </w:r>
      <w:r>
        <w:rPr>
          <w:rFonts w:cs="Times New Roman"/>
          <w:lang w:eastAsia="zh-TW"/>
        </w:rPr>
        <w:t xml:space="preserve"> blasé attitude and choice of non-art objects gave their work the potential to carefully glide under the radar. Though often dismissed as </w:t>
      </w:r>
      <w:r>
        <w:rPr>
          <w:rFonts w:cs="Times New Roman"/>
          <w:i/>
          <w:lang w:eastAsia="zh-TW"/>
        </w:rPr>
        <w:t>pakulo</w:t>
      </w:r>
      <w:r>
        <w:rPr>
          <w:rFonts w:cs="Times New Roman"/>
          <w:lang w:eastAsia="zh-TW"/>
        </w:rPr>
        <w:t xml:space="preserve"> or gimmickry, artists such as Chabet and Albano—who also took part in Liwayway Recapping Co.—gained attention and support in local galleries and the CCP as both artists and administrators. By bringing the literal detritus of the outside world into the gallery space, they seem to poke fun of seriousness of austere art spaces—such as the CCP.</w:t>
      </w:r>
    </w:p>
    <w:p w14:paraId="4C7CBBCD" w14:textId="77777777" w:rsidR="00133A36" w:rsidRDefault="00133A36" w:rsidP="00133A36">
      <w:pPr>
        <w:ind w:firstLine="720"/>
        <w:rPr>
          <w:rFonts w:cs="Times New Roman"/>
        </w:rPr>
      </w:pPr>
      <w:r>
        <w:rPr>
          <w:rFonts w:cs="Times New Roman"/>
        </w:rPr>
        <w:lastRenderedPageBreak/>
        <w:t>After Print Gallery closed, other galleries continued to proliferate throughout Metro Manila in the mid-1970s. These galleries served not only as exhibition spaces, but also hang out spots for artists to gather and exchange ideas. In 1974, for example, Gallery and After Six opened as the first gallery/café in the posh Makati neighborhood while Lahi Gallery was established in up-and-coming, but working class Cubao.</w:t>
      </w:r>
      <w:r>
        <w:rPr>
          <w:rStyle w:val="FootnoteReference"/>
          <w:rFonts w:cs="Times New Roman"/>
        </w:rPr>
        <w:footnoteReference w:id="359"/>
      </w:r>
      <w:r>
        <w:rPr>
          <w:rFonts w:cs="Times New Roman"/>
        </w:rPr>
        <w:t xml:space="preserve"> Lahi Gallery was the brainchild of Judy Araneta Roxas and Loretta Lichauco. The former was from a wealthy family that possessed property in that part of Metro Manila, and the latter, a gallerist who already owned commercial gallery in Manila.</w:t>
      </w:r>
      <w:r>
        <w:rPr>
          <w:rStyle w:val="FootnoteReference"/>
          <w:rFonts w:cs="Times New Roman"/>
        </w:rPr>
        <w:footnoteReference w:id="360"/>
      </w:r>
      <w:r>
        <w:rPr>
          <w:rFonts w:cs="Times New Roman"/>
        </w:rPr>
        <w:t xml:space="preserve"> According to an article in  </w:t>
      </w:r>
      <w:r w:rsidRPr="00DB7D2D">
        <w:rPr>
          <w:rFonts w:cs="Times New Roman"/>
          <w:i/>
        </w:rPr>
        <w:t>Philippine Panorama</w:t>
      </w:r>
      <w:r>
        <w:rPr>
          <w:rFonts w:cs="Times New Roman"/>
        </w:rPr>
        <w:t>, the two founders wanted to conceive an art gallery that rejected the “elitist trappings of art altogether” because they felt</w:t>
      </w:r>
      <w:r w:rsidRPr="00F863E6">
        <w:rPr>
          <w:rStyle w:val="FootnoteReference"/>
          <w:rFonts w:cs="Times New Roman"/>
        </w:rPr>
        <w:t xml:space="preserve"> </w:t>
      </w:r>
      <w:r>
        <w:rPr>
          <w:rStyle w:val="FootnoteReference"/>
          <w:rFonts w:cs="Times New Roman"/>
        </w:rPr>
        <w:t xml:space="preserve"> </w:t>
      </w:r>
      <w:r>
        <w:rPr>
          <w:rFonts w:cs="Times New Roman"/>
        </w:rPr>
        <w:t>“convinced that art is a social and human need and activity…not a commercial or social privilege.”</w:t>
      </w:r>
      <w:r>
        <w:rPr>
          <w:rStyle w:val="FootnoteReference"/>
          <w:rFonts w:cs="Times New Roman"/>
        </w:rPr>
        <w:footnoteReference w:id="361"/>
      </w:r>
      <w:r>
        <w:rPr>
          <w:rFonts w:cs="Times New Roman"/>
        </w:rPr>
        <w:t xml:space="preserve"> By bringing an art gallery into the blue collar area, Roxas and Lichauco hoped to “create an atmosphere in which the public will accept art as part of their everyday life.”</w:t>
      </w:r>
      <w:r>
        <w:rPr>
          <w:rStyle w:val="FootnoteReference"/>
          <w:rFonts w:cs="Times New Roman"/>
        </w:rPr>
        <w:footnoteReference w:id="362"/>
      </w:r>
      <w:r>
        <w:rPr>
          <w:rFonts w:cs="Times New Roman"/>
        </w:rPr>
        <w:t xml:space="preserve"> </w:t>
      </w:r>
    </w:p>
    <w:p w14:paraId="683D8308" w14:textId="77777777" w:rsidR="00133A36" w:rsidRDefault="00133A36" w:rsidP="00133A36">
      <w:pPr>
        <w:ind w:firstLine="720"/>
        <w:rPr>
          <w:rFonts w:cs="Times New Roman"/>
        </w:rPr>
      </w:pPr>
      <w:r>
        <w:rPr>
          <w:rFonts w:cs="Times New Roman"/>
        </w:rPr>
        <w:t xml:space="preserve">The same </w:t>
      </w:r>
      <w:r>
        <w:rPr>
          <w:rFonts w:cs="Times New Roman"/>
          <w:i/>
        </w:rPr>
        <w:t xml:space="preserve">Panorama </w:t>
      </w:r>
      <w:r>
        <w:rPr>
          <w:rFonts w:cs="Times New Roman"/>
        </w:rPr>
        <w:t xml:space="preserve">article also briefly alluded to </w:t>
      </w:r>
      <w:r>
        <w:rPr>
          <w:rFonts w:cs="Times New Roman"/>
          <w:i/>
        </w:rPr>
        <w:t xml:space="preserve">Basta Hindi Ganon </w:t>
      </w:r>
      <w:r>
        <w:rPr>
          <w:rFonts w:cs="Times New Roman"/>
        </w:rPr>
        <w:t>as an exhibition of “environmental sculptures” by “Chabet and friends.”</w:t>
      </w:r>
      <w:r w:rsidRPr="00B4367E">
        <w:rPr>
          <w:rStyle w:val="FootnoteReference"/>
          <w:rFonts w:cs="Times New Roman"/>
        </w:rPr>
        <w:t xml:space="preserve"> </w:t>
      </w:r>
      <w:r>
        <w:rPr>
          <w:rStyle w:val="FootnoteReference"/>
          <w:rFonts w:cs="Times New Roman"/>
        </w:rPr>
        <w:footnoteReference w:id="363"/>
      </w:r>
      <w:r>
        <w:rPr>
          <w:rFonts w:cs="Times New Roman"/>
        </w:rPr>
        <w:t xml:space="preserve"> As part of its mission to encourage the people to “accept art as a part of…everyday life,” Lahi Gallery welcomed artists who proposed everyday detritus as art to evoke art’s association with life. Installation photographs from </w:t>
      </w:r>
      <w:r>
        <w:rPr>
          <w:rFonts w:cs="Times New Roman"/>
          <w:i/>
        </w:rPr>
        <w:t>Basta Hindi Ganon</w:t>
      </w:r>
      <w:r>
        <w:rPr>
          <w:rFonts w:cs="Times New Roman"/>
        </w:rPr>
        <w:t xml:space="preserve"> document some of the works exhibited by Laudico, Chabet, and Modesto. </w:t>
      </w:r>
      <w:r>
        <w:rPr>
          <w:rFonts w:cs="Times New Roman"/>
        </w:rPr>
        <w:lastRenderedPageBreak/>
        <w:t xml:space="preserve">Laudico’s “oil painting”—made from crude oil dipped manuscript paper—dominated an entire expanse of wall on one side of the gallery. Her other work, an assortment of black twigs tangled in a clear fishing net, hovered precariously above the “oil painting.” Below her installation of twigs was Chabet’s contribution to </w:t>
      </w:r>
      <w:r>
        <w:rPr>
          <w:rFonts w:cs="Times New Roman"/>
          <w:i/>
        </w:rPr>
        <w:t>Basta Hindi Ganon</w:t>
      </w:r>
      <w:r>
        <w:rPr>
          <w:rFonts w:cs="Times New Roman"/>
        </w:rPr>
        <w:t xml:space="preserve">: a long bamboo rod suspended with thick white rope knotted around its center. Chabet called the work </w:t>
      </w:r>
      <w:r w:rsidRPr="00D00CA3">
        <w:rPr>
          <w:rFonts w:cs="Times New Roman"/>
          <w:i/>
        </w:rPr>
        <w:t>God</w:t>
      </w:r>
      <w:r>
        <w:rPr>
          <w:rFonts w:cs="Times New Roman"/>
        </w:rPr>
        <w:t xml:space="preserve">. On the floor of the gallery, </w:t>
      </w:r>
      <w:r w:rsidRPr="00D00CA3">
        <w:rPr>
          <w:rFonts w:cs="Times New Roman"/>
        </w:rPr>
        <w:t>Modesto</w:t>
      </w:r>
      <w:r>
        <w:rPr>
          <w:rFonts w:cs="Times New Roman"/>
        </w:rPr>
        <w:t xml:space="preserve"> exhibited a large desk fan he had found in a nearby rubbish bin. He connected the fan to a transparent tube and ribbons of cassette tape placed on an unfurled of reel of white paper. Once filled with air from the fan, the chute would inflate and a cut out image of Richard Nixon would blow around inside of it.</w:t>
      </w:r>
      <w:r>
        <w:rPr>
          <w:rStyle w:val="FootnoteReference"/>
          <w:rFonts w:cs="Times New Roman"/>
        </w:rPr>
        <w:footnoteReference w:id="364"/>
      </w:r>
      <w:r>
        <w:rPr>
          <w:rFonts w:cs="Times New Roman"/>
        </w:rPr>
        <w:t xml:space="preserve">  </w:t>
      </w:r>
    </w:p>
    <w:p w14:paraId="1AD8C8C3" w14:textId="77777777" w:rsidR="00133A36" w:rsidRDefault="00133A36" w:rsidP="00133A36">
      <w:pPr>
        <w:ind w:firstLine="720"/>
        <w:rPr>
          <w:rFonts w:cs="Times New Roman"/>
        </w:rPr>
      </w:pPr>
      <w:r>
        <w:rPr>
          <w:rFonts w:cs="Times New Roman"/>
        </w:rPr>
        <w:t xml:space="preserve">As discussed earlier in the chapter, Laudico began to incorporate crude oil in her art practices as a student at U.P.-Diliman. Crude oil was not the only quotidian material she included in these oil paintings. Instead of purchasing new batches of white paper, she used paper that already had text on them such as mimeographed pages from books. To create the oil painting in Lahi Gallery, the artist carefully tore pages out of a book (not unlike Chabet’s performance of </w:t>
      </w:r>
      <w:r>
        <w:rPr>
          <w:rFonts w:cs="Times New Roman"/>
          <w:i/>
        </w:rPr>
        <w:t>Tearing to Pieces</w:t>
      </w:r>
      <w:r>
        <w:rPr>
          <w:rFonts w:cs="Times New Roman"/>
        </w:rPr>
        <w:t>) and dipped the paper leaves into oil accrued from gasoline stations. She then placed the stain pages directly on the gallery wall to form a large, rectangular surface.</w:t>
      </w:r>
      <w:r>
        <w:rPr>
          <w:rStyle w:val="FootnoteReference"/>
          <w:rFonts w:cs="Times New Roman"/>
        </w:rPr>
        <w:footnoteReference w:id="365"/>
      </w:r>
      <w:r>
        <w:rPr>
          <w:rFonts w:cs="Times New Roman"/>
        </w:rPr>
        <w:t xml:space="preserve"> Though Laudico ripped out the pages close to the book’s spine, the rough edges of the torn pages reveal pieces of wall as the imperfect—and disparately sized—rectangles failed to fit snugly together. The pages also absorbed the black oil in varying degrees; the differentiations in color remained noticeable across the distinct pieces of paper. </w:t>
      </w:r>
      <w:r w:rsidRPr="00D1212E">
        <w:rPr>
          <w:rFonts w:cs="Times New Roman"/>
          <w:b/>
        </w:rPr>
        <w:t>[</w:t>
      </w:r>
      <w:r>
        <w:rPr>
          <w:rFonts w:cs="Times New Roman"/>
          <w:b/>
        </w:rPr>
        <w:t>fig.</w:t>
      </w:r>
      <w:r w:rsidRPr="00D1212E">
        <w:rPr>
          <w:rFonts w:cs="Times New Roman"/>
          <w:b/>
        </w:rPr>
        <w:t xml:space="preserve"> </w:t>
      </w:r>
      <w:r>
        <w:rPr>
          <w:rFonts w:cs="Times New Roman"/>
          <w:b/>
        </w:rPr>
        <w:t>3</w:t>
      </w:r>
      <w:r w:rsidRPr="00D1212E">
        <w:rPr>
          <w:rFonts w:cs="Times New Roman"/>
          <w:b/>
        </w:rPr>
        <w:t>.3</w:t>
      </w:r>
      <w:r>
        <w:rPr>
          <w:rFonts w:cs="Times New Roman"/>
          <w:b/>
        </w:rPr>
        <w:t xml:space="preserve">] </w:t>
      </w:r>
      <w:r>
        <w:rPr>
          <w:rFonts w:cs="Times New Roman"/>
        </w:rPr>
        <w:t xml:space="preserve">The diverse size and color of the </w:t>
      </w:r>
      <w:r>
        <w:rPr>
          <w:rFonts w:cs="Times New Roman"/>
        </w:rPr>
        <w:lastRenderedPageBreak/>
        <w:t xml:space="preserve">rectangular components in Laudico’s “oil painting” produced an off-kilter grid that retained a visibly fragmented surface. </w:t>
      </w:r>
    </w:p>
    <w:p w14:paraId="099AA82D" w14:textId="77777777" w:rsidR="00133A36" w:rsidRPr="00434379" w:rsidRDefault="00133A36" w:rsidP="00133A36">
      <w:pPr>
        <w:ind w:firstLine="720"/>
        <w:rPr>
          <w:rFonts w:cs="Times New Roman"/>
        </w:rPr>
      </w:pPr>
      <w:r w:rsidRPr="006734DC">
        <w:rPr>
          <w:rFonts w:cs="Times New Roman"/>
        </w:rPr>
        <w:t xml:space="preserve">Like she had been with </w:t>
      </w:r>
      <w:r w:rsidRPr="006734DC">
        <w:rPr>
          <w:rFonts w:cs="Times New Roman"/>
          <w:i/>
        </w:rPr>
        <w:t>This is How Air is Strained</w:t>
      </w:r>
      <w:r w:rsidRPr="006734DC">
        <w:rPr>
          <w:rFonts w:cs="Times New Roman"/>
        </w:rPr>
        <w:t>, Laudico seemed interested in how her materials morphed over time, though this time over a longer period than just the duration of the exhibition. “In the long run,” she remarked, “the paper turned to black.”</w:t>
      </w:r>
      <w:r w:rsidRPr="006734DC">
        <w:rPr>
          <w:rStyle w:val="FootnoteReference"/>
          <w:rFonts w:cs="Times New Roman"/>
        </w:rPr>
        <w:footnoteReference w:id="366"/>
      </w:r>
      <w:r>
        <w:rPr>
          <w:rFonts w:cs="Times New Roman"/>
        </w:rPr>
        <w:t xml:space="preserve"> </w:t>
      </w:r>
      <w:r w:rsidRPr="00E121C3">
        <w:rPr>
          <w:rFonts w:cs="Times New Roman"/>
          <w:b/>
        </w:rPr>
        <w:t>[</w:t>
      </w:r>
      <w:r>
        <w:rPr>
          <w:rFonts w:cs="Times New Roman"/>
          <w:b/>
        </w:rPr>
        <w:t>fig.</w:t>
      </w:r>
      <w:r w:rsidRPr="00E121C3">
        <w:rPr>
          <w:rFonts w:cs="Times New Roman"/>
          <w:b/>
        </w:rPr>
        <w:t xml:space="preserve"> </w:t>
      </w:r>
      <w:r>
        <w:rPr>
          <w:rFonts w:cs="Times New Roman"/>
          <w:b/>
        </w:rPr>
        <w:t>3</w:t>
      </w:r>
      <w:r w:rsidRPr="00E121C3">
        <w:rPr>
          <w:rFonts w:cs="Times New Roman"/>
          <w:b/>
        </w:rPr>
        <w:t>.4]</w:t>
      </w:r>
      <w:r>
        <w:rPr>
          <w:rFonts w:cs="Times New Roman"/>
        </w:rPr>
        <w:t xml:space="preserve"> A part of the</w:t>
      </w:r>
      <w:r w:rsidRPr="00CD7317">
        <w:rPr>
          <w:rFonts w:cs="Times New Roman"/>
        </w:rPr>
        <w:t xml:space="preserve"> work is still displayed in her home.</w:t>
      </w:r>
      <w:r>
        <w:rPr>
          <w:rFonts w:cs="Times New Roman"/>
          <w:sz w:val="20"/>
          <w:szCs w:val="20"/>
        </w:rPr>
        <w:t xml:space="preserve"> </w:t>
      </w:r>
      <w:r w:rsidRPr="006734DC">
        <w:rPr>
          <w:rFonts w:cs="Times New Roman"/>
        </w:rPr>
        <w:t>Yet, during the exhibition, most of the repurposed paper contained text that remained visible. The words darkened by the oil on paper emerge</w:t>
      </w:r>
      <w:r>
        <w:rPr>
          <w:rFonts w:cs="Times New Roman"/>
        </w:rPr>
        <w:t>d</w:t>
      </w:r>
      <w:r w:rsidRPr="006734DC">
        <w:rPr>
          <w:rFonts w:cs="Times New Roman"/>
        </w:rPr>
        <w:t xml:space="preserve"> like</w:t>
      </w:r>
      <w:r>
        <w:rPr>
          <w:rFonts w:cs="Times New Roman"/>
        </w:rPr>
        <w:t xml:space="preserve"> rows of iterated</w:t>
      </w:r>
      <w:r w:rsidRPr="006734DC">
        <w:rPr>
          <w:rFonts w:cs="Times New Roman"/>
        </w:rPr>
        <w:t xml:space="preserve"> lines, their meaning obfuscated and inconsequential.</w:t>
      </w:r>
      <w:r>
        <w:rPr>
          <w:rFonts w:cs="Times New Roman"/>
        </w:rPr>
        <w:t xml:space="preserve"> Text becomes just another material to produce images.</w:t>
      </w:r>
      <w:r w:rsidRPr="006734DC">
        <w:rPr>
          <w:rFonts w:cs="Times New Roman"/>
        </w:rPr>
        <w:t xml:space="preserve"> They converge into lines that vaguely mimic those created by the sticks above them, though the ones on paper retain a horizontal order, unlike the randomness of the twigs above them. Since some of the sheets of paper are darker than others, some of the text pasted on the wall remain legible, drawing the viewer to come closer to the painting and attempt to catch </w:t>
      </w:r>
      <w:r>
        <w:rPr>
          <w:rFonts w:cs="Times New Roman"/>
        </w:rPr>
        <w:t xml:space="preserve">a </w:t>
      </w:r>
      <w:r w:rsidRPr="006734DC">
        <w:rPr>
          <w:rFonts w:cs="Times New Roman"/>
        </w:rPr>
        <w:t xml:space="preserve">phrase off the wall. Similar to other works exhibited in </w:t>
      </w:r>
      <w:r w:rsidRPr="006734DC">
        <w:rPr>
          <w:rFonts w:cs="Times New Roman"/>
          <w:i/>
        </w:rPr>
        <w:t>Basta Hindi Ganon</w:t>
      </w:r>
      <w:r w:rsidRPr="006734DC">
        <w:rPr>
          <w:rFonts w:cs="Times New Roman"/>
        </w:rPr>
        <w:t xml:space="preserve">, Laudico’s </w:t>
      </w:r>
      <w:r>
        <w:rPr>
          <w:rFonts w:cs="Times New Roman"/>
        </w:rPr>
        <w:t>“</w:t>
      </w:r>
      <w:r w:rsidRPr="006734DC">
        <w:rPr>
          <w:rFonts w:cs="Times New Roman"/>
        </w:rPr>
        <w:t>oil painting</w:t>
      </w:r>
      <w:r>
        <w:rPr>
          <w:rFonts w:cs="Times New Roman"/>
        </w:rPr>
        <w:t>”</w:t>
      </w:r>
      <w:r w:rsidRPr="006734DC">
        <w:rPr>
          <w:rFonts w:cs="Times New Roman"/>
        </w:rPr>
        <w:t xml:space="preserve"> asked the viewer to continually come closer and to look more carefully</w:t>
      </w:r>
      <w:r>
        <w:rPr>
          <w:rFonts w:cs="Times New Roman"/>
        </w:rPr>
        <w:t xml:space="preserve">. </w:t>
      </w:r>
    </w:p>
    <w:p w14:paraId="0D3276D4" w14:textId="77777777" w:rsidR="00133A36" w:rsidRDefault="00133A36" w:rsidP="00133A36">
      <w:pPr>
        <w:ind w:firstLine="720"/>
        <w:rPr>
          <w:rFonts w:cs="Times New Roman"/>
        </w:rPr>
      </w:pPr>
      <w:r>
        <w:rPr>
          <w:rFonts w:cs="Times New Roman"/>
        </w:rPr>
        <w:t>Laudico asserted that the “oil painting” at Lahi Gallery occupied a whole wall. “</w:t>
      </w:r>
      <w:proofErr w:type="gramStart"/>
      <w:r>
        <w:rPr>
          <w:rFonts w:cs="Times New Roman"/>
        </w:rPr>
        <w:t>So</w:t>
      </w:r>
      <w:proofErr w:type="gramEnd"/>
      <w:r>
        <w:rPr>
          <w:rFonts w:cs="Times New Roman"/>
        </w:rPr>
        <w:t xml:space="preserve"> one whole wall. Imagine the whole wall, I stuck paper stained with black coal to the wall,” she exclaimed.</w:t>
      </w:r>
      <w:r>
        <w:rPr>
          <w:rStyle w:val="FootnoteReference"/>
          <w:rFonts w:cs="Times New Roman"/>
        </w:rPr>
        <w:footnoteReference w:id="367"/>
      </w:r>
      <w:r>
        <w:rPr>
          <w:rFonts w:cs="Times New Roman"/>
        </w:rPr>
        <w:t xml:space="preserve"> The “oil painting” functioned more like wallpaper than a painting. Its size dominated a large expanse of wall, and while a small perimeter was retained around the painting, it lacked a distinct frame. More importantly, Laudico had stuck the sheets of oily paper “directly </w:t>
      </w:r>
      <w:r>
        <w:rPr>
          <w:rFonts w:cs="Times New Roman"/>
        </w:rPr>
        <w:lastRenderedPageBreak/>
        <w:t>on the wall” with tar.</w:t>
      </w:r>
      <w:r>
        <w:rPr>
          <w:rStyle w:val="FootnoteReference"/>
          <w:rFonts w:cs="Times New Roman"/>
        </w:rPr>
        <w:footnoteReference w:id="368"/>
      </w:r>
      <w:r>
        <w:rPr>
          <w:rFonts w:cs="Times New Roman"/>
        </w:rPr>
        <w:t xml:space="preserve"> According to the artist, the paper left tar stains on the wall that upset the proprietors; the gallery owners felt concerned about the fire hazard created by the residual marks.</w:t>
      </w:r>
    </w:p>
    <w:p w14:paraId="64056A7F" w14:textId="77777777" w:rsidR="00133A36" w:rsidRPr="009D1F51" w:rsidRDefault="00133A36" w:rsidP="00133A36">
      <w:pPr>
        <w:ind w:firstLine="720"/>
        <w:rPr>
          <w:rFonts w:cs="Times New Roman"/>
        </w:rPr>
      </w:pPr>
      <w:r>
        <w:rPr>
          <w:rFonts w:cs="Times New Roman"/>
        </w:rPr>
        <w:t xml:space="preserve">While Roxas and Lichauco might have expressed desire to create an atmosphere in which art appeared to be a part of everyday experience, in actuality, they seemed threatened by artwork that physically stained real space, remaining long past its welcome from an organized exhibition. Despite leaving unacceptable blemishes on the gallery wall, Laudico’s “oil painting” also visualized how artistic experimentation operated in Manila; the work retained clear, crisp perimeters in spite of the torn edges and misalignment present in its internal grid. In other words, while artists were encouraged to develop “avant-garde” or experimental works that extended into the everyday, their artworks continued to be bounded by institutional expectation regarding medium. </w:t>
      </w:r>
    </w:p>
    <w:p w14:paraId="3ED36EEA" w14:textId="77777777" w:rsidR="00133A36" w:rsidRDefault="00133A36" w:rsidP="00133A36">
      <w:pPr>
        <w:tabs>
          <w:tab w:val="left" w:pos="6840"/>
        </w:tabs>
        <w:ind w:firstLine="720"/>
        <w:rPr>
          <w:rFonts w:cs="Times New Roman"/>
        </w:rPr>
      </w:pPr>
      <w:r w:rsidRPr="00A04C6F">
        <w:rPr>
          <w:rFonts w:cs="Times New Roman"/>
          <w:b/>
        </w:rPr>
        <w:t>[</w:t>
      </w:r>
      <w:r>
        <w:rPr>
          <w:rFonts w:cs="Times New Roman"/>
          <w:b/>
        </w:rPr>
        <w:t>fig.</w:t>
      </w:r>
      <w:r w:rsidRPr="00A04C6F">
        <w:rPr>
          <w:rFonts w:cs="Times New Roman"/>
          <w:b/>
        </w:rPr>
        <w:t xml:space="preserve"> </w:t>
      </w:r>
      <w:r>
        <w:rPr>
          <w:rFonts w:cs="Times New Roman"/>
          <w:b/>
        </w:rPr>
        <w:t>3</w:t>
      </w:r>
      <w:r w:rsidRPr="00A04C6F">
        <w:rPr>
          <w:rFonts w:cs="Times New Roman"/>
          <w:b/>
        </w:rPr>
        <w:t>.5]</w:t>
      </w:r>
      <w:r>
        <w:rPr>
          <w:rFonts w:cs="Times New Roman"/>
        </w:rPr>
        <w:t xml:space="preserve"> Laudico’s other work in </w:t>
      </w:r>
      <w:r>
        <w:rPr>
          <w:rFonts w:cs="Times New Roman"/>
          <w:i/>
        </w:rPr>
        <w:t>Basta Hindi Ganon</w:t>
      </w:r>
      <w:r>
        <w:rPr>
          <w:rFonts w:cs="Times New Roman"/>
        </w:rPr>
        <w:t>— a collection of twigs soaked in the same crude oil tangled in a suspended fishing net—also distressed the gallery owners. The artist used a transparent fishing net for the installation so that from afar, the twigs appeared as if they were floating in air.</w:t>
      </w:r>
      <w:r>
        <w:rPr>
          <w:rStyle w:val="FootnoteReference"/>
          <w:rFonts w:cs="Times New Roman"/>
        </w:rPr>
        <w:footnoteReference w:id="369"/>
      </w:r>
      <w:r>
        <w:rPr>
          <w:rFonts w:cs="Times New Roman"/>
        </w:rPr>
        <w:t xml:space="preserve"> She noted that she chose twigs because she was fascinated by how their forms appeared “random” because they came from nature.</w:t>
      </w:r>
      <w:r>
        <w:rPr>
          <w:rStyle w:val="FootnoteReference"/>
          <w:rFonts w:cs="Times New Roman"/>
        </w:rPr>
        <w:footnoteReference w:id="370"/>
      </w:r>
      <w:r>
        <w:rPr>
          <w:rFonts w:cs="Times New Roman"/>
        </w:rPr>
        <w:t xml:space="preserve"> The form of the twigs was not the only random element in the installation. Before the opening of the exhibition, much to the chagrin of the gallery owners, the artist hung up the fishing net and proceeded to “play”—that was, to throw oily twigs at it. The ones that caught on the net “formed themselves into a pattern” and remained on the net as part of the installation.</w:t>
      </w:r>
      <w:r>
        <w:rPr>
          <w:rStyle w:val="FootnoteReference"/>
          <w:rFonts w:cs="Times New Roman"/>
        </w:rPr>
        <w:footnoteReference w:id="371"/>
      </w:r>
      <w:r>
        <w:rPr>
          <w:rFonts w:cs="Times New Roman"/>
        </w:rPr>
        <w:t xml:space="preserve"> </w:t>
      </w:r>
    </w:p>
    <w:p w14:paraId="5052EC9C" w14:textId="77777777" w:rsidR="00133A36" w:rsidRDefault="00133A36" w:rsidP="00133A36">
      <w:pPr>
        <w:tabs>
          <w:tab w:val="left" w:pos="6840"/>
        </w:tabs>
        <w:ind w:firstLine="720"/>
        <w:rPr>
          <w:rFonts w:cs="Times New Roman"/>
          <w:color w:val="5B9BD5" w:themeColor="accent5"/>
        </w:rPr>
      </w:pPr>
      <w:r>
        <w:rPr>
          <w:rFonts w:cs="Times New Roman"/>
        </w:rPr>
        <w:lastRenderedPageBreak/>
        <w:t>While Laudico dictated the parameters for how the work would be made, the “finished” work depended on criterion outside of the artist’s control. Laudico’s action also caused further discomfort, as the gallery owners continued to grow nervous about the oil splatters staining their new venue; Laudico’s oil works presented the threat of art that continued to persist in real space.</w:t>
      </w:r>
      <w:r>
        <w:rPr>
          <w:rStyle w:val="FootnoteReference"/>
          <w:rFonts w:cs="Times New Roman"/>
        </w:rPr>
        <w:footnoteReference w:id="372"/>
      </w:r>
      <w:r>
        <w:rPr>
          <w:rFonts w:cs="Times New Roman"/>
          <w:color w:val="5B9BD5" w:themeColor="accent5"/>
        </w:rPr>
        <w:t xml:space="preserve"> </w:t>
      </w:r>
      <w:r w:rsidRPr="004821E5">
        <w:rPr>
          <w:rFonts w:cs="Times New Roman"/>
        </w:rPr>
        <w:t xml:space="preserve">The transparency of the fishing net </w:t>
      </w:r>
      <w:r>
        <w:rPr>
          <w:rFonts w:cs="Times New Roman"/>
        </w:rPr>
        <w:t>created</w:t>
      </w:r>
      <w:r w:rsidRPr="004821E5">
        <w:rPr>
          <w:rFonts w:cs="Times New Roman"/>
        </w:rPr>
        <w:t xml:space="preserve"> another threat; it offered the twigs the appearance of tumbling bramble placed just above Laudico’</w:t>
      </w:r>
      <w:r>
        <w:rPr>
          <w:rFonts w:cs="Times New Roman"/>
        </w:rPr>
        <w:t>s oil painting. T</w:t>
      </w:r>
      <w:r w:rsidRPr="004821E5">
        <w:rPr>
          <w:rFonts w:cs="Times New Roman"/>
        </w:rPr>
        <w:t>he physical tension between the</w:t>
      </w:r>
      <w:r>
        <w:rPr>
          <w:rFonts w:cs="Times New Roman"/>
        </w:rPr>
        <w:t xml:space="preserve"> translucent</w:t>
      </w:r>
      <w:r w:rsidRPr="004821E5">
        <w:rPr>
          <w:rFonts w:cs="Times New Roman"/>
        </w:rPr>
        <w:t xml:space="preserve"> </w:t>
      </w:r>
      <w:r>
        <w:rPr>
          <w:rFonts w:cs="Times New Roman"/>
        </w:rPr>
        <w:t xml:space="preserve">net and the </w:t>
      </w:r>
      <w:r w:rsidRPr="004821E5">
        <w:rPr>
          <w:rFonts w:cs="Times New Roman"/>
        </w:rPr>
        <w:t>weight of the twigs</w:t>
      </w:r>
      <w:r>
        <w:rPr>
          <w:rFonts w:cs="Times New Roman"/>
        </w:rPr>
        <w:t xml:space="preserve"> remained in</w:t>
      </w:r>
      <w:r w:rsidRPr="004821E5">
        <w:rPr>
          <w:rFonts w:cs="Times New Roman"/>
        </w:rPr>
        <w:t>visible</w:t>
      </w:r>
      <w:r>
        <w:rPr>
          <w:rFonts w:cs="Times New Roman"/>
        </w:rPr>
        <w:t xml:space="preserve"> above the oil stained expanse of paper. The tension that was tangible</w:t>
      </w:r>
      <w:r w:rsidRPr="004821E5">
        <w:rPr>
          <w:rFonts w:cs="Times New Roman"/>
        </w:rPr>
        <w:t>, however</w:t>
      </w:r>
      <w:r>
        <w:rPr>
          <w:rFonts w:cs="Times New Roman"/>
        </w:rPr>
        <w:t>,</w:t>
      </w:r>
      <w:r w:rsidRPr="004821E5">
        <w:rPr>
          <w:rFonts w:cs="Times New Roman"/>
        </w:rPr>
        <w:t xml:space="preserve"> was</w:t>
      </w:r>
      <w:r>
        <w:rPr>
          <w:rFonts w:cs="Times New Roman"/>
        </w:rPr>
        <w:t xml:space="preserve"> the immediacy of the twig’s capacity to tumble towards a</w:t>
      </w:r>
      <w:r w:rsidRPr="004821E5">
        <w:rPr>
          <w:rFonts w:cs="Times New Roman"/>
        </w:rPr>
        <w:t xml:space="preserve"> </w:t>
      </w:r>
      <w:r>
        <w:rPr>
          <w:rFonts w:cs="Times New Roman"/>
        </w:rPr>
        <w:t>viewer whose</w:t>
      </w:r>
      <w:r w:rsidRPr="004821E5">
        <w:rPr>
          <w:rFonts w:cs="Times New Roman"/>
        </w:rPr>
        <w:t xml:space="preserve"> curiosity surpa</w:t>
      </w:r>
      <w:r>
        <w:rPr>
          <w:rFonts w:cs="Times New Roman"/>
        </w:rPr>
        <w:t>ssed his or her fear of being smacked</w:t>
      </w:r>
      <w:r w:rsidRPr="004821E5">
        <w:rPr>
          <w:rFonts w:cs="Times New Roman"/>
        </w:rPr>
        <w:t xml:space="preserve"> by </w:t>
      </w:r>
      <w:r>
        <w:rPr>
          <w:rFonts w:cs="Times New Roman"/>
        </w:rPr>
        <w:t>an errant</w:t>
      </w:r>
      <w:r w:rsidRPr="004821E5">
        <w:rPr>
          <w:rFonts w:cs="Times New Roman"/>
        </w:rPr>
        <w:t xml:space="preserve"> </w:t>
      </w:r>
      <w:r>
        <w:rPr>
          <w:rFonts w:cs="Times New Roman"/>
        </w:rPr>
        <w:t xml:space="preserve">twig. </w:t>
      </w:r>
    </w:p>
    <w:p w14:paraId="184C0234" w14:textId="77777777" w:rsidR="00133A36" w:rsidRDefault="00133A36" w:rsidP="00133A36">
      <w:pPr>
        <w:tabs>
          <w:tab w:val="left" w:pos="6840"/>
        </w:tabs>
        <w:ind w:firstLine="720"/>
        <w:rPr>
          <w:rFonts w:eastAsia="Helvetica" w:cs="Times New Roman"/>
        </w:rPr>
      </w:pPr>
      <w:r>
        <w:rPr>
          <w:rFonts w:cs="Times New Roman"/>
        </w:rPr>
        <w:t xml:space="preserve">Like Laudico, Modesto also used found objects in his installations due to the steep price of paint. He stressed that as an artist, if you used </w:t>
      </w:r>
      <w:r w:rsidRPr="000A28D0">
        <w:rPr>
          <w:rFonts w:cs="Times New Roman"/>
        </w:rPr>
        <w:t>“</w:t>
      </w:r>
      <w:r w:rsidRPr="000A28D0">
        <w:rPr>
          <w:rFonts w:eastAsia="Helvetica" w:cs="Times New Roman"/>
        </w:rPr>
        <w:t xml:space="preserve">oil and canvas, you have paint, that's expensive, you need to buy it, then you’d do it seriously, right? </w:t>
      </w:r>
      <w:proofErr w:type="gramStart"/>
      <w:r w:rsidRPr="000A28D0">
        <w:rPr>
          <w:rFonts w:eastAsia="Helvetica" w:cs="Times New Roman"/>
        </w:rPr>
        <w:t>So</w:t>
      </w:r>
      <w:proofErr w:type="gramEnd"/>
      <w:r w:rsidRPr="000A28D0">
        <w:rPr>
          <w:rFonts w:eastAsia="Helvetica" w:cs="Times New Roman"/>
        </w:rPr>
        <w:t xml:space="preserve"> there are ideas and if the found object can solve the problem, why not?”</w:t>
      </w:r>
      <w:r>
        <w:rPr>
          <w:rFonts w:eastAsia="Helvetica" w:cs="Times New Roman"/>
        </w:rPr>
        <w:t xml:space="preserve"> Modesto expressed that using inexpensive materials—such as found objects—allowed artists to experiment without concern of financial recuperation necessary for expensive paintings. Using materials found cheaply or freely not only meant that artists could explore ideas that lacked commercial appeal, but also permitted artists to create artworks quickly with minimal labor. This allowed artists to keep up with the rate of production required by Shop 6’s goals of producing weekly exhibitions. Modesto noted that part </w:t>
      </w:r>
      <w:r>
        <w:rPr>
          <w:rFonts w:eastAsia="Helvetica" w:cs="Times New Roman"/>
        </w:rPr>
        <w:lastRenderedPageBreak/>
        <w:t>of what “pushed” him to keep working under Shop 6 was the “pressure to exhibit every week, so you’re pressured to think of an idea.”</w:t>
      </w:r>
      <w:r>
        <w:rPr>
          <w:rStyle w:val="FootnoteReference"/>
          <w:rFonts w:eastAsia="Helvetica" w:cs="Times New Roman"/>
        </w:rPr>
        <w:footnoteReference w:id="373"/>
      </w:r>
      <w:r>
        <w:rPr>
          <w:rFonts w:eastAsia="Helvetica" w:cs="Times New Roman"/>
        </w:rPr>
        <w:t xml:space="preserve"> </w:t>
      </w:r>
    </w:p>
    <w:p w14:paraId="36FD3D16" w14:textId="77777777" w:rsidR="00133A36" w:rsidRDefault="00133A36" w:rsidP="00133A36">
      <w:pPr>
        <w:tabs>
          <w:tab w:val="left" w:pos="6840"/>
        </w:tabs>
        <w:ind w:firstLine="720"/>
        <w:rPr>
          <w:rFonts w:cs="Times New Roman"/>
        </w:rPr>
      </w:pPr>
      <w:r w:rsidRPr="00593FED">
        <w:rPr>
          <w:rFonts w:cs="Times New Roman"/>
          <w:b/>
        </w:rPr>
        <w:t>[</w:t>
      </w:r>
      <w:r>
        <w:rPr>
          <w:rFonts w:cs="Times New Roman"/>
          <w:b/>
        </w:rPr>
        <w:t>fig.</w:t>
      </w:r>
      <w:r w:rsidRPr="00593FED">
        <w:rPr>
          <w:rFonts w:cs="Times New Roman"/>
          <w:b/>
        </w:rPr>
        <w:t xml:space="preserve"> </w:t>
      </w:r>
      <w:r>
        <w:rPr>
          <w:rFonts w:cs="Times New Roman"/>
          <w:b/>
        </w:rPr>
        <w:t>3</w:t>
      </w:r>
      <w:r w:rsidRPr="00593FED">
        <w:rPr>
          <w:rFonts w:cs="Times New Roman"/>
          <w:b/>
        </w:rPr>
        <w:t>.6]</w:t>
      </w:r>
      <w:r>
        <w:rPr>
          <w:rFonts w:cs="Times New Roman"/>
          <w:b/>
        </w:rPr>
        <w:t xml:space="preserve"> </w:t>
      </w:r>
      <w:r>
        <w:rPr>
          <w:rFonts w:eastAsia="Helvetica" w:cs="Times New Roman"/>
        </w:rPr>
        <w:t xml:space="preserve">For his installation at </w:t>
      </w:r>
      <w:r>
        <w:rPr>
          <w:rFonts w:eastAsia="Helvetica" w:cs="Times New Roman"/>
          <w:i/>
        </w:rPr>
        <w:t>Basta Hindi Ganon</w:t>
      </w:r>
      <w:r>
        <w:rPr>
          <w:rFonts w:eastAsia="Helvetica" w:cs="Times New Roman"/>
        </w:rPr>
        <w:t>,</w:t>
      </w:r>
      <w:r>
        <w:rPr>
          <w:rFonts w:ascii="Helvetica" w:eastAsia="Helvetica" w:hAnsi="Helvetica" w:cs="Helvetica"/>
          <w:color w:val="44546A" w:themeColor="text2"/>
        </w:rPr>
        <w:t xml:space="preserve"> </w:t>
      </w:r>
      <w:r>
        <w:rPr>
          <w:rFonts w:cs="Times New Roman"/>
        </w:rPr>
        <w:t>Modesto noted that he acquired his materials by rummaging through garbage bins near the Gallery a few days before the exhibition opened.</w:t>
      </w:r>
      <w:r>
        <w:rPr>
          <w:rStyle w:val="FootnoteReference"/>
          <w:rFonts w:cs="Times New Roman"/>
        </w:rPr>
        <w:footnoteReference w:id="374"/>
      </w:r>
      <w:r>
        <w:rPr>
          <w:rFonts w:cs="Times New Roman"/>
        </w:rPr>
        <w:t xml:space="preserve"> In the detritus, he found a cream-colored table fan and some cassette tapes that he ended up unraveling for his installation. Modesto then tied ribbons of cassette tape onto the fan and placed it on top of a rectangle of white paper, which demarcated the space around his fan. He then enclosed the cassette ribbons in a plastic tube that would inflate when the fan was blowing air through it. Modesto described it as “an electric fan with a picture of Nixon inside the plastic…There was regular plastic that I formed into a cylinder.”</w:t>
      </w:r>
      <w:r>
        <w:rPr>
          <w:rStyle w:val="FootnoteReference"/>
          <w:rFonts w:cs="Times New Roman"/>
        </w:rPr>
        <w:footnoteReference w:id="375"/>
      </w:r>
      <w:r>
        <w:rPr>
          <w:rFonts w:cs="Times New Roman"/>
        </w:rPr>
        <w:t xml:space="preserve"> The picture of Nixon was also accompanied by “popcorn” that flurried around the plastic tube.</w:t>
      </w:r>
      <w:r>
        <w:rPr>
          <w:rStyle w:val="FootnoteReference"/>
          <w:rFonts w:cs="Times New Roman"/>
        </w:rPr>
        <w:footnoteReference w:id="376"/>
      </w:r>
    </w:p>
    <w:p w14:paraId="2C1D57AD" w14:textId="77777777" w:rsidR="00133A36" w:rsidRPr="00C73E11" w:rsidRDefault="00133A36" w:rsidP="00133A36">
      <w:pPr>
        <w:tabs>
          <w:tab w:val="left" w:pos="6840"/>
        </w:tabs>
        <w:ind w:firstLine="720"/>
        <w:rPr>
          <w:rFonts w:cs="Times New Roman"/>
        </w:rPr>
      </w:pPr>
      <w:r>
        <w:rPr>
          <w:rFonts w:cs="Times New Roman"/>
        </w:rPr>
        <w:t xml:space="preserve">Though the transparent plastic left the cylinder’s internal contents visible, the blowing fan obscured the items in the cylinder because it caused the objects to constantly move and appear blurry. </w:t>
      </w:r>
      <w:r w:rsidRPr="000657C1">
        <w:rPr>
          <w:rFonts w:cs="Times New Roman"/>
        </w:rPr>
        <w:t>The</w:t>
      </w:r>
      <w:r>
        <w:rPr>
          <w:rFonts w:cs="Times New Roman"/>
        </w:rPr>
        <w:t xml:space="preserve"> placement of the fan on the ground also shrouded the work’s political reference because forced the viewer to</w:t>
      </w:r>
      <w:r w:rsidRPr="000657C1">
        <w:rPr>
          <w:rFonts w:cs="Times New Roman"/>
        </w:rPr>
        <w:t xml:space="preserve"> </w:t>
      </w:r>
      <w:r>
        <w:rPr>
          <w:rFonts w:cs="Times New Roman"/>
        </w:rPr>
        <w:t>bend</w:t>
      </w:r>
      <w:r w:rsidRPr="000657C1">
        <w:rPr>
          <w:rFonts w:cs="Times New Roman"/>
        </w:rPr>
        <w:t xml:space="preserve"> over and inspect the transparent tube to recognize the visual reference to Nixon. While works at the CCP’s summer exhibition displayed work in a </w:t>
      </w:r>
      <w:r w:rsidRPr="000657C1">
        <w:rPr>
          <w:rFonts w:cs="Times New Roman"/>
        </w:rPr>
        <w:lastRenderedPageBreak/>
        <w:t>“straightforward” and “honest” manner,</w:t>
      </w:r>
      <w:r>
        <w:rPr>
          <w:rFonts w:cs="Times New Roman"/>
        </w:rPr>
        <w:t xml:space="preserve"> objects in</w:t>
      </w:r>
      <w:r w:rsidRPr="000657C1">
        <w:rPr>
          <w:rFonts w:cs="Times New Roman"/>
        </w:rPr>
        <w:t xml:space="preserve"> </w:t>
      </w:r>
      <w:r w:rsidRPr="000657C1">
        <w:rPr>
          <w:rFonts w:cs="Times New Roman"/>
          <w:i/>
        </w:rPr>
        <w:t>Basta Hindi Ganon</w:t>
      </w:r>
      <w:r>
        <w:rPr>
          <w:rFonts w:cs="Times New Roman"/>
        </w:rPr>
        <w:t>—</w:t>
      </w:r>
      <w:r>
        <w:rPr>
          <w:rFonts w:cs="Times New Roman"/>
          <w:i/>
        </w:rPr>
        <w:t xml:space="preserve">That’s Not </w:t>
      </w:r>
      <w:r w:rsidRPr="00D572BA">
        <w:rPr>
          <w:rFonts w:cs="Times New Roman"/>
          <w:i/>
        </w:rPr>
        <w:t xml:space="preserve">How </w:t>
      </w:r>
      <w:r>
        <w:rPr>
          <w:rFonts w:cs="Times New Roman"/>
          <w:i/>
        </w:rPr>
        <w:t>I</w:t>
      </w:r>
      <w:r w:rsidRPr="00D572BA">
        <w:rPr>
          <w:rFonts w:cs="Times New Roman"/>
          <w:i/>
        </w:rPr>
        <w:t>t Is</w:t>
      </w:r>
      <w:r>
        <w:rPr>
          <w:rFonts w:cs="Times New Roman"/>
        </w:rPr>
        <w:t>—</w:t>
      </w:r>
      <w:r w:rsidRPr="00D572BA">
        <w:rPr>
          <w:rFonts w:cs="Times New Roman"/>
        </w:rPr>
        <w:t>asked</w:t>
      </w:r>
      <w:r w:rsidRPr="000657C1">
        <w:rPr>
          <w:rFonts w:cs="Times New Roman"/>
        </w:rPr>
        <w:t xml:space="preserve"> spectators to</w:t>
      </w:r>
      <w:r>
        <w:rPr>
          <w:rFonts w:cs="Times New Roman"/>
        </w:rPr>
        <w:t xml:space="preserve"> approach and look carefully</w:t>
      </w:r>
      <w:r w:rsidRPr="000657C1">
        <w:rPr>
          <w:rFonts w:cs="Times New Roman"/>
        </w:rPr>
        <w:t xml:space="preserve"> at mundane objects</w:t>
      </w:r>
      <w:r>
        <w:rPr>
          <w:rFonts w:cs="Times New Roman"/>
        </w:rPr>
        <w:t xml:space="preserve"> to see what might be concealed. </w:t>
      </w:r>
      <w:r w:rsidRPr="00293E7C">
        <w:rPr>
          <w:rFonts w:cs="Times New Roman"/>
        </w:rPr>
        <w:t>Modesto’s decision to include Nixon in his work</w:t>
      </w:r>
      <w:r>
        <w:rPr>
          <w:rFonts w:cs="Times New Roman"/>
        </w:rPr>
        <w:t xml:space="preserve"> also</w:t>
      </w:r>
      <w:r w:rsidRPr="00293E7C">
        <w:rPr>
          <w:rFonts w:cs="Times New Roman"/>
        </w:rPr>
        <w:t xml:space="preserve"> brushed close to political commentary.</w:t>
      </w:r>
      <w:r>
        <w:rPr>
          <w:rFonts w:cs="Times New Roman"/>
        </w:rPr>
        <w:t xml:space="preserve"> Modesto remarked, “I did this work during the height of the news on Watergate. </w:t>
      </w:r>
      <w:proofErr w:type="gramStart"/>
      <w:r>
        <w:rPr>
          <w:rFonts w:cs="Times New Roman"/>
        </w:rPr>
        <w:t>Of course</w:t>
      </w:r>
      <w:proofErr w:type="gramEnd"/>
      <w:r>
        <w:rPr>
          <w:rFonts w:cs="Times New Roman"/>
        </w:rPr>
        <w:t xml:space="preserve"> I got a reaction, but then that was my intention.”</w:t>
      </w:r>
      <w:r>
        <w:rPr>
          <w:rStyle w:val="FootnoteReference"/>
          <w:rFonts w:cs="Times New Roman"/>
        </w:rPr>
        <w:footnoteReference w:id="377"/>
      </w:r>
      <w:r>
        <w:rPr>
          <w:rFonts w:cs="Times New Roman"/>
        </w:rPr>
        <w:t xml:space="preserve"> Modesto further stated, however, that despite the works being “political” they were definitively not “Social Realism,” drawing a distinction between the kind of representation done by members of Shop 6 and their social realist counterparts.</w:t>
      </w:r>
      <w:r>
        <w:rPr>
          <w:rStyle w:val="FootnoteReference"/>
          <w:rFonts w:cs="Times New Roman"/>
        </w:rPr>
        <w:footnoteReference w:id="378"/>
      </w:r>
      <w:r>
        <w:rPr>
          <w:rFonts w:cs="Times New Roman"/>
        </w:rPr>
        <w:t xml:space="preserve">  </w:t>
      </w:r>
    </w:p>
    <w:p w14:paraId="7CB943C9" w14:textId="77777777" w:rsidR="00133A36" w:rsidRDefault="00133A36" w:rsidP="00133A36">
      <w:pPr>
        <w:tabs>
          <w:tab w:val="left" w:pos="6840"/>
        </w:tabs>
        <w:ind w:firstLine="720"/>
        <w:rPr>
          <w:rFonts w:cs="Times New Roman"/>
        </w:rPr>
      </w:pPr>
      <w:r>
        <w:rPr>
          <w:rFonts w:cs="Times New Roman"/>
        </w:rPr>
        <w:t>Modesto was not the only artist who used images of controversial heads of state at</w:t>
      </w:r>
      <w:r w:rsidRPr="002110B0">
        <w:rPr>
          <w:rFonts w:cs="Times New Roman"/>
          <w:i/>
        </w:rPr>
        <w:t xml:space="preserve"> </w:t>
      </w:r>
      <w:r>
        <w:rPr>
          <w:rFonts w:cs="Times New Roman"/>
          <w:i/>
        </w:rPr>
        <w:t>Basta Hindi Ganon</w:t>
      </w:r>
      <w:r>
        <w:rPr>
          <w:rFonts w:cs="Times New Roman"/>
        </w:rPr>
        <w:t>. At the front of the gallery—not pictured in the installation shots depicted in the photographs—Bautista placed a refrigerator that contained small, cut-out images of the Marcoses inside. C</w:t>
      </w:r>
      <w:r w:rsidRPr="009E6BF1">
        <w:rPr>
          <w:rFonts w:cs="Times New Roman"/>
        </w:rPr>
        <w:t xml:space="preserve">alled </w:t>
      </w:r>
      <w:r w:rsidRPr="00A505FE">
        <w:rPr>
          <w:rFonts w:cs="Times New Roman"/>
          <w:i/>
        </w:rPr>
        <w:t>Refrigerator</w:t>
      </w:r>
      <w:r>
        <w:rPr>
          <w:rFonts w:cs="Times New Roman"/>
        </w:rPr>
        <w:t xml:space="preserve">, Dayrit described this work in her personal notes on </w:t>
      </w:r>
      <w:r w:rsidRPr="009A38A8">
        <w:rPr>
          <w:rFonts w:cs="Times New Roman"/>
        </w:rPr>
        <w:t>Shop 6</w:t>
      </w:r>
      <w:r>
        <w:rPr>
          <w:rFonts w:cs="Times New Roman"/>
        </w:rPr>
        <w:t xml:space="preserve"> as “bottled collages refrigerated and frozen.”</w:t>
      </w:r>
      <w:r>
        <w:rPr>
          <w:rStyle w:val="FootnoteReference"/>
          <w:rFonts w:cs="Times New Roman"/>
        </w:rPr>
        <w:footnoteReference w:id="379"/>
      </w:r>
      <w:r w:rsidRPr="00707317">
        <w:rPr>
          <w:rFonts w:cs="Times New Roman"/>
        </w:rPr>
        <w:t xml:space="preserve"> </w:t>
      </w:r>
      <w:r>
        <w:rPr>
          <w:rFonts w:cs="Times New Roman"/>
        </w:rPr>
        <w:t>Within the refrigerator, which the artist had co-opted from its functional purpose at the gallery/cafe, Bautista arranged a collection of used Gerber and Nescafe bottles. Inside these repurposed bottles, Bautista placed “collages” consisting of clippings from magazines, scraps from calendars and various remnants of his childhood paraphernalia alongside the aforementioned cut-out images of then President Ferdinand Marcos and First Lady Imelda Marcos.</w:t>
      </w:r>
      <w:r>
        <w:rPr>
          <w:rStyle w:val="FootnoteReference"/>
          <w:rFonts w:cs="Times New Roman"/>
        </w:rPr>
        <w:footnoteReference w:id="380"/>
      </w:r>
      <w:r>
        <w:rPr>
          <w:rFonts w:cs="Times New Roman"/>
        </w:rPr>
        <w:t xml:space="preserve"> </w:t>
      </w:r>
    </w:p>
    <w:p w14:paraId="6A6A8235" w14:textId="77777777" w:rsidR="00133A36" w:rsidRDefault="00133A36" w:rsidP="00133A36">
      <w:pPr>
        <w:tabs>
          <w:tab w:val="left" w:pos="6840"/>
        </w:tabs>
        <w:ind w:firstLine="720"/>
        <w:rPr>
          <w:rFonts w:cs="Times New Roman"/>
        </w:rPr>
      </w:pPr>
      <w:r>
        <w:rPr>
          <w:rFonts w:cs="Times New Roman"/>
        </w:rPr>
        <w:lastRenderedPageBreak/>
        <w:t>Bautista situated the refrigerator so close to the door that it nearly blocked entry to the gallery. In fact, Chabet noted that Bautista’s refrigerator was placed “right smack in the doorway” and that “in order to get inside the gallery…you had to inch yourself [in].”</w:t>
      </w:r>
      <w:r>
        <w:rPr>
          <w:rStyle w:val="FootnoteReference"/>
          <w:rFonts w:cs="Times New Roman"/>
        </w:rPr>
        <w:footnoteReference w:id="381"/>
      </w:r>
      <w:r>
        <w:rPr>
          <w:rFonts w:cs="Times New Roman"/>
        </w:rPr>
        <w:t xml:space="preserve"> Similar to Modesto’s fan, Bautista’s refrigerator required bodily contortion to navigate around his installation—in this situation, viewers had to physically engage with the artwork to gain access to the exhibition. Its unusual placement drew attention to the physical presence of the household appliance, forcing an encounter between an inanimate object and the viewer’s body as they inched into space. The odd position of the refrigerator also encouraged viewers to consider it as art installation rather than a functioning appliance. This enticed viewers to open the refrigerator and freely examine its contents in a manner that might have been inappropriate, or even voyeuristic, if Bautista had chosen a more conventional place for the appliance. Referring to </w:t>
      </w:r>
      <w:r>
        <w:rPr>
          <w:rFonts w:cs="Times New Roman"/>
          <w:i/>
        </w:rPr>
        <w:t>Refrigerator</w:t>
      </w:r>
      <w:r>
        <w:rPr>
          <w:rFonts w:cs="Times New Roman"/>
        </w:rPr>
        <w:t>, Chabet even observes that “the tendency was to open the icebox” after one had “squeeze[ed]… between the icebox and the door.”</w:t>
      </w:r>
      <w:r>
        <w:rPr>
          <w:rStyle w:val="FootnoteReference"/>
          <w:rFonts w:cs="Times New Roman"/>
        </w:rPr>
        <w:footnoteReference w:id="382"/>
      </w:r>
      <w:r>
        <w:rPr>
          <w:rFonts w:cs="Times New Roman"/>
        </w:rPr>
        <w:t xml:space="preserve"> </w:t>
      </w:r>
    </w:p>
    <w:p w14:paraId="131225C4" w14:textId="77777777" w:rsidR="00133A36" w:rsidRDefault="00133A36" w:rsidP="00133A36">
      <w:pPr>
        <w:tabs>
          <w:tab w:val="left" w:pos="6840"/>
        </w:tabs>
        <w:ind w:firstLine="720"/>
        <w:rPr>
          <w:rFonts w:cs="Times New Roman"/>
        </w:rPr>
      </w:pPr>
      <w:r>
        <w:rPr>
          <w:rFonts w:cs="Times New Roman"/>
        </w:rPr>
        <w:t>Once people opened the refrigerator, however, they did not immediately experience visual reference to the Marcoses. Chabet states, “Some of [the bottles] were very moldy and some were placed inside the freezer. If you looked close enough, you would see that inside the bottles were pictures of Marcos. You must remember that this was right after Martial Law…If you don’t look hard enough you won’t see the picture.”</w:t>
      </w:r>
      <w:r>
        <w:rPr>
          <w:rStyle w:val="FootnoteReference"/>
          <w:rFonts w:cs="Times New Roman"/>
        </w:rPr>
        <w:footnoteReference w:id="383"/>
      </w:r>
      <w:r>
        <w:rPr>
          <w:rFonts w:cs="Times New Roman"/>
        </w:rPr>
        <w:t xml:space="preserve"> Bautista also noted that he wrapped some of these moldy bottles in plastic wrap to further obfuscate visual references.</w:t>
      </w:r>
      <w:r>
        <w:rPr>
          <w:rStyle w:val="FootnoteReference"/>
          <w:rFonts w:cs="Times New Roman"/>
        </w:rPr>
        <w:footnoteReference w:id="384"/>
      </w:r>
      <w:r>
        <w:rPr>
          <w:rFonts w:cs="Times New Roman"/>
          <w:color w:val="4472C4" w:themeColor="accent1"/>
        </w:rPr>
        <w:t xml:space="preserve"> </w:t>
      </w:r>
      <w:r>
        <w:rPr>
          <w:rFonts w:cs="Times New Roman"/>
        </w:rPr>
        <w:t xml:space="preserve">Like </w:t>
      </w:r>
      <w:r>
        <w:rPr>
          <w:rFonts w:cs="Times New Roman"/>
        </w:rPr>
        <w:lastRenderedPageBreak/>
        <w:t>Modesto’s fan,</w:t>
      </w:r>
      <w:r>
        <w:rPr>
          <w:rFonts w:cs="Times New Roman"/>
          <w:i/>
        </w:rPr>
        <w:t xml:space="preserve"> Refrigerator</w:t>
      </w:r>
      <w:r>
        <w:rPr>
          <w:rFonts w:cs="Times New Roman"/>
        </w:rPr>
        <w:t xml:space="preserve"> required the viewer to closely examine the bottle to identify their contents and obscure reference to the </w:t>
      </w:r>
      <w:r w:rsidRPr="002A030F">
        <w:rPr>
          <w:rFonts w:cs="Times New Roman"/>
        </w:rPr>
        <w:t>Marcoses. One would not only have to look closely through the plastic wrapped, mold-ridden surface of the bottles, but</w:t>
      </w:r>
      <w:r>
        <w:rPr>
          <w:rFonts w:cs="Times New Roman"/>
        </w:rPr>
        <w:t xml:space="preserve"> would</w:t>
      </w:r>
      <w:r w:rsidRPr="002A030F">
        <w:rPr>
          <w:rFonts w:cs="Times New Roman"/>
        </w:rPr>
        <w:t xml:space="preserve"> also</w:t>
      </w:r>
      <w:r>
        <w:rPr>
          <w:rFonts w:cs="Times New Roman"/>
        </w:rPr>
        <w:t xml:space="preserve"> have to</w:t>
      </w:r>
      <w:r w:rsidRPr="002A030F">
        <w:rPr>
          <w:rFonts w:cs="Times New Roman"/>
        </w:rPr>
        <w:t xml:space="preserve"> overcome the musty smell </w:t>
      </w:r>
      <w:r>
        <w:rPr>
          <w:rFonts w:cs="Times New Roman"/>
        </w:rPr>
        <w:t xml:space="preserve">of residual milk and baby food in the bottles </w:t>
      </w:r>
      <w:r w:rsidRPr="002A030F">
        <w:rPr>
          <w:rFonts w:cs="Times New Roman"/>
        </w:rPr>
        <w:t xml:space="preserve">to peer close enough to see the </w:t>
      </w:r>
      <w:r>
        <w:rPr>
          <w:rFonts w:cs="Times New Roman"/>
        </w:rPr>
        <w:t>image of the Marcoses</w:t>
      </w:r>
      <w:r w:rsidRPr="002A030F">
        <w:rPr>
          <w:rFonts w:cs="Times New Roman"/>
        </w:rPr>
        <w:t>.</w:t>
      </w:r>
      <w:r>
        <w:rPr>
          <w:rFonts w:cs="Times New Roman"/>
        </w:rPr>
        <w:t xml:space="preserve"> </w:t>
      </w:r>
    </w:p>
    <w:p w14:paraId="3A3F8301" w14:textId="77777777" w:rsidR="00133A36" w:rsidRPr="003E6E27" w:rsidRDefault="00133A36" w:rsidP="00133A36">
      <w:pPr>
        <w:tabs>
          <w:tab w:val="left" w:pos="6840"/>
        </w:tabs>
        <w:ind w:firstLine="720"/>
        <w:rPr>
          <w:rFonts w:cs="Times New Roman"/>
          <w:color w:val="4472C4" w:themeColor="accent1"/>
        </w:rPr>
      </w:pPr>
      <w:r>
        <w:rPr>
          <w:rFonts w:cs="Times New Roman"/>
        </w:rPr>
        <w:t xml:space="preserve">Far from a prestigious portrait of the couple, </w:t>
      </w:r>
      <w:r>
        <w:rPr>
          <w:rFonts w:cs="Times New Roman"/>
          <w:i/>
        </w:rPr>
        <w:t xml:space="preserve">Refrigerator </w:t>
      </w:r>
      <w:r>
        <w:rPr>
          <w:rFonts w:cs="Times New Roman"/>
        </w:rPr>
        <w:t>enshrouded them amidst a collection of abject and smelly things.</w:t>
      </w:r>
      <w:r>
        <w:rPr>
          <w:rFonts w:cs="Times New Roman"/>
          <w:color w:val="4472C4" w:themeColor="accent1"/>
        </w:rPr>
        <w:t xml:space="preserve"> </w:t>
      </w:r>
      <w:r>
        <w:rPr>
          <w:rFonts w:cs="Times New Roman"/>
        </w:rPr>
        <w:t>T</w:t>
      </w:r>
      <w:r w:rsidRPr="005939BB">
        <w:rPr>
          <w:rFonts w:cs="Times New Roman"/>
        </w:rPr>
        <w:t xml:space="preserve">hat the bottles mixed collages of not only references to the Marcoses, but remnants </w:t>
      </w:r>
      <w:r>
        <w:rPr>
          <w:rFonts w:cs="Times New Roman"/>
        </w:rPr>
        <w:t>Modesto’s</w:t>
      </w:r>
      <w:r w:rsidRPr="005939BB">
        <w:rPr>
          <w:rFonts w:cs="Times New Roman"/>
        </w:rPr>
        <w:t xml:space="preserve"> visual culture and memory—including those from his childhood—suggested that Marcos</w:t>
      </w:r>
      <w:r>
        <w:rPr>
          <w:rFonts w:cs="Times New Roman"/>
        </w:rPr>
        <w:t>’</w:t>
      </w:r>
      <w:r w:rsidRPr="005939BB">
        <w:rPr>
          <w:rFonts w:cs="Times New Roman"/>
        </w:rPr>
        <w:t xml:space="preserve"> authoritarianism was experienced through mundane everyday incidences rather than over-arching, consistent oppression.</w:t>
      </w:r>
      <w:r>
        <w:rPr>
          <w:rFonts w:cs="Times New Roman"/>
        </w:rPr>
        <w:t xml:space="preserve"> In response, Bautista might have found satisfaction, or glee, in displaying the Marcoses in such a dishonorable fashion. Yet, years after Ferdinand’s deposition</w:t>
      </w:r>
      <w:r w:rsidRPr="00A505FE">
        <w:rPr>
          <w:rFonts w:cs="Times New Roman"/>
        </w:rPr>
        <w:t>, Bautista remarked, “I don’t know that time if what I was doing was a political statement.”</w:t>
      </w:r>
      <w:r w:rsidRPr="00A505FE">
        <w:rPr>
          <w:rStyle w:val="FootnoteReference"/>
          <w:rFonts w:cs="Times New Roman"/>
        </w:rPr>
        <w:footnoteReference w:id="385"/>
      </w:r>
    </w:p>
    <w:p w14:paraId="31919D0C" w14:textId="77777777" w:rsidR="00133A36" w:rsidRDefault="00133A36" w:rsidP="00133A36">
      <w:pPr>
        <w:tabs>
          <w:tab w:val="left" w:pos="6840"/>
        </w:tabs>
        <w:ind w:firstLine="720"/>
        <w:rPr>
          <w:rFonts w:cs="Times New Roman"/>
        </w:rPr>
      </w:pPr>
      <w:r>
        <w:rPr>
          <w:rFonts w:cs="Times New Roman"/>
        </w:rPr>
        <w:t xml:space="preserve">Political or not, though </w:t>
      </w:r>
      <w:r>
        <w:rPr>
          <w:rFonts w:cs="Times New Roman"/>
          <w:i/>
        </w:rPr>
        <w:t xml:space="preserve">Refrigerator </w:t>
      </w:r>
      <w:r>
        <w:rPr>
          <w:rFonts w:cs="Times New Roman"/>
        </w:rPr>
        <w:t xml:space="preserve">was the only work that directly alluded to the Marcoses, it was not perceived as the “objectionable” work that prematurely shut down </w:t>
      </w:r>
      <w:r>
        <w:rPr>
          <w:rFonts w:cs="Times New Roman"/>
          <w:i/>
        </w:rPr>
        <w:t>Basta Hindi Ganon</w:t>
      </w:r>
      <w:r>
        <w:rPr>
          <w:rFonts w:cs="Times New Roman"/>
        </w:rPr>
        <w:t>. In another installation, Bautista had displayed a number of used clothes—mainly panties and jockeys—folded neatly in cellophane packages “like they were new.”</w:t>
      </w:r>
      <w:r>
        <w:rPr>
          <w:rStyle w:val="FootnoteReference"/>
          <w:rFonts w:cs="Times New Roman"/>
        </w:rPr>
        <w:footnoteReference w:id="386"/>
      </w:r>
      <w:r>
        <w:rPr>
          <w:rFonts w:cs="Times New Roman"/>
        </w:rPr>
        <w:t xml:space="preserve"> He placed them at the front window of the gallery, arranging them in a way that, according the Chabet, “emphasized the crotch.”</w:t>
      </w:r>
      <w:r>
        <w:rPr>
          <w:rStyle w:val="FootnoteReference"/>
          <w:rFonts w:cs="Times New Roman"/>
        </w:rPr>
        <w:footnoteReference w:id="387"/>
      </w:r>
      <w:r>
        <w:rPr>
          <w:rFonts w:cs="Times New Roman"/>
        </w:rPr>
        <w:t xml:space="preserve"> Since Lahi Gallery was in a place that “had some clothing shops,” </w:t>
      </w:r>
      <w:r>
        <w:rPr>
          <w:rFonts w:cs="Times New Roman"/>
        </w:rPr>
        <w:lastRenderedPageBreak/>
        <w:t>Bautista’s front display “sort of imitated that, with clothes.”</w:t>
      </w:r>
      <w:r>
        <w:rPr>
          <w:rStyle w:val="FootnoteReference"/>
          <w:rFonts w:cs="Times New Roman"/>
        </w:rPr>
        <w:footnoteReference w:id="388"/>
      </w:r>
      <w:r>
        <w:rPr>
          <w:rFonts w:cs="Times New Roman"/>
        </w:rPr>
        <w:t xml:space="preserve"> By positioning the cellophane wrapped clothes at the front window, the artist intimated the gallery as the purveyor of used undergarments.</w:t>
      </w:r>
    </w:p>
    <w:p w14:paraId="3A42AD7A" w14:textId="77777777" w:rsidR="00133A36" w:rsidRPr="008F474D" w:rsidRDefault="00133A36" w:rsidP="00133A36">
      <w:pPr>
        <w:tabs>
          <w:tab w:val="left" w:pos="6840"/>
        </w:tabs>
        <w:ind w:firstLine="720"/>
        <w:rPr>
          <w:rFonts w:cs="Times New Roman"/>
        </w:rPr>
      </w:pPr>
      <w:r>
        <w:rPr>
          <w:rFonts w:cs="Times New Roman"/>
        </w:rPr>
        <w:t>According to an interview</w:t>
      </w:r>
      <w:r w:rsidRPr="000D554E">
        <w:rPr>
          <w:rFonts w:cs="Times New Roman"/>
        </w:rPr>
        <w:t xml:space="preserve"> conducted by Francesca Enriquez in the 1990s and a </w:t>
      </w:r>
      <w:r>
        <w:rPr>
          <w:rFonts w:cs="Times New Roman"/>
        </w:rPr>
        <w:t xml:space="preserve">public </w:t>
      </w:r>
      <w:r w:rsidRPr="000D554E">
        <w:rPr>
          <w:rFonts w:cs="Times New Roman"/>
        </w:rPr>
        <w:t xml:space="preserve">conversation between </w:t>
      </w:r>
      <w:r w:rsidRPr="00CF02CC">
        <w:rPr>
          <w:rFonts w:cs="Times New Roman"/>
        </w:rPr>
        <w:t>Shop 6</w:t>
      </w:r>
      <w:r w:rsidRPr="008D010B">
        <w:rPr>
          <w:rFonts w:cs="Times New Roman"/>
          <w:i/>
        </w:rPr>
        <w:t xml:space="preserve"> </w:t>
      </w:r>
      <w:r w:rsidRPr="000D554E">
        <w:rPr>
          <w:rFonts w:cs="Times New Roman"/>
        </w:rPr>
        <w:t>artists at the Lopez Museum in 2011, among</w:t>
      </w:r>
      <w:r>
        <w:rPr>
          <w:rFonts w:cs="Times New Roman"/>
        </w:rPr>
        <w:t xml:space="preserve"> other later</w:t>
      </w:r>
      <w:r w:rsidRPr="000D554E">
        <w:rPr>
          <w:rFonts w:cs="Times New Roman"/>
        </w:rPr>
        <w:t xml:space="preserve"> interviews with the artists, the provocat</w:t>
      </w:r>
      <w:r>
        <w:rPr>
          <w:rFonts w:cs="Times New Roman"/>
        </w:rPr>
        <w:t>ive nature of Bautista’s panty display</w:t>
      </w:r>
      <w:r w:rsidRPr="000D554E">
        <w:rPr>
          <w:rFonts w:cs="Times New Roman"/>
        </w:rPr>
        <w:t xml:space="preserve"> caused </w:t>
      </w:r>
      <w:r>
        <w:rPr>
          <w:rFonts w:cs="Times New Roman"/>
        </w:rPr>
        <w:t>the exhibition to close early</w:t>
      </w:r>
      <w:r w:rsidRPr="000D554E">
        <w:rPr>
          <w:rFonts w:cs="Times New Roman"/>
        </w:rPr>
        <w:t>.</w:t>
      </w:r>
      <w:r>
        <w:rPr>
          <w:rStyle w:val="FootnoteReference"/>
          <w:rFonts w:cs="Times New Roman"/>
        </w:rPr>
        <w:footnoteReference w:id="389"/>
      </w:r>
      <w:r>
        <w:rPr>
          <w:rFonts w:cs="Times New Roman"/>
          <w:color w:val="4472C4" w:themeColor="accent1"/>
        </w:rPr>
        <w:t xml:space="preserve"> </w:t>
      </w:r>
      <w:r>
        <w:rPr>
          <w:rFonts w:cs="Times New Roman"/>
        </w:rPr>
        <w:t xml:space="preserve">Chabet remarked that the artists “received a very strong letter” </w:t>
      </w:r>
      <w:r w:rsidRPr="00BA1833">
        <w:rPr>
          <w:rFonts w:cs="Times New Roman"/>
        </w:rPr>
        <w:t>that demanded the removal of Bautista’s</w:t>
      </w:r>
      <w:r w:rsidRPr="004F7BD5">
        <w:rPr>
          <w:rFonts w:cs="Times New Roman"/>
        </w:rPr>
        <w:t xml:space="preserve"> playful window display</w:t>
      </w:r>
      <w:r>
        <w:rPr>
          <w:rFonts w:cs="Times New Roman"/>
        </w:rPr>
        <w:t xml:space="preserve"> and other “objectionable” work. </w:t>
      </w:r>
      <w:r w:rsidRPr="000F3FD1">
        <w:rPr>
          <w:rFonts w:cs="Times New Roman"/>
        </w:rPr>
        <w:t xml:space="preserve">Bautista’s display of panties apparently too uncomfortably resembled and blended in with the commercial storefronts around Lahi Gallery, making it appear as if the gallery actually sold old underwear. </w:t>
      </w:r>
      <w:r>
        <w:rPr>
          <w:rFonts w:cs="Times New Roman"/>
        </w:rPr>
        <w:t>Instead of removing the offensive work, the artists instead chose to de-install the entire show. Chabet stated, “We just folded up. And people started talking about this one-day exhibition.”</w:t>
      </w:r>
      <w:r>
        <w:rPr>
          <w:rStyle w:val="FootnoteReference"/>
          <w:rFonts w:cs="Times New Roman"/>
        </w:rPr>
        <w:footnoteReference w:id="390"/>
      </w:r>
      <w:r>
        <w:rPr>
          <w:rFonts w:cs="Times New Roman"/>
        </w:rPr>
        <w:t xml:space="preserve"> </w:t>
      </w:r>
    </w:p>
    <w:p w14:paraId="2B05EC2D" w14:textId="77777777" w:rsidR="00133A36" w:rsidRPr="00D041F7" w:rsidRDefault="00133A36" w:rsidP="00133A36">
      <w:pPr>
        <w:ind w:firstLine="720"/>
        <w:rPr>
          <w:rFonts w:cs="Times New Roman"/>
        </w:rPr>
      </w:pPr>
      <w:r>
        <w:rPr>
          <w:rFonts w:cs="Times New Roman"/>
        </w:rPr>
        <w:t xml:space="preserve">A </w:t>
      </w:r>
      <w:r w:rsidRPr="00E00859">
        <w:rPr>
          <w:rFonts w:cs="Times New Roman"/>
        </w:rPr>
        <w:t>letter</w:t>
      </w:r>
      <w:r>
        <w:rPr>
          <w:rFonts w:cs="Times New Roman"/>
        </w:rPr>
        <w:t xml:space="preserve"> from the Lahi Association addressed to Chabet (by his last name as Mr. Rodriguez) dated April 21, 1974 paints a different picture than the one above. While the artists </w:t>
      </w:r>
      <w:r>
        <w:rPr>
          <w:rFonts w:cs="Times New Roman"/>
        </w:rPr>
        <w:lastRenderedPageBreak/>
        <w:t xml:space="preserve">claimed that the request to remove Bautista’s “objectionable” and “obscene” installation from the exhibition caused artists to scrap the entire exhibition in solidarity, this letter included a </w:t>
      </w:r>
      <w:r w:rsidRPr="008A1278">
        <w:rPr>
          <w:rFonts w:cs="Times New Roman"/>
        </w:rPr>
        <w:t>change in contract terms for a variety of</w:t>
      </w:r>
      <w:r>
        <w:rPr>
          <w:rFonts w:cs="Times New Roman"/>
        </w:rPr>
        <w:t xml:space="preserve"> boring</w:t>
      </w:r>
      <w:r w:rsidRPr="008A1278">
        <w:rPr>
          <w:rFonts w:cs="Times New Roman"/>
        </w:rPr>
        <w:t xml:space="preserve"> reasons, including “the exhibit is not money earning” and that the “receptionist is threatening to resign because of the </w:t>
      </w:r>
      <w:r>
        <w:rPr>
          <w:rFonts w:cs="Times New Roman"/>
        </w:rPr>
        <w:t>ill-treatment she has received</w:t>
      </w:r>
      <w:r w:rsidRPr="008A1278">
        <w:rPr>
          <w:rFonts w:cs="Times New Roman"/>
        </w:rPr>
        <w:t>.”</w:t>
      </w:r>
      <w:r>
        <w:rPr>
          <w:rStyle w:val="FootnoteReference"/>
          <w:rFonts w:cs="Times New Roman"/>
        </w:rPr>
        <w:footnoteReference w:id="391"/>
      </w:r>
      <w:r>
        <w:rPr>
          <w:rFonts w:cs="Times New Roman"/>
        </w:rPr>
        <w:t xml:space="preserve"> The letter further expressed</w:t>
      </w:r>
      <w:r w:rsidRPr="008A1278">
        <w:rPr>
          <w:rFonts w:cs="Times New Roman"/>
        </w:rPr>
        <w:t>, “That we cannot use the premises at all for other purposes of the Association. (Including not being allowed to use the air conditioner and the refrigerator).”</w:t>
      </w:r>
      <w:r>
        <w:rPr>
          <w:rStyle w:val="FootnoteReference"/>
          <w:rFonts w:cs="Times New Roman"/>
        </w:rPr>
        <w:footnoteReference w:id="392"/>
      </w:r>
      <w:r>
        <w:rPr>
          <w:rFonts w:cs="Times New Roman"/>
        </w:rPr>
        <w:t xml:space="preserve"> This last point most likely referred to Bautista’s co-opting of the gallery’s kitchen appliance. </w:t>
      </w:r>
    </w:p>
    <w:p w14:paraId="1D423F6F" w14:textId="77777777" w:rsidR="00133A36" w:rsidRPr="008C72E9" w:rsidRDefault="00133A36" w:rsidP="00133A36">
      <w:pPr>
        <w:ind w:firstLine="720"/>
        <w:rPr>
          <w:rFonts w:cs="Times New Roman"/>
        </w:rPr>
      </w:pPr>
      <w:r>
        <w:rPr>
          <w:rFonts w:cs="Times New Roman"/>
        </w:rPr>
        <w:t>While the presumed obscenity of Bautista’s panties might have led to one of the terms for the contract that specified “exhibiting artists shall be liable for any moral damage caused by the exhibit,”</w:t>
      </w:r>
      <w:r w:rsidRPr="001400D2">
        <w:rPr>
          <w:rStyle w:val="FootnoteReference"/>
          <w:rFonts w:cs="Times New Roman"/>
        </w:rPr>
        <w:t xml:space="preserve"> </w:t>
      </w:r>
      <w:r>
        <w:rPr>
          <w:rFonts w:cs="Times New Roman"/>
        </w:rPr>
        <w:t>the terms focused primarily around the costs of the physical alterations and financial aspects of the exhibition.</w:t>
      </w:r>
      <w:r>
        <w:rPr>
          <w:rStyle w:val="FootnoteReference"/>
          <w:rFonts w:cs="Times New Roman"/>
        </w:rPr>
        <w:footnoteReference w:id="393"/>
      </w:r>
      <w:r>
        <w:rPr>
          <w:rFonts w:cs="Times New Roman"/>
        </w:rPr>
        <w:t xml:space="preserve"> The contract demonstrated concern for the state of the gallery space. One of the terms noted that “any change of the existing set-up, renovation, or removal of any part of the gallery and the restoration of the said changes shall be the responsibility of the artists.”</w:t>
      </w:r>
      <w:r>
        <w:rPr>
          <w:rStyle w:val="FootnoteReference"/>
          <w:rFonts w:cs="Times New Roman"/>
        </w:rPr>
        <w:footnoteReference w:id="394"/>
      </w:r>
      <w:r>
        <w:rPr>
          <w:rFonts w:cs="Times New Roman"/>
        </w:rPr>
        <w:t xml:space="preserve"> The contract further stated that the Gallery would collect a “25% commission on whatever sales are made with a minimum of P500.00 sales.” If the terms were not met, according to the letter, the association “kindly request [the] group to take down the exhibit the following </w:t>
      </w:r>
      <w:r>
        <w:rPr>
          <w:rFonts w:cs="Times New Roman"/>
        </w:rPr>
        <w:lastRenderedPageBreak/>
        <w:t>day.”</w:t>
      </w:r>
      <w:r>
        <w:rPr>
          <w:rStyle w:val="FootnoteReference"/>
          <w:rFonts w:cs="Times New Roman"/>
        </w:rPr>
        <w:footnoteReference w:id="395"/>
      </w:r>
      <w:r>
        <w:rPr>
          <w:rFonts w:cs="Times New Roman"/>
        </w:rPr>
        <w:t xml:space="preserve"> As discussed above, instead of trying to meet these terms, the artists decided to take down the exhibition. </w:t>
      </w:r>
    </w:p>
    <w:p w14:paraId="11884AF0" w14:textId="77777777" w:rsidR="00133A36" w:rsidRPr="006132A4" w:rsidRDefault="00133A36" w:rsidP="00133A36">
      <w:pPr>
        <w:ind w:firstLine="720"/>
        <w:rPr>
          <w:rFonts w:cs="Times New Roman"/>
          <w:color w:val="4472C4" w:themeColor="accent1"/>
        </w:rPr>
      </w:pPr>
      <w:r w:rsidRPr="00C3197E">
        <w:rPr>
          <w:rFonts w:cs="Times New Roman"/>
        </w:rPr>
        <w:t xml:space="preserve">Although another letter—one that called for removal of Bautista’s panties—might have existed, the letter and contract terms discussed above most certainly contributed to the hasty removal of </w:t>
      </w:r>
      <w:r w:rsidRPr="00C3197E">
        <w:rPr>
          <w:rFonts w:cs="Times New Roman"/>
          <w:i/>
        </w:rPr>
        <w:t>Basta Ganon Hindi</w:t>
      </w:r>
      <w:r w:rsidRPr="00C3197E">
        <w:rPr>
          <w:rFonts w:cs="Times New Roman"/>
        </w:rPr>
        <w:t xml:space="preserve">. Despite </w:t>
      </w:r>
      <w:r>
        <w:rPr>
          <w:rFonts w:cs="Times New Roman"/>
        </w:rPr>
        <w:t xml:space="preserve">that </w:t>
      </w:r>
      <w:r w:rsidRPr="00C3197E">
        <w:rPr>
          <w:rFonts w:cs="Times New Roman"/>
        </w:rPr>
        <w:t>the gallery owners claimed art as “not a commercial or social privilege,” in the end, financial considerations played an important role in shutting down the exhibition.</w:t>
      </w:r>
      <w:r w:rsidRPr="00C3197E">
        <w:rPr>
          <w:rStyle w:val="FootnoteReference"/>
          <w:rFonts w:cs="Times New Roman"/>
        </w:rPr>
        <w:footnoteReference w:id="396"/>
      </w:r>
      <w:r w:rsidRPr="00C3197E">
        <w:rPr>
          <w:rFonts w:cs="Times New Roman"/>
        </w:rPr>
        <w:t xml:space="preserve"> In recalling the extreme brevity of this exhibition, however, Chabet and his co-conspirators preferred a claim that their installations were too controversial and uncomfortable for public consumption. Yet, instead of calling out an installation like </w:t>
      </w:r>
      <w:r w:rsidRPr="00C3197E">
        <w:rPr>
          <w:rFonts w:cs="Times New Roman"/>
          <w:i/>
        </w:rPr>
        <w:t>Refrigerator</w:t>
      </w:r>
      <w:r w:rsidRPr="00C3197E">
        <w:rPr>
          <w:rFonts w:cs="Times New Roman"/>
        </w:rPr>
        <w:t>—which explicitly contained images of the Marcoses—as the offending work,</w:t>
      </w:r>
      <w:r w:rsidRPr="00C3197E">
        <w:rPr>
          <w:rFonts w:cs="Times New Roman"/>
          <w:i/>
        </w:rPr>
        <w:t xml:space="preserve"> </w:t>
      </w:r>
      <w:r w:rsidRPr="00C3197E">
        <w:rPr>
          <w:rFonts w:cs="Times New Roman"/>
        </w:rPr>
        <w:t xml:space="preserve">they suggested a display of used underwear had the potential to be more </w:t>
      </w:r>
      <w:r w:rsidRPr="002145D0">
        <w:rPr>
          <w:rFonts w:cs="Times New Roman"/>
        </w:rPr>
        <w:t>objectionable. In these artists’ memory, art’s threat was not its ability to conjure up politically loaded imagery like the Social Realists artist, but the subtler capacity to resemble real life and affirm t</w:t>
      </w:r>
      <w:r>
        <w:rPr>
          <w:rFonts w:cs="Times New Roman"/>
        </w:rPr>
        <w:t xml:space="preserve">he potential for another reality full of impropriety. </w:t>
      </w:r>
      <w:r w:rsidRPr="006132A4">
        <w:rPr>
          <w:rFonts w:cs="Times New Roman"/>
          <w:color w:val="4472C4" w:themeColor="accent1"/>
        </w:rPr>
        <w:t xml:space="preserve"> </w:t>
      </w:r>
    </w:p>
    <w:p w14:paraId="34AF82D9" w14:textId="77777777" w:rsidR="00133A36" w:rsidRDefault="00133A36" w:rsidP="00133A36">
      <w:pPr>
        <w:rPr>
          <w:rFonts w:cs="Times New Roman"/>
          <w:b/>
        </w:rPr>
      </w:pPr>
    </w:p>
    <w:p w14:paraId="4C3B985F" w14:textId="77777777" w:rsidR="00133A36" w:rsidRDefault="00133A36" w:rsidP="00133A36">
      <w:pPr>
        <w:pStyle w:val="SubChapter"/>
      </w:pPr>
      <w:bookmarkStart w:id="83" w:name="_Toc507617964"/>
      <w:r>
        <w:t xml:space="preserve">Inaugurating </w:t>
      </w:r>
      <w:r w:rsidRPr="00483D8F">
        <w:t>Sining Kamal</w:t>
      </w:r>
      <w:r w:rsidRPr="00A57518">
        <w:t>ig Extension</w:t>
      </w:r>
      <w:r>
        <w:t xml:space="preserve"> (Shop 6)</w:t>
      </w:r>
      <w:bookmarkEnd w:id="83"/>
    </w:p>
    <w:p w14:paraId="255150AD" w14:textId="77777777" w:rsidR="00133A36" w:rsidRDefault="00133A36" w:rsidP="00133A36">
      <w:pPr>
        <w:ind w:firstLine="720"/>
        <w:rPr>
          <w:rFonts w:cs="Times New Roman"/>
        </w:rPr>
      </w:pPr>
      <w:r>
        <w:rPr>
          <w:rFonts w:cs="Times New Roman"/>
        </w:rPr>
        <w:t xml:space="preserve">Shortly after artists folded up </w:t>
      </w:r>
      <w:r>
        <w:rPr>
          <w:rFonts w:cs="Times New Roman"/>
          <w:i/>
        </w:rPr>
        <w:t>Basta Ganon Hindi</w:t>
      </w:r>
      <w:r>
        <w:rPr>
          <w:rFonts w:cs="Times New Roman"/>
        </w:rPr>
        <w:t xml:space="preserve"> at Lahi Gallery, Korito Araneta Kalaw, co-owner of </w:t>
      </w:r>
      <w:r>
        <w:rPr>
          <w:rFonts w:cs="Times New Roman"/>
          <w:i/>
        </w:rPr>
        <w:t xml:space="preserve">Sining Kamalig </w:t>
      </w:r>
      <w:r>
        <w:rPr>
          <w:rFonts w:cs="Times New Roman"/>
        </w:rPr>
        <w:t>(Storehouse of Art), heard about the exhibition and offered the artists a stall space near the gallery at no cost.</w:t>
      </w:r>
      <w:r>
        <w:rPr>
          <w:rStyle w:val="FootnoteReference"/>
          <w:rFonts w:cs="Times New Roman"/>
        </w:rPr>
        <w:footnoteReference w:id="397"/>
      </w:r>
      <w:r>
        <w:rPr>
          <w:rFonts w:cs="Times New Roman"/>
        </w:rPr>
        <w:t xml:space="preserve"> </w:t>
      </w:r>
      <w:r>
        <w:rPr>
          <w:rFonts w:cs="Times New Roman"/>
          <w:i/>
        </w:rPr>
        <w:t>Sining Kamalig</w:t>
      </w:r>
      <w:r>
        <w:rPr>
          <w:rFonts w:cs="Times New Roman"/>
        </w:rPr>
        <w:t xml:space="preserve">, which Kalaw ran with her </w:t>
      </w:r>
      <w:r>
        <w:rPr>
          <w:rFonts w:cs="Times New Roman"/>
        </w:rPr>
        <w:lastRenderedPageBreak/>
        <w:t xml:space="preserve">sister Vida Araneta Balboa, was located in a commercial center constructed in front of their family compound. According to discussion of the gallery in </w:t>
      </w:r>
      <w:r w:rsidRPr="00280A4A">
        <w:rPr>
          <w:rFonts w:cs="Times New Roman"/>
          <w:i/>
        </w:rPr>
        <w:t>Women’s Home Companion</w:t>
      </w:r>
      <w:r>
        <w:rPr>
          <w:rFonts w:cs="Times New Roman"/>
        </w:rPr>
        <w:t xml:space="preserve">, </w:t>
      </w:r>
      <w:r>
        <w:rPr>
          <w:rFonts w:cs="Times New Roman"/>
          <w:i/>
        </w:rPr>
        <w:t>Sining Kamalig</w:t>
      </w:r>
      <w:r>
        <w:rPr>
          <w:rFonts w:cs="Times New Roman"/>
        </w:rPr>
        <w:t>’s neighbors included “a haute couture salon, a beauty parlor, textile outlets, furniture and antique shops, and a restaurant.”</w:t>
      </w:r>
      <w:r>
        <w:rPr>
          <w:rStyle w:val="FootnoteReference"/>
          <w:rFonts w:cs="Times New Roman"/>
        </w:rPr>
        <w:footnoteReference w:id="398"/>
      </w:r>
      <w:r>
        <w:rPr>
          <w:rFonts w:cs="Times New Roman"/>
          <w:i/>
        </w:rPr>
        <w:t xml:space="preserve"> </w:t>
      </w:r>
      <w:r>
        <w:rPr>
          <w:rFonts w:cs="Times New Roman"/>
        </w:rPr>
        <w:t>The Gallery’s</w:t>
      </w:r>
      <w:r>
        <w:rPr>
          <w:rFonts w:cs="Times New Roman"/>
          <w:i/>
        </w:rPr>
        <w:t xml:space="preserve"> </w:t>
      </w:r>
      <w:r>
        <w:rPr>
          <w:rFonts w:cs="Times New Roman"/>
        </w:rPr>
        <w:t>vibrant surroundings drew in a “large walk-in crowd daily”</w:t>
      </w:r>
      <w:r w:rsidRPr="00C75D38">
        <w:rPr>
          <w:rStyle w:val="FootnoteReference"/>
          <w:rFonts w:cs="Times New Roman"/>
        </w:rPr>
        <w:t xml:space="preserve"> </w:t>
      </w:r>
      <w:r>
        <w:rPr>
          <w:rFonts w:cs="Times New Roman"/>
        </w:rPr>
        <w:t>and its patrons consisted of “interior designers and art aficionados who acquire paintings, prints, or sculpture.”</w:t>
      </w:r>
      <w:r>
        <w:rPr>
          <w:rStyle w:val="FootnoteReference"/>
          <w:rFonts w:cs="Times New Roman"/>
        </w:rPr>
        <w:footnoteReference w:id="399"/>
      </w:r>
      <w:r>
        <w:rPr>
          <w:rFonts w:cs="Times New Roman"/>
        </w:rPr>
        <w:t xml:space="preserve"> The article also noted that since </w:t>
      </w:r>
      <w:r>
        <w:rPr>
          <w:rFonts w:cs="Times New Roman"/>
          <w:i/>
        </w:rPr>
        <w:t xml:space="preserve">Sining Kamalig </w:t>
      </w:r>
      <w:r>
        <w:rPr>
          <w:rFonts w:cs="Times New Roman"/>
        </w:rPr>
        <w:t>also exhibited more established artists such as Abueva and Jaime de Guzman, “hard core art collectors” also frequented the gallery</w:t>
      </w:r>
      <w:r w:rsidRPr="002F4073">
        <w:rPr>
          <w:rFonts w:cs="Times New Roman"/>
        </w:rPr>
        <w:t>.</w:t>
      </w:r>
      <w:r w:rsidRPr="002F4073">
        <w:rPr>
          <w:rStyle w:val="FootnoteReference"/>
          <w:rFonts w:cs="Times New Roman"/>
        </w:rPr>
        <w:footnoteReference w:id="400"/>
      </w:r>
      <w:r>
        <w:rPr>
          <w:rFonts w:cs="Times New Roman"/>
        </w:rPr>
        <w:t xml:space="preserve"> </w:t>
      </w:r>
    </w:p>
    <w:p w14:paraId="3B90C05C" w14:textId="77777777" w:rsidR="00133A36" w:rsidRDefault="00133A36" w:rsidP="00133A36">
      <w:pPr>
        <w:ind w:firstLine="720"/>
        <w:rPr>
          <w:rFonts w:cs="Times New Roman"/>
        </w:rPr>
      </w:pPr>
      <w:r>
        <w:rPr>
          <w:rFonts w:cs="Times New Roman"/>
        </w:rPr>
        <w:t xml:space="preserve">Despite its affiliation to </w:t>
      </w:r>
      <w:r w:rsidRPr="007016C2">
        <w:rPr>
          <w:rFonts w:cs="Times New Roman"/>
          <w:i/>
        </w:rPr>
        <w:t>Sining Kamalig</w:t>
      </w:r>
      <w:r>
        <w:rPr>
          <w:rFonts w:cs="Times New Roman"/>
        </w:rPr>
        <w:t>, Shop 6 was treated as an independent, experimental space for artists to mount brief exhibitions.</w:t>
      </w:r>
      <w:r>
        <w:rPr>
          <w:rStyle w:val="FootnoteReference"/>
          <w:rFonts w:cs="Times New Roman"/>
        </w:rPr>
        <w:footnoteReference w:id="401"/>
      </w:r>
      <w:r>
        <w:rPr>
          <w:rFonts w:cs="Times New Roman"/>
        </w:rPr>
        <w:t xml:space="preserve"> </w:t>
      </w:r>
      <w:r w:rsidRPr="00685277">
        <w:rPr>
          <w:rFonts w:cs="Times New Roman"/>
          <w:i/>
        </w:rPr>
        <w:t>Manila</w:t>
      </w:r>
      <w:r>
        <w:rPr>
          <w:rFonts w:cs="Times New Roman"/>
          <w:i/>
        </w:rPr>
        <w:t xml:space="preserve"> Times</w:t>
      </w:r>
      <w:r>
        <w:rPr>
          <w:rFonts w:cs="Times New Roman"/>
        </w:rPr>
        <w:t xml:space="preserve"> billed Shop 6 as “Sining Kamalig Extension: Shop 6” under their list of ongoing exhibitions and qualified the art shown at the space as “experimental works.”</w:t>
      </w:r>
      <w:r>
        <w:rPr>
          <w:rStyle w:val="FootnoteReference"/>
          <w:rFonts w:cs="Times New Roman"/>
        </w:rPr>
        <w:footnoteReference w:id="402"/>
      </w:r>
      <w:r>
        <w:rPr>
          <w:rFonts w:cs="Times New Roman"/>
        </w:rPr>
        <w:t xml:space="preserve"> </w:t>
      </w:r>
      <w:r w:rsidRPr="00BE4538">
        <w:rPr>
          <w:rFonts w:cs="Times New Roman"/>
        </w:rPr>
        <w:t>Shop 6</w:t>
      </w:r>
      <w:r>
        <w:rPr>
          <w:rFonts w:cs="Times New Roman"/>
        </w:rPr>
        <w:t xml:space="preserve"> opened with two inaugural group shows; the first opened on May 31, 1974 with a group exhibition by Yolanda Johnson, Eva Toledo, Alan Rivera, Red Mansueto, and Danny Dalena. The following weekend, Rodolfo Gan, Nap Jamir, Fernando Modesto, Nestor Vinluan, Roberto Chabet and Boy-and-Berna Perez exhibited.</w:t>
      </w:r>
      <w:r>
        <w:rPr>
          <w:rStyle w:val="FootnoteReference"/>
          <w:rFonts w:cs="Times New Roman"/>
        </w:rPr>
        <w:footnoteReference w:id="403"/>
      </w:r>
      <w:r>
        <w:rPr>
          <w:rFonts w:cs="Times New Roman"/>
        </w:rPr>
        <w:t xml:space="preserve"> Following the two inaugural group shows, artists presented solo exhibitions that began with an </w:t>
      </w:r>
      <w:r>
        <w:rPr>
          <w:rFonts w:cs="Times New Roman"/>
        </w:rPr>
        <w:lastRenderedPageBreak/>
        <w:t>opening on Friday afternoon and closed at the end of the weekend, for what the press claimed would culminate to a total of fourteen weekly exhibitions.</w:t>
      </w:r>
      <w:r>
        <w:rPr>
          <w:rStyle w:val="FootnoteReference"/>
          <w:rFonts w:cs="Times New Roman"/>
        </w:rPr>
        <w:footnoteReference w:id="404"/>
      </w:r>
      <w:r>
        <w:rPr>
          <w:rFonts w:cs="Times New Roman"/>
        </w:rPr>
        <w:t xml:space="preserve"> The press release expressed that the exhibitions would “feature mixed-media works, constructions, situations, environments, and other ‘exploratory’ projects.”</w:t>
      </w:r>
      <w:r>
        <w:rPr>
          <w:rStyle w:val="FootnoteReference"/>
          <w:rFonts w:cs="Times New Roman"/>
        </w:rPr>
        <w:footnoteReference w:id="405"/>
      </w:r>
      <w:r>
        <w:rPr>
          <w:rFonts w:cs="Times New Roman"/>
        </w:rPr>
        <w:t xml:space="preserve"> </w:t>
      </w:r>
    </w:p>
    <w:p w14:paraId="3B305626" w14:textId="77777777" w:rsidR="00133A36" w:rsidRDefault="00133A36" w:rsidP="00133A36">
      <w:pPr>
        <w:ind w:firstLine="720"/>
        <w:rPr>
          <w:rFonts w:cs="Times New Roman"/>
        </w:rPr>
      </w:pPr>
      <w:r>
        <w:rPr>
          <w:rFonts w:cs="Times New Roman"/>
        </w:rPr>
        <w:t xml:space="preserve">Among the found objects and strange installations featured in the first inaugural group exhibition included Red Mansueto’s red-painted dilapidated bed; Danny Dalena’s assortment of kitchen vessels under a piece of eroding galvanized iron; Bautista’s various grids made from mongo seeds, banana flowers, and sago seeds; Alan Rivera’s child-sized hanger collages; Eva Toledo’s window-pasted paper collage, and Laudico’s grid of “Photo-Me” cut-outs. Several photographs in the Chabet Archive document this first exhibition. </w:t>
      </w:r>
      <w:r w:rsidRPr="001049E3">
        <w:rPr>
          <w:rFonts w:cs="Times New Roman"/>
          <w:b/>
        </w:rPr>
        <w:t>[</w:t>
      </w:r>
      <w:r>
        <w:rPr>
          <w:rFonts w:cs="Times New Roman"/>
          <w:b/>
        </w:rPr>
        <w:t>fig.</w:t>
      </w:r>
      <w:r w:rsidRPr="001049E3">
        <w:rPr>
          <w:rFonts w:cs="Times New Roman"/>
          <w:b/>
        </w:rPr>
        <w:t xml:space="preserve"> </w:t>
      </w:r>
      <w:r>
        <w:rPr>
          <w:rFonts w:cs="Times New Roman"/>
          <w:b/>
        </w:rPr>
        <w:t>3.7</w:t>
      </w:r>
      <w:r w:rsidRPr="001049E3">
        <w:rPr>
          <w:rFonts w:cs="Times New Roman"/>
          <w:b/>
        </w:rPr>
        <w:t>]</w:t>
      </w:r>
      <w:r>
        <w:rPr>
          <w:rFonts w:cs="Times New Roman"/>
        </w:rPr>
        <w:t xml:space="preserve"> From a moderate distance, Shop 6’s brightly lit storefront, consisting of two large windows and an open door, disrupt the darkness of the surrounding area. Peering into Shop 6, we see the collapsed bedframe with no mattress alongside an assortment of pots and pans arranged haphazardly on the gallery floor. A tidy row of Rivera’s hangers juts out of the wall on a rod above the unfortunate bedframe. Grid formations made from Bautista’s accumulation of mongo seeds and Laudico’s photo machine discards adorn the window and wall respectively, creating small forms of order among natural and man-made detritus. </w:t>
      </w:r>
    </w:p>
    <w:p w14:paraId="4865C9A5" w14:textId="77777777" w:rsidR="00133A36" w:rsidRDefault="00133A36" w:rsidP="00133A36">
      <w:pPr>
        <w:ind w:firstLine="720"/>
        <w:rPr>
          <w:rFonts w:cs="Times New Roman"/>
        </w:rPr>
      </w:pPr>
      <w:r>
        <w:rPr>
          <w:rFonts w:cs="Times New Roman"/>
        </w:rPr>
        <w:t xml:space="preserve">Unlike the artists in Liwayway Recapping Co., who collaborated on installations and situations under the group name, artists involved in Shop 6 maintained individual authorship over their contributions to the exhibition. </w:t>
      </w:r>
      <w:r>
        <w:rPr>
          <w:rFonts w:cs="Times New Roman"/>
          <w:i/>
        </w:rPr>
        <w:t xml:space="preserve">Basta </w:t>
      </w:r>
      <w:r w:rsidRPr="00B563D7">
        <w:rPr>
          <w:rFonts w:cs="Times New Roman"/>
          <w:i/>
        </w:rPr>
        <w:t>Ganon Hindi</w:t>
      </w:r>
      <w:r>
        <w:rPr>
          <w:rFonts w:cs="Times New Roman"/>
        </w:rPr>
        <w:t xml:space="preserve">, for example, included discrete works by artists meant to operate separately from one another. </w:t>
      </w:r>
      <w:r w:rsidRPr="00B563D7">
        <w:rPr>
          <w:rFonts w:cs="Times New Roman"/>
        </w:rPr>
        <w:t>Yet</w:t>
      </w:r>
      <w:r>
        <w:rPr>
          <w:rFonts w:cs="Times New Roman"/>
        </w:rPr>
        <w:t xml:space="preserve">, while each artist produced </w:t>
      </w:r>
      <w:r>
        <w:rPr>
          <w:rFonts w:cs="Times New Roman"/>
        </w:rPr>
        <w:lastRenderedPageBreak/>
        <w:t>the individual elements of Shop 6’s first group show, the exhibition contained no wall text to demarcate their respective contributions. Instead, all of the works functioned together to create a scene of a stark bedroom or cell filled with decrepit household things in a strange arrangement.</w:t>
      </w:r>
    </w:p>
    <w:p w14:paraId="03F5909E" w14:textId="77777777" w:rsidR="00133A36" w:rsidRDefault="00133A36" w:rsidP="00133A36">
      <w:pPr>
        <w:ind w:firstLine="720"/>
        <w:rPr>
          <w:rFonts w:cs="Times New Roman"/>
        </w:rPr>
      </w:pPr>
      <w:r w:rsidRPr="0015402A">
        <w:rPr>
          <w:rFonts w:cs="Times New Roman"/>
          <w:b/>
        </w:rPr>
        <w:t>[</w:t>
      </w:r>
      <w:r>
        <w:rPr>
          <w:rFonts w:cs="Times New Roman"/>
          <w:b/>
        </w:rPr>
        <w:t>fig.</w:t>
      </w:r>
      <w:r w:rsidRPr="0015402A">
        <w:rPr>
          <w:rFonts w:cs="Times New Roman"/>
          <w:b/>
        </w:rPr>
        <w:t xml:space="preserve"> </w:t>
      </w:r>
      <w:r>
        <w:rPr>
          <w:rFonts w:cs="Times New Roman"/>
          <w:b/>
        </w:rPr>
        <w:t>3</w:t>
      </w:r>
      <w:r w:rsidRPr="0015402A">
        <w:rPr>
          <w:rFonts w:cs="Times New Roman"/>
          <w:b/>
        </w:rPr>
        <w:t>.8]</w:t>
      </w:r>
      <w:r>
        <w:rPr>
          <w:rFonts w:cs="Times New Roman"/>
        </w:rPr>
        <w:t xml:space="preserve"> Before the viewer enters the gallery, two windows and open door trifurcate the view of the works inside. Similar to his array of used panties at Lahi Gallery, Bautista’s mongo seed grid—one of three comprising </w:t>
      </w:r>
      <w:r>
        <w:rPr>
          <w:rFonts w:cs="Times New Roman"/>
          <w:i/>
        </w:rPr>
        <w:t>Mais</w:t>
      </w:r>
      <w:r>
        <w:rPr>
          <w:rFonts w:cs="Times New Roman"/>
        </w:rPr>
        <w:t xml:space="preserve">—continued the artist’s penchant to use the window as an important site of display. As part of </w:t>
      </w:r>
      <w:r w:rsidRPr="00455C34">
        <w:rPr>
          <w:rFonts w:cs="Times New Roman"/>
          <w:i/>
        </w:rPr>
        <w:t>Mais</w:t>
      </w:r>
      <w:r>
        <w:rPr>
          <w:rFonts w:cs="Times New Roman"/>
        </w:rPr>
        <w:t>, he used scotch tape to affix sago seeds, banana flowers and mongo seeds—each in unique grids—to the glass pane of the door, the back wall, and the front display of the Shop 6, respectively.</w:t>
      </w:r>
      <w:r>
        <w:rPr>
          <w:rStyle w:val="FootnoteReference"/>
          <w:rFonts w:cs="Times New Roman"/>
        </w:rPr>
        <w:footnoteReference w:id="406"/>
      </w:r>
      <w:r>
        <w:rPr>
          <w:rFonts w:cs="Times New Roman"/>
        </w:rPr>
        <w:t xml:space="preserve"> The largest configuration was the mongo seeds taped on one of the gallery’s front windows. </w:t>
      </w:r>
      <w:r w:rsidRPr="00455C34">
        <w:rPr>
          <w:rFonts w:cs="Times New Roman"/>
        </w:rPr>
        <w:t>This</w:t>
      </w:r>
      <w:r>
        <w:rPr>
          <w:rFonts w:cs="Times New Roman"/>
        </w:rPr>
        <w:t xml:space="preserve"> time, instead of using the window as a way to frame his installation, he used the transparent pane of glass as its physical support. To the viewer gazing through the window, the gridded mongo seeds overlay order atop the disarray of broken furniture and worn-out kitchenware. The seeds also mirror the other methodical grids—such as the banana flowers and Photo-Id machine discards—pasted on the wall at the far end of Shop 6. While Bautista retained a distinct border around the mongo seed grid, the transparency of the window permits </w:t>
      </w:r>
      <w:r>
        <w:rPr>
          <w:rFonts w:cs="Times New Roman"/>
          <w:i/>
        </w:rPr>
        <w:t xml:space="preserve">Mais </w:t>
      </w:r>
      <w:r>
        <w:rPr>
          <w:rFonts w:cs="Times New Roman"/>
        </w:rPr>
        <w:t>to be absorbed into works inside the gallery as some of its mongo seeds</w:t>
      </w:r>
      <w:r>
        <w:rPr>
          <w:rFonts w:cs="Times New Roman"/>
          <w:i/>
        </w:rPr>
        <w:t xml:space="preserve"> </w:t>
      </w:r>
      <w:r>
        <w:rPr>
          <w:rFonts w:cs="Times New Roman"/>
        </w:rPr>
        <w:t>blend into the objects behind them</w:t>
      </w:r>
      <w:r>
        <w:rPr>
          <w:rFonts w:cs="Times New Roman"/>
          <w:i/>
        </w:rPr>
        <w:t xml:space="preserve">. </w:t>
      </w:r>
      <w:r>
        <w:rPr>
          <w:rFonts w:cs="Times New Roman"/>
        </w:rPr>
        <w:t xml:space="preserve">  </w:t>
      </w:r>
    </w:p>
    <w:p w14:paraId="7EB9B06C" w14:textId="77777777" w:rsidR="00133A36" w:rsidRDefault="00133A36" w:rsidP="00133A36">
      <w:pPr>
        <w:ind w:firstLine="720"/>
        <w:rPr>
          <w:rFonts w:cs="Times New Roman"/>
        </w:rPr>
      </w:pPr>
      <w:r>
        <w:rPr>
          <w:rFonts w:cs="Times New Roman"/>
        </w:rPr>
        <w:t>Through the left window, immediately beyond the mongo seeds, are Mansueto’s rickety red-painted bedframe and Rivera’s child-sized hanger collages.</w:t>
      </w:r>
      <w:r>
        <w:rPr>
          <w:rStyle w:val="FootnoteReference"/>
          <w:rFonts w:cs="Times New Roman"/>
        </w:rPr>
        <w:footnoteReference w:id="407"/>
      </w:r>
      <w:r>
        <w:rPr>
          <w:rFonts w:cs="Times New Roman"/>
        </w:rPr>
        <w:t xml:space="preserve"> To the side of the bed, under Toledo’s pasted window collage, are Dalena’s vessels and a meandering line of small plastic </w:t>
      </w:r>
      <w:r>
        <w:rPr>
          <w:rFonts w:cs="Times New Roman"/>
        </w:rPr>
        <w:lastRenderedPageBreak/>
        <w:t xml:space="preserve">cups behind a glass jug. One of the larger white bowls on the floor next to the bed bears semblance to a bedpan. Together, these objects and the seedy condition of the room evoke a sparse prison cell. The mongo and sago seeds, carefully taped in rows on the glass at the front of the gallery, mimics a method of keeping track of time under such conditions as the imprisoned person makes a minor mark for the passage of each day. All </w:t>
      </w:r>
      <w:ins w:id="86" w:author="N C" w:date="2018-02-18T12:01:00Z">
        <w:r>
          <w:rPr>
            <w:rFonts w:cs="Times New Roman"/>
          </w:rPr>
          <w:t xml:space="preserve">of </w:t>
        </w:r>
      </w:ins>
      <w:r>
        <w:rPr>
          <w:rFonts w:cs="Times New Roman"/>
        </w:rPr>
        <w:t xml:space="preserve">these objects contribute to the illusion of a pitiable makeshift living space made visible to the errant posh passerby through the large-scale windows—a site for unintentional and uncomfortable </w:t>
      </w:r>
      <w:commentRangeStart w:id="87"/>
      <w:r>
        <w:rPr>
          <w:rFonts w:cs="Times New Roman"/>
        </w:rPr>
        <w:t>voyeurism</w:t>
      </w:r>
      <w:commentRangeEnd w:id="87"/>
      <w:r>
        <w:rPr>
          <w:rStyle w:val="CommentReference"/>
        </w:rPr>
        <w:commentReference w:id="87"/>
      </w:r>
      <w:r>
        <w:rPr>
          <w:rFonts w:cs="Times New Roman"/>
        </w:rPr>
        <w:t xml:space="preserve">. </w:t>
      </w:r>
    </w:p>
    <w:p w14:paraId="34B213D3" w14:textId="77777777" w:rsidR="00133A36" w:rsidRDefault="00133A36" w:rsidP="00133A36">
      <w:pPr>
        <w:ind w:firstLine="720"/>
        <w:rPr>
          <w:rFonts w:cs="Times New Roman"/>
          <w:color w:val="4472C4" w:themeColor="accent1"/>
        </w:rPr>
      </w:pPr>
      <w:r>
        <w:rPr>
          <w:rFonts w:cs="Times New Roman"/>
        </w:rPr>
        <w:t xml:space="preserve">From a distance, Mansueto’s lopsided bedframe initially looks as if it collapsed due to structural difficulties of bearing too much weight. It slopes like a slide towards Shop 6’s storefront as its front legs have broken from the main body of the frame. </w:t>
      </w:r>
      <w:r w:rsidRPr="006748CB">
        <w:rPr>
          <w:rFonts w:cs="Times New Roman"/>
          <w:b/>
        </w:rPr>
        <w:t>[</w:t>
      </w:r>
      <w:r>
        <w:rPr>
          <w:rFonts w:cs="Times New Roman"/>
          <w:b/>
        </w:rPr>
        <w:t>fig.</w:t>
      </w:r>
      <w:r w:rsidRPr="006748CB">
        <w:rPr>
          <w:rFonts w:cs="Times New Roman"/>
          <w:b/>
        </w:rPr>
        <w:t xml:space="preserve"> </w:t>
      </w:r>
      <w:r>
        <w:rPr>
          <w:rFonts w:cs="Times New Roman"/>
          <w:b/>
        </w:rPr>
        <w:t>3</w:t>
      </w:r>
      <w:r w:rsidRPr="006748CB">
        <w:rPr>
          <w:rFonts w:cs="Times New Roman"/>
          <w:b/>
        </w:rPr>
        <w:t>.9]</w:t>
      </w:r>
      <w:r>
        <w:rPr>
          <w:rFonts w:cs="Times New Roman"/>
        </w:rPr>
        <w:t xml:space="preserve"> At the other end of the bed, towards the back wall of Shop 6, the bedframe’s other set of legs continue to support its wooden slates, an asymmetry that causes the bed to tilt towards the ground. Yet,</w:t>
      </w:r>
      <w:r w:rsidRPr="00A10B41">
        <w:rPr>
          <w:rFonts w:cs="Times New Roman"/>
        </w:rPr>
        <w:t xml:space="preserve"> </w:t>
      </w:r>
      <w:r>
        <w:rPr>
          <w:rFonts w:cs="Times New Roman"/>
        </w:rPr>
        <w:t xml:space="preserve">upon closer observation, what appears to be an accident caused by the wear and tear of overuse becomes a theatrical staging of hardship. One the bedframe’s detached legs </w:t>
      </w:r>
      <w:proofErr w:type="gramStart"/>
      <w:r>
        <w:rPr>
          <w:rFonts w:cs="Times New Roman"/>
        </w:rPr>
        <w:t>has</w:t>
      </w:r>
      <w:proofErr w:type="gramEnd"/>
      <w:r>
        <w:rPr>
          <w:rFonts w:cs="Times New Roman"/>
        </w:rPr>
        <w:t xml:space="preserve"> been decisively placed atop the slates—an impossible position if the legs had simply given out under the weight of a mattress or its occupant. </w:t>
      </w:r>
      <w:r w:rsidRPr="00DB3CD3">
        <w:rPr>
          <w:rFonts w:cs="Times New Roman"/>
        </w:rPr>
        <w:t>While the viewer initially believes the bedframe to be broken, closer examination causes one to feel mildly deceived by the fact that the dilapidated bedframe is actually a construction of indigence rather than the reality of it. The illusion is further shattered by the color of the bed—a painted red that announces the bedframe as a work of art rather than a mere piece of furniture.</w:t>
      </w:r>
      <w:r>
        <w:rPr>
          <w:rFonts w:cs="Times New Roman"/>
          <w:color w:val="4472C4" w:themeColor="accent1"/>
        </w:rPr>
        <w:t xml:space="preserve">  </w:t>
      </w:r>
    </w:p>
    <w:p w14:paraId="2EAF5168" w14:textId="77777777" w:rsidR="00133A36" w:rsidRPr="009315DF" w:rsidRDefault="00133A36" w:rsidP="00133A36">
      <w:pPr>
        <w:ind w:firstLine="720"/>
        <w:rPr>
          <w:rFonts w:cs="Times New Roman"/>
        </w:rPr>
      </w:pPr>
      <w:r w:rsidRPr="006748CB">
        <w:rPr>
          <w:rFonts w:cs="Times New Roman"/>
          <w:b/>
        </w:rPr>
        <w:t>[</w:t>
      </w:r>
      <w:r>
        <w:rPr>
          <w:rFonts w:cs="Times New Roman"/>
          <w:b/>
        </w:rPr>
        <w:t>fig.</w:t>
      </w:r>
      <w:r w:rsidRPr="006748CB">
        <w:rPr>
          <w:rFonts w:cs="Times New Roman"/>
          <w:b/>
        </w:rPr>
        <w:t xml:space="preserve"> </w:t>
      </w:r>
      <w:r>
        <w:rPr>
          <w:rFonts w:cs="Times New Roman"/>
          <w:b/>
        </w:rPr>
        <w:t>3</w:t>
      </w:r>
      <w:r w:rsidRPr="006748CB">
        <w:rPr>
          <w:rFonts w:cs="Times New Roman"/>
          <w:b/>
        </w:rPr>
        <w:t>.10]</w:t>
      </w:r>
      <w:r>
        <w:rPr>
          <w:rFonts w:cs="Times New Roman"/>
        </w:rPr>
        <w:t xml:space="preserve"> On the ground next to the bedframe are an assortment of vessels that further create the impression of an impoverished living space. Besides the bedpan-like bowl, this eclectic collection of containers includes a glass jug, plastic cups, a rectangular ice-tray, among </w:t>
      </w:r>
      <w:r>
        <w:rPr>
          <w:rFonts w:cs="Times New Roman"/>
        </w:rPr>
        <w:lastRenderedPageBreak/>
        <w:t>other things that resemble pots or the interior of rice cookers. The variety of containers resemble a makeshift kitchen and bathroom condensed into a few choice containers, further supporting the illusion of Shop 6 as a crude living space. Dayrit described Dalena’s collection of vessels as resembling “all sorts of garbage thrown from the rooftops [of a] slum or squatter area.”</w:t>
      </w:r>
      <w:r>
        <w:rPr>
          <w:rStyle w:val="FootnoteReference"/>
          <w:rFonts w:cs="Times New Roman"/>
        </w:rPr>
        <w:footnoteReference w:id="408"/>
      </w:r>
      <w:r>
        <w:rPr>
          <w:rFonts w:cs="Times New Roman"/>
        </w:rPr>
        <w:t xml:space="preserve"> Though not visible in the documentation photographs, Dayrit observed that each of these objects were attached with white nylon thread to Dalena’s eroding galvanized iron hanging above them. She suggested that the nylon strings allude to the “drops of rainwater from [a] leaky roof.”</w:t>
      </w:r>
      <w:r>
        <w:rPr>
          <w:rStyle w:val="FootnoteReference"/>
          <w:rFonts w:cs="Times New Roman"/>
        </w:rPr>
        <w:footnoteReference w:id="409"/>
      </w:r>
      <w:r>
        <w:rPr>
          <w:rFonts w:cs="Times New Roman"/>
        </w:rPr>
        <w:t xml:space="preserve"> </w:t>
      </w:r>
    </w:p>
    <w:p w14:paraId="16D2CEC3" w14:textId="77777777" w:rsidR="00133A36" w:rsidRPr="009315DF" w:rsidRDefault="00133A36" w:rsidP="00133A36">
      <w:pPr>
        <w:rPr>
          <w:rFonts w:cs="Times New Roman"/>
        </w:rPr>
      </w:pPr>
      <w:r>
        <w:rPr>
          <w:rFonts w:cs="Times New Roman"/>
        </w:rPr>
        <w:t xml:space="preserve">The arrangement of pots, pans, and little plastic cups in the middle of the ground sustain the semblance of poverty because they look like containers meant to catch water seeping from a damaged roof. </w:t>
      </w:r>
    </w:p>
    <w:p w14:paraId="3052C95C" w14:textId="77777777" w:rsidR="00133A36" w:rsidRDefault="00133A36" w:rsidP="00133A36">
      <w:pPr>
        <w:ind w:firstLine="720"/>
        <w:rPr>
          <w:rFonts w:cs="Times New Roman"/>
        </w:rPr>
      </w:pPr>
      <w:r>
        <w:rPr>
          <w:rFonts w:cs="Times New Roman"/>
        </w:rPr>
        <w:t xml:space="preserve">Rivera’s collage hangers further contribute to the fiction of a destitute living space. </w:t>
      </w:r>
      <w:r w:rsidRPr="00F0200A">
        <w:rPr>
          <w:rFonts w:cs="Times New Roman"/>
          <w:b/>
        </w:rPr>
        <w:t>[</w:t>
      </w:r>
      <w:r>
        <w:rPr>
          <w:rFonts w:cs="Times New Roman"/>
          <w:b/>
        </w:rPr>
        <w:t>fig.</w:t>
      </w:r>
      <w:r w:rsidRPr="00F0200A">
        <w:rPr>
          <w:rFonts w:cs="Times New Roman"/>
          <w:b/>
        </w:rPr>
        <w:t xml:space="preserve"> </w:t>
      </w:r>
      <w:r>
        <w:rPr>
          <w:rFonts w:cs="Times New Roman"/>
          <w:b/>
        </w:rPr>
        <w:t>3</w:t>
      </w:r>
      <w:r w:rsidRPr="00F0200A">
        <w:rPr>
          <w:rFonts w:cs="Times New Roman"/>
          <w:b/>
        </w:rPr>
        <w:t>.11]</w:t>
      </w:r>
      <w:r>
        <w:rPr>
          <w:rFonts w:cs="Times New Roman"/>
        </w:rPr>
        <w:t xml:space="preserve"> While the collages initially seem to dangle directly above the bedframe, photographs documenting the inside of the exhibition space shows the rod angling away from Mansueto’s work. Similar to Mansueto’s bedframe, the hangers are also impractical. Not only does Rivera fill the inside of the hangers with collages, but their small size renders them un-functional for adult use. Instead of using the usual adult sized hangers, Rivera constructed his collage series out of toddler or baby sized hangers. </w:t>
      </w:r>
      <w:r w:rsidRPr="00837A3A">
        <w:rPr>
          <w:rFonts w:cs="Times New Roman"/>
        </w:rPr>
        <w:t xml:space="preserve">Like Bautista’s bottle collages of </w:t>
      </w:r>
      <w:r w:rsidRPr="00837A3A">
        <w:rPr>
          <w:rFonts w:cs="Times New Roman"/>
          <w:i/>
        </w:rPr>
        <w:t>Basta Hindi Ganon</w:t>
      </w:r>
      <w:r w:rsidRPr="00837A3A">
        <w:rPr>
          <w:rFonts w:cs="Times New Roman"/>
        </w:rPr>
        <w:t xml:space="preserve">, they </w:t>
      </w:r>
      <w:r>
        <w:rPr>
          <w:rFonts w:cs="Times New Roman"/>
        </w:rPr>
        <w:t>require closer looking</w:t>
      </w:r>
      <w:r w:rsidRPr="00837A3A">
        <w:rPr>
          <w:rFonts w:cs="Times New Roman"/>
        </w:rPr>
        <w:t xml:space="preserve"> as they face into the wall.</w:t>
      </w:r>
      <w:r>
        <w:rPr>
          <w:rFonts w:cs="Times New Roman"/>
        </w:rPr>
        <w:t xml:space="preserve"> Despite their lack of functionality, the shapes of the toddler hangers simulate a bare bones rack of miniature clothing, drawing attention to the bleakness of the space; the presence of the spare rod accentuates the lack of closet space or furniture—such as an armoire—in the room. </w:t>
      </w:r>
    </w:p>
    <w:p w14:paraId="7303A2F0" w14:textId="77777777" w:rsidR="00133A36" w:rsidRDefault="00133A36" w:rsidP="00133A36">
      <w:pPr>
        <w:ind w:firstLine="720"/>
        <w:rPr>
          <w:rFonts w:cs="Times New Roman"/>
        </w:rPr>
      </w:pPr>
      <w:r w:rsidRPr="006748CB">
        <w:rPr>
          <w:rFonts w:cs="Times New Roman"/>
          <w:b/>
        </w:rPr>
        <w:lastRenderedPageBreak/>
        <w:t>[</w:t>
      </w:r>
      <w:r>
        <w:rPr>
          <w:rFonts w:cs="Times New Roman"/>
          <w:b/>
        </w:rPr>
        <w:t>fig.</w:t>
      </w:r>
      <w:r w:rsidRPr="006748CB">
        <w:rPr>
          <w:rFonts w:cs="Times New Roman"/>
          <w:b/>
        </w:rPr>
        <w:t xml:space="preserve"> </w:t>
      </w:r>
      <w:r>
        <w:rPr>
          <w:rFonts w:cs="Times New Roman"/>
          <w:b/>
        </w:rPr>
        <w:t>3</w:t>
      </w:r>
      <w:r w:rsidRPr="006748CB">
        <w:rPr>
          <w:rFonts w:cs="Times New Roman"/>
          <w:b/>
        </w:rPr>
        <w:t>.12]</w:t>
      </w:r>
      <w:r>
        <w:rPr>
          <w:rFonts w:cs="Times New Roman"/>
        </w:rPr>
        <w:t xml:space="preserve"> Next to Bautista’s banana flower </w:t>
      </w:r>
      <w:r>
        <w:rPr>
          <w:rFonts w:cs="Times New Roman"/>
          <w:i/>
        </w:rPr>
        <w:t xml:space="preserve">Mais </w:t>
      </w:r>
      <w:r>
        <w:rPr>
          <w:rFonts w:cs="Times New Roman"/>
        </w:rPr>
        <w:t xml:space="preserve">grid, a small version of Laudico’s untitled Photo-Me ID work hangs on the back wall of Shop 6. Photo-ID machines, commonplace in Metro Manila, were automated photo booths that took small identification photographs, such as the ones used for official documents. Laudico would collect the square borders—the scraps—left in Photo-Me ID machines after the center, which included people’s faces, had been punched out. Treating these leftover fragments as found units of a grid, she arranged them in organized rows on plywood. </w:t>
      </w:r>
      <w:r w:rsidRPr="00B84DFD">
        <w:rPr>
          <w:rFonts w:cs="Times New Roman"/>
          <w:b/>
        </w:rPr>
        <w:t>[</w:t>
      </w:r>
      <w:r>
        <w:rPr>
          <w:rFonts w:cs="Times New Roman"/>
          <w:b/>
        </w:rPr>
        <w:t>fig.</w:t>
      </w:r>
      <w:r w:rsidRPr="00B84DFD">
        <w:rPr>
          <w:rFonts w:cs="Times New Roman"/>
          <w:b/>
        </w:rPr>
        <w:t xml:space="preserve"> </w:t>
      </w:r>
      <w:r>
        <w:rPr>
          <w:rFonts w:cs="Times New Roman"/>
          <w:b/>
        </w:rPr>
        <w:t>3</w:t>
      </w:r>
      <w:r w:rsidRPr="00B84DFD">
        <w:rPr>
          <w:rFonts w:cs="Times New Roman"/>
          <w:b/>
        </w:rPr>
        <w:t>.13]</w:t>
      </w:r>
      <w:r>
        <w:rPr>
          <w:rFonts w:cs="Times New Roman"/>
        </w:rPr>
        <w:t xml:space="preserve"> Laudico would later expand her concept of using photo-id machine discards as part of a three-part solo exhibition in the CCP Small Gallery.</w:t>
      </w:r>
      <w:r>
        <w:rPr>
          <w:rStyle w:val="FootnoteReference"/>
          <w:rFonts w:cs="Times New Roman"/>
        </w:rPr>
        <w:footnoteReference w:id="410"/>
      </w:r>
    </w:p>
    <w:p w14:paraId="6D8ECD31" w14:textId="77777777" w:rsidR="00133A36" w:rsidRPr="006F6F83" w:rsidRDefault="00133A36" w:rsidP="00133A36">
      <w:pPr>
        <w:ind w:firstLine="720"/>
        <w:rPr>
          <w:rFonts w:cs="Times New Roman"/>
          <w:i/>
        </w:rPr>
      </w:pPr>
      <w:r>
        <w:rPr>
          <w:rFonts w:cs="Times New Roman"/>
        </w:rPr>
        <w:t>According to the artist, she would frequently carry around an empty box to gather these punched-out discards anytime she saw a Photo-ID machine. Laudico further noted that to collect the discards, she had to be bold. Her curiosity to see what was left in the detritus made her overcome reservations about what bystanders might think about her acquisition methods. Laudico further argued that in order to see things, one had to first overcome one’s shyness. As part of putting together her Photo-Me ID grids, she liked to imagine the faces of the people based on what was left through their portrait borders, which included hints of their apparel (police badges, spaghetti straps, and so forth). She then grouped together ones that seemed “related or connected to one another,” details made visible to the viewer upon close approach.</w:t>
      </w:r>
      <w:r>
        <w:rPr>
          <w:rStyle w:val="FootnoteReference"/>
          <w:rFonts w:cs="Times New Roman"/>
        </w:rPr>
        <w:footnoteReference w:id="411"/>
      </w:r>
      <w:r>
        <w:rPr>
          <w:rFonts w:cs="Times New Roman"/>
        </w:rPr>
        <w:t xml:space="preserve"> </w:t>
      </w:r>
    </w:p>
    <w:p w14:paraId="1A62C252" w14:textId="77777777" w:rsidR="00133A36" w:rsidRDefault="00133A36" w:rsidP="00133A36">
      <w:pPr>
        <w:ind w:firstLine="720"/>
        <w:rPr>
          <w:rFonts w:cs="Times New Roman"/>
        </w:rPr>
      </w:pPr>
      <w:r>
        <w:rPr>
          <w:rFonts w:cs="Times New Roman"/>
        </w:rPr>
        <w:t xml:space="preserve">The first exhibition at </w:t>
      </w:r>
      <w:r w:rsidRPr="00424E17">
        <w:rPr>
          <w:rFonts w:cs="Times New Roman"/>
        </w:rPr>
        <w:t>Shop 6</w:t>
      </w:r>
      <w:r>
        <w:rPr>
          <w:rFonts w:cs="Times New Roman"/>
          <w:i/>
        </w:rPr>
        <w:t xml:space="preserve"> </w:t>
      </w:r>
      <w:r>
        <w:rPr>
          <w:rFonts w:cs="Times New Roman"/>
        </w:rPr>
        <w:t xml:space="preserve">operated similarly to Laudico’s punched-out Photo-Me ID machine discards as a void to fulfill voyeuristic desire. Located in an active shopping arcade, Shop 6 was, like a typical store trying to attract customers, outfitted with large windows meant to </w:t>
      </w:r>
      <w:r>
        <w:rPr>
          <w:rFonts w:cs="Times New Roman"/>
        </w:rPr>
        <w:lastRenderedPageBreak/>
        <w:t xml:space="preserve">catch the attention of people passing through the area. In this case, potential customers instead became inadvertent voyeurs. The dilapidated and discarded objects together formed the impression of a dirty and private dwelling space visible through the large display windows of a commercial storefront. While artists assumed that Bautista’s infamous display of cellophane wrapped panties generated discomfort because of its resemblance to real storefront displays, this first exhibition made no attempt to blend the space into the fancy shops around it. Instead, it intentionally and unexpectedly confronted the high-end clientele of the area with an uncomfortably intimate space that encouraged them to consider how others might stay living in poverty (or even imprisoned in cells) in the city. Peering into a bedroom that lacked a clear inhabitant might also draw attention to the idea of missing bodies and people that had disappeared under Marcos. </w:t>
      </w:r>
    </w:p>
    <w:p w14:paraId="59C57E75" w14:textId="77777777" w:rsidR="00133A36" w:rsidRDefault="00133A36" w:rsidP="00133A36">
      <w:pPr>
        <w:ind w:firstLine="720"/>
        <w:rPr>
          <w:rFonts w:cs="Times New Roman"/>
        </w:rPr>
      </w:pPr>
      <w:r>
        <w:rPr>
          <w:rFonts w:cs="Times New Roman"/>
        </w:rPr>
        <w:t xml:space="preserve">Moreover, sustained voyeurism was rewarded through the observation of strange details in the exhibition. While the individual works might create an illusion of a bedroom, closer examination permits the viewers to see strange discrepancies, like a bedframe staged to appear broken, undersized hangers, and photographs that seemed to be missing the most important component—faces. Laudico suggested that overcoming shyness is what allows one to see. The first exhibition at Shop 6 estranged people from their typical surroundings, enticing them to overcome propriety or timidity in order to see. </w:t>
      </w:r>
      <w:r w:rsidRPr="00AA2210">
        <w:rPr>
          <w:rFonts w:cs="Times New Roman"/>
        </w:rPr>
        <w:t>Shop 6 used an out-of-place, intimate bedroom scene within a commercial center to entice people overcome quotidian expecta</w:t>
      </w:r>
      <w:r>
        <w:rPr>
          <w:rFonts w:cs="Times New Roman"/>
        </w:rPr>
        <w:t>tion in order to reframe how they</w:t>
      </w:r>
      <w:r w:rsidRPr="00AA2210">
        <w:rPr>
          <w:rFonts w:cs="Times New Roman"/>
        </w:rPr>
        <w:t xml:space="preserve"> see and participate in their world. </w:t>
      </w:r>
    </w:p>
    <w:p w14:paraId="089130F7" w14:textId="77777777" w:rsidR="00133A36" w:rsidRPr="0074654C" w:rsidRDefault="00133A36" w:rsidP="00133A36">
      <w:pPr>
        <w:ind w:firstLine="720"/>
        <w:rPr>
          <w:rFonts w:cs="Times New Roman"/>
          <w:i/>
        </w:rPr>
      </w:pPr>
      <w:r>
        <w:rPr>
          <w:rFonts w:cs="Times New Roman"/>
        </w:rPr>
        <w:t xml:space="preserve"> </w:t>
      </w:r>
    </w:p>
    <w:p w14:paraId="45101AC5" w14:textId="77777777" w:rsidR="00133A36" w:rsidRPr="00776E13" w:rsidRDefault="00133A36" w:rsidP="00133A36">
      <w:pPr>
        <w:pStyle w:val="SubChapter"/>
      </w:pPr>
      <w:bookmarkStart w:id="88" w:name="_Toc507617965"/>
      <w:r w:rsidRPr="00776E13">
        <w:lastRenderedPageBreak/>
        <w:t>Laudico and Modesto</w:t>
      </w:r>
      <w:r>
        <w:t xml:space="preserve"> Go Bananas</w:t>
      </w:r>
      <w:bookmarkEnd w:id="88"/>
    </w:p>
    <w:p w14:paraId="4457CCA3" w14:textId="71B61BAE" w:rsidR="00133A36" w:rsidRDefault="00133A36" w:rsidP="00133A36">
      <w:pPr>
        <w:rPr>
          <w:rFonts w:cs="Times New Roman"/>
        </w:rPr>
      </w:pPr>
      <w:r w:rsidRPr="00505C5E">
        <w:rPr>
          <w:rFonts w:cs="Times New Roman"/>
        </w:rPr>
        <w:t xml:space="preserve"> </w:t>
      </w:r>
      <w:r>
        <w:rPr>
          <w:rFonts w:cs="Times New Roman"/>
        </w:rPr>
        <w:t>Though Shop 6’s first press release specified that exhibitions would run for only fourteen weeks—until mid-August 1974—Dayrit documented that shows took place in the venue until early 1975.</w:t>
      </w:r>
      <w:r>
        <w:rPr>
          <w:rStyle w:val="FootnoteReference"/>
          <w:rFonts w:cs="Times New Roman"/>
        </w:rPr>
        <w:footnoteReference w:id="412"/>
      </w:r>
      <w:r>
        <w:rPr>
          <w:rFonts w:cs="Times New Roman"/>
        </w:rPr>
        <w:t xml:space="preserve"> Following the first two group exhibitions, artists mounted individual shows to explore their own artistic concepts and concerns. </w:t>
      </w:r>
      <w:r w:rsidRPr="00972184">
        <w:rPr>
          <w:rFonts w:cs="Times New Roman"/>
          <w:b/>
        </w:rPr>
        <w:t>[</w:t>
      </w:r>
      <w:r>
        <w:rPr>
          <w:rFonts w:cs="Times New Roman"/>
          <w:b/>
        </w:rPr>
        <w:t>fig.</w:t>
      </w:r>
      <w:r w:rsidRPr="00972184">
        <w:rPr>
          <w:rFonts w:cs="Times New Roman"/>
          <w:b/>
        </w:rPr>
        <w:t xml:space="preserve"> </w:t>
      </w:r>
      <w:r>
        <w:rPr>
          <w:rFonts w:cs="Times New Roman"/>
          <w:b/>
        </w:rPr>
        <w:t>3</w:t>
      </w:r>
      <w:r w:rsidRPr="00972184">
        <w:rPr>
          <w:rFonts w:cs="Times New Roman"/>
          <w:b/>
        </w:rPr>
        <w:t>.14]</w:t>
      </w:r>
      <w:r>
        <w:rPr>
          <w:rFonts w:cs="Times New Roman"/>
        </w:rPr>
        <w:t xml:space="preserve"> Chabet, for example, had an exhibition called </w:t>
      </w:r>
      <w:r>
        <w:rPr>
          <w:rFonts w:cs="Times New Roman"/>
          <w:i/>
        </w:rPr>
        <w:t>Bakawan Drawings</w:t>
      </w:r>
      <w:r>
        <w:rPr>
          <w:rFonts w:cs="Times New Roman"/>
        </w:rPr>
        <w:t xml:space="preserve"> in 1974. </w:t>
      </w:r>
      <w:r>
        <w:rPr>
          <w:rFonts w:cs="Times New Roman"/>
          <w:i/>
        </w:rPr>
        <w:t>Bakawan Drawings</w:t>
      </w:r>
      <w:r>
        <w:rPr>
          <w:rFonts w:cs="Times New Roman"/>
        </w:rPr>
        <w:t xml:space="preserve"> took place the same year as </w:t>
      </w:r>
      <w:r>
        <w:rPr>
          <w:rFonts w:cs="Times New Roman"/>
          <w:i/>
        </w:rPr>
        <w:t>Bakawan</w:t>
      </w:r>
      <w:r>
        <w:rPr>
          <w:rFonts w:cs="Times New Roman"/>
        </w:rPr>
        <w:t xml:space="preserve">, Chabet’s exhibition of hanging mangrove branches in the closed-door CCP Small Gallery. For his solo exhibition at Shop 6, Chabet displayed his illustrations in three distinct configurations on separate walls of the shop space. On the left wall of Shop 6, Chabet arranged the drawings in a grid, while on the center and right wall, he placed them in respective vertical and horizontal configurations. The exhibition continued Chabet’s exploration of the line as unique units of artistic production through analysis of their repetition in the natural world. While Dayrit’s notes include documentation of many other solo exhibitions by Dalena, Dayrit, Nestor Vinluan, and so forth, this section focuses on two of the more well-documented exhibitions: Laudico’s and Modesto’s. Not only have both exhibitions been documented via photographs, a fact that is not the case for many of the others, but both artists incorporated parts of the banana plant, allowing for a fruitful juxtaposition of their works. </w:t>
      </w:r>
    </w:p>
    <w:p w14:paraId="775265F9" w14:textId="77777777" w:rsidR="00133A36" w:rsidRDefault="00133A36" w:rsidP="00133A36">
      <w:pPr>
        <w:ind w:firstLine="720"/>
        <w:rPr>
          <w:rFonts w:cs="Times New Roman"/>
        </w:rPr>
      </w:pPr>
      <w:r>
        <w:rPr>
          <w:rFonts w:cs="Times New Roman"/>
        </w:rPr>
        <w:t xml:space="preserve">Laudico and Modesto both used parts of the banana plant in their exhibitions for Shop 6 because of their availability and relatively minimal costs. While Laudico had acquired her banana leaves after spotting them on the side of the road, Modesto remarked that he decided to </w:t>
      </w:r>
      <w:r>
        <w:rPr>
          <w:rFonts w:cs="Times New Roman"/>
        </w:rPr>
        <w:lastRenderedPageBreak/>
        <w:t>use bananas because they were cheap.</w:t>
      </w:r>
      <w:r>
        <w:rPr>
          <w:rStyle w:val="FootnoteReference"/>
          <w:rFonts w:cs="Times New Roman"/>
        </w:rPr>
        <w:footnoteReference w:id="413"/>
      </w:r>
      <w:r>
        <w:rPr>
          <w:rFonts w:cs="Times New Roman"/>
        </w:rPr>
        <w:t xml:space="preserve"> Yet, shortly after the Marcoses fled from the Philippines, </w:t>
      </w:r>
      <w:r>
        <w:rPr>
          <w:rFonts w:cs="Times New Roman"/>
          <w:i/>
        </w:rPr>
        <w:t xml:space="preserve">Philippine Panorama </w:t>
      </w:r>
      <w:r>
        <w:rPr>
          <w:rFonts w:cs="Times New Roman"/>
        </w:rPr>
        <w:t>published a two-part article lambasting the literal and metaphorical price of bananas for local people.</w:t>
      </w:r>
      <w:r>
        <w:rPr>
          <w:rStyle w:val="FootnoteReference"/>
          <w:rFonts w:cs="Times New Roman"/>
        </w:rPr>
        <w:footnoteReference w:id="414"/>
      </w:r>
      <w:r>
        <w:rPr>
          <w:rFonts w:cs="Times New Roman"/>
        </w:rPr>
        <w:t xml:space="preserve"> Jamil Maidan Flores writes, “If the Philippines is a banana republic, why is it that the average Filipino can hardly afford to buy a bunch of bananas?”</w:t>
      </w:r>
      <w:r>
        <w:rPr>
          <w:rStyle w:val="FootnoteReference"/>
          <w:rFonts w:cs="Times New Roman"/>
        </w:rPr>
        <w:footnoteReference w:id="415"/>
      </w:r>
      <w:r>
        <w:rPr>
          <w:rFonts w:cs="Times New Roman"/>
        </w:rPr>
        <w:t xml:space="preserve"> In the second part of his article, “Food For Thought: Banana Hunger,” Flores observed: </w:t>
      </w:r>
    </w:p>
    <w:p w14:paraId="2F1EFCB7" w14:textId="77777777" w:rsidR="00133A36" w:rsidRDefault="00133A36" w:rsidP="00133A36">
      <w:pPr>
        <w:spacing w:line="360" w:lineRule="auto"/>
        <w:ind w:left="720"/>
        <w:rPr>
          <w:rFonts w:cs="Times New Roman"/>
        </w:rPr>
      </w:pPr>
      <w:r>
        <w:rPr>
          <w:rFonts w:cs="Times New Roman"/>
        </w:rPr>
        <w:t>Writers have a term for much of the kind of hunger that we find in the Philippines today: banana hunger, the hunger of people in a banana republic where the big landowners as well as the multinational corporations such as Del Monte and Castle and Cooke (Dole) are supposedly providing the engines for development…What does this sort of exploitation got to do with hunger? Well, the land that produces food for the cocktails of some mogul in Europe or Japan could have been used to produce food that the worker could afford to buy and bring home to his family.</w:t>
      </w:r>
      <w:r>
        <w:rPr>
          <w:rStyle w:val="FootnoteReference"/>
          <w:rFonts w:cs="Times New Roman"/>
        </w:rPr>
        <w:footnoteReference w:id="416"/>
      </w:r>
      <w:r>
        <w:rPr>
          <w:rFonts w:cs="Times New Roman"/>
        </w:rPr>
        <w:t xml:space="preserve"> </w:t>
      </w:r>
    </w:p>
    <w:p w14:paraId="52D1CAAD" w14:textId="77777777" w:rsidR="00133A36" w:rsidRDefault="00133A36" w:rsidP="00133A36">
      <w:pPr>
        <w:spacing w:line="360" w:lineRule="auto"/>
        <w:ind w:left="720"/>
        <w:rPr>
          <w:rFonts w:cs="Times New Roman"/>
        </w:rPr>
      </w:pPr>
    </w:p>
    <w:p w14:paraId="555932A7" w14:textId="77777777" w:rsidR="00133A36" w:rsidRDefault="00133A36" w:rsidP="00133A36">
      <w:pPr>
        <w:rPr>
          <w:rFonts w:cs="Times New Roman"/>
        </w:rPr>
      </w:pPr>
      <w:r>
        <w:rPr>
          <w:rFonts w:cs="Times New Roman"/>
        </w:rPr>
        <w:t>As a once abundant and cheap fruit in the Philippines, bananas symbolized not only a main crop and source of economy for the Philippines and its people, but their current exploitation on a global market. Laudico and Modesto’s incorporation of the ubiquitous banana plant in their artwork directly engaged their local audience with the immediate physical and social realities in the Philippines.</w:t>
      </w:r>
    </w:p>
    <w:p w14:paraId="59F90868" w14:textId="48B1D7D4" w:rsidR="00133A36" w:rsidRDefault="00133A36" w:rsidP="00133A36">
      <w:pPr>
        <w:ind w:firstLine="720"/>
        <w:rPr>
          <w:rFonts w:cs="Times New Roman"/>
        </w:rPr>
      </w:pPr>
      <w:r w:rsidRPr="00372005">
        <w:rPr>
          <w:rFonts w:cs="Times New Roman"/>
          <w:b/>
        </w:rPr>
        <w:lastRenderedPageBreak/>
        <w:t>[</w:t>
      </w:r>
      <w:r>
        <w:rPr>
          <w:rFonts w:cs="Times New Roman"/>
          <w:b/>
        </w:rPr>
        <w:t>fig.</w:t>
      </w:r>
      <w:r w:rsidRPr="00372005">
        <w:rPr>
          <w:rFonts w:cs="Times New Roman"/>
          <w:b/>
        </w:rPr>
        <w:t xml:space="preserve"> </w:t>
      </w:r>
      <w:r>
        <w:rPr>
          <w:rFonts w:cs="Times New Roman"/>
          <w:b/>
        </w:rPr>
        <w:t>3</w:t>
      </w:r>
      <w:r w:rsidRPr="00372005">
        <w:rPr>
          <w:rFonts w:cs="Times New Roman"/>
          <w:b/>
        </w:rPr>
        <w:t>.15</w:t>
      </w:r>
      <w:r w:rsidR="00C16713">
        <w:rPr>
          <w:rFonts w:cs="Times New Roman"/>
          <w:b/>
        </w:rPr>
        <w:t>–</w:t>
      </w:r>
      <w:r>
        <w:rPr>
          <w:rFonts w:cs="Times New Roman"/>
          <w:b/>
        </w:rPr>
        <w:t>3</w:t>
      </w:r>
      <w:r w:rsidRPr="00372005">
        <w:rPr>
          <w:rFonts w:cs="Times New Roman"/>
          <w:b/>
        </w:rPr>
        <w:t>.16]</w:t>
      </w:r>
      <w:r>
        <w:rPr>
          <w:rFonts w:cs="Times New Roman"/>
        </w:rPr>
        <w:t xml:space="preserve"> For Laudico’s solo</w:t>
      </w:r>
      <w:r w:rsidRPr="00B3173A">
        <w:rPr>
          <w:rFonts w:cs="Times New Roman"/>
        </w:rPr>
        <w:t xml:space="preserve"> exhibition</w:t>
      </w:r>
      <w:r>
        <w:rPr>
          <w:rFonts w:cs="Times New Roman"/>
        </w:rPr>
        <w:t xml:space="preserve">, she continued to expand her crude oil “oil painting” concept to other forms of support. Instead of mimeographed sheets of paper, the artist dipped large banana leaves she found during a road trip to Nagcarlan into the black oil. Similar to Chabet’s </w:t>
      </w:r>
      <w:r>
        <w:rPr>
          <w:rFonts w:cs="Times New Roman"/>
          <w:i/>
        </w:rPr>
        <w:t xml:space="preserve">Bakawan </w:t>
      </w:r>
      <w:r>
        <w:rPr>
          <w:rFonts w:cs="Times New Roman"/>
        </w:rPr>
        <w:t xml:space="preserve">or </w:t>
      </w:r>
      <w:r>
        <w:rPr>
          <w:rFonts w:cs="Times New Roman"/>
          <w:i/>
        </w:rPr>
        <w:t>Kite Traps</w:t>
      </w:r>
      <w:r>
        <w:rPr>
          <w:rFonts w:cs="Times New Roman"/>
        </w:rPr>
        <w:t>, Laudico was interested in the line as a basic unit of visual pleasure. According to Laudico, “These banana leaves in the province were huge. When you look closely at the leaf form you see the linear patterns…I got very obsessed with that…I said you look around, you see lines that are fascinating.”  Laudico further remarked, “I guess my obsession on banana leaves stems from my obsession with forms and lines.”</w:t>
      </w:r>
      <w:r>
        <w:rPr>
          <w:rStyle w:val="FootnoteReference"/>
          <w:rFonts w:cs="Times New Roman"/>
        </w:rPr>
        <w:footnoteReference w:id="417"/>
      </w:r>
      <w:r>
        <w:rPr>
          <w:rFonts w:cs="Times New Roman"/>
        </w:rPr>
        <w:t xml:space="preserve"> </w:t>
      </w:r>
      <w:r w:rsidRPr="000E0147">
        <w:rPr>
          <w:rFonts w:cs="Times New Roman"/>
          <w:b/>
        </w:rPr>
        <w:t>[</w:t>
      </w:r>
      <w:r>
        <w:rPr>
          <w:rFonts w:cs="Times New Roman"/>
          <w:b/>
        </w:rPr>
        <w:t>fig.</w:t>
      </w:r>
      <w:r w:rsidRPr="000E0147">
        <w:rPr>
          <w:rFonts w:cs="Times New Roman"/>
          <w:b/>
        </w:rPr>
        <w:t xml:space="preserve"> </w:t>
      </w:r>
      <w:r>
        <w:rPr>
          <w:rFonts w:cs="Times New Roman"/>
          <w:b/>
        </w:rPr>
        <w:t>3</w:t>
      </w:r>
      <w:r w:rsidRPr="000E0147">
        <w:rPr>
          <w:rFonts w:cs="Times New Roman"/>
          <w:b/>
        </w:rPr>
        <w:t>.17</w:t>
      </w:r>
      <w:r w:rsidR="00C16713">
        <w:rPr>
          <w:rFonts w:cs="Times New Roman"/>
          <w:b/>
        </w:rPr>
        <w:t>–</w:t>
      </w:r>
      <w:r>
        <w:rPr>
          <w:rFonts w:cs="Times New Roman"/>
          <w:b/>
        </w:rPr>
        <w:t>3</w:t>
      </w:r>
      <w:r w:rsidRPr="000E0147">
        <w:rPr>
          <w:rFonts w:cs="Times New Roman"/>
          <w:b/>
        </w:rPr>
        <w:t>.18]</w:t>
      </w:r>
      <w:r>
        <w:rPr>
          <w:rFonts w:cs="Times New Roman"/>
        </w:rPr>
        <w:t xml:space="preserve"> After soaking the banana leaves in crude oil, Laudico cut some of them into short lines and small squares, which she then pasted onto plywood boards to create a triptych and diptych. Laudico installed these on the side walls of Shop 6 to flank the far wall of space. There, instead of pasting neatly cut pieces of banana leaf onto plywood, Laudico draped and knotted larger pieces over nylon string strung in rows across Shop 6’s back wall. “I consider this work paintings,” Laudico expressed as she later discussed this Shop 6 exhibition.</w:t>
      </w:r>
      <w:r>
        <w:rPr>
          <w:rStyle w:val="FootnoteReference"/>
          <w:rFonts w:cs="Times New Roman"/>
        </w:rPr>
        <w:footnoteReference w:id="418"/>
      </w:r>
      <w:r>
        <w:rPr>
          <w:rFonts w:cs="Times New Roman"/>
        </w:rPr>
        <w:t xml:space="preserve"> </w:t>
      </w:r>
    </w:p>
    <w:p w14:paraId="41C47285" w14:textId="77777777" w:rsidR="00133A36" w:rsidRDefault="00133A36" w:rsidP="00133A36">
      <w:pPr>
        <w:ind w:firstLine="720"/>
        <w:rPr>
          <w:rFonts w:cs="Times New Roman"/>
        </w:rPr>
      </w:pPr>
      <w:r>
        <w:rPr>
          <w:rFonts w:cs="Times New Roman"/>
        </w:rPr>
        <w:t>Similar to Chabet’s grids, Laudico’s paintings also visualized the struggle of maintaining a modernist grid in the Philippines. Held up with white Elmer’s glue, some of the banana leaf squares in her gridded</w:t>
      </w:r>
      <w:r w:rsidRPr="0009276D">
        <w:rPr>
          <w:rFonts w:cs="Times New Roman"/>
        </w:rPr>
        <w:t xml:space="preserve"> </w:t>
      </w:r>
      <w:r>
        <w:rPr>
          <w:rFonts w:cs="Times New Roman"/>
        </w:rPr>
        <w:t>diptych folded or flopped over as they pulled away from the plywood board. According to the artist, she purposely made paintings that would “change” and “evolve by itself.”</w:t>
      </w:r>
      <w:r>
        <w:rPr>
          <w:rStyle w:val="FootnoteReference"/>
          <w:rFonts w:cs="Times New Roman"/>
        </w:rPr>
        <w:footnoteReference w:id="419"/>
      </w:r>
      <w:r>
        <w:rPr>
          <w:rFonts w:cs="Times New Roman"/>
        </w:rPr>
        <w:t xml:space="preserve"> She stated, for example, that because her mark-making materials were leaves, they would shrink and shrivel during the exhibition, once again emphasizing the duality of chance and </w:t>
      </w:r>
      <w:r>
        <w:rPr>
          <w:rFonts w:cs="Times New Roman"/>
        </w:rPr>
        <w:lastRenderedPageBreak/>
        <w:t xml:space="preserve">choice in her compositions. While she intended her materials to alter her composition over time, Laudico still exerted extreme control over her paintings and their construction. The artist had meticulously cut by hand the banana leaves into nearly perfect identical squares and lines, which she systemically pasted in equal increments to create the final gridded configurations. Though the orderly rows of cut leaves look </w:t>
      </w:r>
      <w:r>
        <w:rPr>
          <w:rFonts w:cs="Times New Roman"/>
          <w:i/>
        </w:rPr>
        <w:t xml:space="preserve">almost </w:t>
      </w:r>
      <w:r>
        <w:rPr>
          <w:rFonts w:cs="Times New Roman"/>
        </w:rPr>
        <w:t>as if they had been mechanically constructed, some of the lines in her triptych betray that impression as they slightly curve or sag in different directions—imperfections that make visible Laudico’s careful labor in the construction of her paintings.</w:t>
      </w:r>
    </w:p>
    <w:p w14:paraId="286A3202" w14:textId="77777777" w:rsidR="00133A36" w:rsidRDefault="00133A36" w:rsidP="00133A36">
      <w:pPr>
        <w:ind w:firstLine="720"/>
        <w:rPr>
          <w:rFonts w:cs="Times New Roman"/>
        </w:rPr>
      </w:pPr>
      <w:r w:rsidRPr="00026FB4">
        <w:rPr>
          <w:rFonts w:cs="Times New Roman"/>
        </w:rPr>
        <w:t>Laudico’s shifting banana leaf paintings exemplified how abstraction</w:t>
      </w:r>
      <w:r>
        <w:rPr>
          <w:rFonts w:cs="Times New Roman"/>
        </w:rPr>
        <w:t>, despite its affiliation with the Marcoses, also</w:t>
      </w:r>
      <w:r w:rsidRPr="00026FB4">
        <w:rPr>
          <w:rFonts w:cs="Times New Roman"/>
        </w:rPr>
        <w:t xml:space="preserve"> permitted artists to combat art for instrumental ends because they refuse rigid interpretation—in this particular case, the paintings themselves even refuse fixed form.</w:t>
      </w:r>
      <w:r>
        <w:rPr>
          <w:rFonts w:cs="Times New Roman"/>
        </w:rPr>
        <w:t xml:space="preserve"> Not </w:t>
      </w:r>
      <w:r>
        <w:rPr>
          <w:rFonts w:eastAsia="Times New Roman" w:cs="Times New Roman"/>
          <w:color w:val="000000"/>
        </w:rPr>
        <w:t>only could the viewer not fix a meaning to them, but the artist herself cannot even get the pieces to</w:t>
      </w:r>
      <w:r w:rsidRPr="00026FB4">
        <w:rPr>
          <w:rFonts w:eastAsia="Times New Roman" w:cs="Times New Roman"/>
          <w:color w:val="000000"/>
        </w:rPr>
        <w:t xml:space="preserve"> stay still</w:t>
      </w:r>
      <w:r>
        <w:rPr>
          <w:rFonts w:eastAsia="Times New Roman" w:cs="Times New Roman"/>
          <w:color w:val="000000"/>
        </w:rPr>
        <w:t>.</w:t>
      </w:r>
      <w:r w:rsidRPr="00026FB4">
        <w:rPr>
          <w:rFonts w:cs="Times New Roman"/>
        </w:rPr>
        <w:t xml:space="preserve"> Made of organic materials bound to plywood with conventional craft glue, pieces of Laudico’s painting shriveled, folded, and even fell off as they morphed over the short period of the weekend. Laudico’s shifting banana leaf painting visualize art’s capacity to disentangle from instrumentality significant to not only the Marcoses, but also the goals of the social realist artists. This afforded artists an appearance of neutrality that permitted them to exhibit at the CCP. </w:t>
      </w:r>
    </w:p>
    <w:p w14:paraId="0D0D3A77" w14:textId="77777777" w:rsidR="00133A36" w:rsidRDefault="00133A36" w:rsidP="00133A36">
      <w:pPr>
        <w:ind w:firstLine="720"/>
        <w:rPr>
          <w:rFonts w:cs="Times New Roman"/>
        </w:rPr>
      </w:pPr>
      <w:r w:rsidRPr="0003699B">
        <w:rPr>
          <w:rFonts w:cs="Times New Roman"/>
        </w:rPr>
        <w:t>Yet, while Laudico’s solo exhibition featured abstraction, her inclusion of banana leaves—materials found in the indigenous flora in the Philippines—distinguished her work from abstract painting</w:t>
      </w:r>
      <w:r>
        <w:rPr>
          <w:rFonts w:cs="Times New Roman"/>
        </w:rPr>
        <w:t xml:space="preserve"> that</w:t>
      </w:r>
      <w:r w:rsidRPr="0003699B">
        <w:rPr>
          <w:rFonts w:cs="Times New Roman"/>
        </w:rPr>
        <w:t xml:space="preserve"> Albano</w:t>
      </w:r>
      <w:r>
        <w:rPr>
          <w:rFonts w:cs="Times New Roman"/>
        </w:rPr>
        <w:t xml:space="preserve"> accused</w:t>
      </w:r>
      <w:r w:rsidRPr="0003699B">
        <w:rPr>
          <w:rFonts w:cs="Times New Roman"/>
        </w:rPr>
        <w:t xml:space="preserve"> as </w:t>
      </w:r>
      <w:r>
        <w:rPr>
          <w:rFonts w:cs="Times New Roman"/>
        </w:rPr>
        <w:t xml:space="preserve">arbitrary and </w:t>
      </w:r>
      <w:r w:rsidRPr="0003699B">
        <w:rPr>
          <w:rFonts w:cs="Times New Roman"/>
        </w:rPr>
        <w:t xml:space="preserve">disengaged </w:t>
      </w:r>
      <w:r w:rsidRPr="0003699B">
        <w:rPr>
          <w:rFonts w:cs="Times New Roman"/>
          <w:lang w:eastAsia="zh-TW"/>
        </w:rPr>
        <w:t>“splotches, lines, and hazes drawn on the canvas.”</w:t>
      </w:r>
      <w:r w:rsidRPr="0003699B">
        <w:rPr>
          <w:rStyle w:val="FootnoteReference"/>
          <w:rFonts w:cs="Times New Roman"/>
          <w:lang w:eastAsia="zh-TW"/>
        </w:rPr>
        <w:footnoteReference w:id="420"/>
      </w:r>
      <w:r w:rsidRPr="0003699B">
        <w:rPr>
          <w:rFonts w:cs="Times New Roman"/>
          <w:lang w:eastAsia="zh-TW"/>
        </w:rPr>
        <w:t xml:space="preserve"> By 1974, artists in the Manila had consistently used everyday materials </w:t>
      </w:r>
      <w:r w:rsidRPr="0003699B">
        <w:rPr>
          <w:rFonts w:cs="Times New Roman"/>
          <w:lang w:eastAsia="zh-TW"/>
        </w:rPr>
        <w:lastRenderedPageBreak/>
        <w:t>in their artworks at the CCP and in private galleries, conditioning viewers to look for an element of familiarity as</w:t>
      </w:r>
      <w:r>
        <w:rPr>
          <w:rFonts w:cs="Times New Roman"/>
          <w:lang w:eastAsia="zh-TW"/>
        </w:rPr>
        <w:t xml:space="preserve"> an access point to contemplate the artwork. Looking upon Laudico’s imperfect grids, we struggle to ascertain what the little black squares are made of, a game that would be easier to play in person. In contrast to the abstract painting criticized by Albano, Laudico’s incorporation of banana leaves not only tied her painting to the Philippines as indigenous flora, but also because its veiled familiarity engaged the viewer in a game of discovery tied to their real-world experiences.  </w:t>
      </w:r>
    </w:p>
    <w:p w14:paraId="4F88A280" w14:textId="77777777" w:rsidR="00133A36" w:rsidRDefault="00133A36" w:rsidP="00133A36">
      <w:pPr>
        <w:ind w:firstLine="720"/>
        <w:rPr>
          <w:rFonts w:cs="Times New Roman"/>
        </w:rPr>
      </w:pPr>
      <w:r>
        <w:rPr>
          <w:rFonts w:cs="Times New Roman"/>
        </w:rPr>
        <w:t>This game was not without clues.</w:t>
      </w:r>
      <w:r w:rsidRPr="00A13056">
        <w:rPr>
          <w:rFonts w:cs="Times New Roman"/>
        </w:rPr>
        <w:t xml:space="preserve"> </w:t>
      </w:r>
      <w:r w:rsidRPr="00DE2A07">
        <w:rPr>
          <w:rFonts w:cs="Times New Roman"/>
        </w:rPr>
        <w:t>Laudico’s installation of knotted</w:t>
      </w:r>
      <w:r>
        <w:rPr>
          <w:rFonts w:cs="Times New Roman"/>
        </w:rPr>
        <w:t>,</w:t>
      </w:r>
      <w:r w:rsidRPr="00DE2A07">
        <w:rPr>
          <w:rFonts w:cs="Times New Roman"/>
        </w:rPr>
        <w:t xml:space="preserve"> oil</w:t>
      </w:r>
      <w:r>
        <w:rPr>
          <w:rFonts w:cs="Times New Roman"/>
        </w:rPr>
        <w:t>-</w:t>
      </w:r>
      <w:r w:rsidRPr="00DE2A07">
        <w:rPr>
          <w:rFonts w:cs="Times New Roman"/>
        </w:rPr>
        <w:t>slicked leaves at Shop 6’s far end wall</w:t>
      </w:r>
      <w:r>
        <w:rPr>
          <w:rFonts w:cs="Times New Roman"/>
        </w:rPr>
        <w:t>, the one immediately across from the gallery’s large display windows, most closely resembles her later installation at the CCP.</w:t>
      </w:r>
      <w:r>
        <w:rPr>
          <w:rStyle w:val="FootnoteReference"/>
          <w:rFonts w:cs="Times New Roman"/>
        </w:rPr>
        <w:footnoteReference w:id="421"/>
      </w:r>
      <w:r>
        <w:rPr>
          <w:b/>
        </w:rPr>
        <w:t xml:space="preserve"> </w:t>
      </w:r>
      <w:r>
        <w:rPr>
          <w:rFonts w:cs="Times New Roman"/>
        </w:rPr>
        <w:t xml:space="preserve">While her pasted plywood compositions included banana leaves cut into such small segments that it masked their original materiality, these banana leaves remain in larger pieces, allowing them to break apart at their natural rupture points and hang like leaves within nature. Behind the hanging banana leaves, the wall stained with the juices of decay mixed with crude oil embodies the worst nightmares of the owners of Lahi Gallery. These draped leaves, left in their more natural form compared to their gridded counterparts, not only look as if they have escaped from the order of the grid, but serve as a key to identifying the other components in the exhibition. </w:t>
      </w:r>
    </w:p>
    <w:p w14:paraId="47CED5FA" w14:textId="77777777" w:rsidR="00133A36" w:rsidRDefault="00133A36" w:rsidP="00133A36">
      <w:pPr>
        <w:ind w:firstLine="720"/>
        <w:rPr>
          <w:rFonts w:cs="Times New Roman"/>
        </w:rPr>
      </w:pPr>
      <w:r>
        <w:rPr>
          <w:rFonts w:cs="Times New Roman"/>
        </w:rPr>
        <w:t>Despite Laudico’s meticulous labor of carefully cutting oil slicked pieces of banana leaves into nearly identical pieces to paste in even increments into a gridded configuration, the choice to use organic, unpredictable materials made her paintings a touch stubborn. As she</w:t>
      </w:r>
      <w:r w:rsidRPr="002A6BAF">
        <w:rPr>
          <w:rFonts w:cs="Times New Roman"/>
        </w:rPr>
        <w:t xml:space="preserve"> </w:t>
      </w:r>
      <w:r w:rsidRPr="002A6BAF">
        <w:rPr>
          <w:rFonts w:cs="Times New Roman"/>
        </w:rPr>
        <w:lastRenderedPageBreak/>
        <w:t>remarked, “The thing that bores me to death is anything that I can predict.”</w:t>
      </w:r>
      <w:r>
        <w:rPr>
          <w:rStyle w:val="FootnoteReference"/>
          <w:rFonts w:cs="Times New Roman"/>
        </w:rPr>
        <w:footnoteReference w:id="422"/>
      </w:r>
      <w:r w:rsidRPr="007B72CA">
        <w:rPr>
          <w:rFonts w:cs="Times New Roman"/>
        </w:rPr>
        <w:t xml:space="preserve"> </w:t>
      </w:r>
      <w:r>
        <w:rPr>
          <w:rFonts w:cs="Times New Roman"/>
        </w:rPr>
        <w:t xml:space="preserve">While her grids largely stayed in place, some of the squares folded over or fell off, disrupting the perfect order of the grid. Despite the planning, effort, and labor place upon organizing the pieces into a perfect, disciplined order, some of the pieces just flop. The hanging banana leaves were even more stubborn—they defiantly stained the wall, threatening to permanently leave their mark behind. By revealing that a stringent, imposed order might have a stubborn corner or line, these works offer the possibility that the same could be true under the real order and control that people lived in under Marcos. Shop 6 seemed to be one of those stubborn corners. </w:t>
      </w:r>
    </w:p>
    <w:p w14:paraId="64F3AA9D" w14:textId="77777777" w:rsidR="00133A36" w:rsidRDefault="00133A36" w:rsidP="00133A36">
      <w:pPr>
        <w:ind w:firstLine="720"/>
        <w:rPr>
          <w:rFonts w:cs="Times New Roman"/>
        </w:rPr>
      </w:pPr>
      <w:r>
        <w:rPr>
          <w:rFonts w:cs="Times New Roman"/>
        </w:rPr>
        <w:t>While Laudico tended towards subtle wit and wordplay, Modesto, as one of the primary pranksters of Shop 6, leaned on farce and slapstick humor in his artwork. Known for his erotic drawings, Modesto was illustrious as the Philippines’ first practitioner of “pubism,” or the practice of painting pubes.</w:t>
      </w:r>
      <w:r>
        <w:rPr>
          <w:rStyle w:val="FootnoteReference"/>
          <w:rFonts w:cs="Times New Roman"/>
        </w:rPr>
        <w:footnoteReference w:id="423"/>
      </w:r>
      <w:r>
        <w:rPr>
          <w:rFonts w:cs="Times New Roman"/>
        </w:rPr>
        <w:t xml:space="preserve"> His solo exhibition at Shop 6 continued his fascination of sexual forms by centering on the most phallic local fruit: bananas. </w:t>
      </w:r>
      <w:r>
        <w:rPr>
          <w:rFonts w:cs="Times New Roman"/>
          <w:b/>
        </w:rPr>
        <w:t>[fig. 3.19</w:t>
      </w:r>
      <w:r w:rsidRPr="000357D2">
        <w:rPr>
          <w:rFonts w:cs="Times New Roman"/>
          <w:b/>
        </w:rPr>
        <w:t>]</w:t>
      </w:r>
      <w:r>
        <w:rPr>
          <w:rFonts w:cs="Times New Roman"/>
        </w:rPr>
        <w:t xml:space="preserve"> In a photograph documenting his exhibition, a viewer, identified by the artist as Bautista’s brother, gazes upwards towards a bunch of bananas suspended in the center of the room.</w:t>
      </w:r>
      <w:r>
        <w:rPr>
          <w:rStyle w:val="FootnoteReference"/>
          <w:rFonts w:cs="Times New Roman"/>
        </w:rPr>
        <w:footnoteReference w:id="424"/>
      </w:r>
      <w:r>
        <w:rPr>
          <w:rFonts w:cs="Times New Roman"/>
        </w:rPr>
        <w:t xml:space="preserve"> Behind him, broad expanses of loose paper squares cover Shop 6’s front display windows and the glass panes of the open door. Suspended at the center of the </w:t>
      </w:r>
      <w:proofErr w:type="gramStart"/>
      <w:r>
        <w:rPr>
          <w:rFonts w:cs="Times New Roman"/>
        </w:rPr>
        <w:t>light colored</w:t>
      </w:r>
      <w:proofErr w:type="gramEnd"/>
      <w:r>
        <w:rPr>
          <w:rFonts w:cs="Times New Roman"/>
        </w:rPr>
        <w:t xml:space="preserve"> paper covering the windows is another bunch of bananas. While these large windows had initially emboldened voyeurism during the first group exhibition, the paper that now covered them seems to block visual access to outsiders. Yet, closer examination of the photograph reveals that the artist has left the top corners uncovered, </w:t>
      </w:r>
      <w:r>
        <w:rPr>
          <w:rFonts w:cs="Times New Roman"/>
        </w:rPr>
        <w:lastRenderedPageBreak/>
        <w:t>leaving a small area exposed for the gaze. In fact, barely indiscernible in the far left-hand corner of the window are a pair of prying eyes—eyes which belong to the artist himself—peeking into the interior space.</w:t>
      </w:r>
      <w:r>
        <w:rPr>
          <w:rStyle w:val="FootnoteReference"/>
          <w:rFonts w:cs="Times New Roman"/>
        </w:rPr>
        <w:footnoteReference w:id="425"/>
      </w:r>
      <w:r>
        <w:rPr>
          <w:rFonts w:cs="Times New Roman"/>
        </w:rPr>
        <w:t xml:space="preserve"> </w:t>
      </w:r>
    </w:p>
    <w:p w14:paraId="72E53E38" w14:textId="77777777" w:rsidR="00133A36" w:rsidRDefault="00133A36" w:rsidP="00133A36">
      <w:pPr>
        <w:ind w:firstLine="720"/>
        <w:rPr>
          <w:rFonts w:cs="Times New Roman"/>
        </w:rPr>
      </w:pPr>
      <w:r>
        <w:rPr>
          <w:rFonts w:cs="Times New Roman"/>
        </w:rPr>
        <w:t>Appropriately titled</w:t>
      </w:r>
      <w:r>
        <w:rPr>
          <w:rFonts w:cs="Times New Roman"/>
          <w:i/>
        </w:rPr>
        <w:t xml:space="preserve"> Banana Installation</w:t>
      </w:r>
      <w:r>
        <w:rPr>
          <w:rFonts w:cs="Times New Roman"/>
        </w:rPr>
        <w:t xml:space="preserve">, Modesto’s solo exhibition opened on January 24, 1975. According to Dayrit, </w:t>
      </w:r>
      <w:r>
        <w:rPr>
          <w:rFonts w:cs="Times New Roman"/>
          <w:i/>
        </w:rPr>
        <w:t xml:space="preserve">Banana Installation </w:t>
      </w:r>
      <w:r>
        <w:rPr>
          <w:rFonts w:cs="Times New Roman"/>
        </w:rPr>
        <w:t>comprised “two kinds of Manila paper,” one that was “creamish” and the other “light pinkish” and about “3 different kinds of bananas.”</w:t>
      </w:r>
      <w:r>
        <w:rPr>
          <w:rStyle w:val="FootnoteReference"/>
          <w:rFonts w:cs="Times New Roman"/>
        </w:rPr>
        <w:footnoteReference w:id="426"/>
      </w:r>
      <w:r>
        <w:rPr>
          <w:rFonts w:cs="Times New Roman"/>
        </w:rPr>
        <w:t xml:space="preserve"> After being bounded with red tape and string, the bananas were suspended from the ceiling with the same string.</w:t>
      </w:r>
      <w:r>
        <w:rPr>
          <w:rStyle w:val="FootnoteReference"/>
          <w:rFonts w:cs="Times New Roman"/>
        </w:rPr>
        <w:footnoteReference w:id="427"/>
      </w:r>
      <w:r>
        <w:rPr>
          <w:rFonts w:cs="Times New Roman"/>
        </w:rPr>
        <w:t xml:space="preserve"> Modesto had pictured creating a small “banana-ville” that would contrast with the commercial center occupied by Shop 6. He wanted to show that “installation art can be fun” and a part of that pleasure was derived from the consumption of his perishable art material.</w:t>
      </w:r>
      <w:r>
        <w:rPr>
          <w:rStyle w:val="FootnoteReference"/>
          <w:rFonts w:cs="Times New Roman"/>
        </w:rPr>
        <w:footnoteReference w:id="428"/>
      </w:r>
      <w:r>
        <w:rPr>
          <w:rFonts w:cs="Times New Roman"/>
        </w:rPr>
        <w:t xml:space="preserve"> During the opening of the exhibition, guests freely consumed the bananas and threw their discards on the floor, leaving behind “a mountain of banana peelings.”</w:t>
      </w:r>
      <w:r>
        <w:rPr>
          <w:rStyle w:val="FootnoteReference"/>
          <w:rFonts w:cs="Times New Roman"/>
        </w:rPr>
        <w:footnoteReference w:id="429"/>
      </w:r>
      <w:r>
        <w:rPr>
          <w:rFonts w:cs="Times New Roman"/>
        </w:rPr>
        <w:t xml:space="preserve"> Modesto later commented that on that opening day, “all the guests ate the bananas.”</w:t>
      </w:r>
      <w:r>
        <w:rPr>
          <w:rStyle w:val="FootnoteReference"/>
          <w:rFonts w:cs="Times New Roman"/>
        </w:rPr>
        <w:footnoteReference w:id="430"/>
      </w:r>
      <w:r>
        <w:rPr>
          <w:rFonts w:cs="Times New Roman"/>
        </w:rPr>
        <w:t xml:space="preserve"> </w:t>
      </w:r>
    </w:p>
    <w:p w14:paraId="5F90EDD7" w14:textId="77777777" w:rsidR="00133A36" w:rsidRDefault="00133A36" w:rsidP="00133A36">
      <w:pPr>
        <w:ind w:firstLine="720"/>
        <w:rPr>
          <w:rFonts w:cs="Times New Roman"/>
        </w:rPr>
      </w:pPr>
      <w:r>
        <w:rPr>
          <w:rFonts w:cs="Times New Roman"/>
        </w:rPr>
        <w:t xml:space="preserve">While Modesto maintained that he never intended to produce explicit “propaganda” with his artwork, he explained </w:t>
      </w:r>
      <w:r>
        <w:rPr>
          <w:rFonts w:cs="Times New Roman"/>
          <w:i/>
        </w:rPr>
        <w:t>Banana Installation</w:t>
      </w:r>
      <w:r>
        <w:rPr>
          <w:rFonts w:cs="Times New Roman"/>
        </w:rPr>
        <w:t>’s potential political significance in an article in 1988, two years after the Marcoses had fled from the Philippines.</w:t>
      </w:r>
      <w:r>
        <w:rPr>
          <w:rStyle w:val="FootnoteReference"/>
          <w:rFonts w:cs="Times New Roman"/>
        </w:rPr>
        <w:footnoteReference w:id="431"/>
      </w:r>
      <w:r>
        <w:rPr>
          <w:rFonts w:cs="Times New Roman"/>
        </w:rPr>
        <w:t xml:space="preserve"> Speaking about martial law </w:t>
      </w:r>
      <w:r>
        <w:rPr>
          <w:rFonts w:cs="Times New Roman"/>
        </w:rPr>
        <w:lastRenderedPageBreak/>
        <w:t>under Marcos, Modesto remarked, “It was not dangled before us with a toy gun. And my answer to that was Sexual Law.”</w:t>
      </w:r>
      <w:r w:rsidRPr="00803E03">
        <w:rPr>
          <w:rStyle w:val="FootnoteReference"/>
          <w:rFonts w:cs="Times New Roman"/>
        </w:rPr>
        <w:t xml:space="preserve"> </w:t>
      </w:r>
      <w:r>
        <w:rPr>
          <w:rStyle w:val="FootnoteReference"/>
          <w:rFonts w:cs="Times New Roman"/>
        </w:rPr>
        <w:footnoteReference w:id="432"/>
      </w:r>
      <w:r>
        <w:rPr>
          <w:rFonts w:cs="Times New Roman"/>
        </w:rPr>
        <w:t xml:space="preserve"> In Modesto’s usual light-hearted manner, his reference to martial law as not being enforced with a “toy gun” referred to seriousness of the violence inherent with the declaration of martial law. Yet by responding to the violence with what Modesto refers to as “Sexual Law,” he suggested that the aggression inherent of martial law might be resisted in not only in the concept of “free love” popular in the 1970s, but also that the privacy of the bedroom permitted an enshrouded space for freedom of thought and expression. </w:t>
      </w:r>
    </w:p>
    <w:p w14:paraId="560148EA" w14:textId="77777777" w:rsidR="00133A36" w:rsidRDefault="00133A36" w:rsidP="00133A36">
      <w:pPr>
        <w:ind w:firstLine="720"/>
        <w:rPr>
          <w:rFonts w:cs="Times New Roman"/>
        </w:rPr>
      </w:pPr>
      <w:r>
        <w:rPr>
          <w:rFonts w:cs="Times New Roman"/>
        </w:rPr>
        <w:t xml:space="preserve">The bananas also operate as a visual double entendre. By placing the verb “dangled” near the word “gun,” Modesto’s comment also draws attention to the fact that the hanging bananas not only resembled phallic objects, but a more ominous object. Besides the more obvious vulgar metaphor associated with the visual consumption of bananas, the act of eating the bananas—if we were to equate them to guns—also suggests the symbolic </w:t>
      </w:r>
      <w:commentRangeStart w:id="92"/>
      <w:r>
        <w:rPr>
          <w:rFonts w:cs="Times New Roman"/>
        </w:rPr>
        <w:t xml:space="preserve">elimination or defiance </w:t>
      </w:r>
      <w:commentRangeEnd w:id="92"/>
      <w:r>
        <w:rPr>
          <w:rStyle w:val="CommentReference"/>
        </w:rPr>
        <w:commentReference w:id="92"/>
      </w:r>
      <w:r>
        <w:rPr>
          <w:rFonts w:cs="Times New Roman"/>
        </w:rPr>
        <w:t xml:space="preserve">of violence, one that was simultaneously made possible through Modesto’s purported “sexual law.” </w:t>
      </w:r>
      <w:r>
        <w:rPr>
          <w:rFonts w:cs="Times New Roman"/>
          <w:i/>
        </w:rPr>
        <w:t xml:space="preserve">Banana Installation </w:t>
      </w:r>
      <w:r>
        <w:rPr>
          <w:rFonts w:cs="Times New Roman"/>
        </w:rPr>
        <w:t>suggested that one method of action against the violence of authoritarianism was private conduct in more intimate spaces. These were the circumstances in which people could quietly mobilize against the Marcoses.</w:t>
      </w:r>
    </w:p>
    <w:p w14:paraId="0A5723DC" w14:textId="77777777" w:rsidR="00133A36" w:rsidRDefault="00133A36" w:rsidP="00133A36">
      <w:pPr>
        <w:rPr>
          <w:rFonts w:cs="Times New Roman"/>
        </w:rPr>
      </w:pPr>
    </w:p>
    <w:p w14:paraId="4C076326" w14:textId="77777777" w:rsidR="00133A36" w:rsidRDefault="00133A36" w:rsidP="00133A36">
      <w:pPr>
        <w:pStyle w:val="SubChapter"/>
        <w:rPr>
          <w:lang w:eastAsia="zh-TW"/>
        </w:rPr>
      </w:pPr>
      <w:bookmarkStart w:id="93" w:name="_Toc507617966"/>
      <w:r>
        <w:rPr>
          <w:lang w:eastAsia="zh-TW"/>
        </w:rPr>
        <w:t xml:space="preserve">Beyond Shop Walls: </w:t>
      </w:r>
      <w:r>
        <w:rPr>
          <w:i/>
          <w:lang w:eastAsia="zh-TW"/>
        </w:rPr>
        <w:t xml:space="preserve">101 Artists </w:t>
      </w:r>
      <w:r>
        <w:rPr>
          <w:lang w:eastAsia="zh-TW"/>
        </w:rPr>
        <w:t xml:space="preserve">and </w:t>
      </w:r>
      <w:r w:rsidRPr="000048CA">
        <w:rPr>
          <w:i/>
          <w:lang w:eastAsia="zh-TW"/>
        </w:rPr>
        <w:t>Shop 6 Exhibition</w:t>
      </w:r>
      <w:r>
        <w:rPr>
          <w:lang w:eastAsia="zh-TW"/>
        </w:rPr>
        <w:t xml:space="preserve"> at the CCP, 1975</w:t>
      </w:r>
      <w:bookmarkEnd w:id="93"/>
    </w:p>
    <w:p w14:paraId="5273736F" w14:textId="77777777" w:rsidR="00133A36" w:rsidRDefault="00133A36" w:rsidP="00133A36">
      <w:pPr>
        <w:ind w:firstLine="720"/>
        <w:rPr>
          <w:rFonts w:cs="Times New Roman"/>
          <w:lang w:eastAsia="zh-TW"/>
        </w:rPr>
      </w:pPr>
      <w:r>
        <w:rPr>
          <w:rFonts w:cs="Times New Roman"/>
        </w:rPr>
        <w:t>Whereas Lahi Gallery had been located far north of the CCP in Quezon City, Shop 6 at</w:t>
      </w:r>
      <w:r w:rsidRPr="00657222">
        <w:rPr>
          <w:rFonts w:cs="Times New Roman"/>
        </w:rPr>
        <w:t xml:space="preserve"> Sining Kamalig </w:t>
      </w:r>
      <w:r>
        <w:rPr>
          <w:rFonts w:cs="Times New Roman"/>
        </w:rPr>
        <w:t xml:space="preserve">was literally down a stretch of Taft Avenue from the CCP. This geographical proximity permitted artists, art enthusiasts, and the art ideas itself effortless migration and </w:t>
      </w:r>
      <w:r>
        <w:rPr>
          <w:rFonts w:cs="Times New Roman"/>
        </w:rPr>
        <w:lastRenderedPageBreak/>
        <w:t>distribution between the state-sanctioned space and the alternative space.</w:t>
      </w:r>
      <w:r>
        <w:rPr>
          <w:rStyle w:val="FootnoteReference"/>
          <w:rFonts w:cs="Times New Roman"/>
        </w:rPr>
        <w:footnoteReference w:id="433"/>
      </w:r>
      <w:r>
        <w:rPr>
          <w:rFonts w:cs="Times New Roman"/>
        </w:rPr>
        <w:t xml:space="preserve"> </w:t>
      </w:r>
      <w:r>
        <w:rPr>
          <w:rFonts w:cs="Times New Roman"/>
          <w:lang w:eastAsia="zh-TW"/>
        </w:rPr>
        <w:t xml:space="preserve">One of the largest group exhibitions at Shop 6 included invitations to more conventional guest artists—and common fixtures at the CCP—to take part in an art festival entitled </w:t>
      </w:r>
      <w:r>
        <w:rPr>
          <w:rFonts w:cs="Times New Roman"/>
          <w:i/>
          <w:lang w:eastAsia="zh-TW"/>
        </w:rPr>
        <w:t>101 Artists</w:t>
      </w:r>
      <w:r>
        <w:rPr>
          <w:rFonts w:cs="Times New Roman"/>
          <w:lang w:eastAsia="zh-TW"/>
        </w:rPr>
        <w:t>. The festival extended into the courtyard and parking lot of Sining Kamalig and opened on August 23, 1974. Artists who participated included Eduardo Castrillo, Jose Mendoza, Rene Castrillo, Raymundo Albano, and Judy Freya Sibayan among others.</w:t>
      </w:r>
      <w:r>
        <w:rPr>
          <w:rStyle w:val="FootnoteReference"/>
          <w:rFonts w:cs="Times New Roman"/>
          <w:lang w:eastAsia="zh-TW"/>
        </w:rPr>
        <w:footnoteReference w:id="434"/>
      </w:r>
      <w:r>
        <w:rPr>
          <w:rFonts w:cs="Times New Roman"/>
          <w:lang w:eastAsia="zh-TW"/>
        </w:rPr>
        <w:t xml:space="preserve"> Broader inclusion in </w:t>
      </w:r>
      <w:r>
        <w:rPr>
          <w:rFonts w:cs="Times New Roman"/>
          <w:i/>
          <w:lang w:eastAsia="zh-TW"/>
        </w:rPr>
        <w:t xml:space="preserve">101 Artists </w:t>
      </w:r>
      <w:r>
        <w:rPr>
          <w:rFonts w:cs="Times New Roman"/>
          <w:lang w:eastAsia="zh-TW"/>
        </w:rPr>
        <w:t xml:space="preserve">demonstrated Shop 6’s embrace of widespread experimentation and desire for democratization. </w:t>
      </w:r>
    </w:p>
    <w:p w14:paraId="32203FDE" w14:textId="77777777" w:rsidR="00133A36" w:rsidRPr="0058217B" w:rsidRDefault="00133A36" w:rsidP="00133A36">
      <w:pPr>
        <w:ind w:firstLine="720"/>
        <w:rPr>
          <w:rFonts w:cs="Times New Roman"/>
          <w:vertAlign w:val="superscript"/>
          <w:lang w:eastAsia="zh-TW"/>
        </w:rPr>
      </w:pPr>
      <w:r>
        <w:rPr>
          <w:rFonts w:cs="Times New Roman"/>
          <w:lang w:eastAsia="zh-TW"/>
        </w:rPr>
        <w:t xml:space="preserve">According to a review of </w:t>
      </w:r>
      <w:r>
        <w:rPr>
          <w:rFonts w:cs="Times New Roman"/>
          <w:i/>
          <w:lang w:eastAsia="zh-TW"/>
        </w:rPr>
        <w:t xml:space="preserve">101 Artists </w:t>
      </w:r>
      <w:r>
        <w:rPr>
          <w:rFonts w:cs="Times New Roman"/>
          <w:lang w:eastAsia="zh-TW"/>
        </w:rPr>
        <w:t xml:space="preserve">in </w:t>
      </w:r>
      <w:r>
        <w:rPr>
          <w:rFonts w:cs="Times New Roman"/>
          <w:i/>
          <w:lang w:eastAsia="zh-TW"/>
        </w:rPr>
        <w:t>Marks</w:t>
      </w:r>
      <w:r>
        <w:rPr>
          <w:rFonts w:cs="Times New Roman"/>
          <w:lang w:eastAsia="zh-TW"/>
        </w:rPr>
        <w:t>, the festival had a “free-for-all atmosphere” that resulted in an “uneven quality of works” made of an “overuse of scrap materials—by-produces, recycled works, discards” that lacked “asserted presence.”</w:t>
      </w:r>
      <w:r>
        <w:rPr>
          <w:rStyle w:val="FootnoteReference"/>
          <w:rFonts w:cs="Times New Roman"/>
          <w:lang w:eastAsia="zh-TW"/>
        </w:rPr>
        <w:footnoteReference w:id="435"/>
      </w:r>
      <w:r>
        <w:rPr>
          <w:rFonts w:cs="Times New Roman"/>
          <w:lang w:eastAsia="zh-TW"/>
        </w:rPr>
        <w:t xml:space="preserve"> In fact, “everybody’s concern for process and materials” meant that “the quality of appearance that is not polished or ‘elegant’.”</w:t>
      </w:r>
      <w:r>
        <w:rPr>
          <w:rStyle w:val="FootnoteReference"/>
          <w:rFonts w:cs="Times New Roman"/>
          <w:lang w:eastAsia="zh-TW"/>
        </w:rPr>
        <w:footnoteReference w:id="436"/>
      </w:r>
      <w:r>
        <w:rPr>
          <w:rFonts w:cs="Times New Roman"/>
          <w:lang w:eastAsia="zh-TW"/>
        </w:rPr>
        <w:t xml:space="preserve"> For example, Eduardo Castrillo—a sculptor known for his large labor-intensive metal works and intricate jewelry—simply poured acrylic paint over trash as his contribution for the exhibition.</w:t>
      </w:r>
      <w:r>
        <w:rPr>
          <w:rStyle w:val="FootnoteReference"/>
          <w:rFonts w:cs="Times New Roman"/>
          <w:lang w:eastAsia="zh-TW"/>
        </w:rPr>
        <w:footnoteReference w:id="437"/>
      </w:r>
      <w:r>
        <w:rPr>
          <w:rFonts w:cs="Times New Roman"/>
          <w:lang w:eastAsia="zh-TW"/>
        </w:rPr>
        <w:t xml:space="preserve"> Despite some of the article’s criticism towards </w:t>
      </w:r>
      <w:r>
        <w:rPr>
          <w:rFonts w:cs="Times New Roman"/>
          <w:i/>
          <w:lang w:eastAsia="zh-TW"/>
        </w:rPr>
        <w:t xml:space="preserve">101 Artists </w:t>
      </w:r>
      <w:r>
        <w:rPr>
          <w:rFonts w:cs="Times New Roman"/>
          <w:lang w:eastAsia="zh-TW"/>
        </w:rPr>
        <w:t xml:space="preserve">and Shop 6 in general, it included brief descriptions on a handful of more “memorable works”: Joe Bautista’s tree and Judy Sibayan’s improvised </w:t>
      </w:r>
      <w:r>
        <w:rPr>
          <w:rFonts w:cs="Times New Roman"/>
          <w:i/>
          <w:lang w:eastAsia="zh-TW"/>
        </w:rPr>
        <w:t>Lemon Cake</w:t>
      </w:r>
      <w:r>
        <w:rPr>
          <w:rFonts w:cs="Times New Roman"/>
          <w:lang w:eastAsia="zh-TW"/>
        </w:rPr>
        <w:t>.</w:t>
      </w:r>
      <w:r w:rsidRPr="00EE1DD7">
        <w:rPr>
          <w:rStyle w:val="FootnoteReference"/>
          <w:rFonts w:cs="Times New Roman"/>
          <w:lang w:eastAsia="zh-TW"/>
        </w:rPr>
        <w:t xml:space="preserve"> </w:t>
      </w:r>
      <w:r>
        <w:rPr>
          <w:rStyle w:val="FootnoteReference"/>
          <w:rFonts w:cs="Times New Roman"/>
          <w:lang w:eastAsia="zh-TW"/>
        </w:rPr>
        <w:footnoteReference w:id="438"/>
      </w:r>
      <w:r>
        <w:rPr>
          <w:rFonts w:cs="Times New Roman"/>
          <w:lang w:eastAsia="zh-TW"/>
        </w:rPr>
        <w:t xml:space="preserve">   </w:t>
      </w:r>
    </w:p>
    <w:p w14:paraId="1A3EF99F" w14:textId="77777777" w:rsidR="00133A36" w:rsidRDefault="00133A36" w:rsidP="00133A36">
      <w:pPr>
        <w:ind w:firstLine="720"/>
        <w:rPr>
          <w:rFonts w:cs="Times New Roman"/>
          <w:lang w:eastAsia="zh-TW"/>
        </w:rPr>
      </w:pPr>
      <w:r>
        <w:rPr>
          <w:rFonts w:cs="Times New Roman"/>
          <w:lang w:eastAsia="zh-TW"/>
        </w:rPr>
        <w:lastRenderedPageBreak/>
        <w:t xml:space="preserve">An article in that same issue of </w:t>
      </w:r>
      <w:r>
        <w:rPr>
          <w:rFonts w:cs="Times New Roman"/>
          <w:i/>
          <w:lang w:eastAsia="zh-TW"/>
        </w:rPr>
        <w:t>Marks</w:t>
      </w:r>
      <w:r>
        <w:rPr>
          <w:rFonts w:cs="Times New Roman"/>
          <w:lang w:eastAsia="zh-TW"/>
        </w:rPr>
        <w:t xml:space="preserve"> describes Bautista’s “sculpted” tree—the most “intriguing work” in </w:t>
      </w:r>
      <w:r>
        <w:rPr>
          <w:rFonts w:cs="Times New Roman"/>
          <w:i/>
          <w:lang w:eastAsia="zh-TW"/>
        </w:rPr>
        <w:t>101 Artists</w:t>
      </w:r>
      <w:r>
        <w:rPr>
          <w:rFonts w:cs="Times New Roman"/>
          <w:lang w:eastAsia="zh-TW"/>
        </w:rPr>
        <w:t>—as a real tree with a cement base. Bautista had cut its branches and re-attached them to the tree to with wooden braces, leaving a small gap between the tree and its branches at the initial incision points.</w:t>
      </w:r>
      <w:r>
        <w:rPr>
          <w:rStyle w:val="FootnoteReference"/>
          <w:rFonts w:cs="Times New Roman"/>
          <w:lang w:eastAsia="zh-TW"/>
        </w:rPr>
        <w:footnoteReference w:id="439"/>
      </w:r>
      <w:r>
        <w:rPr>
          <w:rFonts w:cs="Times New Roman"/>
          <w:lang w:eastAsia="zh-TW"/>
        </w:rPr>
        <w:t xml:space="preserve"> Bautista intended for the trunk to “grow buds” as its dead branches “wither,” replaced with the tree’s newly sprouted branches.</w:t>
      </w:r>
      <w:r>
        <w:rPr>
          <w:rStyle w:val="FootnoteReference"/>
          <w:rFonts w:cs="Times New Roman"/>
          <w:lang w:eastAsia="zh-TW"/>
        </w:rPr>
        <w:footnoteReference w:id="440"/>
      </w:r>
      <w:r>
        <w:rPr>
          <w:rFonts w:cs="Times New Roman"/>
          <w:lang w:eastAsia="zh-TW"/>
        </w:rPr>
        <w:t xml:space="preserve"> The article further notes that Bautista’s use of “a living tree” and “not a construction of carpentered wood or welded metal transforms the visual possibilities into non-abstract information. One considers the tree as </w:t>
      </w:r>
      <w:r>
        <w:rPr>
          <w:rFonts w:cs="Times New Roman"/>
          <w:i/>
          <w:lang w:eastAsia="zh-TW"/>
        </w:rPr>
        <w:t>tree—</w:t>
      </w:r>
      <w:r>
        <w:rPr>
          <w:rFonts w:cs="Times New Roman"/>
          <w:lang w:eastAsia="zh-TW"/>
        </w:rPr>
        <w:t>its life system, its shape, its biological function.”</w:t>
      </w:r>
      <w:r>
        <w:rPr>
          <w:rStyle w:val="FootnoteReference"/>
          <w:rFonts w:cs="Times New Roman"/>
          <w:lang w:eastAsia="zh-TW"/>
        </w:rPr>
        <w:footnoteReference w:id="441"/>
      </w:r>
      <w:r>
        <w:rPr>
          <w:rFonts w:cs="Times New Roman"/>
          <w:lang w:eastAsia="zh-TW"/>
        </w:rPr>
        <w:t xml:space="preserve"> </w:t>
      </w:r>
    </w:p>
    <w:p w14:paraId="7CFB17A8" w14:textId="77777777" w:rsidR="00133A36" w:rsidRDefault="00133A36" w:rsidP="00133A36">
      <w:pPr>
        <w:ind w:firstLine="720"/>
        <w:rPr>
          <w:rFonts w:cs="Times New Roman"/>
          <w:lang w:eastAsia="zh-TW"/>
        </w:rPr>
      </w:pPr>
      <w:r>
        <w:rPr>
          <w:rFonts w:cs="Times New Roman"/>
          <w:lang w:eastAsia="zh-TW"/>
        </w:rPr>
        <w:t xml:space="preserve">Like Laudico’s banana leaf paintings, Bautista’s sculpted tree estranged the viewer from the familiarity of the everyday world. His decision to use a living tree, a common and relatively predictable thing, provides a point of access to this estrangement as viewers, through their potential knowledge of and experience with trees, make their own conjectures about how Bautista’s Frankenstein tree might transition over time. According to </w:t>
      </w:r>
      <w:r>
        <w:rPr>
          <w:rFonts w:cs="Times New Roman"/>
          <w:i/>
          <w:lang w:eastAsia="zh-TW"/>
        </w:rPr>
        <w:t>Marks</w:t>
      </w:r>
      <w:r>
        <w:rPr>
          <w:rFonts w:cs="Times New Roman"/>
          <w:lang w:eastAsia="zh-TW"/>
        </w:rPr>
        <w:t>, “Bautista has made a work that…can act as a catalyst to the imagination, to endless conjectures, to absurd deductions and rationalizations, and certainly to our awareness of the world. He inflicts into a set natural presence (the living tree) a witty act of harmless annihilation and lets the awareness of…phenomenon…to make the explanations.”</w:t>
      </w:r>
      <w:r>
        <w:rPr>
          <w:rStyle w:val="FootnoteReference"/>
          <w:rFonts w:cs="Times New Roman"/>
          <w:lang w:eastAsia="zh-TW"/>
        </w:rPr>
        <w:footnoteReference w:id="442"/>
      </w:r>
      <w:r>
        <w:rPr>
          <w:rFonts w:cs="Times New Roman"/>
          <w:lang w:eastAsia="zh-TW"/>
        </w:rPr>
        <w:t xml:space="preserve"> Similar to much of Bautista’s work throughout the 1970s, his sculpted tree invited public participation and encouraged critical inquiry of the world through the estrangement of familiar objects. </w:t>
      </w:r>
    </w:p>
    <w:p w14:paraId="47C79280" w14:textId="77777777" w:rsidR="00133A36" w:rsidRDefault="00133A36" w:rsidP="00133A36">
      <w:pPr>
        <w:ind w:firstLine="720"/>
        <w:rPr>
          <w:rFonts w:cs="Times New Roman"/>
          <w:lang w:eastAsia="zh-TW"/>
        </w:rPr>
      </w:pPr>
      <w:r w:rsidRPr="00EA18CE">
        <w:rPr>
          <w:rFonts w:cs="Times New Roman"/>
          <w:b/>
          <w:lang w:eastAsia="zh-TW"/>
        </w:rPr>
        <w:lastRenderedPageBreak/>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.20]</w:t>
      </w:r>
      <w:r>
        <w:rPr>
          <w:rFonts w:cs="Times New Roman"/>
          <w:lang w:eastAsia="zh-TW"/>
        </w:rPr>
        <w:t xml:space="preserve"> Another “memorable” event took place in the parking lot—Sibayan’s impromptu performance of </w:t>
      </w:r>
      <w:r>
        <w:rPr>
          <w:rFonts w:cs="Times New Roman"/>
          <w:i/>
          <w:lang w:eastAsia="zh-TW"/>
        </w:rPr>
        <w:t>Lemon Cake</w:t>
      </w:r>
      <w:r>
        <w:rPr>
          <w:rFonts w:cs="Times New Roman"/>
          <w:lang w:eastAsia="zh-TW"/>
        </w:rPr>
        <w:t xml:space="preserve">. </w:t>
      </w:r>
      <w:r>
        <w:rPr>
          <w:rFonts w:cs="Times New Roman"/>
          <w:i/>
          <w:lang w:eastAsia="zh-TW"/>
        </w:rPr>
        <w:t xml:space="preserve">Marks </w:t>
      </w:r>
      <w:r>
        <w:rPr>
          <w:rFonts w:cs="Times New Roman"/>
          <w:lang w:eastAsia="zh-TW"/>
        </w:rPr>
        <w:t>describes the performance as “a yellow car docked at the middle of the parking lot, filled with people eating and drinking...Afterwards, they opened all doors of the car, left half a pie, two half-empty Magnolia Chocolait bottles and a metronome on top of the car’s [hood].”</w:t>
      </w:r>
      <w:r>
        <w:rPr>
          <w:rStyle w:val="FootnoteReference"/>
          <w:rFonts w:cs="Times New Roman"/>
          <w:lang w:eastAsia="zh-TW"/>
        </w:rPr>
        <w:footnoteReference w:id="443"/>
      </w:r>
      <w:r>
        <w:rPr>
          <w:rFonts w:cs="Times New Roman"/>
          <w:lang w:eastAsia="zh-TW"/>
        </w:rPr>
        <w:t xml:space="preserve"> Emblazoned on the sheet cake (not a pie) were the words “Lemon Cake,” a flavor optically enhanced by the yellowness of the car. Though </w:t>
      </w:r>
      <w:r>
        <w:rPr>
          <w:rFonts w:cs="Times New Roman"/>
          <w:i/>
          <w:lang w:eastAsia="zh-TW"/>
        </w:rPr>
        <w:t xml:space="preserve">Marks </w:t>
      </w:r>
      <w:r>
        <w:rPr>
          <w:rFonts w:cs="Times New Roman"/>
          <w:lang w:eastAsia="zh-TW"/>
        </w:rPr>
        <w:t xml:space="preserve">cited Sibayan as one of the “invited ‘guest’ artists,” Sibayan described herself as “gate crashing” </w:t>
      </w:r>
      <w:r>
        <w:rPr>
          <w:rFonts w:cs="Times New Roman"/>
          <w:i/>
          <w:lang w:eastAsia="zh-TW"/>
        </w:rPr>
        <w:t>101 Artists</w:t>
      </w:r>
      <w:r>
        <w:rPr>
          <w:rFonts w:cs="Times New Roman"/>
          <w:lang w:eastAsia="zh-TW"/>
        </w:rPr>
        <w:t>.</w:t>
      </w:r>
      <w:r>
        <w:rPr>
          <w:rStyle w:val="FootnoteReference"/>
          <w:rFonts w:cs="Times New Roman"/>
          <w:lang w:eastAsia="zh-TW"/>
        </w:rPr>
        <w:footnoteReference w:id="444"/>
      </w:r>
      <w:r>
        <w:rPr>
          <w:rFonts w:cs="Times New Roman"/>
          <w:lang w:eastAsia="zh-TW"/>
        </w:rPr>
        <w:t xml:space="preserve"> According to Sibayan, Chabet—then her fine arts professor at UP-Diliman—casually mentioned that she should attend the </w:t>
      </w:r>
      <w:r>
        <w:rPr>
          <w:rFonts w:cs="Times New Roman"/>
          <w:i/>
          <w:lang w:eastAsia="zh-TW"/>
        </w:rPr>
        <w:t>101 Artists</w:t>
      </w:r>
      <w:r>
        <w:rPr>
          <w:rFonts w:cs="Times New Roman"/>
          <w:lang w:eastAsia="zh-TW"/>
        </w:rPr>
        <w:t>, Shop 6’s art festival opening later that day.</w:t>
      </w:r>
      <w:r>
        <w:rPr>
          <w:rStyle w:val="FootnoteReference"/>
          <w:rFonts w:cs="Times New Roman"/>
          <w:lang w:eastAsia="zh-TW"/>
        </w:rPr>
        <w:footnoteReference w:id="445"/>
      </w:r>
      <w:r>
        <w:rPr>
          <w:rFonts w:cs="Times New Roman"/>
          <w:lang w:eastAsia="zh-TW"/>
        </w:rPr>
        <w:t xml:space="preserve">As it happened to fall on her nineteenth birthday, Sibayan decided not only to go to </w:t>
      </w:r>
      <w:r>
        <w:rPr>
          <w:rFonts w:cs="Times New Roman"/>
          <w:i/>
          <w:lang w:eastAsia="zh-TW"/>
        </w:rPr>
        <w:t>101 Artists</w:t>
      </w:r>
      <w:r>
        <w:rPr>
          <w:rFonts w:cs="Times New Roman"/>
          <w:lang w:eastAsia="zh-TW"/>
        </w:rPr>
        <w:t>, but swiftly improvised a performance of her own. Sibayan documents in her autobiography:</w:t>
      </w:r>
    </w:p>
    <w:p w14:paraId="4E4C05C0" w14:textId="77777777" w:rsidR="00133A36" w:rsidRPr="00F42665" w:rsidRDefault="00133A36" w:rsidP="00133A36">
      <w:pPr>
        <w:ind w:firstLine="720"/>
        <w:rPr>
          <w:rFonts w:cs="Times New Roman"/>
          <w:lang w:eastAsia="zh-TW"/>
        </w:rPr>
      </w:pPr>
    </w:p>
    <w:p w14:paraId="55857B01" w14:textId="77777777" w:rsidR="00133A36" w:rsidRDefault="00133A36" w:rsidP="00133A36">
      <w:pPr>
        <w:spacing w:line="360" w:lineRule="auto"/>
        <w:ind w:left="720"/>
        <w:rPr>
          <w:rFonts w:cs="Times New Roman"/>
          <w:lang w:eastAsia="zh-TW"/>
        </w:rPr>
      </w:pPr>
      <w:r>
        <w:rPr>
          <w:rFonts w:cs="Times New Roman"/>
          <w:lang w:eastAsia="zh-TW"/>
        </w:rPr>
        <w:t>Shop 6 as a space opened up into a courtyard in which exhibitions could spill out into the courtyard…</w:t>
      </w:r>
      <w:r w:rsidRPr="001D5B77">
        <w:rPr>
          <w:rFonts w:cs="Times New Roman"/>
          <w:lang w:eastAsia="zh-TW"/>
        </w:rPr>
        <w:t xml:space="preserve">By gate </w:t>
      </w:r>
      <w:r>
        <w:rPr>
          <w:rFonts w:cs="Times New Roman"/>
          <w:lang w:eastAsia="zh-TW"/>
        </w:rPr>
        <w:t>crashing an exhibition called 1</w:t>
      </w:r>
      <w:r w:rsidRPr="001D5B77">
        <w:rPr>
          <w:rFonts w:cs="Times New Roman"/>
          <w:lang w:eastAsia="zh-TW"/>
        </w:rPr>
        <w:t>01 Artists, a Shop Six event, classmates Ruben Soriano, An Tison, Ces Avanceña and I drove and parked a yellow car at the parking lot of Sining Kamalig gallery to celebrate my birthday. Performing uninvited, we place</w:t>
      </w:r>
      <w:r>
        <w:rPr>
          <w:rFonts w:cs="Times New Roman"/>
          <w:lang w:eastAsia="zh-TW"/>
        </w:rPr>
        <w:t>d a few bottles of milk and my</w:t>
      </w:r>
      <w:r w:rsidRPr="001D5B77">
        <w:t xml:space="preserve"> </w:t>
      </w:r>
      <w:r w:rsidRPr="001D5B77">
        <w:rPr>
          <w:rFonts w:cs="Times New Roman"/>
          <w:lang w:eastAsia="zh-TW"/>
        </w:rPr>
        <w:t>birthday lemon cake on the hood of the car. When the audience approached to talk to us, we simply responded with two words, ‘lem</w:t>
      </w:r>
      <w:r>
        <w:rPr>
          <w:rFonts w:cs="Times New Roman"/>
          <w:lang w:eastAsia="zh-TW"/>
        </w:rPr>
        <w:t>on cake’. The performance ended.</w:t>
      </w:r>
      <w:r>
        <w:rPr>
          <w:rStyle w:val="FootnoteReference"/>
          <w:rFonts w:cs="Times New Roman"/>
          <w:lang w:eastAsia="zh-TW"/>
        </w:rPr>
        <w:footnoteReference w:id="446"/>
      </w:r>
    </w:p>
    <w:p w14:paraId="7CCCB08C" w14:textId="77777777" w:rsidR="00133A36" w:rsidRDefault="00133A36" w:rsidP="00133A36">
      <w:pPr>
        <w:spacing w:line="360" w:lineRule="auto"/>
        <w:ind w:left="720"/>
        <w:rPr>
          <w:rFonts w:cs="Times New Roman"/>
          <w:lang w:eastAsia="zh-TW"/>
        </w:rPr>
      </w:pPr>
    </w:p>
    <w:p w14:paraId="539DED3C" w14:textId="77777777" w:rsidR="00133A36" w:rsidRPr="0088646D" w:rsidRDefault="00133A36" w:rsidP="00133A36">
      <w:pPr>
        <w:ind w:firstLine="720"/>
        <w:rPr>
          <w:rFonts w:cs="Times New Roman"/>
          <w:lang w:eastAsia="zh-TW"/>
        </w:rPr>
      </w:pPr>
      <w:r>
        <w:rPr>
          <w:rFonts w:cs="Times New Roman"/>
          <w:i/>
          <w:lang w:eastAsia="zh-TW"/>
        </w:rPr>
        <w:lastRenderedPageBreak/>
        <w:t>Lemon Cake</w:t>
      </w:r>
      <w:r>
        <w:rPr>
          <w:rFonts w:cs="Times New Roman"/>
          <w:lang w:eastAsia="zh-TW"/>
        </w:rPr>
        <w:t xml:space="preserve"> demonstrated many of the key attributes that defined Shop 6: an accelerated pace of creation/exhibition and the purposeful estrangement of familiar, everyday objects as a way to encourage general participation and critical inquiry of the world. Sibayan’s quick conception of </w:t>
      </w:r>
      <w:r>
        <w:rPr>
          <w:rFonts w:cs="Times New Roman"/>
          <w:i/>
          <w:lang w:eastAsia="zh-TW"/>
        </w:rPr>
        <w:t xml:space="preserve">Lemon Cake </w:t>
      </w:r>
      <w:r>
        <w:rPr>
          <w:rFonts w:cs="Times New Roman"/>
          <w:lang w:eastAsia="zh-TW"/>
        </w:rPr>
        <w:t xml:space="preserve">as a slice of her real life—eating birthday cake and drinking milk with friends for her birthday—also mirrored the spirit behind installations and sculptures made from everyday objects that dominated Shop 6. Yet, in performing </w:t>
      </w:r>
      <w:r>
        <w:rPr>
          <w:rFonts w:cs="Times New Roman"/>
          <w:i/>
          <w:lang w:eastAsia="zh-TW"/>
        </w:rPr>
        <w:t xml:space="preserve">Lemon Cake </w:t>
      </w:r>
      <w:r>
        <w:rPr>
          <w:rFonts w:cs="Times New Roman"/>
          <w:lang w:eastAsia="zh-TW"/>
        </w:rPr>
        <w:t xml:space="preserve">without invitation, Sibayan importantly exemplified that Shop 6, as an alternative space that legitimated certain forms of art, was an environment for artists to not only forgo structures of power from official forms of authority, but also the ones set in place by the members of Shop 6 itself. The fact that </w:t>
      </w:r>
      <w:r>
        <w:rPr>
          <w:rFonts w:cs="Times New Roman"/>
          <w:i/>
          <w:lang w:eastAsia="zh-TW"/>
        </w:rPr>
        <w:t xml:space="preserve">Marks </w:t>
      </w:r>
      <w:r>
        <w:rPr>
          <w:rFonts w:cs="Times New Roman"/>
          <w:lang w:eastAsia="zh-TW"/>
        </w:rPr>
        <w:t xml:space="preserve">later recognized </w:t>
      </w:r>
      <w:r>
        <w:rPr>
          <w:rFonts w:cs="Times New Roman"/>
          <w:i/>
          <w:lang w:eastAsia="zh-TW"/>
        </w:rPr>
        <w:t>Lemon Cake</w:t>
      </w:r>
      <w:r>
        <w:rPr>
          <w:rFonts w:cs="Times New Roman"/>
          <w:lang w:eastAsia="zh-TW"/>
        </w:rPr>
        <w:t xml:space="preserve">—an impromptu and uninvited performance—as one of the “memorable works” of </w:t>
      </w:r>
      <w:r>
        <w:rPr>
          <w:rFonts w:cs="Times New Roman"/>
          <w:i/>
          <w:lang w:eastAsia="zh-TW"/>
        </w:rPr>
        <w:t xml:space="preserve">101 Artists </w:t>
      </w:r>
      <w:r>
        <w:rPr>
          <w:rFonts w:cs="Times New Roman"/>
          <w:lang w:eastAsia="zh-TW"/>
        </w:rPr>
        <w:t xml:space="preserve">suggested that not only could an artist furtively defy authority under Shop 6, but could receive commendation for her do-it-yourself spirit, one that continues to dominate the Manila art scene today.  </w:t>
      </w:r>
    </w:p>
    <w:p w14:paraId="6CA2F2BB" w14:textId="77777777" w:rsidR="00133A36" w:rsidRPr="00581070" w:rsidRDefault="00133A36" w:rsidP="00133A36">
      <w:pPr>
        <w:ind w:firstLine="720"/>
        <w:rPr>
          <w:rFonts w:cs="Times New Roman"/>
          <w:lang w:eastAsia="zh-TW"/>
        </w:rPr>
      </w:pPr>
      <w:r>
        <w:rPr>
          <w:rFonts w:cs="Times New Roman"/>
          <w:lang w:eastAsia="zh-TW"/>
        </w:rPr>
        <w:t xml:space="preserve">Soon after Shop 6 finished its stint at Sining Kamalig, the artists held a major exhibition at the CCP. In November 1975, much of Shop 6 took part in the only explicit Shop 6 group exhibition in the CCP Main Gallery. The exhibition, simply titled </w:t>
      </w:r>
      <w:r>
        <w:rPr>
          <w:rFonts w:cs="Times New Roman"/>
          <w:i/>
          <w:lang w:eastAsia="zh-TW"/>
        </w:rPr>
        <w:t>Shop 6</w:t>
      </w:r>
      <w:r>
        <w:rPr>
          <w:rFonts w:cs="Times New Roman"/>
          <w:lang w:eastAsia="zh-TW"/>
        </w:rPr>
        <w:t xml:space="preserve">, included works by Roberto Chabet, Fernando Modesto, Joe Bautista, Yolanda Laudico, Ileana Lee, Alan Rivera, Danny Dalena, Eva Toledo, Nestor Vinluan, Julie Lluch, Berna Perez, Paeng de Jesus, and Nestore A. Reyes. </w:t>
      </w:r>
      <w:r w:rsidRPr="00EA18CE">
        <w:rPr>
          <w:rFonts w:cs="Times New Roman"/>
          <w:b/>
          <w:lang w:eastAsia="zh-TW"/>
        </w:rPr>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 xml:space="preserve">.21] </w:t>
      </w:r>
      <w:r>
        <w:rPr>
          <w:rFonts w:cs="Times New Roman"/>
          <w:lang w:eastAsia="zh-TW"/>
        </w:rPr>
        <w:t xml:space="preserve">Affixed to the invitation to </w:t>
      </w:r>
      <w:r>
        <w:rPr>
          <w:rFonts w:cs="Times New Roman"/>
          <w:i/>
          <w:lang w:eastAsia="zh-TW"/>
        </w:rPr>
        <w:t xml:space="preserve">Shop 6 </w:t>
      </w:r>
      <w:r>
        <w:rPr>
          <w:rFonts w:cs="Times New Roman"/>
          <w:lang w:eastAsia="zh-TW"/>
        </w:rPr>
        <w:t xml:space="preserve">were pieces of manila paper, steel wool, a piece of yellow string, and a small reel of negative film— minute versions of the materials that showed up in the exhibition itself. Like the works in </w:t>
      </w:r>
      <w:r>
        <w:rPr>
          <w:rFonts w:cs="Times New Roman"/>
          <w:i/>
          <w:lang w:eastAsia="zh-TW"/>
        </w:rPr>
        <w:t>Shop 6</w:t>
      </w:r>
      <w:r>
        <w:rPr>
          <w:rFonts w:cs="Times New Roman"/>
          <w:lang w:eastAsia="zh-TW"/>
        </w:rPr>
        <w:t xml:space="preserve">, the invitations used real objects instead of mere depiction (or description) to draw their audience’s attention. </w:t>
      </w:r>
    </w:p>
    <w:p w14:paraId="4246EB44" w14:textId="77777777" w:rsidR="00133A36" w:rsidRDefault="00133A36" w:rsidP="00133A36">
      <w:pPr>
        <w:ind w:firstLine="720"/>
        <w:rPr>
          <w:rFonts w:cs="Times New Roman"/>
          <w:lang w:eastAsia="zh-TW"/>
        </w:rPr>
      </w:pPr>
      <w:r>
        <w:rPr>
          <w:rFonts w:cs="Times New Roman"/>
          <w:lang w:eastAsia="zh-TW"/>
        </w:rPr>
        <w:lastRenderedPageBreak/>
        <w:t xml:space="preserve">Albano, referring to the annual summer exhibitions and other experimental shows—such as </w:t>
      </w:r>
      <w:r>
        <w:rPr>
          <w:rFonts w:cs="Times New Roman"/>
          <w:i/>
          <w:lang w:eastAsia="zh-TW"/>
        </w:rPr>
        <w:t>An Exhibition of Objects</w:t>
      </w:r>
      <w:r>
        <w:rPr>
          <w:rFonts w:cs="Times New Roman"/>
          <w:lang w:eastAsia="zh-TW"/>
        </w:rPr>
        <w:t>—at the CCP</w:t>
      </w:r>
      <w:r>
        <w:rPr>
          <w:rFonts w:cs="Times New Roman"/>
          <w:i/>
          <w:lang w:eastAsia="zh-TW"/>
        </w:rPr>
        <w:t>,</w:t>
      </w:r>
      <w:r>
        <w:rPr>
          <w:rFonts w:cs="Times New Roman"/>
          <w:lang w:eastAsia="zh-TW"/>
        </w:rPr>
        <w:t xml:space="preserve"> remark</w:t>
      </w:r>
      <w:r w:rsidRPr="00E1180D">
        <w:rPr>
          <w:rFonts w:cs="Times New Roman"/>
          <w:lang w:eastAsia="zh-TW"/>
        </w:rPr>
        <w:t>ed, “The exhibition of Shop 6 at the Cultural Center of the Philippines could have been a really shocking event were it not for pre-empting exposures done rather extensively during the past five years.”</w:t>
      </w:r>
      <w:r w:rsidRPr="00E1180D">
        <w:rPr>
          <w:rStyle w:val="FootnoteReference"/>
          <w:rFonts w:cs="Times New Roman"/>
          <w:lang w:eastAsia="zh-TW"/>
        </w:rPr>
        <w:footnoteReference w:id="447"/>
      </w:r>
      <w:r>
        <w:rPr>
          <w:rFonts w:cs="Times New Roman"/>
          <w:lang w:eastAsia="zh-TW"/>
        </w:rPr>
        <w:t xml:space="preserve"> While Albano claims that prior exposure to found objects and situational art meant that the Shop 6 was not as “shocking” to people in the Philippines, it did prime a local audience to consciously engage with the kind of work Shop 6 produced. According to Albano, </w:t>
      </w:r>
      <w:r w:rsidRPr="00E1180D">
        <w:rPr>
          <w:rFonts w:cs="Times New Roman"/>
          <w:lang w:eastAsia="zh-TW"/>
        </w:rPr>
        <w:t>“</w:t>
      </w:r>
      <w:r w:rsidRPr="00DD7EA1">
        <w:rPr>
          <w:rFonts w:cs="Times New Roman"/>
          <w:lang w:eastAsia="zh-TW"/>
        </w:rPr>
        <w:t>Shop 6</w:t>
      </w:r>
      <w:r>
        <w:rPr>
          <w:rFonts w:cs="Times New Roman"/>
          <w:lang w:eastAsia="zh-TW"/>
        </w:rPr>
        <w:t>…</w:t>
      </w:r>
      <w:r w:rsidRPr="00E1180D">
        <w:rPr>
          <w:rFonts w:cs="Times New Roman"/>
          <w:lang w:eastAsia="zh-TW"/>
        </w:rPr>
        <w:t xml:space="preserve"> represents the new art enlightenment… the works of Shop 6 investigate the nature of things: matters, facts, circumstances, affairs, possessions, deeds, et</w:t>
      </w:r>
      <w:r>
        <w:rPr>
          <w:rFonts w:cs="Times New Roman"/>
          <w:lang w:eastAsia="zh-TW"/>
        </w:rPr>
        <w:t xml:space="preserve">c.…[and] </w:t>
      </w:r>
      <w:r w:rsidRPr="00E1180D">
        <w:rPr>
          <w:rFonts w:cs="Times New Roman"/>
          <w:lang w:eastAsia="zh-TW"/>
        </w:rPr>
        <w:t>the viewer consciously encounters what he sees.”</w:t>
      </w:r>
      <w:r w:rsidRPr="00E1180D">
        <w:rPr>
          <w:rStyle w:val="FootnoteReference"/>
          <w:rFonts w:cs="Times New Roman"/>
          <w:lang w:eastAsia="zh-TW"/>
        </w:rPr>
        <w:footnoteReference w:id="448"/>
      </w:r>
      <w:r>
        <w:rPr>
          <w:rFonts w:cs="Times New Roman"/>
          <w:lang w:eastAsia="zh-TW"/>
        </w:rPr>
        <w:t xml:space="preserve"> In using mundane and easy-to-recognize objects placed in unusual situations or configurations, Shop 6 pushed viewers towards “conscious encounter” through estrangement. The viewer becomes awakened to the uncomfortable familiarity of something weird, opening the door to consider whether or not there were other strange incidents taken for granted beyond the gallery walls. </w:t>
      </w:r>
    </w:p>
    <w:p w14:paraId="35BC68F2" w14:textId="6375C9BE" w:rsidR="00133A36" w:rsidRPr="002D792B" w:rsidRDefault="00133A36" w:rsidP="00133A36">
      <w:pPr>
        <w:ind w:firstLine="720"/>
        <w:rPr>
          <w:rFonts w:cs="Times New Roman"/>
          <w:b/>
          <w:lang w:eastAsia="zh-TW"/>
        </w:rPr>
      </w:pPr>
      <w:r w:rsidRPr="00EA18CE">
        <w:rPr>
          <w:rFonts w:cs="Times New Roman"/>
          <w:b/>
          <w:lang w:eastAsia="zh-TW"/>
        </w:rPr>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.22</w:t>
      </w:r>
      <w:r w:rsidR="00C16713">
        <w:rPr>
          <w:rFonts w:cs="Times New Roman"/>
          <w:b/>
          <w:lang w:eastAsia="zh-TW"/>
        </w:rPr>
        <w:t>–</w:t>
      </w:r>
      <w:r>
        <w:rPr>
          <w:rFonts w:cs="Times New Roman"/>
          <w:b/>
          <w:lang w:eastAsia="zh-TW"/>
        </w:rPr>
        <w:t>3</w:t>
      </w:r>
      <w:r w:rsidRPr="00EA18CE">
        <w:rPr>
          <w:rFonts w:cs="Times New Roman"/>
          <w:b/>
          <w:lang w:eastAsia="zh-TW"/>
        </w:rPr>
        <w:t>.23]</w:t>
      </w:r>
      <w:r>
        <w:rPr>
          <w:rFonts w:cs="Times New Roman"/>
          <w:lang w:eastAsia="zh-TW"/>
        </w:rPr>
        <w:t xml:space="preserve"> One of the works exhibited at </w:t>
      </w:r>
      <w:r>
        <w:rPr>
          <w:rFonts w:cs="Times New Roman"/>
          <w:i/>
          <w:lang w:eastAsia="zh-TW"/>
        </w:rPr>
        <w:t xml:space="preserve">Shop 6 Exhibition </w:t>
      </w:r>
      <w:r>
        <w:rPr>
          <w:rFonts w:cs="Times New Roman"/>
          <w:lang w:eastAsia="zh-TW"/>
        </w:rPr>
        <w:t xml:space="preserve">was Alan Rivera’s </w:t>
      </w:r>
      <w:r>
        <w:rPr>
          <w:rFonts w:cs="Times New Roman"/>
          <w:i/>
          <w:lang w:eastAsia="zh-TW"/>
        </w:rPr>
        <w:t>Room/Riddles</w:t>
      </w:r>
      <w:r>
        <w:rPr>
          <w:rFonts w:cs="Times New Roman"/>
          <w:lang w:eastAsia="zh-TW"/>
        </w:rPr>
        <w:t>. Inherent in Rivera’s title—</w:t>
      </w:r>
      <w:r w:rsidRPr="006C13DF">
        <w:rPr>
          <w:rFonts w:cs="Times New Roman"/>
          <w:i/>
          <w:lang w:eastAsia="zh-TW"/>
        </w:rPr>
        <w:t>Room/Riddles</w:t>
      </w:r>
      <w:r>
        <w:rPr>
          <w:rFonts w:cs="Times New Roman"/>
          <w:lang w:eastAsia="zh-TW"/>
        </w:rPr>
        <w:t xml:space="preserve">—is the suggestion of a game or puzzle. </w:t>
      </w:r>
      <w:r w:rsidRPr="00D523D4">
        <w:rPr>
          <w:rFonts w:cs="Times New Roman"/>
          <w:lang w:eastAsia="zh-TW"/>
        </w:rPr>
        <w:t>Situated</w:t>
      </w:r>
      <w:r>
        <w:rPr>
          <w:rFonts w:cs="Times New Roman"/>
          <w:lang w:eastAsia="zh-TW"/>
        </w:rPr>
        <w:t xml:space="preserve"> in one of the alcoves of the CCP Main Gallery, </w:t>
      </w:r>
      <w:r>
        <w:rPr>
          <w:rFonts w:cs="Times New Roman"/>
          <w:i/>
          <w:lang w:eastAsia="zh-TW"/>
        </w:rPr>
        <w:t xml:space="preserve">Room/Riddles </w:t>
      </w:r>
      <w:r>
        <w:rPr>
          <w:rFonts w:cs="Times New Roman"/>
          <w:lang w:eastAsia="zh-TW"/>
        </w:rPr>
        <w:t>consists of three low piles of bricks carefully arranged around a bunch of dirt and a jumble of plastic wrap. Despite the lack of visible construction tools, the presence of a wheelbarrow at the front of the installation indicates that the bricks are part of an emerging structure being built rather than one in the state of decomposition. Together, the materials look like the ordinary stuff of any incipient construction site. Yet, left on the ground of a gallery, the</w:t>
      </w:r>
      <w:r w:rsidRPr="00D75BA6">
        <w:rPr>
          <w:rFonts w:cs="Times New Roman"/>
          <w:lang w:eastAsia="zh-TW"/>
        </w:rPr>
        <w:t xml:space="preserve"> </w:t>
      </w:r>
      <w:r>
        <w:rPr>
          <w:rFonts w:cs="Times New Roman"/>
          <w:lang w:eastAsia="zh-TW"/>
        </w:rPr>
        <w:t xml:space="preserve">raw building materials—outdoor </w:t>
      </w:r>
      <w:r>
        <w:rPr>
          <w:rFonts w:cs="Times New Roman"/>
          <w:lang w:eastAsia="zh-TW"/>
        </w:rPr>
        <w:lastRenderedPageBreak/>
        <w:t xml:space="preserve">fixtures of a country in the process of development—unexpectedly confront the viewer. These base materials might remind the viewer of a particularly controversial edifice made, in part, from similarly mundane materials—the CCP. By situating unprocessed materials in the center of a behemoth structure, </w:t>
      </w:r>
      <w:r>
        <w:rPr>
          <w:rFonts w:cs="Times New Roman"/>
          <w:i/>
          <w:lang w:eastAsia="zh-TW"/>
        </w:rPr>
        <w:t xml:space="preserve">Room/Riddles </w:t>
      </w:r>
      <w:r>
        <w:rPr>
          <w:rFonts w:cs="Times New Roman"/>
          <w:lang w:eastAsia="zh-TW"/>
        </w:rPr>
        <w:t xml:space="preserve">raises the question of how much stuff was required to construct such a room or building and the true benefit of that allocation of resources. </w:t>
      </w:r>
    </w:p>
    <w:p w14:paraId="1812CC35" w14:textId="77777777" w:rsidR="00133A36" w:rsidRDefault="00133A36" w:rsidP="00133A36">
      <w:pPr>
        <w:ind w:firstLine="720"/>
        <w:rPr>
          <w:rFonts w:cs="Times New Roman"/>
          <w:lang w:eastAsia="zh-TW"/>
        </w:rPr>
      </w:pPr>
      <w:r>
        <w:rPr>
          <w:rFonts w:cs="Times New Roman"/>
          <w:i/>
          <w:lang w:eastAsia="zh-TW"/>
        </w:rPr>
        <w:t xml:space="preserve">Room/Riddles </w:t>
      </w:r>
      <w:r>
        <w:rPr>
          <w:rFonts w:cs="Times New Roman"/>
          <w:lang w:eastAsia="zh-TW"/>
        </w:rPr>
        <w:t xml:space="preserve">not only materializes into a “conscious encounter,” but it potentially absorbs the viewer’s body into its framework. Two photographs document the exhibition: one with a wheelbarrow in the foreground and another without one. Careful examination of the dirt pile reveals what appears to be impression marks made by pushing the wheelbarrow through it. This minor detail alludes to Rivera’s installation as not only site of ongoing construction, but the presence of the human body necessary to push the wheelbarrow through the detritus. The handle of the wheelbarrow extends away from the dirt pile towards the passing viewer, inviting the presence of the viewer’s body in the completion of the project in front of them. </w:t>
      </w:r>
    </w:p>
    <w:p w14:paraId="2430BAE3" w14:textId="15DCE670" w:rsidR="00133A36" w:rsidRDefault="00133A36" w:rsidP="00133A36">
      <w:pPr>
        <w:ind w:firstLine="720"/>
        <w:rPr>
          <w:rFonts w:cs="Times New Roman"/>
          <w:lang w:eastAsia="zh-TW"/>
        </w:rPr>
      </w:pPr>
      <w:r>
        <w:rPr>
          <w:rFonts w:cs="Times New Roman"/>
          <w:lang w:eastAsia="zh-TW"/>
        </w:rPr>
        <w:t xml:space="preserve">Not only does </w:t>
      </w:r>
      <w:r>
        <w:rPr>
          <w:rFonts w:cs="Times New Roman"/>
          <w:i/>
          <w:lang w:eastAsia="zh-TW"/>
        </w:rPr>
        <w:t xml:space="preserve">Room/Riddles </w:t>
      </w:r>
      <w:r>
        <w:rPr>
          <w:rFonts w:cs="Times New Roman"/>
          <w:lang w:eastAsia="zh-TW"/>
        </w:rPr>
        <w:t xml:space="preserve">invite the viewer’s bodily engagement, the wheelbarrow also points to the prior presence of the artist. To emphasize this point, the latter photograph includes the ghostly blur of the artist pushing a wheelbarrow at its edge—an effect made by the long-exposure method. Artist and viewer are both implicated Rivera’s indoor construction project. Since Rivera situated </w:t>
      </w:r>
      <w:r>
        <w:rPr>
          <w:rFonts w:cs="Times New Roman"/>
          <w:i/>
          <w:lang w:eastAsia="zh-TW"/>
        </w:rPr>
        <w:t xml:space="preserve">Room/Riddles </w:t>
      </w:r>
      <w:r>
        <w:rPr>
          <w:rFonts w:cs="Times New Roman"/>
          <w:lang w:eastAsia="zh-TW"/>
        </w:rPr>
        <w:t xml:space="preserve">inside the CCP Main Gallery instead of the outdoor atrium—a space that Rivera had used during a prior exhibition—the installation proposed the works exhibited at the CCP as part of an ongoing project that encouraged viewer participation and engagement. Though </w:t>
      </w:r>
      <w:r>
        <w:rPr>
          <w:rFonts w:cs="Times New Roman"/>
          <w:i/>
          <w:lang w:eastAsia="zh-TW"/>
        </w:rPr>
        <w:t>Room/Riddles</w:t>
      </w:r>
      <w:r>
        <w:rPr>
          <w:rFonts w:cs="Times New Roman"/>
          <w:lang w:eastAsia="zh-TW"/>
        </w:rPr>
        <w:t xml:space="preserve"> might generate a critical eye against the expansive allotment of resources used to construct the CCP, it also proposed that within such a space, new, and more collaborative, structures could arise. </w:t>
      </w:r>
    </w:p>
    <w:p w14:paraId="56812463" w14:textId="77777777" w:rsidR="00133A36" w:rsidRDefault="00133A36" w:rsidP="00133A36">
      <w:pPr>
        <w:rPr>
          <w:rFonts w:cs="Times New Roman"/>
          <w:lang w:eastAsia="zh-TW"/>
        </w:rPr>
      </w:pPr>
    </w:p>
    <w:p w14:paraId="7C7E61B1" w14:textId="77777777" w:rsidR="00133A36" w:rsidRPr="000F50C4" w:rsidRDefault="00133A36" w:rsidP="000F50C4">
      <w:pPr>
        <w:pStyle w:val="a"/>
        <w:rPr>
          <w:rStyle w:val="Emphasis"/>
          <w:b w:val="0"/>
        </w:rPr>
      </w:pPr>
      <w:r w:rsidRPr="000F50C4">
        <w:rPr>
          <w:rStyle w:val="Emphasis"/>
          <w:b w:val="0"/>
        </w:rPr>
        <w:t>***</w:t>
      </w:r>
    </w:p>
    <w:p w14:paraId="1776AB3B" w14:textId="77777777" w:rsidR="00133A36" w:rsidRDefault="00133A36" w:rsidP="00133A36">
      <w:pPr>
        <w:ind w:firstLine="720"/>
        <w:rPr>
          <w:rFonts w:cs="Times New Roman"/>
          <w:lang w:eastAsia="zh-TW"/>
        </w:rPr>
      </w:pPr>
      <w:r>
        <w:rPr>
          <w:rFonts w:cs="Times New Roman"/>
          <w:lang w:eastAsia="zh-TW"/>
        </w:rPr>
        <w:t xml:space="preserve">While Shop 6 is frequently cited as an alternative space, the CCP also played an important role in its history. As discussed in prior chapters, the CCP offered the Filipino artist the first official, large-scale exhibition space to create artwork for a local and international audience. Though </w:t>
      </w:r>
      <w:r>
        <w:rPr>
          <w:rFonts w:cs="Times New Roman"/>
          <w:i/>
          <w:lang w:eastAsia="zh-TW"/>
        </w:rPr>
        <w:t xml:space="preserve">Shop 6 Exhibition </w:t>
      </w:r>
      <w:r>
        <w:rPr>
          <w:rFonts w:cs="Times New Roman"/>
          <w:lang w:eastAsia="zh-TW"/>
        </w:rPr>
        <w:t>was the only documented exhibition specifically dedicated to the group of loosely affiliated conceptual artists in the 1970s, many of their artists had their start as part of the annual cohort of thirteen a</w:t>
      </w:r>
      <w:r w:rsidRPr="003627D3">
        <w:rPr>
          <w:rFonts w:cs="Times New Roman"/>
          <w:lang w:eastAsia="zh-TW"/>
        </w:rPr>
        <w:t>rtist</w:t>
      </w:r>
      <w:r>
        <w:rPr>
          <w:rFonts w:cs="Times New Roman"/>
          <w:lang w:eastAsia="zh-TW"/>
        </w:rPr>
        <w:t>s</w:t>
      </w:r>
      <w:r w:rsidRPr="003627D3">
        <w:rPr>
          <w:rFonts w:cs="Times New Roman"/>
          <w:lang w:eastAsia="zh-TW"/>
        </w:rPr>
        <w:t xml:space="preserve"> </w:t>
      </w:r>
      <w:r>
        <w:rPr>
          <w:rFonts w:cs="Times New Roman"/>
          <w:lang w:eastAsia="zh-TW"/>
        </w:rPr>
        <w:t xml:space="preserve">or the yearly summer exhibitions. In fact, because the CCP was a state-sponsored exhibition space, it did not need to exhibit profitable artworks—unlike more commercially oriented galleries. Bautista noted that after he began exhibiting at the CCP in the early 1970s, he did not try to show his “pakulo” elsewhere because it did not think the work to be profitable. Bautista credited Chabet’s relationship with the gallery owners as to how Shop 6 was realized as a space they could have—for free—to create the kind of non-profitable artwork that had turned off the proprietors of Lahi Gallery. After </w:t>
      </w:r>
      <w:r>
        <w:rPr>
          <w:rFonts w:cs="Times New Roman"/>
          <w:i/>
          <w:lang w:eastAsia="zh-TW"/>
        </w:rPr>
        <w:t>Shop 6 Exhibition</w:t>
      </w:r>
      <w:r>
        <w:rPr>
          <w:rFonts w:cs="Times New Roman"/>
          <w:lang w:eastAsia="zh-TW"/>
        </w:rPr>
        <w:t xml:space="preserve">, the </w:t>
      </w:r>
      <w:r>
        <w:rPr>
          <w:rFonts w:cs="Times New Roman"/>
          <w:i/>
          <w:lang w:eastAsia="zh-TW"/>
        </w:rPr>
        <w:t>CCP Annual</w:t>
      </w:r>
      <w:r>
        <w:rPr>
          <w:rFonts w:cs="Times New Roman"/>
          <w:lang w:eastAsia="zh-TW"/>
        </w:rPr>
        <w:t>, which began in the 1977, continued to show works by this roster of artists.</w:t>
      </w:r>
      <w:r>
        <w:rPr>
          <w:rStyle w:val="FootnoteReference"/>
          <w:rFonts w:cs="Times New Roman"/>
          <w:lang w:eastAsia="zh-TW"/>
        </w:rPr>
        <w:footnoteReference w:id="449"/>
      </w:r>
      <w:r>
        <w:rPr>
          <w:rFonts w:cs="Times New Roman"/>
          <w:lang w:eastAsia="zh-TW"/>
        </w:rPr>
        <w:t xml:space="preserve"> </w:t>
      </w:r>
    </w:p>
    <w:p w14:paraId="3E93A783" w14:textId="77777777" w:rsidR="00133A36" w:rsidRDefault="00133A36" w:rsidP="00133A36">
      <w:pPr>
        <w:ind w:firstLine="720"/>
        <w:rPr>
          <w:rFonts w:cs="Times New Roman"/>
        </w:rPr>
      </w:pPr>
      <w:r w:rsidRPr="00BE22AC">
        <w:rPr>
          <w:rFonts w:cs="Times New Roman"/>
        </w:rPr>
        <w:t xml:space="preserve">The Marcoses’ concern with international legitimacy encouraged exhibition of “avant-garde” work because it demonstrated </w:t>
      </w:r>
      <w:r>
        <w:rPr>
          <w:rFonts w:cs="Times New Roman"/>
        </w:rPr>
        <w:t xml:space="preserve">creative </w:t>
      </w:r>
      <w:r w:rsidRPr="00BE22AC">
        <w:rPr>
          <w:rFonts w:cs="Times New Roman"/>
        </w:rPr>
        <w:t>tolerance and positioned the Philippines as contempora</w:t>
      </w:r>
      <w:r>
        <w:rPr>
          <w:rFonts w:cs="Times New Roman"/>
        </w:rPr>
        <w:t xml:space="preserve">neous to the broader art world. Artists would continue to include trash and natural debris found in the squalor of their everyday surroundings to create ordered and aesthetically appealing art. On a rudimentary level, artists managed to undermine Imelda Marcos’ agenda of </w:t>
      </w:r>
      <w:r>
        <w:rPr>
          <w:rFonts w:cs="Times New Roman"/>
          <w:i/>
        </w:rPr>
        <w:lastRenderedPageBreak/>
        <w:t xml:space="preserve">kagandahan </w:t>
      </w:r>
      <w:r>
        <w:rPr>
          <w:rFonts w:cs="Times New Roman"/>
        </w:rPr>
        <w:t xml:space="preserve">(beauty) by composing art displayed in her pristine, white-walled CCP out of literal garbage. Imelda Marcos had declared the CCP </w:t>
      </w:r>
      <w:r w:rsidRPr="003A21CA">
        <w:rPr>
          <w:rFonts w:cs="Times New Roman"/>
        </w:rPr>
        <w:t>the “treasure-house of the Filipino spirit” that would permit “our works in stone and story, in dance and drama, in music and color [to] remain, for all time, a testament to the goodness, the truth, and the beauty of a historic race.”</w:t>
      </w:r>
      <w:r w:rsidRPr="003A21CA">
        <w:rPr>
          <w:rStyle w:val="FootnoteReference"/>
          <w:rFonts w:cs="Times New Roman"/>
        </w:rPr>
        <w:footnoteReference w:id="450"/>
      </w:r>
      <w:r w:rsidRPr="003A21CA">
        <w:rPr>
          <w:rFonts w:cs="Times New Roman"/>
        </w:rPr>
        <w:t xml:space="preserve"> </w:t>
      </w:r>
      <w:r>
        <w:rPr>
          <w:rFonts w:cs="Times New Roman"/>
        </w:rPr>
        <w:t>The phrase “Truth, beauty and goodness” became the motto for the CCP, and its logo, designed by Carlos Francisco, demonstrated that sentiment.</w:t>
      </w:r>
      <w:r>
        <w:rPr>
          <w:rStyle w:val="FootnoteReference"/>
          <w:rFonts w:cs="Times New Roman"/>
        </w:rPr>
        <w:footnoteReference w:id="451"/>
      </w:r>
      <w:r>
        <w:rPr>
          <w:rFonts w:cs="Times New Roman"/>
        </w:rPr>
        <w:t xml:space="preserve"> The Marcoses, particularly Imelda, imagined the CCP as a cultural actor that could promote the national character of art in the Philippines. Though it had a nationalist agenda—one that also insisted on a certain performance of internationalism—artists used the space in variable ways that demonstrated ambivalence to the CCP’s intended purpose. </w:t>
      </w:r>
    </w:p>
    <w:p w14:paraId="418E2574" w14:textId="77777777" w:rsidR="00133A36" w:rsidRDefault="00133A36" w:rsidP="00133A36">
      <w:pPr>
        <w:ind w:firstLine="720"/>
        <w:rPr>
          <w:rFonts w:cs="Times New Roman"/>
          <w:lang w:eastAsia="zh-TW"/>
        </w:rPr>
      </w:pPr>
      <w:r>
        <w:rPr>
          <w:rFonts w:cs="Times New Roman"/>
          <w:lang w:eastAsia="zh-TW"/>
        </w:rPr>
        <w:t xml:space="preserve">That members Shop 6 used non-seriousness or playfulness as a central way of explaining their work permitted their acceptance into the CCP, the very institutional behemoth to which they claimed to be alternative. As Albano noted, Shop 6 was not a powerless group of artists with peripheral interests, but rather these artists dominated programming at the CCP during the 1970s. By exhibiting both in alternative spaces and giant cultural institutions, these artists were able to find a multiplicity of space for their work and their work was decidedly considered apolitical. Yet, interestingly enough, they were placing literal trash into the gallery space. Quiet </w:t>
      </w:r>
      <w:r>
        <w:rPr>
          <w:rFonts w:cs="Times New Roman"/>
          <w:lang w:eastAsia="zh-TW"/>
        </w:rPr>
        <w:lastRenderedPageBreak/>
        <w:t xml:space="preserve">jabs with the moldy photographs and smelly bananas became a way that artists compromised the integrity of the institution—art could be free from commercial and nationalistic gains, and it could be found within the rubble of the Philippine landscape. </w:t>
      </w:r>
    </w:p>
    <w:p w14:paraId="12167640" w14:textId="5CA7AB2E" w:rsidR="00E744E2" w:rsidRDefault="00133A36" w:rsidP="00E744E2">
      <w:pPr>
        <w:ind w:firstLine="720"/>
        <w:rPr>
          <w:rFonts w:cs="Times New Roman"/>
          <w:lang w:eastAsia="zh-TW"/>
        </w:rPr>
      </w:pPr>
      <w:r>
        <w:rPr>
          <w:rFonts w:cs="Times New Roman"/>
          <w:lang w:eastAsia="zh-TW"/>
        </w:rPr>
        <w:t>In Enriquez’s interview with Modesto, she acknowledged that the artists “associated with Shop 6” also showed their works at the CCP, asking him if people found the works “offensive.”</w:t>
      </w:r>
      <w:r>
        <w:rPr>
          <w:rStyle w:val="FootnoteReference"/>
          <w:rFonts w:cs="Times New Roman"/>
          <w:lang w:eastAsia="zh-TW"/>
        </w:rPr>
        <w:footnoteReference w:id="452"/>
      </w:r>
      <w:r>
        <w:rPr>
          <w:rFonts w:cs="Times New Roman"/>
          <w:lang w:eastAsia="zh-TW"/>
        </w:rPr>
        <w:t xml:space="preserve"> Modesto responded, “In some ways, yes…There was a show—I don’t remember the title—with shit (</w:t>
      </w:r>
      <w:r>
        <w:rPr>
          <w:rFonts w:cs="Times New Roman"/>
          <w:i/>
          <w:lang w:eastAsia="zh-TW"/>
        </w:rPr>
        <w:t>na may tae</w:t>
      </w:r>
      <w:r>
        <w:rPr>
          <w:rFonts w:cs="Times New Roman"/>
          <w:lang w:eastAsia="zh-TW"/>
        </w:rPr>
        <w:t>). It had a smell…Imelda did not want it (</w:t>
      </w:r>
      <w:r w:rsidRPr="002055AA">
        <w:rPr>
          <w:rFonts w:cs="Times New Roman"/>
          <w:i/>
          <w:lang w:eastAsia="zh-TW"/>
        </w:rPr>
        <w:t>ayaw ni Imelda</w:t>
      </w:r>
      <w:r>
        <w:rPr>
          <w:rFonts w:cs="Times New Roman"/>
          <w:lang w:eastAsia="zh-TW"/>
        </w:rPr>
        <w:t>).…So Imelda was going around during the installation and she smelled it. It was real shit [</w:t>
      </w:r>
      <w:r>
        <w:rPr>
          <w:rFonts w:cs="Times New Roman"/>
          <w:i/>
          <w:lang w:eastAsia="zh-TW"/>
        </w:rPr>
        <w:t>tae</w:t>
      </w:r>
      <w:r>
        <w:rPr>
          <w:rFonts w:cs="Times New Roman"/>
          <w:lang w:eastAsia="zh-TW"/>
        </w:rPr>
        <w:t>] and it was in a box.”</w:t>
      </w:r>
      <w:r>
        <w:rPr>
          <w:rStyle w:val="FootnoteReference"/>
          <w:rFonts w:cs="Times New Roman"/>
          <w:lang w:eastAsia="zh-TW"/>
        </w:rPr>
        <w:footnoteReference w:id="453"/>
      </w:r>
      <w:r>
        <w:rPr>
          <w:rFonts w:cs="Times New Roman"/>
          <w:lang w:eastAsia="zh-TW"/>
        </w:rPr>
        <w:t xml:space="preserve"> Modesto, who was known as one of the jokers among Shop 6, stated, “It was probably in 1971.”</w:t>
      </w:r>
      <w:r>
        <w:rPr>
          <w:rStyle w:val="FootnoteReference"/>
          <w:rFonts w:cs="Times New Roman"/>
          <w:lang w:eastAsia="zh-TW"/>
        </w:rPr>
        <w:footnoteReference w:id="454"/>
      </w:r>
      <w:r>
        <w:rPr>
          <w:rFonts w:cs="Times New Roman"/>
          <w:lang w:eastAsia="zh-TW"/>
        </w:rPr>
        <w:t xml:space="preserve"> None of the documentation from the CCP Library and Archives or the Chabet archive corroborate Modesto’s claim. Even if Modesto’s anecdote was fiction—a fantasy of beauty queen Imelda sniffing for poop in her new Cultural Center—it reflected certain sentiments regarding how the artists viewed the institution.</w:t>
      </w:r>
      <w:r w:rsidRPr="008158D1">
        <w:rPr>
          <w:rFonts w:cs="Times New Roman"/>
          <w:lang w:eastAsia="zh-TW"/>
        </w:rPr>
        <w:t xml:space="preserve"> </w:t>
      </w:r>
      <w:r>
        <w:rPr>
          <w:rFonts w:cs="Times New Roman"/>
          <w:lang w:eastAsia="zh-TW"/>
        </w:rPr>
        <w:t>Imelda built them a powerful piece of concrete architecture designed by Philippine architect darling du jour, Leandro Locsin, to develop the arts of the Philippine people, and the artists filled it with shit.</w:t>
      </w:r>
    </w:p>
    <w:p w14:paraId="275EFB13" w14:textId="77777777" w:rsidR="00790782" w:rsidRDefault="00790782" w:rsidP="00E744E2">
      <w:pPr>
        <w:ind w:firstLine="720"/>
        <w:rPr>
          <w:rFonts w:cs="Times New Roman"/>
          <w:lang w:eastAsia="zh-TW"/>
        </w:rPr>
      </w:pPr>
    </w:p>
    <w:p w14:paraId="5E63DBA9" w14:textId="77777777" w:rsidR="00C65C2F" w:rsidRDefault="00C65C2F" w:rsidP="00790782">
      <w:pPr>
        <w:pStyle w:val="Heading1"/>
        <w:sectPr w:rsidR="00C65C2F" w:rsidSect="009907A7">
          <w:pgSz w:w="12240" w:h="15840"/>
          <w:pgMar w:top="1440" w:right="1440" w:bottom="1440" w:left="1440" w:header="720" w:footer="720" w:gutter="0"/>
          <w:pgNumType w:start="1"/>
          <w:cols w:space="720"/>
          <w:docGrid w:linePitch="360"/>
        </w:sectPr>
      </w:pPr>
    </w:p>
    <w:p w14:paraId="4543F140" w14:textId="1C540581" w:rsidR="00790782" w:rsidRPr="00912DA6" w:rsidRDefault="00790782" w:rsidP="00790782">
      <w:pPr>
        <w:pStyle w:val="Heading1"/>
        <w:rPr>
          <w:b w:val="0"/>
        </w:rPr>
      </w:pPr>
      <w:r w:rsidRPr="00790782">
        <w:lastRenderedPageBreak/>
        <w:t>CHAPTER</w:t>
      </w:r>
      <w:r>
        <w:t xml:space="preserve"> IV</w:t>
      </w:r>
    </w:p>
    <w:p w14:paraId="23423302" w14:textId="77777777" w:rsidR="00790782" w:rsidRPr="00DF7BA5" w:rsidRDefault="00790782" w:rsidP="00790782">
      <w:pPr>
        <w:pStyle w:val="Heading2"/>
        <w:rPr>
          <w:i/>
        </w:rPr>
      </w:pPr>
      <w:bookmarkStart w:id="95" w:name="_Toc507617967"/>
      <w:r>
        <w:t>Junyee’s Woods: Conceptualism in Contemporary Indigenous Art</w:t>
      </w:r>
      <w:bookmarkEnd w:id="95"/>
    </w:p>
    <w:p w14:paraId="3DABA879" w14:textId="77777777" w:rsidR="00790782" w:rsidRDefault="00790782" w:rsidP="00790782">
      <w:pPr>
        <w:pStyle w:val="RackhamBody"/>
      </w:pPr>
    </w:p>
    <w:p w14:paraId="7D6AEE23" w14:textId="77777777" w:rsidR="00790782" w:rsidRPr="00DF7BA5" w:rsidRDefault="00790782" w:rsidP="00790782">
      <w:pPr>
        <w:ind w:firstLine="720"/>
        <w:rPr>
          <w:rFonts w:cs="Times New Roman"/>
        </w:rPr>
      </w:pPr>
      <w:r w:rsidRPr="00DF7BA5">
        <w:rPr>
          <w:rFonts w:cs="Times New Roman"/>
        </w:rPr>
        <w:t xml:space="preserve">During an </w:t>
      </w:r>
      <w:r>
        <w:rPr>
          <w:rFonts w:cs="Times New Roman"/>
        </w:rPr>
        <w:t xml:space="preserve">interview </w:t>
      </w:r>
      <w:r w:rsidRPr="00DF7BA5">
        <w:rPr>
          <w:rFonts w:cs="Times New Roman"/>
        </w:rPr>
        <w:t xml:space="preserve">about </w:t>
      </w:r>
      <w:r w:rsidRPr="00C363DB">
        <w:rPr>
          <w:rFonts w:cs="Times New Roman"/>
        </w:rPr>
        <w:t>Shop 6</w:t>
      </w:r>
      <w:r w:rsidRPr="00DF7BA5">
        <w:rPr>
          <w:rFonts w:cs="Times New Roman"/>
        </w:rPr>
        <w:t xml:space="preserve"> and their 1974 exhibition </w:t>
      </w:r>
      <w:r>
        <w:rPr>
          <w:rFonts w:cs="Times New Roman"/>
        </w:rPr>
        <w:t>at Lahi Gallery, Chabet jokingly boasted of Shop 6’s foresight, remarking</w:t>
      </w:r>
      <w:r w:rsidRPr="00DF7BA5">
        <w:rPr>
          <w:rFonts w:cs="Times New Roman"/>
        </w:rPr>
        <w:t>, “I think we showed the first manifestation of indigenous art. Joe’s panties, this is what you see in Quaipo [Market].”</w:t>
      </w:r>
      <w:r w:rsidRPr="00DF7BA5">
        <w:rPr>
          <w:rStyle w:val="FootnoteReference"/>
          <w:rFonts w:cs="Times New Roman"/>
        </w:rPr>
        <w:footnoteReference w:id="455"/>
      </w:r>
      <w:r w:rsidRPr="00DF7BA5">
        <w:rPr>
          <w:rFonts w:cs="Times New Roman"/>
        </w:rPr>
        <w:t xml:space="preserve"> </w:t>
      </w:r>
      <w:r>
        <w:rPr>
          <w:rFonts w:cs="Times New Roman"/>
        </w:rPr>
        <w:t xml:space="preserve">In that same interview, he also </w:t>
      </w:r>
      <w:r w:rsidRPr="00DF7BA5">
        <w:rPr>
          <w:rFonts w:cs="Times New Roman"/>
        </w:rPr>
        <w:t>quipped that Laudico’s installation of fishing net with oil slicked sticks occurred “before people were starting to use sticks and stones. You know, that kind of installation—indigenous.”</w:t>
      </w:r>
      <w:r w:rsidRPr="00DF7BA5">
        <w:rPr>
          <w:rStyle w:val="FootnoteReference"/>
          <w:rFonts w:cs="Times New Roman"/>
        </w:rPr>
        <w:footnoteReference w:id="456"/>
      </w:r>
      <w:r>
        <w:rPr>
          <w:rFonts w:cs="Times New Roman"/>
        </w:rPr>
        <w:t xml:space="preserve"> Yet, by jesting that</w:t>
      </w:r>
      <w:r w:rsidRPr="00DF7BA5">
        <w:rPr>
          <w:rFonts w:cs="Times New Roman"/>
        </w:rPr>
        <w:t xml:space="preserve"> Joe Bautista’s installation of saran-wrapped panties</w:t>
      </w:r>
      <w:r>
        <w:rPr>
          <w:rFonts w:cs="Times New Roman"/>
        </w:rPr>
        <w:t xml:space="preserve"> and Laudico’s oily sticks</w:t>
      </w:r>
      <w:r w:rsidRPr="00DF7BA5">
        <w:rPr>
          <w:rFonts w:cs="Times New Roman"/>
        </w:rPr>
        <w:t xml:space="preserve"> could be considered “indigenous,”</w:t>
      </w:r>
      <w:r>
        <w:rPr>
          <w:rFonts w:cs="Times New Roman"/>
        </w:rPr>
        <w:t xml:space="preserve"> </w:t>
      </w:r>
      <w:r w:rsidRPr="00DF7BA5">
        <w:rPr>
          <w:rFonts w:cs="Times New Roman"/>
        </w:rPr>
        <w:t>Chabet highlighted what he considered to be the widespread and dubious tenden</w:t>
      </w:r>
      <w:r>
        <w:rPr>
          <w:rFonts w:cs="Times New Roman"/>
        </w:rPr>
        <w:t>cy of labeling artworks made from alternative materials</w:t>
      </w:r>
      <w:r w:rsidRPr="00DF7BA5">
        <w:rPr>
          <w:rFonts w:cs="Times New Roman"/>
        </w:rPr>
        <w:t xml:space="preserve"> in the Philippines as </w:t>
      </w:r>
      <w:r>
        <w:rPr>
          <w:rFonts w:cs="Times New Roman"/>
        </w:rPr>
        <w:t>“</w:t>
      </w:r>
      <w:r w:rsidRPr="00DF7BA5">
        <w:rPr>
          <w:rFonts w:cs="Times New Roman"/>
        </w:rPr>
        <w:t>indigenous</w:t>
      </w:r>
      <w:r>
        <w:rPr>
          <w:rFonts w:cs="Times New Roman"/>
        </w:rPr>
        <w:t>”</w:t>
      </w:r>
      <w:r w:rsidRPr="00DF7BA5">
        <w:rPr>
          <w:rFonts w:cs="Times New Roman"/>
        </w:rPr>
        <w:t xml:space="preserve"> following the 19</w:t>
      </w:r>
      <w:r>
        <w:rPr>
          <w:rFonts w:cs="Times New Roman"/>
        </w:rPr>
        <w:t>70s.</w:t>
      </w:r>
      <w:r w:rsidRPr="00DF7BA5">
        <w:rPr>
          <w:rFonts w:cs="Times New Roman"/>
        </w:rPr>
        <w:t xml:space="preserve"> </w:t>
      </w:r>
    </w:p>
    <w:p w14:paraId="0A3EC029" w14:textId="77777777" w:rsidR="00790782" w:rsidRPr="00DF7BA5" w:rsidRDefault="00790782" w:rsidP="00790782">
      <w:pPr>
        <w:ind w:firstLine="720"/>
        <w:rPr>
          <w:rFonts w:cs="Times New Roman"/>
        </w:rPr>
      </w:pPr>
      <w:r>
        <w:rPr>
          <w:rFonts w:cs="Times New Roman"/>
        </w:rPr>
        <w:t>In the same year as Shop 6’s first experimental exhibitions, newcomer Luis “Junyee”</w:t>
      </w:r>
      <w:r w:rsidRPr="00DF7BA5">
        <w:rPr>
          <w:rFonts w:cs="Times New Roman"/>
        </w:rPr>
        <w:t xml:space="preserve"> Yee Jr., an artist who art historian</w:t>
      </w:r>
      <w:r>
        <w:rPr>
          <w:rFonts w:cs="Times New Roman"/>
        </w:rPr>
        <w:t xml:space="preserve"> Alice Guillermo later designated</w:t>
      </w:r>
      <w:r w:rsidRPr="00DF7BA5">
        <w:rPr>
          <w:rFonts w:cs="Times New Roman"/>
        </w:rPr>
        <w:t xml:space="preserve"> as “one of the earliest proponents of the use of indigenous materials in the Philippines,”</w:t>
      </w:r>
      <w:r w:rsidRPr="00DF7BA5">
        <w:rPr>
          <w:rStyle w:val="FootnoteReference"/>
          <w:rFonts w:cs="Times New Roman"/>
        </w:rPr>
        <w:footnoteReference w:id="457"/>
      </w:r>
      <w:r w:rsidRPr="00DF7BA5">
        <w:rPr>
          <w:rFonts w:cs="Times New Roman"/>
        </w:rPr>
        <w:t xml:space="preserve"> received attention as the Grand Award </w:t>
      </w:r>
      <w:r w:rsidRPr="00DF7BA5">
        <w:rPr>
          <w:rFonts w:cs="Times New Roman"/>
        </w:rPr>
        <w:lastRenderedPageBreak/>
        <w:t>recipient at the 1974 Annual Art Exhibition held at the recently inaugurated Ayala Museum.</w:t>
      </w:r>
      <w:r w:rsidRPr="00DF7BA5">
        <w:rPr>
          <w:rStyle w:val="FootnoteReference"/>
          <w:rFonts w:cs="Times New Roman"/>
        </w:rPr>
        <w:footnoteReference w:id="458"/>
      </w:r>
      <w:r w:rsidRPr="00DF7BA5">
        <w:rPr>
          <w:rFonts w:cs="Times New Roman"/>
        </w:rPr>
        <w:t xml:space="preserve"> The </w:t>
      </w:r>
      <w:r w:rsidRPr="00DF7BA5">
        <w:rPr>
          <w:rFonts w:cs="Times New Roman"/>
          <w:i/>
        </w:rPr>
        <w:t xml:space="preserve">Times Journal </w:t>
      </w:r>
      <w:r w:rsidRPr="00DF7BA5">
        <w:rPr>
          <w:rFonts w:cs="Times New Roman"/>
        </w:rPr>
        <w:t>announced his victory as “the most exciting thing about the annual AAP (Art Association of the Philippines) contest” and described Junyee as “a complete unknown” and “the year’s art find.”</w:t>
      </w:r>
      <w:r w:rsidRPr="00DF7BA5">
        <w:rPr>
          <w:rStyle w:val="FootnoteReference"/>
          <w:rFonts w:cs="Times New Roman"/>
        </w:rPr>
        <w:footnoteReference w:id="459"/>
      </w:r>
      <w:r w:rsidRPr="00DF7BA5">
        <w:rPr>
          <w:rFonts w:cs="Times New Roman"/>
        </w:rPr>
        <w:t xml:space="preserve"> </w:t>
      </w:r>
      <w:r>
        <w:rPr>
          <w:rFonts w:cs="Times New Roman"/>
          <w:b/>
        </w:rPr>
        <w:t>[f</w:t>
      </w:r>
      <w:r w:rsidRPr="001F50D3">
        <w:rPr>
          <w:rFonts w:cs="Times New Roman"/>
          <w:b/>
        </w:rPr>
        <w:t xml:space="preserve">ig. </w:t>
      </w:r>
      <w:r>
        <w:rPr>
          <w:rFonts w:cs="Times New Roman"/>
          <w:b/>
        </w:rPr>
        <w:t>4.</w:t>
      </w:r>
      <w:r w:rsidRPr="001F50D3">
        <w:rPr>
          <w:rFonts w:cs="Times New Roman"/>
          <w:b/>
        </w:rPr>
        <w:t>1]</w:t>
      </w:r>
      <w:r>
        <w:rPr>
          <w:rFonts w:cs="Times New Roman"/>
        </w:rPr>
        <w:t xml:space="preserve"> </w:t>
      </w:r>
      <w:r w:rsidRPr="00DF7BA5">
        <w:rPr>
          <w:rFonts w:cs="Times New Roman"/>
        </w:rPr>
        <w:t xml:space="preserve">As the Grand Award winner, Junyee’s piece, </w:t>
      </w:r>
      <w:r>
        <w:rPr>
          <w:rFonts w:cs="Times New Roman"/>
          <w:i/>
        </w:rPr>
        <w:t>Our</w:t>
      </w:r>
      <w:r w:rsidRPr="00DF7BA5">
        <w:rPr>
          <w:rFonts w:cs="Times New Roman"/>
          <w:i/>
        </w:rPr>
        <w:t xml:space="preserve"> Woods</w:t>
      </w:r>
      <w:r w:rsidRPr="00DF7BA5">
        <w:rPr>
          <w:rFonts w:cs="Times New Roman"/>
        </w:rPr>
        <w:t>,</w:t>
      </w:r>
      <w:r w:rsidRPr="00DF7BA5">
        <w:rPr>
          <w:rFonts w:cs="Times New Roman"/>
          <w:i/>
        </w:rPr>
        <w:t xml:space="preserve"> </w:t>
      </w:r>
      <w:r w:rsidRPr="00DF7BA5">
        <w:rPr>
          <w:rFonts w:cs="Times New Roman"/>
        </w:rPr>
        <w:t>defeated the work of more established artists such as Napoleon Abueva,</w:t>
      </w:r>
      <w:r>
        <w:rPr>
          <w:rFonts w:cs="Times New Roman"/>
        </w:rPr>
        <w:t xml:space="preserve"> his mentor at UP-Diliman,</w:t>
      </w:r>
      <w:r w:rsidRPr="00DF7BA5">
        <w:rPr>
          <w:rFonts w:cs="Times New Roman"/>
        </w:rPr>
        <w:t xml:space="preserve"> whose sculpture received an honorable mention that year.</w:t>
      </w:r>
      <w:r w:rsidRPr="00DF7BA5">
        <w:rPr>
          <w:rStyle w:val="FootnoteReference"/>
          <w:rFonts w:cs="Times New Roman"/>
        </w:rPr>
        <w:footnoteReference w:id="460"/>
      </w:r>
      <w:r w:rsidRPr="00DF7BA5">
        <w:rPr>
          <w:rFonts w:cs="Times New Roman"/>
        </w:rPr>
        <w:t xml:space="preserve"> </w:t>
      </w:r>
    </w:p>
    <w:p w14:paraId="245E99B9" w14:textId="77777777" w:rsidR="00790782" w:rsidRPr="00DF7BA5" w:rsidRDefault="00790782" w:rsidP="00790782">
      <w:pPr>
        <w:ind w:firstLine="720"/>
        <w:rPr>
          <w:rFonts w:cs="Times New Roman"/>
        </w:rPr>
      </w:pPr>
      <w:r>
        <w:rPr>
          <w:rFonts w:cs="Times New Roman"/>
        </w:rPr>
        <w:t>Two years later, in 1976, Junyee held an outdoor sculpture exhibition in Rizal Park.</w:t>
      </w:r>
      <w:r>
        <w:rPr>
          <w:rStyle w:val="FootnoteReference"/>
          <w:rFonts w:cs="Times New Roman"/>
        </w:rPr>
        <w:footnoteReference w:id="461"/>
      </w:r>
      <w:r>
        <w:rPr>
          <w:rFonts w:cs="Times New Roman"/>
        </w:rPr>
        <w:t xml:space="preserve"> Titled </w:t>
      </w:r>
      <w:r w:rsidRPr="00E51B98">
        <w:rPr>
          <w:rFonts w:cs="Times New Roman"/>
          <w:i/>
        </w:rPr>
        <w:t xml:space="preserve">Malabayabas, and other types of wood in the sculpture of Junyee </w:t>
      </w:r>
      <w:r w:rsidRPr="001B2DE1">
        <w:rPr>
          <w:rFonts w:cs="Times New Roman"/>
        </w:rPr>
        <w:t>(</w:t>
      </w:r>
      <w:r w:rsidRPr="001B2DE1">
        <w:rPr>
          <w:rFonts w:cs="Times New Roman"/>
          <w:i/>
        </w:rPr>
        <w:t>Malabayabas</w:t>
      </w:r>
      <w:r>
        <w:rPr>
          <w:rFonts w:cs="Times New Roman"/>
          <w:i/>
        </w:rPr>
        <w:t xml:space="preserve"> at iba pang kahoy sa Iskultura ni Junyee</w:t>
      </w:r>
      <w:r w:rsidRPr="00D13899">
        <w:rPr>
          <w:rFonts w:cs="Times New Roman"/>
        </w:rPr>
        <w:t>)</w:t>
      </w:r>
      <w:r>
        <w:rPr>
          <w:rFonts w:cs="Times New Roman"/>
        </w:rPr>
        <w:t>, it was “the first outdoor wood sculpture show in the country.”</w:t>
      </w:r>
      <w:r>
        <w:rPr>
          <w:rStyle w:val="FootnoteReference"/>
          <w:rFonts w:cs="Times New Roman"/>
        </w:rPr>
        <w:footnoteReference w:id="462"/>
      </w:r>
      <w:r>
        <w:rPr>
          <w:rFonts w:cs="Times New Roman"/>
        </w:rPr>
        <w:t xml:space="preserve"> In 1980, Junyee received</w:t>
      </w:r>
      <w:r w:rsidRPr="00DF7BA5">
        <w:rPr>
          <w:rFonts w:cs="Times New Roman"/>
        </w:rPr>
        <w:t xml:space="preserve"> the coveted </w:t>
      </w:r>
      <w:r w:rsidRPr="00DF7BA5">
        <w:rPr>
          <w:rFonts w:cs="Times New Roman"/>
          <w:i/>
        </w:rPr>
        <w:t xml:space="preserve">Thirteen Artists </w:t>
      </w:r>
      <w:r w:rsidRPr="00DF7BA5">
        <w:rPr>
          <w:rFonts w:cs="Times New Roman"/>
        </w:rPr>
        <w:t>recognition from the CCP, which he used to mount the first site-specific group installation exhibition at Los Baños, Laguna. He also had his first so</w:t>
      </w:r>
      <w:r>
        <w:rPr>
          <w:rFonts w:cs="Times New Roman"/>
        </w:rPr>
        <w:t>lo exhibition at the CCP in 1980</w:t>
      </w:r>
      <w:r w:rsidRPr="00DF7BA5">
        <w:rPr>
          <w:rFonts w:cs="Times New Roman"/>
        </w:rPr>
        <w:t xml:space="preserve"> that included an installation titled </w:t>
      </w:r>
      <w:r w:rsidRPr="00DF7BA5">
        <w:rPr>
          <w:rFonts w:cs="Times New Roman"/>
          <w:i/>
        </w:rPr>
        <w:t>Wood Things</w:t>
      </w:r>
      <w:r w:rsidRPr="00DF7BA5">
        <w:rPr>
          <w:rFonts w:cs="Times New Roman"/>
        </w:rPr>
        <w:t xml:space="preserve">. Junyee later received a second Grand Award at the Association of Art the Philippines Annual Art Competition in 1986 with a sculpture made entirely of twigs, rattan, fiber, vines, </w:t>
      </w:r>
      <w:r w:rsidRPr="00DF7BA5">
        <w:rPr>
          <w:rFonts w:cs="Times New Roman"/>
        </w:rPr>
        <w:lastRenderedPageBreak/>
        <w:t xml:space="preserve">leaves and bamboo, </w:t>
      </w:r>
      <w:r>
        <w:rPr>
          <w:rFonts w:cs="Times New Roman"/>
        </w:rPr>
        <w:t>described in the CCP</w:t>
      </w:r>
      <w:r w:rsidRPr="00DF7BA5">
        <w:rPr>
          <w:rFonts w:cs="Times New Roman"/>
        </w:rPr>
        <w:t>’s curatorial files as “non-traditional and indigenous ‘cheap’ materials…used in contemporary art making.”</w:t>
      </w:r>
      <w:r w:rsidRPr="00DF7BA5">
        <w:rPr>
          <w:rStyle w:val="FootnoteReference"/>
          <w:rFonts w:cs="Times New Roman"/>
        </w:rPr>
        <w:footnoteReference w:id="463"/>
      </w:r>
      <w:r w:rsidRPr="00DF7BA5">
        <w:rPr>
          <w:rFonts w:cs="Times New Roman"/>
        </w:rPr>
        <w:t xml:space="preserve"> He</w:t>
      </w:r>
      <w:r>
        <w:rPr>
          <w:rFonts w:cs="Times New Roman"/>
        </w:rPr>
        <w:t xml:space="preserve"> formalized his position as an indigenous artist </w:t>
      </w:r>
      <w:r w:rsidRPr="00DF7BA5">
        <w:rPr>
          <w:rFonts w:cs="Times New Roman"/>
        </w:rPr>
        <w:t>internationally when he co-authored a manifesto for indigenous art with Virgilio “Pandy” Aviado at the 4</w:t>
      </w:r>
      <w:r w:rsidRPr="00DF7BA5">
        <w:rPr>
          <w:rFonts w:cs="Times New Roman"/>
          <w:vertAlign w:val="superscript"/>
        </w:rPr>
        <w:t>th</w:t>
      </w:r>
      <w:r w:rsidRPr="00DF7BA5">
        <w:rPr>
          <w:rFonts w:cs="Times New Roman"/>
        </w:rPr>
        <w:t xml:space="preserve"> Havana Biennial in 1991. </w:t>
      </w:r>
    </w:p>
    <w:p w14:paraId="5C3C03DB" w14:textId="77777777" w:rsidR="00790782" w:rsidRDefault="00790782" w:rsidP="00790782">
      <w:pPr>
        <w:ind w:firstLine="720"/>
        <w:rPr>
          <w:rFonts w:cs="Times New Roman"/>
        </w:rPr>
      </w:pPr>
      <w:r w:rsidRPr="00DF7BA5">
        <w:rPr>
          <w:rFonts w:cs="Times New Roman"/>
        </w:rPr>
        <w:t xml:space="preserve">Though Chabet’s mocking remarks that </w:t>
      </w:r>
      <w:r w:rsidRPr="00AE3B12">
        <w:rPr>
          <w:rFonts w:cs="Times New Roman"/>
        </w:rPr>
        <w:t>Shop 6’s</w:t>
      </w:r>
      <w:r w:rsidRPr="00DF7BA5">
        <w:rPr>
          <w:rFonts w:cs="Times New Roman"/>
        </w:rPr>
        <w:t xml:space="preserve"> incorpor</w:t>
      </w:r>
      <w:r>
        <w:rPr>
          <w:rFonts w:cs="Times New Roman"/>
        </w:rPr>
        <w:t xml:space="preserve">ation of “indigenous” materials, such as Laudico’s banana leaf installations, </w:t>
      </w:r>
      <w:r w:rsidRPr="00DF7BA5">
        <w:rPr>
          <w:rFonts w:cs="Times New Roman"/>
        </w:rPr>
        <w:t>predated the popularity of contemporary indigenous art seen throughout the Philippines during the 1980s and 90s, Junyee had also gained attention during the 1970s using similar</w:t>
      </w:r>
      <w:r>
        <w:rPr>
          <w:rFonts w:cs="Times New Roman"/>
        </w:rPr>
        <w:t>ly</w:t>
      </w:r>
      <w:r w:rsidRPr="00DF7BA5">
        <w:rPr>
          <w:rFonts w:cs="Times New Roman"/>
        </w:rPr>
        <w:t xml:space="preserve"> local materials.</w:t>
      </w:r>
      <w:r>
        <w:rPr>
          <w:rFonts w:cs="Times New Roman"/>
        </w:rPr>
        <w:t xml:space="preserve"> I use the term contemporary indigenous art or indigenous installation art in this chapter as it relates to Junyee’s practice to reference art that incorporates “alternative” materials of local persuasion.</w:t>
      </w:r>
      <w:r>
        <w:rPr>
          <w:rStyle w:val="FootnoteReference"/>
          <w:rFonts w:cs="Times New Roman"/>
        </w:rPr>
        <w:footnoteReference w:id="464"/>
      </w:r>
      <w:r>
        <w:rPr>
          <w:rFonts w:cs="Times New Roman"/>
        </w:rPr>
        <w:t xml:space="preserve"> These materials are often, but not always, made from plant-life indigenous to the Philippines. This differs from </w:t>
      </w:r>
      <w:r>
        <w:rPr>
          <w:rFonts w:cs="Times New Roman"/>
        </w:rPr>
        <w:lastRenderedPageBreak/>
        <w:t>indigenous art that would refer to indigenous identification of the artists or people who created it. Junyee himself stated, “Now, indigenous material is a misnomer, because when they say indigenous material, they are thinking it’s like a material only found in the country. It’s not true, because copper, gold, marble, metal [i.e. more conventional materials for art-making] it’s all here.”</w:t>
      </w:r>
      <w:r>
        <w:rPr>
          <w:rStyle w:val="FootnoteReference"/>
          <w:rFonts w:cs="Times New Roman"/>
        </w:rPr>
        <w:footnoteReference w:id="465"/>
      </w:r>
      <w:r>
        <w:rPr>
          <w:rFonts w:cs="Times New Roman"/>
        </w:rPr>
        <w:t xml:space="preserve"> He further described how, at the ASEAN Conference for Indigenous Materials, which Junyee led with Virgilio Aviado in 1993, he “tried to explain to them that the word indigenous material is a misnomer, that it should be called </w:t>
      </w:r>
      <w:r w:rsidRPr="004F7387">
        <w:rPr>
          <w:rFonts w:cs="Times New Roman"/>
        </w:rPr>
        <w:t>nontraditional material for contemporary art-making</w:t>
      </w:r>
      <w:r>
        <w:rPr>
          <w:rFonts w:cs="Times New Roman"/>
        </w:rPr>
        <w:t xml:space="preserve">.” </w:t>
      </w:r>
    </w:p>
    <w:p w14:paraId="056CC480" w14:textId="77777777" w:rsidR="00790782" w:rsidRDefault="00790782" w:rsidP="00790782">
      <w:pPr>
        <w:ind w:firstLine="720"/>
        <w:rPr>
          <w:rFonts w:cs="Times New Roman"/>
        </w:rPr>
      </w:pPr>
      <w:r>
        <w:rPr>
          <w:rFonts w:cs="Times New Roman"/>
        </w:rPr>
        <w:t>Junyee’s allusion to “nontraditional material for contemporary art-making” and his tendency towards ephemeral installations mirrored the concerns of conceptual artists in the 1970s.</w:t>
      </w:r>
      <w:r>
        <w:rPr>
          <w:rStyle w:val="FootnoteReference"/>
          <w:rFonts w:cs="Times New Roman"/>
        </w:rPr>
        <w:footnoteReference w:id="466"/>
      </w:r>
      <w:r>
        <w:rPr>
          <w:rFonts w:cs="Times New Roman"/>
        </w:rPr>
        <w:t xml:space="preserve"> While Junyee is associated with indigenous installation in the Philippines by the 1990s, he, like Chabet and other Shop 6 artists, first experimented with local and found materials without necessarily proclaiming them as indigenous references. Instead, I argue that </w:t>
      </w:r>
      <w:r w:rsidRPr="00DF7BA5">
        <w:rPr>
          <w:rFonts w:cs="Times New Roman"/>
          <w:lang w:eastAsia="zh-TW"/>
        </w:rPr>
        <w:t xml:space="preserve">Junyee’s installations and these early realizations of </w:t>
      </w:r>
      <w:r>
        <w:rPr>
          <w:rFonts w:cs="Times New Roman"/>
          <w:lang w:eastAsia="zh-TW"/>
        </w:rPr>
        <w:t>“</w:t>
      </w:r>
      <w:r w:rsidRPr="00DF7BA5">
        <w:rPr>
          <w:rFonts w:cs="Times New Roman"/>
          <w:lang w:eastAsia="zh-TW"/>
        </w:rPr>
        <w:t>indigenous</w:t>
      </w:r>
      <w:r>
        <w:rPr>
          <w:rFonts w:cs="Times New Roman"/>
          <w:lang w:eastAsia="zh-TW"/>
        </w:rPr>
        <w:t>”</w:t>
      </w:r>
      <w:r w:rsidRPr="00DF7BA5">
        <w:rPr>
          <w:rFonts w:cs="Times New Roman"/>
          <w:lang w:eastAsia="zh-TW"/>
        </w:rPr>
        <w:t xml:space="preserve"> art fall under an umbrella of Philippine conce</w:t>
      </w:r>
      <w:r>
        <w:rPr>
          <w:rFonts w:cs="Times New Roman"/>
          <w:lang w:eastAsia="zh-TW"/>
        </w:rPr>
        <w:t>ptualism as they shared similar material concerns and struggles of art making</w:t>
      </w:r>
      <w:r w:rsidRPr="00DF7BA5">
        <w:rPr>
          <w:rFonts w:cs="Times New Roman"/>
          <w:lang w:eastAsia="zh-TW"/>
        </w:rPr>
        <w:t xml:space="preserve"> in the</w:t>
      </w:r>
      <w:r>
        <w:rPr>
          <w:rFonts w:cs="Times New Roman"/>
          <w:lang w:eastAsia="zh-TW"/>
        </w:rPr>
        <w:t xml:space="preserve"> </w:t>
      </w:r>
      <w:r w:rsidRPr="00DF7BA5">
        <w:rPr>
          <w:rFonts w:cs="Times New Roman"/>
          <w:lang w:eastAsia="zh-TW"/>
        </w:rPr>
        <w:lastRenderedPageBreak/>
        <w:t>Philippines.</w:t>
      </w:r>
      <w:r w:rsidRPr="00DF7BA5">
        <w:rPr>
          <w:rStyle w:val="FootnoteReference"/>
          <w:rFonts w:cs="Times New Roman"/>
          <w:lang w:eastAsia="zh-TW"/>
        </w:rPr>
        <w:footnoteReference w:id="467"/>
      </w:r>
      <w:r>
        <w:rPr>
          <w:rFonts w:cs="Times New Roman"/>
          <w:lang w:eastAsia="zh-TW"/>
        </w:rPr>
        <w:t xml:space="preserve"> </w:t>
      </w:r>
      <w:r>
        <w:rPr>
          <w:rFonts w:cs="Times New Roman"/>
        </w:rPr>
        <w:t>By including Junyee in my</w:t>
      </w:r>
      <w:r w:rsidRPr="00DF7BA5">
        <w:rPr>
          <w:rFonts w:cs="Times New Roman"/>
        </w:rPr>
        <w:t xml:space="preserve"> dissertation</w:t>
      </w:r>
      <w:r>
        <w:rPr>
          <w:rFonts w:cs="Times New Roman"/>
        </w:rPr>
        <w:t xml:space="preserve"> on Philippine conceptualism, I position that Junyee’s early works were an extension</w:t>
      </w:r>
      <w:r w:rsidRPr="00DF7BA5">
        <w:rPr>
          <w:rFonts w:cs="Times New Roman"/>
        </w:rPr>
        <w:t xml:space="preserve"> of conceptual imp</w:t>
      </w:r>
      <w:r>
        <w:rPr>
          <w:rFonts w:cs="Times New Roman"/>
        </w:rPr>
        <w:t>ulses</w:t>
      </w:r>
      <w:r w:rsidRPr="00DF7BA5">
        <w:rPr>
          <w:rFonts w:cs="Times New Roman"/>
        </w:rPr>
        <w:t>.</w:t>
      </w:r>
      <w:r>
        <w:rPr>
          <w:rStyle w:val="FootnoteReference"/>
          <w:rFonts w:cs="Times New Roman"/>
        </w:rPr>
        <w:footnoteReference w:id="468"/>
      </w:r>
    </w:p>
    <w:p w14:paraId="38BB111B" w14:textId="77777777" w:rsidR="00790782" w:rsidRDefault="00790782" w:rsidP="00790782">
      <w:pPr>
        <w:ind w:firstLine="720"/>
        <w:rPr>
          <w:rFonts w:cs="Times New Roman"/>
        </w:rPr>
      </w:pPr>
      <w:r>
        <w:rPr>
          <w:rFonts w:cs="Times New Roman"/>
        </w:rPr>
        <w:t>The CCP was built upon Imelda’s desire to elevate</w:t>
      </w:r>
      <w:r w:rsidRPr="00DF7BA5">
        <w:rPr>
          <w:rFonts w:cs="Times New Roman"/>
        </w:rPr>
        <w:t xml:space="preserve"> the Philippines within an international circulation of</w:t>
      </w:r>
      <w:r>
        <w:rPr>
          <w:rFonts w:cs="Times New Roman"/>
        </w:rPr>
        <w:t xml:space="preserve"> modern performance and art. Much of the first three chapters focus on how artists compromised Imelda’s vision of artistic progress through exhibitions that occupied the spaces in ways that cast doubt on the instrumentalization of their art. On the one hand, the</w:t>
      </w:r>
      <w:r w:rsidRPr="00DF7BA5">
        <w:rPr>
          <w:rFonts w:cs="Times New Roman"/>
        </w:rPr>
        <w:t xml:space="preserve"> CCP</w:t>
      </w:r>
      <w:r>
        <w:rPr>
          <w:rFonts w:cs="Times New Roman"/>
        </w:rPr>
        <w:t>’s developmental agenda—established under the Marcoses’ desire for rapid progress—promoted an experimental art practice that would demonstrate international contemporaneity and equivalence. On the other hand, Imelda, along with</w:t>
      </w:r>
      <w:r w:rsidRPr="00DF7BA5">
        <w:rPr>
          <w:rFonts w:cs="Times New Roman"/>
        </w:rPr>
        <w:t xml:space="preserve"> others invol</w:t>
      </w:r>
      <w:r>
        <w:rPr>
          <w:rFonts w:cs="Times New Roman"/>
        </w:rPr>
        <w:t xml:space="preserve">ved in the Philippine art world, </w:t>
      </w:r>
      <w:r w:rsidRPr="00DF7BA5">
        <w:rPr>
          <w:rFonts w:cs="Times New Roman"/>
        </w:rPr>
        <w:t xml:space="preserve">also found the development of a local culture and aesthetic important </w:t>
      </w:r>
      <w:r>
        <w:rPr>
          <w:rFonts w:cs="Times New Roman"/>
        </w:rPr>
        <w:t>to national interests and pride</w:t>
      </w:r>
      <w:r w:rsidRPr="00DF7BA5">
        <w:rPr>
          <w:rFonts w:cs="Times New Roman"/>
        </w:rPr>
        <w:t>.</w:t>
      </w:r>
      <w:r w:rsidRPr="00DF7BA5">
        <w:rPr>
          <w:rStyle w:val="FootnoteReference"/>
          <w:rFonts w:cs="Times New Roman"/>
        </w:rPr>
        <w:footnoteReference w:id="469"/>
      </w:r>
      <w:r w:rsidRPr="00DF7BA5">
        <w:rPr>
          <w:rFonts w:cs="Times New Roman"/>
        </w:rPr>
        <w:t xml:space="preserve"> </w:t>
      </w:r>
      <w:r>
        <w:rPr>
          <w:rFonts w:cs="Times New Roman"/>
        </w:rPr>
        <w:t>The Marcoses</w:t>
      </w:r>
      <w:r w:rsidRPr="00DF7BA5">
        <w:rPr>
          <w:rFonts w:cs="Times New Roman"/>
        </w:rPr>
        <w:t xml:space="preserve"> supported the implementation of local materials in Philippine music</w:t>
      </w:r>
      <w:r>
        <w:rPr>
          <w:rFonts w:cs="Times New Roman"/>
        </w:rPr>
        <w:t>, architecture, and design to connote physical autonomy from the West—a</w:t>
      </w:r>
      <w:r w:rsidRPr="00DF7BA5">
        <w:rPr>
          <w:rFonts w:cs="Times New Roman"/>
        </w:rPr>
        <w:t xml:space="preserve"> form of cultural nationalism</w:t>
      </w:r>
      <w:r>
        <w:rPr>
          <w:rFonts w:cs="Times New Roman"/>
        </w:rPr>
        <w:t xml:space="preserve"> that bordered on self-exotification for foreign approval and export</w:t>
      </w:r>
      <w:r w:rsidRPr="00DF7BA5">
        <w:rPr>
          <w:rFonts w:cs="Times New Roman"/>
        </w:rPr>
        <w:t xml:space="preserve">. </w:t>
      </w:r>
    </w:p>
    <w:p w14:paraId="7B8C11E5" w14:textId="77777777" w:rsidR="00790782" w:rsidRPr="00DF7BA5" w:rsidRDefault="00790782" w:rsidP="00790782">
      <w:pPr>
        <w:ind w:firstLine="720"/>
        <w:rPr>
          <w:rFonts w:cs="Times New Roman"/>
        </w:rPr>
      </w:pPr>
      <w:r>
        <w:rPr>
          <w:rFonts w:cs="Times New Roman"/>
        </w:rPr>
        <w:t xml:space="preserve">In the </w:t>
      </w:r>
      <w:r w:rsidRPr="00DF7BA5">
        <w:rPr>
          <w:rFonts w:cs="Times New Roman"/>
        </w:rPr>
        <w:t>decade</w:t>
      </w:r>
      <w:r>
        <w:rPr>
          <w:rFonts w:cs="Times New Roman"/>
        </w:rPr>
        <w:t>s</w:t>
      </w:r>
      <w:r w:rsidRPr="00DF7BA5">
        <w:rPr>
          <w:rFonts w:cs="Times New Roman"/>
        </w:rPr>
        <w:t xml:space="preserve"> contingent on indigenous</w:t>
      </w:r>
      <w:r>
        <w:rPr>
          <w:rFonts w:cs="Times New Roman"/>
        </w:rPr>
        <w:t xml:space="preserve"> materials as a form of </w:t>
      </w:r>
      <w:r w:rsidRPr="00DF7BA5">
        <w:rPr>
          <w:rFonts w:cs="Times New Roman"/>
        </w:rPr>
        <w:t>cultural power, Junyee’s capricious installation</w:t>
      </w:r>
      <w:r>
        <w:rPr>
          <w:rFonts w:cs="Times New Roman"/>
        </w:rPr>
        <w:t xml:space="preserve">s question the stability of these materials as markers of particular place. </w:t>
      </w:r>
      <w:r>
        <w:rPr>
          <w:rFonts w:cs="Times New Roman"/>
        </w:rPr>
        <w:lastRenderedPageBreak/>
        <w:t xml:space="preserve">Part of the chapter traces how contemporary indigenous art in the Philippines was codified through its inclusion of alternative materials. Like the self-proclaimed conceptual artists, Junyee also concerned himself with questions of orientation as a Filipino artist in an increasingly globalized art world through the employment of materials alternative to paint. </w:t>
      </w:r>
      <w:r w:rsidRPr="00DF7BA5">
        <w:rPr>
          <w:rFonts w:cs="Times New Roman"/>
        </w:rPr>
        <w:t>Through close analysis of a handful of Junyee’s installations from the 1970s and 8</w:t>
      </w:r>
      <w:r>
        <w:rPr>
          <w:rFonts w:cs="Times New Roman"/>
        </w:rPr>
        <w:t>0s, I examine</w:t>
      </w:r>
      <w:r w:rsidRPr="00DF7BA5">
        <w:rPr>
          <w:rFonts w:cs="Times New Roman"/>
        </w:rPr>
        <w:t xml:space="preserve"> ho</w:t>
      </w:r>
      <w:r>
        <w:rPr>
          <w:rFonts w:cs="Times New Roman"/>
        </w:rPr>
        <w:t>w he manipulated local</w:t>
      </w:r>
      <w:r w:rsidRPr="00DF7BA5">
        <w:rPr>
          <w:rFonts w:cs="Times New Roman"/>
        </w:rPr>
        <w:t xml:space="preserve"> materials and references as a form of self-determination</w:t>
      </w:r>
      <w:r>
        <w:rPr>
          <w:rFonts w:cs="Times New Roman"/>
        </w:rPr>
        <w:t xml:space="preserve"> in the face of dictatorial control. </w:t>
      </w:r>
      <w:r w:rsidRPr="00DF7BA5">
        <w:rPr>
          <w:rFonts w:cs="Times New Roman"/>
        </w:rPr>
        <w:t xml:space="preserve">As the terms of </w:t>
      </w:r>
      <w:r>
        <w:rPr>
          <w:rFonts w:cs="Times New Roman"/>
        </w:rPr>
        <w:t>indigenism evolved for Junyee</w:t>
      </w:r>
      <w:r w:rsidRPr="00DF7BA5">
        <w:rPr>
          <w:rFonts w:cs="Times New Roman"/>
        </w:rPr>
        <w:t xml:space="preserve"> through the twentieth century, </w:t>
      </w:r>
      <w:r>
        <w:rPr>
          <w:rFonts w:cs="Times New Roman"/>
        </w:rPr>
        <w:t>hi</w:t>
      </w:r>
      <w:r w:rsidRPr="00DF7BA5">
        <w:rPr>
          <w:rFonts w:cs="Times New Roman"/>
        </w:rPr>
        <w:t xml:space="preserve">s work encourages us to consider the fluidity of artistic and political categories </w:t>
      </w:r>
      <w:r>
        <w:rPr>
          <w:rFonts w:cs="Times New Roman"/>
        </w:rPr>
        <w:t>as it relates to position and place.</w:t>
      </w:r>
    </w:p>
    <w:p w14:paraId="47977D45" w14:textId="77777777" w:rsidR="00790782" w:rsidRDefault="00790782" w:rsidP="00790782">
      <w:pPr>
        <w:rPr>
          <w:rFonts w:cs="Times New Roman"/>
          <w:u w:val="single"/>
        </w:rPr>
      </w:pPr>
    </w:p>
    <w:p w14:paraId="19AD9C4E" w14:textId="77777777" w:rsidR="00790782" w:rsidRPr="00545F91" w:rsidRDefault="00790782" w:rsidP="00790782">
      <w:pPr>
        <w:pStyle w:val="SubChapter"/>
        <w:rPr>
          <w:u w:val="single"/>
        </w:rPr>
      </w:pPr>
      <w:bookmarkStart w:id="105" w:name="_Toc507617968"/>
      <w:r>
        <w:rPr>
          <w:i/>
        </w:rPr>
        <w:t xml:space="preserve">Trellis (Balag) </w:t>
      </w:r>
      <w:r>
        <w:t>Collaborative Installation as Indigenous?</w:t>
      </w:r>
      <w:bookmarkEnd w:id="105"/>
    </w:p>
    <w:p w14:paraId="345226D1" w14:textId="77777777" w:rsidR="00790782" w:rsidRPr="00DF7BA5" w:rsidRDefault="00790782" w:rsidP="00790782">
      <w:pPr>
        <w:ind w:firstLine="720"/>
        <w:rPr>
          <w:rFonts w:cs="Times New Roman"/>
        </w:rPr>
      </w:pPr>
      <w:r w:rsidRPr="00DF7BA5">
        <w:rPr>
          <w:rFonts w:cs="Times New Roman"/>
        </w:rPr>
        <w:t>During the early 1990s, Junyee described his experiences as a young artist in the Fine Arts department of U</w:t>
      </w:r>
      <w:r>
        <w:rPr>
          <w:rFonts w:cs="Times New Roman"/>
        </w:rPr>
        <w:t>.</w:t>
      </w:r>
      <w:r w:rsidRPr="00DF7BA5">
        <w:rPr>
          <w:rFonts w:cs="Times New Roman"/>
        </w:rPr>
        <w:t>P</w:t>
      </w:r>
      <w:r>
        <w:rPr>
          <w:rFonts w:cs="Times New Roman"/>
        </w:rPr>
        <w:t>.-Diliman in</w:t>
      </w:r>
      <w:r w:rsidRPr="00DF7BA5">
        <w:rPr>
          <w:rFonts w:cs="Times New Roman"/>
        </w:rPr>
        <w:t xml:space="preserve"> the 1960s. He reminisced:</w:t>
      </w:r>
    </w:p>
    <w:p w14:paraId="4EA7E888" w14:textId="77777777" w:rsidR="00790782" w:rsidRPr="00DF7BA5" w:rsidRDefault="00790782" w:rsidP="00790782">
      <w:pPr>
        <w:ind w:firstLine="720"/>
        <w:rPr>
          <w:rFonts w:cs="Times New Roman"/>
        </w:rPr>
      </w:pPr>
    </w:p>
    <w:p w14:paraId="1A90839F" w14:textId="77777777" w:rsidR="00790782" w:rsidRPr="00DF7BA5" w:rsidRDefault="00790782" w:rsidP="00790782">
      <w:pPr>
        <w:spacing w:line="360" w:lineRule="auto"/>
        <w:ind w:left="720"/>
        <w:rPr>
          <w:rFonts w:cs="Times New Roman"/>
        </w:rPr>
      </w:pPr>
      <w:r w:rsidRPr="00DF7BA5">
        <w:rPr>
          <w:rFonts w:cs="Times New Roman"/>
        </w:rPr>
        <w:t>Like other artists of my generation, I grew up at the time when Filipinos, just emerging from the trauma of the Second World War and newly given their ‘independence’ by America, was at the height of admiration for all things American…But for the student activism that opened the floodgates of nationalistic fervor, my generation would have marched blindly along the road of western culture. It was in this atmosphere that I put up my first outdoor installation using indigenous materials and according to traditional Filipino form and custom.</w:t>
      </w:r>
      <w:r w:rsidRPr="00DF7BA5">
        <w:rPr>
          <w:rStyle w:val="FootnoteReference"/>
          <w:rFonts w:cs="Times New Roman"/>
        </w:rPr>
        <w:footnoteReference w:id="470"/>
      </w:r>
    </w:p>
    <w:p w14:paraId="351638EA" w14:textId="77777777" w:rsidR="00790782" w:rsidRPr="00DF7BA5" w:rsidRDefault="00790782" w:rsidP="00790782">
      <w:pPr>
        <w:ind w:left="720"/>
        <w:rPr>
          <w:rFonts w:cs="Times New Roman"/>
        </w:rPr>
      </w:pPr>
    </w:p>
    <w:p w14:paraId="30922DCB" w14:textId="77777777" w:rsidR="00790782" w:rsidRPr="00DF7BA5" w:rsidRDefault="00790782" w:rsidP="00790782">
      <w:pPr>
        <w:rPr>
          <w:rFonts w:cs="Times New Roman"/>
        </w:rPr>
      </w:pPr>
      <w:r w:rsidRPr="00DF7BA5">
        <w:rPr>
          <w:rFonts w:cs="Times New Roman"/>
        </w:rPr>
        <w:lastRenderedPageBreak/>
        <w:t>As a student, Junyee had been an “avowed activist” and a member of the politically active Brotherhood o</w:t>
      </w:r>
      <w:r>
        <w:rPr>
          <w:rFonts w:cs="Times New Roman"/>
        </w:rPr>
        <w:t>f the Plebeians, a progressive, left-wing organization that was temporarily dismantled durin</w:t>
      </w:r>
      <w:r w:rsidRPr="00DF7BA5">
        <w:rPr>
          <w:rFonts w:cs="Times New Roman"/>
        </w:rPr>
        <w:t>g martial law.</w:t>
      </w:r>
      <w:r w:rsidRPr="00DF7BA5">
        <w:rPr>
          <w:rStyle w:val="FootnoteReference"/>
          <w:rFonts w:cs="Times New Roman"/>
        </w:rPr>
        <w:footnoteReference w:id="471"/>
      </w:r>
      <w:r>
        <w:rPr>
          <w:rFonts w:cs="Times New Roman"/>
        </w:rPr>
        <w:t xml:space="preserve"> Though Junyee had initially been more of a</w:t>
      </w:r>
      <w:r w:rsidRPr="00DF7BA5">
        <w:rPr>
          <w:rFonts w:cs="Times New Roman"/>
        </w:rPr>
        <w:t xml:space="preserve"> social </w:t>
      </w:r>
      <w:r>
        <w:rPr>
          <w:rFonts w:cs="Times New Roman"/>
        </w:rPr>
        <w:t>realist artist, he claimed he</w:t>
      </w:r>
      <w:r w:rsidRPr="00DF7BA5">
        <w:rPr>
          <w:rFonts w:cs="Times New Roman"/>
        </w:rPr>
        <w:t xml:space="preserve"> shifted towards installation art in order</w:t>
      </w:r>
      <w:r>
        <w:rPr>
          <w:rFonts w:cs="Times New Roman"/>
        </w:rPr>
        <w:t xml:space="preserve"> to</w:t>
      </w:r>
      <w:r w:rsidRPr="00DF7BA5">
        <w:rPr>
          <w:rFonts w:cs="Times New Roman"/>
        </w:rPr>
        <w:t xml:space="preserve"> more effectively incorporate indigenous materials and elements in his work.</w:t>
      </w:r>
      <w:r w:rsidRPr="00DF7BA5">
        <w:rPr>
          <w:rStyle w:val="FootnoteReference"/>
          <w:rFonts w:cs="Times New Roman"/>
        </w:rPr>
        <w:footnoteReference w:id="472"/>
      </w:r>
      <w:r w:rsidRPr="00DF7BA5">
        <w:rPr>
          <w:rFonts w:cs="Times New Roman"/>
        </w:rPr>
        <w:t xml:space="preserve"> </w:t>
      </w:r>
    </w:p>
    <w:p w14:paraId="72F394D7" w14:textId="77777777" w:rsidR="00790782" w:rsidRPr="00A63670" w:rsidRDefault="00790782" w:rsidP="00790782">
      <w:pPr>
        <w:ind w:firstLine="720"/>
        <w:rPr>
          <w:rFonts w:cs="Times New Roman"/>
        </w:rPr>
      </w:pPr>
      <w:r>
        <w:rPr>
          <w:rFonts w:cs="Times New Roman"/>
        </w:rPr>
        <w:t>His first one man outdoor installation occurred on a vacant plot on U.P.’s wooded campus in 1970, the same year as First Quarter Storm.</w:t>
      </w:r>
      <w:r>
        <w:rPr>
          <w:rStyle w:val="FootnoteReference"/>
          <w:rFonts w:cs="Times New Roman"/>
        </w:rPr>
        <w:footnoteReference w:id="473"/>
      </w:r>
      <w:r>
        <w:rPr>
          <w:rFonts w:cs="Times New Roman"/>
        </w:rPr>
        <w:t xml:space="preserve"> </w:t>
      </w:r>
      <w:r w:rsidRPr="00DF7BA5">
        <w:rPr>
          <w:rFonts w:cs="Times New Roman"/>
        </w:rPr>
        <w:t xml:space="preserve">Titled </w:t>
      </w:r>
      <w:r w:rsidRPr="00DF7BA5">
        <w:rPr>
          <w:rFonts w:cs="Times New Roman"/>
          <w:i/>
        </w:rPr>
        <w:t xml:space="preserve">Balag </w:t>
      </w:r>
      <w:r w:rsidRPr="00DF7BA5">
        <w:rPr>
          <w:rFonts w:cs="Times New Roman"/>
        </w:rPr>
        <w:t>(Trellis</w:t>
      </w:r>
      <w:r>
        <w:rPr>
          <w:rFonts w:cs="Times New Roman"/>
        </w:rPr>
        <w:t>), a structure that Guillermo described as one typically used “to support fruit-bearing vines such as gourds,” the temporary installation included</w:t>
      </w:r>
      <w:r w:rsidRPr="00DF7BA5">
        <w:rPr>
          <w:rFonts w:cs="Times New Roman"/>
        </w:rPr>
        <w:t xml:space="preserve"> a </w:t>
      </w:r>
      <w:r>
        <w:rPr>
          <w:rFonts w:cs="Times New Roman"/>
        </w:rPr>
        <w:t>number of inch-wide bamboo strips bounded by ropes and strings in a grid formation.</w:t>
      </w:r>
      <w:r>
        <w:rPr>
          <w:rStyle w:val="FootnoteReference"/>
          <w:rFonts w:cs="Times New Roman"/>
        </w:rPr>
        <w:footnoteReference w:id="474"/>
      </w:r>
      <w:r>
        <w:rPr>
          <w:rFonts w:cs="Times New Roman"/>
        </w:rPr>
        <w:t xml:space="preserve"> </w:t>
      </w:r>
      <w:r>
        <w:rPr>
          <w:rFonts w:cs="Times New Roman"/>
          <w:i/>
        </w:rPr>
        <w:t xml:space="preserve">Balag </w:t>
      </w:r>
      <w:r>
        <w:rPr>
          <w:rFonts w:cs="Times New Roman"/>
        </w:rPr>
        <w:t>was inexpensive to make as it benefitted from voluntary labor and its primary material, bamboo, “could be had from the fringes of U.P.”</w:t>
      </w:r>
      <w:r w:rsidRPr="001D34C3">
        <w:rPr>
          <w:rStyle w:val="FootnoteReference"/>
          <w:rFonts w:cs="Times New Roman"/>
        </w:rPr>
        <w:t xml:space="preserve"> </w:t>
      </w:r>
      <w:r>
        <w:rPr>
          <w:rStyle w:val="FootnoteReference"/>
          <w:rFonts w:cs="Times New Roman"/>
        </w:rPr>
        <w:footnoteReference w:id="475"/>
      </w:r>
      <w:r>
        <w:rPr>
          <w:rFonts w:cs="Times New Roman"/>
        </w:rPr>
        <w:t xml:space="preserve"> The gridded bamboo formed the top of the installation, which was held up by four posts—one at each corner to create a shelter-like structure. </w:t>
      </w:r>
      <w:r w:rsidRPr="00210A42">
        <w:rPr>
          <w:rFonts w:cs="Times New Roman"/>
          <w:lang w:eastAsia="zh-TW"/>
        </w:rPr>
        <w:t>Jose “Bogie” Tence Ruiz</w:t>
      </w:r>
      <w:r>
        <w:rPr>
          <w:rFonts w:cs="Times New Roman"/>
          <w:lang w:eastAsia="zh-TW"/>
        </w:rPr>
        <w:t>, an artist who recently published a monograph on Junyee,</w:t>
      </w:r>
      <w:r>
        <w:rPr>
          <w:rFonts w:cs="Times New Roman"/>
        </w:rPr>
        <w:t xml:space="preserve"> surmises that “the grids [were] possibly 1 to 1.5 feet square, mimicking the actual trellis one finds in one’s backyard garden.”</w:t>
      </w:r>
      <w:r>
        <w:rPr>
          <w:rStyle w:val="FootnoteReference"/>
          <w:rFonts w:cs="Times New Roman"/>
        </w:rPr>
        <w:footnoteReference w:id="476"/>
      </w:r>
      <w:r w:rsidRPr="003C7258">
        <w:rPr>
          <w:rFonts w:cs="Times New Roman"/>
        </w:rPr>
        <w:t xml:space="preserve"> </w:t>
      </w:r>
      <w:r>
        <w:rPr>
          <w:rFonts w:cs="Times New Roman"/>
        </w:rPr>
        <w:t xml:space="preserve">Like Maceda with </w:t>
      </w:r>
      <w:r>
        <w:rPr>
          <w:rFonts w:cs="Times New Roman"/>
          <w:i/>
        </w:rPr>
        <w:t>Cassettes 100</w:t>
      </w:r>
      <w:r>
        <w:rPr>
          <w:rFonts w:cs="Times New Roman"/>
        </w:rPr>
        <w:t xml:space="preserve">, Junyee relied on volunteers from U.P. to help construct </w:t>
      </w:r>
      <w:r>
        <w:rPr>
          <w:rFonts w:cs="Times New Roman"/>
          <w:i/>
        </w:rPr>
        <w:t>Balag</w:t>
      </w:r>
      <w:r>
        <w:rPr>
          <w:rFonts w:cs="Times New Roman"/>
        </w:rPr>
        <w:t>.</w:t>
      </w:r>
    </w:p>
    <w:p w14:paraId="05A202FB" w14:textId="77777777" w:rsidR="00790782" w:rsidRDefault="00790782" w:rsidP="00790782">
      <w:pPr>
        <w:ind w:firstLine="720"/>
        <w:rPr>
          <w:rFonts w:cs="Times New Roman"/>
        </w:rPr>
      </w:pPr>
      <w:r>
        <w:rPr>
          <w:rFonts w:cs="Times New Roman"/>
        </w:rPr>
        <w:lastRenderedPageBreak/>
        <w:t>He</w:t>
      </w:r>
      <w:r w:rsidRPr="00DF7BA5">
        <w:rPr>
          <w:rFonts w:cs="Times New Roman"/>
        </w:rPr>
        <w:t xml:space="preserve"> requested</w:t>
      </w:r>
      <w:r>
        <w:rPr>
          <w:rFonts w:cs="Times New Roman"/>
        </w:rPr>
        <w:t xml:space="preserve"> that onlookers</w:t>
      </w:r>
      <w:r w:rsidRPr="00DF7BA5">
        <w:rPr>
          <w:rFonts w:cs="Times New Roman"/>
        </w:rPr>
        <w:t xml:space="preserve"> hang</w:t>
      </w:r>
      <w:r>
        <w:rPr>
          <w:rFonts w:cs="Times New Roman"/>
        </w:rPr>
        <w:t xml:space="preserve"> miscellaneous things as donations on </w:t>
      </w:r>
      <w:r>
        <w:rPr>
          <w:rFonts w:cs="Times New Roman"/>
          <w:i/>
        </w:rPr>
        <w:t>Balag</w:t>
      </w:r>
      <w:r>
        <w:rPr>
          <w:rFonts w:cs="Times New Roman"/>
        </w:rPr>
        <w:t>’s completed structure. In response, people left a variety of objects, including</w:t>
      </w:r>
      <w:r w:rsidRPr="00DF7BA5">
        <w:rPr>
          <w:rFonts w:cs="Times New Roman"/>
        </w:rPr>
        <w:t xml:space="preserve"> poems, political slogans, and various food items such as eggplants and dried fish.</w:t>
      </w:r>
      <w:r w:rsidRPr="00DF7BA5">
        <w:rPr>
          <w:rStyle w:val="FootnoteReference"/>
          <w:rFonts w:cs="Times New Roman"/>
        </w:rPr>
        <w:footnoteReference w:id="477"/>
      </w:r>
      <w:r w:rsidRPr="00DF7BA5">
        <w:rPr>
          <w:rFonts w:cs="Times New Roman"/>
        </w:rPr>
        <w:t xml:space="preserve"> </w:t>
      </w:r>
      <w:r>
        <w:rPr>
          <w:rFonts w:cs="Times New Roman"/>
        </w:rPr>
        <w:t xml:space="preserve">Ruiz also deduces that </w:t>
      </w:r>
      <w:r>
        <w:rPr>
          <w:rFonts w:cs="Times New Roman"/>
          <w:i/>
        </w:rPr>
        <w:t>Balag</w:t>
      </w:r>
      <w:r>
        <w:rPr>
          <w:rFonts w:cs="Times New Roman"/>
        </w:rPr>
        <w:t xml:space="preserve"> “must have been taller than six feet but not quite eight feet” in order to “allow the average Filipino student to pass underneath, reach the top grid, to tie…objects, pieces of paper or board on which there were protests, poetry, love notes to their partners, quotations, fruits, candies.”</w:t>
      </w:r>
      <w:r>
        <w:rPr>
          <w:rStyle w:val="FootnoteReference"/>
          <w:rFonts w:cs="Times New Roman"/>
        </w:rPr>
        <w:footnoteReference w:id="478"/>
      </w:r>
      <w:r>
        <w:rPr>
          <w:rFonts w:cs="Times New Roman"/>
        </w:rPr>
        <w:t xml:space="preserve"> Junyee remarked, “It’s a very strange looking thing, I was very satisfied because the students participated.” </w:t>
      </w:r>
      <w:r w:rsidRPr="00DF7BA5">
        <w:rPr>
          <w:rFonts w:cs="Times New Roman"/>
        </w:rPr>
        <w:t>At the end of the installation,</w:t>
      </w:r>
      <w:r>
        <w:rPr>
          <w:rFonts w:cs="Times New Roman"/>
        </w:rPr>
        <w:t xml:space="preserve"> which took place over a few weeks,</w:t>
      </w:r>
      <w:r w:rsidRPr="00DF7BA5">
        <w:rPr>
          <w:rFonts w:cs="Times New Roman"/>
        </w:rPr>
        <w:t xml:space="preserve"> a </w:t>
      </w:r>
      <w:r>
        <w:rPr>
          <w:rFonts w:cs="Times New Roman"/>
        </w:rPr>
        <w:t xml:space="preserve">lively </w:t>
      </w:r>
      <w:r w:rsidRPr="00DF7BA5">
        <w:rPr>
          <w:rFonts w:cs="Times New Roman"/>
        </w:rPr>
        <w:t xml:space="preserve">group </w:t>
      </w:r>
      <w:r>
        <w:rPr>
          <w:rFonts w:cs="Times New Roman"/>
        </w:rPr>
        <w:t>assembled to</w:t>
      </w:r>
      <w:r w:rsidRPr="00DF7BA5">
        <w:rPr>
          <w:rFonts w:cs="Times New Roman"/>
        </w:rPr>
        <w:t xml:space="preserve"> </w:t>
      </w:r>
      <w:r>
        <w:rPr>
          <w:rFonts w:cs="Times New Roman"/>
        </w:rPr>
        <w:t xml:space="preserve">sing and </w:t>
      </w:r>
      <w:r w:rsidRPr="00DF7BA5">
        <w:rPr>
          <w:rFonts w:cs="Times New Roman"/>
        </w:rPr>
        <w:t xml:space="preserve">read </w:t>
      </w:r>
      <w:r>
        <w:rPr>
          <w:rFonts w:cs="Times New Roman"/>
        </w:rPr>
        <w:t xml:space="preserve">aloud </w:t>
      </w:r>
      <w:r w:rsidRPr="00DF7BA5">
        <w:rPr>
          <w:rFonts w:cs="Times New Roman"/>
        </w:rPr>
        <w:t>the poems</w:t>
      </w:r>
      <w:r>
        <w:rPr>
          <w:rFonts w:cs="Times New Roman"/>
        </w:rPr>
        <w:t xml:space="preserve"> left on </w:t>
      </w:r>
      <w:r>
        <w:rPr>
          <w:rFonts w:cs="Times New Roman"/>
          <w:i/>
        </w:rPr>
        <w:t>Balag</w:t>
      </w:r>
      <w:r>
        <w:rPr>
          <w:rFonts w:cs="Times New Roman"/>
        </w:rPr>
        <w:t xml:space="preserve"> while the edibles were “harvested</w:t>
      </w:r>
      <w:r w:rsidRPr="00DF7BA5">
        <w:rPr>
          <w:rFonts w:cs="Times New Roman"/>
        </w:rPr>
        <w:t>,</w:t>
      </w:r>
      <w:r>
        <w:rPr>
          <w:rFonts w:cs="Times New Roman"/>
        </w:rPr>
        <w:t>”</w:t>
      </w:r>
      <w:r w:rsidRPr="00DF7BA5">
        <w:rPr>
          <w:rFonts w:cs="Times New Roman"/>
        </w:rPr>
        <w:t xml:space="preserve"> cook</w:t>
      </w:r>
      <w:r>
        <w:rPr>
          <w:rFonts w:cs="Times New Roman"/>
        </w:rPr>
        <w:t>ed, and shared among the people gathered</w:t>
      </w:r>
      <w:r w:rsidRPr="00DF7BA5">
        <w:rPr>
          <w:rFonts w:cs="Times New Roman"/>
        </w:rPr>
        <w:t>.</w:t>
      </w:r>
      <w:r w:rsidRPr="00DF7BA5">
        <w:rPr>
          <w:rStyle w:val="FootnoteReference"/>
          <w:rFonts w:cs="Times New Roman"/>
        </w:rPr>
        <w:footnoteReference w:id="479"/>
      </w:r>
      <w:r>
        <w:rPr>
          <w:rFonts w:cs="Times New Roman"/>
        </w:rPr>
        <w:t xml:space="preserve"> </w:t>
      </w:r>
    </w:p>
    <w:p w14:paraId="335908DD" w14:textId="77777777" w:rsidR="00790782" w:rsidRDefault="00790782" w:rsidP="00790782">
      <w:pPr>
        <w:ind w:firstLine="720"/>
        <w:rPr>
          <w:rFonts w:cs="Times New Roman"/>
        </w:rPr>
      </w:pPr>
      <w:r>
        <w:rPr>
          <w:rFonts w:cs="Times New Roman"/>
        </w:rPr>
        <w:t xml:space="preserve">Junyee declared </w:t>
      </w:r>
      <w:r>
        <w:rPr>
          <w:rFonts w:cs="Times New Roman"/>
          <w:i/>
        </w:rPr>
        <w:t xml:space="preserve">Balag </w:t>
      </w:r>
      <w:r>
        <w:rPr>
          <w:rFonts w:cs="Times New Roman"/>
        </w:rPr>
        <w:t>as “the first artwork that was not priced to be sold” as well as “the first artwork that has participation [from] the audience,” echoing similar concerns to those expressed by the conceptual artists. He also emphasized that it was “the first artwork that used indigenous or cultural tradition.” Like Chabet and other Shop 6 artists working under similar context, Junyee found himself experimenting with alternative materials such as bamboo—an “indigenous” material—during an era that privileged these materials as methods of expressing “nationalistic fervor.”</w:t>
      </w:r>
      <w:r w:rsidRPr="00DF7BA5">
        <w:rPr>
          <w:rStyle w:val="FootnoteReference"/>
          <w:rFonts w:cs="Times New Roman"/>
        </w:rPr>
        <w:footnoteReference w:id="480"/>
      </w:r>
      <w:r>
        <w:rPr>
          <w:rFonts w:cs="Times New Roman"/>
        </w:rPr>
        <w:t xml:space="preserve"> As discussed earlier, Chabet, for example, also featured bamboo at Shop 6’s first installation in 1974 at Lahi Gallery exhibition. He had tied a single bamboo pole with thick rope and hung it from the ceiling, just below Laudico’s installation of oil slicked sticks. He called the hanging bamboo pole “God.” While Chabet later acknowledged that his installation </w:t>
      </w:r>
      <w:r>
        <w:rPr>
          <w:rFonts w:cs="Times New Roman"/>
        </w:rPr>
        <w:lastRenderedPageBreak/>
        <w:t>might be considered “indigenous,” he emphasized that “when we [Shop 6] were doing this, we were not trying to be indigenous. It was just that, there’s this material we saw and it was nice to use. It was this pole and it was hanging.”</w:t>
      </w:r>
      <w:r>
        <w:rPr>
          <w:rStyle w:val="FootnoteReference"/>
          <w:rFonts w:cs="Times New Roman"/>
        </w:rPr>
        <w:footnoteReference w:id="481"/>
      </w:r>
    </w:p>
    <w:p w14:paraId="79B5CA2B" w14:textId="77777777" w:rsidR="00790782" w:rsidRDefault="00790782" w:rsidP="00790782">
      <w:pPr>
        <w:ind w:firstLine="720"/>
        <w:rPr>
          <w:rFonts w:cs="Times New Roman"/>
        </w:rPr>
      </w:pPr>
      <w:r w:rsidRPr="00DF7BA5">
        <w:rPr>
          <w:rFonts w:cs="Times New Roman"/>
        </w:rPr>
        <w:t>Not only did</w:t>
      </w:r>
      <w:r>
        <w:rPr>
          <w:rFonts w:cs="Times New Roman"/>
        </w:rPr>
        <w:t xml:space="preserve"> artists involved with</w:t>
      </w:r>
      <w:r w:rsidRPr="00DF7BA5">
        <w:rPr>
          <w:rFonts w:cs="Times New Roman"/>
        </w:rPr>
        <w:t xml:space="preserve"> </w:t>
      </w:r>
      <w:r w:rsidRPr="00CF2487">
        <w:rPr>
          <w:rFonts w:cs="Times New Roman"/>
        </w:rPr>
        <w:t>Shop 6</w:t>
      </w:r>
      <w:r w:rsidRPr="00DF7BA5">
        <w:rPr>
          <w:rFonts w:cs="Times New Roman"/>
        </w:rPr>
        <w:t xml:space="preserve"> frequently use indigenous materials </w:t>
      </w:r>
      <w:r>
        <w:rPr>
          <w:rFonts w:cs="Times New Roman"/>
        </w:rPr>
        <w:t xml:space="preserve">such as bamboo and banana </w:t>
      </w:r>
      <w:proofErr w:type="gramStart"/>
      <w:r>
        <w:rPr>
          <w:rFonts w:cs="Times New Roman"/>
        </w:rPr>
        <w:t>leaves</w:t>
      </w:r>
      <w:proofErr w:type="gramEnd"/>
      <w:r>
        <w:rPr>
          <w:rFonts w:cs="Times New Roman"/>
        </w:rPr>
        <w:t xml:space="preserve"> </w:t>
      </w:r>
      <w:r w:rsidRPr="00DF7BA5">
        <w:rPr>
          <w:rFonts w:cs="Times New Roman"/>
        </w:rPr>
        <w:t>in their conceptu</w:t>
      </w:r>
      <w:r>
        <w:rPr>
          <w:rFonts w:cs="Times New Roman"/>
        </w:rPr>
        <w:t>al art practices, sculptors in the late 1960s and 70s</w:t>
      </w:r>
      <w:r w:rsidRPr="00DF7BA5">
        <w:rPr>
          <w:rFonts w:cs="Times New Roman"/>
        </w:rPr>
        <w:t xml:space="preserve"> also looked towards local resources to make their work. </w:t>
      </w:r>
      <w:r>
        <w:rPr>
          <w:rFonts w:cs="Times New Roman"/>
        </w:rPr>
        <w:t xml:space="preserve">Francisco </w:t>
      </w:r>
      <w:r w:rsidRPr="00DF7BA5">
        <w:rPr>
          <w:rFonts w:cs="Times New Roman"/>
        </w:rPr>
        <w:t xml:space="preserve">Verano, for example, was lauded by </w:t>
      </w:r>
      <w:r>
        <w:rPr>
          <w:rFonts w:cs="Times New Roman"/>
        </w:rPr>
        <w:t xml:space="preserve">art historian Rodolfo </w:t>
      </w:r>
      <w:r w:rsidRPr="00DF7BA5">
        <w:rPr>
          <w:rFonts w:cs="Times New Roman"/>
        </w:rPr>
        <w:t>Paras-Perez as an artist whose “bamboo sculptures definitely indicate more than the material presence of bamboo”</w:t>
      </w:r>
      <w:r>
        <w:rPr>
          <w:rFonts w:cs="Times New Roman"/>
        </w:rPr>
        <w:t xml:space="preserve"> after he took part in </w:t>
      </w:r>
      <w:r>
        <w:rPr>
          <w:rFonts w:cs="Times New Roman"/>
          <w:i/>
        </w:rPr>
        <w:t>Ugat-Suri</w:t>
      </w:r>
      <w:r>
        <w:rPr>
          <w:rFonts w:cs="Times New Roman"/>
        </w:rPr>
        <w:t>, an exhibition that codified indigenous art practices as a nationalistic one in the Philippines in 1984.</w:t>
      </w:r>
      <w:r w:rsidRPr="00DF7BA5">
        <w:rPr>
          <w:rStyle w:val="FootnoteReference"/>
          <w:rFonts w:cs="Times New Roman"/>
        </w:rPr>
        <w:footnoteReference w:id="482"/>
      </w:r>
      <w:r>
        <w:rPr>
          <w:rFonts w:cs="Times New Roman"/>
        </w:rPr>
        <w:t xml:space="preserve"> </w:t>
      </w:r>
      <w:r w:rsidRPr="00064B9B">
        <w:rPr>
          <w:rFonts w:cs="Times New Roman"/>
          <w:b/>
        </w:rPr>
        <w:t>[fig. 4.2]</w:t>
      </w:r>
      <w:r>
        <w:rPr>
          <w:rFonts w:cs="Times New Roman"/>
        </w:rPr>
        <w:t xml:space="preserve"> As part of the exhibition, a multi-gallery effort that also included Junyee, Verano exhibited </w:t>
      </w:r>
      <w:r w:rsidRPr="00DF7BA5">
        <w:rPr>
          <w:rFonts w:cs="Times New Roman"/>
        </w:rPr>
        <w:t xml:space="preserve">a sculpture entitled </w:t>
      </w:r>
      <w:r w:rsidRPr="00DF7BA5">
        <w:rPr>
          <w:rFonts w:cs="Times New Roman"/>
          <w:i/>
        </w:rPr>
        <w:t xml:space="preserve">Bamboo </w:t>
      </w:r>
      <w:r w:rsidRPr="00D54D8D">
        <w:rPr>
          <w:rFonts w:cs="Times New Roman"/>
          <w:i/>
        </w:rPr>
        <w:t>Fugue I</w:t>
      </w:r>
      <w:r>
        <w:rPr>
          <w:rFonts w:cs="Times New Roman"/>
        </w:rPr>
        <w:t xml:space="preserve">. The sculpture comprises numerous bamboo poles of variable lengths attached together in an upright configuration. Two lengths of bamboo carefully rest on </w:t>
      </w:r>
      <w:r w:rsidRPr="00F13764">
        <w:rPr>
          <w:rFonts w:cs="Times New Roman"/>
          <w:i/>
        </w:rPr>
        <w:t>Bamboo Fugue</w:t>
      </w:r>
      <w:r>
        <w:rPr>
          <w:rFonts w:cs="Times New Roman"/>
        </w:rPr>
        <w:t xml:space="preserve">’s </w:t>
      </w:r>
      <w:r w:rsidRPr="00F13764">
        <w:rPr>
          <w:rFonts w:cs="Times New Roman"/>
        </w:rPr>
        <w:t>pedestal</w:t>
      </w:r>
      <w:r>
        <w:rPr>
          <w:rFonts w:cs="Times New Roman"/>
        </w:rPr>
        <w:t xml:space="preserve"> and support the rest of the hollowed-out pieces. The overall sculpture </w:t>
      </w:r>
      <w:r w:rsidRPr="00DF7BA5">
        <w:rPr>
          <w:rFonts w:cs="Times New Roman"/>
        </w:rPr>
        <w:t>resemble</w:t>
      </w:r>
      <w:r>
        <w:rPr>
          <w:rFonts w:cs="Times New Roman"/>
        </w:rPr>
        <w:t>s some kind of</w:t>
      </w:r>
      <w:r w:rsidRPr="00DF7BA5">
        <w:rPr>
          <w:rFonts w:cs="Times New Roman"/>
        </w:rPr>
        <w:t xml:space="preserve"> abstracted musical instrument</w:t>
      </w:r>
      <w:r>
        <w:rPr>
          <w:rFonts w:cs="Times New Roman"/>
        </w:rPr>
        <w:t xml:space="preserve"> or the pipes of an organ. As implied by the title of the work—</w:t>
      </w:r>
      <w:r>
        <w:rPr>
          <w:rFonts w:cs="Times New Roman"/>
          <w:i/>
        </w:rPr>
        <w:t>Bamboo Fugue I</w:t>
      </w:r>
      <w:r>
        <w:rPr>
          <w:rFonts w:cs="Times New Roman"/>
        </w:rPr>
        <w:t xml:space="preserve">—not only does Verano’s sculpture resemble a musical instrument, it also produces sound like one. The individual poles </w:t>
      </w:r>
      <w:r w:rsidRPr="00DF7BA5">
        <w:rPr>
          <w:rFonts w:cs="Times New Roman"/>
        </w:rPr>
        <w:t>have disparate sized holes</w:t>
      </w:r>
      <w:r>
        <w:rPr>
          <w:rFonts w:cs="Times New Roman"/>
        </w:rPr>
        <w:t xml:space="preserve"> cut into them that </w:t>
      </w:r>
      <w:r w:rsidRPr="00DF7BA5">
        <w:rPr>
          <w:rFonts w:cs="Times New Roman"/>
        </w:rPr>
        <w:t>generate</w:t>
      </w:r>
      <w:r>
        <w:rPr>
          <w:rFonts w:cs="Times New Roman"/>
        </w:rPr>
        <w:t xml:space="preserve"> a whistle-like noise with the flow of wind through the bamboo shafts.</w:t>
      </w:r>
      <w:r>
        <w:rPr>
          <w:rStyle w:val="FootnoteReference"/>
          <w:rFonts w:cs="Times New Roman"/>
        </w:rPr>
        <w:footnoteReference w:id="483"/>
      </w:r>
      <w:r>
        <w:rPr>
          <w:rFonts w:cs="Times New Roman"/>
        </w:rPr>
        <w:t xml:space="preserve"> </w:t>
      </w:r>
      <w:r w:rsidRPr="00DF7BA5">
        <w:rPr>
          <w:rFonts w:cs="Times New Roman"/>
        </w:rPr>
        <w:t xml:space="preserve"> </w:t>
      </w:r>
    </w:p>
    <w:p w14:paraId="4E19C330" w14:textId="77777777" w:rsidR="00790782" w:rsidRDefault="00790782" w:rsidP="00790782">
      <w:pPr>
        <w:ind w:firstLine="720"/>
        <w:rPr>
          <w:rFonts w:cs="Times New Roman"/>
        </w:rPr>
      </w:pPr>
      <w:r>
        <w:rPr>
          <w:rFonts w:cs="Times New Roman"/>
        </w:rPr>
        <w:t>Verano</w:t>
      </w:r>
      <w:r w:rsidRPr="00DF7BA5">
        <w:rPr>
          <w:rFonts w:cs="Times New Roman"/>
        </w:rPr>
        <w:t xml:space="preserve"> had firs</w:t>
      </w:r>
      <w:r>
        <w:rPr>
          <w:rFonts w:cs="Times New Roman"/>
        </w:rPr>
        <w:t>t started working with bamboo</w:t>
      </w:r>
      <w:r w:rsidRPr="00DF7BA5">
        <w:rPr>
          <w:rFonts w:cs="Times New Roman"/>
        </w:rPr>
        <w:t xml:space="preserve"> in the 1970s when he installed a large-scale bamboo sculpture at the CCP in a 1971 exhibition</w:t>
      </w:r>
      <w:r>
        <w:rPr>
          <w:rFonts w:cs="Times New Roman"/>
        </w:rPr>
        <w:t xml:space="preserve">. Similar to Junyee’s </w:t>
      </w:r>
      <w:r>
        <w:rPr>
          <w:rFonts w:cs="Times New Roman"/>
          <w:i/>
        </w:rPr>
        <w:t xml:space="preserve">Balag, </w:t>
      </w:r>
      <w:r>
        <w:rPr>
          <w:rFonts w:cs="Times New Roman"/>
        </w:rPr>
        <w:t xml:space="preserve">Verano </w:t>
      </w:r>
      <w:r>
        <w:rPr>
          <w:rFonts w:cs="Times New Roman"/>
        </w:rPr>
        <w:lastRenderedPageBreak/>
        <w:t xml:space="preserve">arranged bamboo poles in a three-dimensional, trellis-like formation. While </w:t>
      </w:r>
      <w:r>
        <w:rPr>
          <w:rFonts w:cs="Times New Roman"/>
          <w:i/>
        </w:rPr>
        <w:t xml:space="preserve">Balag </w:t>
      </w:r>
      <w:r>
        <w:rPr>
          <w:rFonts w:cs="Times New Roman"/>
        </w:rPr>
        <w:t xml:space="preserve">was mounted outside, Verano’s sculpture, however, was exhibited within the confines an indoor, state-sanctioned art space. </w:t>
      </w:r>
      <w:r>
        <w:rPr>
          <w:rFonts w:cs="Times New Roman"/>
          <w:b/>
        </w:rPr>
        <w:t>[f</w:t>
      </w:r>
      <w:r w:rsidRPr="00064B9B">
        <w:rPr>
          <w:rFonts w:cs="Times New Roman"/>
          <w:b/>
        </w:rPr>
        <w:t xml:space="preserve">ig. </w:t>
      </w:r>
      <w:r>
        <w:rPr>
          <w:rFonts w:cs="Times New Roman"/>
          <w:b/>
        </w:rPr>
        <w:t>4.</w:t>
      </w:r>
      <w:r w:rsidRPr="00064B9B">
        <w:rPr>
          <w:rFonts w:cs="Times New Roman"/>
          <w:b/>
        </w:rPr>
        <w:t>3]</w:t>
      </w:r>
      <w:r>
        <w:rPr>
          <w:rFonts w:cs="Times New Roman"/>
        </w:rPr>
        <w:t xml:space="preserve"> Simply called</w:t>
      </w:r>
      <w:r w:rsidRPr="00DF7BA5">
        <w:rPr>
          <w:rFonts w:cs="Times New Roman"/>
        </w:rPr>
        <w:t xml:space="preserve"> </w:t>
      </w:r>
      <w:r w:rsidRPr="00DF7BA5">
        <w:rPr>
          <w:rFonts w:cs="Times New Roman"/>
          <w:i/>
        </w:rPr>
        <w:t>Bamboo</w:t>
      </w:r>
      <w:r w:rsidRPr="00DF7BA5">
        <w:rPr>
          <w:rFonts w:cs="Times New Roman"/>
        </w:rPr>
        <w:t>, the sculpture consists of a matrix of interlocked bamboo poles—a material considered so fragile, even esteemed sculptor Abueva had found it too difficult to master.</w:t>
      </w:r>
      <w:r w:rsidRPr="00DF7BA5">
        <w:rPr>
          <w:rStyle w:val="FootnoteReference"/>
          <w:rFonts w:cs="Times New Roman"/>
        </w:rPr>
        <w:footnoteReference w:id="484"/>
      </w:r>
      <w:r>
        <w:rPr>
          <w:rFonts w:cs="Times New Roman"/>
        </w:rPr>
        <w:t xml:space="preserve"> </w:t>
      </w:r>
      <w:r>
        <w:rPr>
          <w:rFonts w:cs="Times New Roman"/>
          <w:i/>
        </w:rPr>
        <w:t>Bamboo</w:t>
      </w:r>
      <w:r w:rsidRPr="00DF7BA5">
        <w:rPr>
          <w:rFonts w:cs="Times New Roman"/>
        </w:rPr>
        <w:t xml:space="preserve"> occupies a large part of the room and resembles an off-kilter, three-dimensional grid. While the space between the bamboo poles allows the viewer to </w:t>
      </w:r>
      <w:r>
        <w:rPr>
          <w:rFonts w:cs="Times New Roman"/>
        </w:rPr>
        <w:t>see through and</w:t>
      </w:r>
      <w:r w:rsidRPr="00DF7BA5">
        <w:rPr>
          <w:rFonts w:cs="Times New Roman"/>
        </w:rPr>
        <w:t xml:space="preserve"> </w:t>
      </w:r>
      <w:r>
        <w:rPr>
          <w:rFonts w:cs="Times New Roman"/>
        </w:rPr>
        <w:t xml:space="preserve">visually </w:t>
      </w:r>
      <w:r w:rsidRPr="00DF7BA5">
        <w:rPr>
          <w:rFonts w:cs="Times New Roman"/>
        </w:rPr>
        <w:t>enter the sculpture, the arrangement of the bamboo itself reminds one of a prison cell. The brittleness of the bamboo and the precariousness of their placement suggests the potential for movement, as if the bamboo wer</w:t>
      </w:r>
      <w:r>
        <w:rPr>
          <w:rFonts w:cs="Times New Roman"/>
        </w:rPr>
        <w:t>e hanging on distinct planes that</w:t>
      </w:r>
      <w:r w:rsidRPr="00DF7BA5">
        <w:rPr>
          <w:rFonts w:cs="Times New Roman"/>
        </w:rPr>
        <w:t xml:space="preserve"> could shift around like an oversized mobile. Kalaw</w:t>
      </w:r>
      <w:r>
        <w:rPr>
          <w:rFonts w:cs="Times New Roman"/>
        </w:rPr>
        <w:t>-Ledesma</w:t>
      </w:r>
      <w:r w:rsidRPr="00DF7BA5">
        <w:rPr>
          <w:rFonts w:cs="Times New Roman"/>
        </w:rPr>
        <w:t xml:space="preserve"> </w:t>
      </w:r>
      <w:r>
        <w:rPr>
          <w:rFonts w:cs="Times New Roman"/>
        </w:rPr>
        <w:t>described Verano’s</w:t>
      </w:r>
      <w:r w:rsidRPr="00DF7BA5">
        <w:rPr>
          <w:rFonts w:cs="Times New Roman"/>
        </w:rPr>
        <w:t xml:space="preserve"> sculpture as “one of the more successful local experiments in this medium.”</w:t>
      </w:r>
      <w:r w:rsidRPr="00DF7BA5">
        <w:rPr>
          <w:rStyle w:val="FootnoteReference"/>
          <w:rFonts w:cs="Times New Roman"/>
        </w:rPr>
        <w:t xml:space="preserve"> </w:t>
      </w:r>
      <w:r w:rsidRPr="00DF7BA5">
        <w:rPr>
          <w:rStyle w:val="FootnoteReference"/>
          <w:rFonts w:cs="Times New Roman"/>
        </w:rPr>
        <w:footnoteReference w:id="485"/>
      </w:r>
      <w:r>
        <w:rPr>
          <w:rFonts w:cs="Times New Roman"/>
        </w:rPr>
        <w:t xml:space="preserve"> Kalaw-Ledesma also noted that</w:t>
      </w:r>
      <w:r w:rsidRPr="00DF7BA5">
        <w:rPr>
          <w:rFonts w:cs="Times New Roman"/>
        </w:rPr>
        <w:t xml:space="preserve"> </w:t>
      </w:r>
      <w:r>
        <w:rPr>
          <w:rFonts w:cs="Times New Roman"/>
          <w:i/>
        </w:rPr>
        <w:t xml:space="preserve">Bamboo </w:t>
      </w:r>
      <w:r>
        <w:rPr>
          <w:rFonts w:cs="Times New Roman"/>
        </w:rPr>
        <w:t>exemplified</w:t>
      </w:r>
      <w:r w:rsidRPr="00DF7BA5">
        <w:rPr>
          <w:rFonts w:cs="Times New Roman"/>
        </w:rPr>
        <w:t xml:space="preserve"> the “conceptual, environmental and kinetic” art promoted by the CCP as a work of “avant-garde sculpture” during that period.</w:t>
      </w:r>
      <w:r w:rsidRPr="00DF7BA5">
        <w:rPr>
          <w:rStyle w:val="FootnoteReference"/>
          <w:rFonts w:cs="Times New Roman"/>
        </w:rPr>
        <w:footnoteReference w:id="486"/>
      </w:r>
    </w:p>
    <w:p w14:paraId="4D61F41C" w14:textId="24BD0B97" w:rsidR="00790782" w:rsidRPr="00DF7BA5" w:rsidRDefault="00790782" w:rsidP="00790782">
      <w:pPr>
        <w:ind w:firstLine="720"/>
        <w:rPr>
          <w:rFonts w:cs="Times New Roman"/>
        </w:rPr>
      </w:pPr>
      <w:r>
        <w:rPr>
          <w:rFonts w:cs="Times New Roman"/>
        </w:rPr>
        <w:t>T</w:t>
      </w:r>
      <w:r w:rsidRPr="00DF7BA5">
        <w:rPr>
          <w:rFonts w:cs="Times New Roman"/>
        </w:rPr>
        <w:t>he practice of using local materials was not limited to visual art practices</w:t>
      </w:r>
      <w:r>
        <w:rPr>
          <w:rFonts w:cs="Times New Roman"/>
        </w:rPr>
        <w:t xml:space="preserve"> during the 1970s</w:t>
      </w:r>
      <w:r w:rsidRPr="00DF7BA5">
        <w:rPr>
          <w:rFonts w:cs="Times New Roman"/>
        </w:rPr>
        <w:t>. The use of local materials also became important in Philippine music, design, and architecture among other creative pursuits duri</w:t>
      </w:r>
      <w:r>
        <w:rPr>
          <w:rFonts w:cs="Times New Roman"/>
        </w:rPr>
        <w:t>ng the 1970s. As mentioned in an earlier</w:t>
      </w:r>
      <w:r w:rsidRPr="00DF7BA5">
        <w:rPr>
          <w:rFonts w:cs="Times New Roman"/>
        </w:rPr>
        <w:t xml:space="preserve"> chapter, Maceda, who had conducted fieldwork for his ethnomusicology degree in various provinc</w:t>
      </w:r>
      <w:r>
        <w:rPr>
          <w:rFonts w:cs="Times New Roman"/>
        </w:rPr>
        <w:t>es in the Philippines, often</w:t>
      </w:r>
      <w:r w:rsidRPr="00DF7BA5">
        <w:rPr>
          <w:rFonts w:cs="Times New Roman"/>
        </w:rPr>
        <w:t xml:space="preserve"> incorpora</w:t>
      </w:r>
      <w:r>
        <w:rPr>
          <w:rFonts w:cs="Times New Roman"/>
        </w:rPr>
        <w:t xml:space="preserve">ted instrumentation made out from </w:t>
      </w:r>
      <w:r w:rsidRPr="00DF7BA5">
        <w:rPr>
          <w:rFonts w:cs="Times New Roman"/>
        </w:rPr>
        <w:t xml:space="preserve">local materials into his compositions. </w:t>
      </w:r>
      <w:r>
        <w:rPr>
          <w:rFonts w:cs="Times New Roman"/>
          <w:b/>
        </w:rPr>
        <w:t>[fig. 4.4</w:t>
      </w:r>
      <w:r w:rsidR="00C16713">
        <w:rPr>
          <w:rFonts w:cs="Times New Roman"/>
          <w:b/>
        </w:rPr>
        <w:t>–</w:t>
      </w:r>
      <w:r>
        <w:rPr>
          <w:rFonts w:cs="Times New Roman"/>
          <w:b/>
        </w:rPr>
        <w:t>4.6</w:t>
      </w:r>
      <w:r w:rsidRPr="0069223F">
        <w:rPr>
          <w:rFonts w:cs="Times New Roman"/>
          <w:b/>
        </w:rPr>
        <w:t>]</w:t>
      </w:r>
      <w:r>
        <w:rPr>
          <w:rFonts w:cs="Times New Roman"/>
        </w:rPr>
        <w:t xml:space="preserve"> </w:t>
      </w:r>
      <w:r w:rsidRPr="00DF7BA5">
        <w:rPr>
          <w:rFonts w:cs="Times New Roman"/>
        </w:rPr>
        <w:t xml:space="preserve">His scores for </w:t>
      </w:r>
      <w:r w:rsidRPr="00DF7BA5">
        <w:rPr>
          <w:rFonts w:cs="Times New Roman"/>
          <w:i/>
        </w:rPr>
        <w:t xml:space="preserve">Kubing </w:t>
      </w:r>
      <w:r w:rsidRPr="00DF7BA5">
        <w:rPr>
          <w:rFonts w:cs="Times New Roman"/>
        </w:rPr>
        <w:t xml:space="preserve">(1966), </w:t>
      </w:r>
      <w:r w:rsidRPr="00DF7BA5">
        <w:rPr>
          <w:rFonts w:cs="Times New Roman"/>
          <w:i/>
        </w:rPr>
        <w:t xml:space="preserve">Pagsamba </w:t>
      </w:r>
      <w:r w:rsidRPr="00DF7BA5">
        <w:rPr>
          <w:rFonts w:cs="Times New Roman"/>
        </w:rPr>
        <w:t>(1968)</w:t>
      </w:r>
      <w:r>
        <w:rPr>
          <w:rFonts w:cs="Times New Roman"/>
        </w:rPr>
        <w:t>,</w:t>
      </w:r>
      <w:r w:rsidRPr="00DF7BA5">
        <w:rPr>
          <w:rFonts w:cs="Times New Roman"/>
        </w:rPr>
        <w:t xml:space="preserve"> and </w:t>
      </w:r>
      <w:r w:rsidRPr="00DF7BA5">
        <w:rPr>
          <w:rFonts w:cs="Times New Roman"/>
          <w:i/>
        </w:rPr>
        <w:t xml:space="preserve">Siasid </w:t>
      </w:r>
      <w:r w:rsidRPr="00DF7BA5">
        <w:rPr>
          <w:rFonts w:cs="Times New Roman"/>
        </w:rPr>
        <w:t xml:space="preserve">(1983) include illustrations of instruments made from indigenous materials such as bamboo scrapers and </w:t>
      </w:r>
      <w:r w:rsidRPr="00DF7BA5">
        <w:rPr>
          <w:rFonts w:cs="Times New Roman"/>
        </w:rPr>
        <w:lastRenderedPageBreak/>
        <w:t xml:space="preserve">flutes, and gongs designed after the ones he had experienced Maguindanao. Not only did he use local materials to make a range of instruments, but in compositions such as </w:t>
      </w:r>
      <w:r w:rsidRPr="00DF7BA5">
        <w:rPr>
          <w:rFonts w:cs="Times New Roman"/>
          <w:i/>
        </w:rPr>
        <w:t>Cassettes 100</w:t>
      </w:r>
      <w:r>
        <w:rPr>
          <w:rFonts w:cs="Times New Roman"/>
        </w:rPr>
        <w:t>—discussed in the first chapter of the dissertation—</w:t>
      </w:r>
      <w:r w:rsidRPr="00DF7BA5">
        <w:rPr>
          <w:rFonts w:cs="Times New Roman"/>
        </w:rPr>
        <w:t>everyday objects such as shells or rice were also used to p</w:t>
      </w:r>
      <w:r>
        <w:rPr>
          <w:rFonts w:cs="Times New Roman"/>
        </w:rPr>
        <w:t xml:space="preserve">roduce sounds like rain, </w:t>
      </w:r>
      <w:r w:rsidRPr="00DF7BA5">
        <w:rPr>
          <w:rFonts w:cs="Times New Roman"/>
        </w:rPr>
        <w:t xml:space="preserve">a fragment of environmental noise.  </w:t>
      </w:r>
    </w:p>
    <w:p w14:paraId="41DEB0AF" w14:textId="77777777" w:rsidR="00790782" w:rsidRPr="00DF7BA5" w:rsidRDefault="00790782" w:rsidP="00790782">
      <w:pPr>
        <w:ind w:firstLine="720"/>
        <w:rPr>
          <w:rFonts w:cs="Times New Roman"/>
          <w:b/>
        </w:rPr>
      </w:pPr>
      <w:r w:rsidRPr="00DF7BA5">
        <w:rPr>
          <w:rFonts w:cs="Times New Roman"/>
        </w:rPr>
        <w:t>Maceda was not the only one invested in promoting local materials for music.</w:t>
      </w:r>
      <w:r>
        <w:rPr>
          <w:rFonts w:cs="Times New Roman"/>
        </w:rPr>
        <w:t xml:space="preserve"> In 1976, t</w:t>
      </w:r>
      <w:r w:rsidRPr="00DF7BA5">
        <w:rPr>
          <w:rFonts w:cs="Times New Roman"/>
        </w:rPr>
        <w:t>he Bamboo Organ Festival began in Las Piñas, a small fishing city l</w:t>
      </w:r>
      <w:r>
        <w:rPr>
          <w:rFonts w:cs="Times New Roman"/>
        </w:rPr>
        <w:t xml:space="preserve">ocated a few miles from Manila, with support from the CCP. </w:t>
      </w:r>
      <w:r w:rsidRPr="00DF7BA5">
        <w:rPr>
          <w:rFonts w:cs="Times New Roman"/>
        </w:rPr>
        <w:t>Verano had credited the Las Piñas Bamboo Organ for inspiring some of his work i</w:t>
      </w:r>
      <w:r>
        <w:rPr>
          <w:rFonts w:cs="Times New Roman"/>
        </w:rPr>
        <w:t xml:space="preserve">n </w:t>
      </w:r>
      <w:r>
        <w:rPr>
          <w:rFonts w:cs="Times New Roman"/>
          <w:i/>
        </w:rPr>
        <w:t>Ugat-Suri</w:t>
      </w:r>
      <w:r>
        <w:rPr>
          <w:rFonts w:cs="Times New Roman"/>
        </w:rPr>
        <w:t>, as he wanted</w:t>
      </w:r>
      <w:r w:rsidRPr="00DF7BA5">
        <w:rPr>
          <w:rFonts w:cs="Times New Roman"/>
        </w:rPr>
        <w:t xml:space="preserve"> to make sculpture that “can be made to look massive yet visually light in appearance.”</w:t>
      </w:r>
      <w:r w:rsidRPr="00DF7BA5">
        <w:rPr>
          <w:rStyle w:val="FootnoteReference"/>
          <w:rFonts w:cs="Times New Roman"/>
        </w:rPr>
        <w:footnoteReference w:id="487"/>
      </w:r>
      <w:r w:rsidRPr="00DF7BA5">
        <w:rPr>
          <w:rFonts w:cs="Times New Roman"/>
        </w:rPr>
        <w:t xml:space="preserve"> The bamboo organ, housed in a small parish church, was built nearly two centuries ago by a Spanish missionary and had been restored in Bonn.</w:t>
      </w:r>
      <w:r w:rsidRPr="00DF7BA5">
        <w:rPr>
          <w:rStyle w:val="FootnoteReference"/>
          <w:rFonts w:cs="Times New Roman"/>
        </w:rPr>
        <w:footnoteReference w:id="488"/>
      </w:r>
      <w:r w:rsidRPr="00DF7BA5">
        <w:rPr>
          <w:rFonts w:cs="Times New Roman"/>
        </w:rPr>
        <w:t xml:space="preserve"> According to an article published in 1977, the bamboo organ was “the only one of its kind in the world.”</w:t>
      </w:r>
      <w:r w:rsidRPr="00DF7BA5">
        <w:rPr>
          <w:rStyle w:val="FootnoteReference"/>
          <w:rFonts w:cs="Times New Roman"/>
        </w:rPr>
        <w:t xml:space="preserve"> </w:t>
      </w:r>
      <w:r w:rsidRPr="00DF7BA5">
        <w:rPr>
          <w:rStyle w:val="FootnoteReference"/>
          <w:rFonts w:cs="Times New Roman"/>
        </w:rPr>
        <w:footnoteReference w:id="489"/>
      </w:r>
      <w:r w:rsidRPr="00DF7BA5">
        <w:rPr>
          <w:rFonts w:cs="Times New Roman"/>
        </w:rPr>
        <w:t xml:space="preserve"> Though “tiny” and “limited in volume,” the organ “has an incredibly wide range of sounds.”</w:t>
      </w:r>
      <w:r w:rsidRPr="00DF7BA5">
        <w:rPr>
          <w:rStyle w:val="FootnoteReference"/>
          <w:rFonts w:cs="Times New Roman"/>
        </w:rPr>
        <w:t xml:space="preserve"> </w:t>
      </w:r>
      <w:r w:rsidRPr="00DF7BA5">
        <w:rPr>
          <w:rStyle w:val="FootnoteReference"/>
          <w:rFonts w:cs="Times New Roman"/>
        </w:rPr>
        <w:footnoteReference w:id="490"/>
      </w:r>
      <w:r w:rsidRPr="00DF7BA5">
        <w:rPr>
          <w:rFonts w:cs="Times New Roman"/>
        </w:rPr>
        <w:t xml:space="preserve"> In the late 1970s foreign organists from England, Belgium, Germany, and Argentina joined the festival with the help from their embassies and the Cultural Center.</w:t>
      </w:r>
      <w:r w:rsidRPr="00DF7BA5">
        <w:rPr>
          <w:rStyle w:val="FootnoteReference"/>
          <w:rFonts w:cs="Times New Roman"/>
        </w:rPr>
        <w:footnoteReference w:id="491"/>
      </w:r>
      <w:r w:rsidRPr="00DF7BA5">
        <w:rPr>
          <w:rFonts w:cs="Times New Roman"/>
        </w:rPr>
        <w:t xml:space="preserve"> The Festival remains an active musical event in Las Piñas to this day.</w:t>
      </w:r>
    </w:p>
    <w:p w14:paraId="172D139A" w14:textId="55F91E45" w:rsidR="00790782" w:rsidRPr="00DF7BA5" w:rsidRDefault="00790782" w:rsidP="00790782">
      <w:pPr>
        <w:ind w:firstLine="720"/>
        <w:rPr>
          <w:rFonts w:cs="Times New Roman"/>
        </w:rPr>
      </w:pPr>
      <w:r>
        <w:rPr>
          <w:rFonts w:cs="Times New Roman"/>
        </w:rPr>
        <w:t>The</w:t>
      </w:r>
      <w:r w:rsidRPr="00DF7BA5">
        <w:rPr>
          <w:rFonts w:cs="Times New Roman"/>
        </w:rPr>
        <w:t xml:space="preserve"> use of local materials also came to prominence in Philippine design. </w:t>
      </w:r>
      <w:r>
        <w:rPr>
          <w:rFonts w:cs="Times New Roman"/>
          <w:b/>
        </w:rPr>
        <w:t>[fig. 4.7</w:t>
      </w:r>
      <w:r w:rsidR="00C16713">
        <w:rPr>
          <w:rFonts w:cs="Times New Roman"/>
          <w:b/>
        </w:rPr>
        <w:t>–</w:t>
      </w:r>
      <w:r>
        <w:rPr>
          <w:rFonts w:cs="Times New Roman"/>
          <w:b/>
        </w:rPr>
        <w:t>4.8</w:t>
      </w:r>
      <w:r w:rsidRPr="000B0D99">
        <w:rPr>
          <w:rFonts w:cs="Times New Roman"/>
          <w:b/>
        </w:rPr>
        <w:t>]</w:t>
      </w:r>
      <w:r>
        <w:rPr>
          <w:rFonts w:cs="Times New Roman"/>
          <w:b/>
        </w:rPr>
        <w:t xml:space="preserve"> </w:t>
      </w:r>
      <w:r w:rsidRPr="00DF7BA5">
        <w:rPr>
          <w:rFonts w:cs="Times New Roman"/>
        </w:rPr>
        <w:t xml:space="preserve">In 1973, Imelda Marcos expressed her approval of the Philippine Institute of Interior Designers’ (PIID) “relevant response and use of tropical plants, palms, and the surfacing of natural grains of </w:t>
      </w:r>
      <w:r w:rsidRPr="00DF7BA5">
        <w:rPr>
          <w:rFonts w:cs="Times New Roman"/>
        </w:rPr>
        <w:lastRenderedPageBreak/>
        <w:t>wood in the furniture” at their annual exhibition at the CCP Main Gallery.</w:t>
      </w:r>
      <w:r w:rsidRPr="00DF7BA5">
        <w:rPr>
          <w:rStyle w:val="FootnoteReference"/>
          <w:rFonts w:cs="Times New Roman"/>
        </w:rPr>
        <w:footnoteReference w:id="492"/>
      </w:r>
      <w:r>
        <w:rPr>
          <w:rFonts w:cs="Times New Roman"/>
        </w:rPr>
        <w:t xml:space="preserve"> </w:t>
      </w:r>
      <w:r w:rsidRPr="00DF7BA5">
        <w:rPr>
          <w:rFonts w:cs="Times New Roman"/>
        </w:rPr>
        <w:t xml:space="preserve">She noted that the exhibition, entitled </w:t>
      </w:r>
      <w:r w:rsidRPr="00DF7BA5">
        <w:rPr>
          <w:rFonts w:cs="Times New Roman"/>
          <w:i/>
        </w:rPr>
        <w:t>New Directions</w:t>
      </w:r>
      <w:r w:rsidRPr="00DF7BA5">
        <w:rPr>
          <w:rFonts w:cs="Times New Roman"/>
        </w:rPr>
        <w:t>, exemplified an “innovative and imaginative use of local material and design resources” and demonstrated “the richness of our design materials and the creativity of our people.”</w:t>
      </w:r>
      <w:r w:rsidRPr="00DF7BA5">
        <w:rPr>
          <w:rStyle w:val="FootnoteReference"/>
          <w:rFonts w:cs="Times New Roman"/>
        </w:rPr>
        <w:footnoteReference w:id="493"/>
      </w:r>
      <w:r w:rsidRPr="00DF7BA5">
        <w:rPr>
          <w:rFonts w:cs="Times New Roman"/>
        </w:rPr>
        <w:t xml:space="preserve"> According to the exhibition files the “new directions” implied by the title of the exhibition was not “the concepts of designs, but the growing awareness for the excellence of Philippine materials,” with the extra emphasis on the use of materials over aesthetics.</w:t>
      </w:r>
      <w:r w:rsidRPr="00DF7BA5">
        <w:rPr>
          <w:rStyle w:val="FootnoteReference"/>
          <w:rFonts w:cs="Times New Roman"/>
        </w:rPr>
        <w:footnoteReference w:id="494"/>
      </w:r>
      <w:r w:rsidRPr="00DF7BA5">
        <w:rPr>
          <w:rFonts w:cs="Times New Roman"/>
        </w:rPr>
        <w:t xml:space="preserve"> Not only was Imelda Marcos pleased with the new directions taken by the PIID with their choice and utilization of local materials, but she also exuded pride in more standard, functional fare such as “unglazed pottery, chrome plastics…and baskets” that were “also being made much use of abroad.”</w:t>
      </w:r>
      <w:r w:rsidRPr="00DF7BA5">
        <w:rPr>
          <w:rStyle w:val="FootnoteReference"/>
          <w:rFonts w:cs="Times New Roman"/>
        </w:rPr>
        <w:footnoteReference w:id="495"/>
      </w:r>
      <w:r w:rsidRPr="00DF7BA5">
        <w:rPr>
          <w:rFonts w:cs="Times New Roman"/>
        </w:rPr>
        <w:t xml:space="preserve"> </w:t>
      </w:r>
    </w:p>
    <w:p w14:paraId="3755AF3F" w14:textId="353AA8C2" w:rsidR="00790782" w:rsidRDefault="00790782" w:rsidP="00790782">
      <w:pPr>
        <w:ind w:firstLine="720"/>
        <w:rPr>
          <w:rFonts w:cs="Times New Roman"/>
        </w:rPr>
      </w:pPr>
      <w:r w:rsidRPr="00054689">
        <w:rPr>
          <w:rFonts w:cs="Times New Roman"/>
          <w:b/>
        </w:rPr>
        <w:t>[fig. 4.9</w:t>
      </w:r>
      <w:r w:rsidR="00C16713">
        <w:rPr>
          <w:rFonts w:cs="Times New Roman"/>
          <w:b/>
        </w:rPr>
        <w:t>–</w:t>
      </w:r>
      <w:r>
        <w:rPr>
          <w:rFonts w:cs="Times New Roman"/>
          <w:b/>
        </w:rPr>
        <w:t>4.10</w:t>
      </w:r>
      <w:r w:rsidRPr="00054689">
        <w:rPr>
          <w:rFonts w:cs="Times New Roman"/>
          <w:b/>
        </w:rPr>
        <w:t>]</w:t>
      </w:r>
      <w:r>
        <w:rPr>
          <w:rFonts w:cs="Times New Roman"/>
        </w:rPr>
        <w:t xml:space="preserve"> Imelda</w:t>
      </w:r>
      <w:r w:rsidRPr="00DF7BA5">
        <w:rPr>
          <w:rFonts w:cs="Times New Roman"/>
        </w:rPr>
        <w:t xml:space="preserve"> brought her attraction</w:t>
      </w:r>
      <w:r>
        <w:rPr>
          <w:rFonts w:cs="Times New Roman"/>
        </w:rPr>
        <w:t xml:space="preserve"> to</w:t>
      </w:r>
      <w:r w:rsidRPr="00DF7BA5">
        <w:rPr>
          <w:rFonts w:cs="Times New Roman"/>
        </w:rPr>
        <w:t xml:space="preserve"> local materials in design to new heights when she commissioned the </w:t>
      </w:r>
      <w:r w:rsidRPr="00D77C96">
        <w:rPr>
          <w:rFonts w:cs="Times New Roman"/>
        </w:rPr>
        <w:t>Coconut Palace</w:t>
      </w:r>
      <w:r>
        <w:rPr>
          <w:rFonts w:cs="Times New Roman"/>
        </w:rPr>
        <w:t xml:space="preserve"> (</w:t>
      </w:r>
      <w:r>
        <w:rPr>
          <w:rFonts w:cs="Times New Roman"/>
          <w:i/>
        </w:rPr>
        <w:t>Tahanang Filipino</w:t>
      </w:r>
      <w:r>
        <w:rPr>
          <w:rFonts w:cs="Times New Roman"/>
        </w:rPr>
        <w:t>)</w:t>
      </w:r>
      <w:r w:rsidRPr="00DF7BA5">
        <w:rPr>
          <w:rFonts w:cs="Times New Roman"/>
        </w:rPr>
        <w:t xml:space="preserve"> in 1978 as a government guesthouse</w:t>
      </w:r>
      <w:r>
        <w:rPr>
          <w:rFonts w:cs="Times New Roman"/>
        </w:rPr>
        <w:t>. She commissioned it with the support of the Philippine Coconut Authority and the United Coconut Planter’s Bank</w:t>
      </w:r>
      <w:r w:rsidRPr="00DF7BA5">
        <w:rPr>
          <w:rFonts w:cs="Times New Roman"/>
        </w:rPr>
        <w:t>. While she encouraged the innovation of objects made from indigenous materials for foreign export, the Coconut Palace was an ex</w:t>
      </w:r>
      <w:r>
        <w:rPr>
          <w:rFonts w:cs="Times New Roman"/>
        </w:rPr>
        <w:t>ample of local materials leverag</w:t>
      </w:r>
      <w:r w:rsidRPr="00DF7BA5">
        <w:rPr>
          <w:rFonts w:cs="Times New Roman"/>
        </w:rPr>
        <w:t>ed for foreign consumption in the Philippines.</w:t>
      </w:r>
      <w:r>
        <w:rPr>
          <w:rFonts w:cs="Times New Roman"/>
        </w:rPr>
        <w:t xml:space="preserve"> During the period, the coconut industry was the Philippines’ third major dollar-earning export and contributed $536 million to the local </w:t>
      </w:r>
      <w:r>
        <w:rPr>
          <w:rFonts w:cs="Times New Roman"/>
        </w:rPr>
        <w:lastRenderedPageBreak/>
        <w:t>economy.</w:t>
      </w:r>
      <w:r>
        <w:rPr>
          <w:rStyle w:val="FootnoteReference"/>
          <w:rFonts w:cs="Times New Roman"/>
        </w:rPr>
        <w:footnoteReference w:id="496"/>
      </w:r>
      <w:r>
        <w:rPr>
          <w:rFonts w:cs="Times New Roman"/>
        </w:rPr>
        <w:t xml:space="preserve"> Architect Francisco Mañosa designed the building using coconut and the by-products of coconut. </w:t>
      </w:r>
      <w:r w:rsidRPr="00DF7BA5">
        <w:rPr>
          <w:rFonts w:cs="Times New Roman"/>
        </w:rPr>
        <w:t xml:space="preserve">Located within the CCP Complex, </w:t>
      </w:r>
      <w:r>
        <w:rPr>
          <w:rFonts w:cs="Times New Roman"/>
        </w:rPr>
        <w:t>the ostentatious structure was made</w:t>
      </w:r>
      <w:r w:rsidRPr="00DF7BA5">
        <w:rPr>
          <w:rFonts w:cs="Times New Roman"/>
        </w:rPr>
        <w:t xml:space="preserve"> of</w:t>
      </w:r>
      <w:r>
        <w:rPr>
          <w:rFonts w:cs="Times New Roman"/>
        </w:rPr>
        <w:t xml:space="preserve"> 70 percent coconut, with the rest coming from other “indigenous materials” such as</w:t>
      </w:r>
      <w:r w:rsidRPr="00DF7BA5">
        <w:rPr>
          <w:rFonts w:cs="Times New Roman"/>
        </w:rPr>
        <w:t xml:space="preserve"> local hardwood</w:t>
      </w:r>
      <w:r w:rsidRPr="005D4440">
        <w:rPr>
          <w:rFonts w:cs="Times New Roman"/>
        </w:rPr>
        <w:t xml:space="preserve"> </w:t>
      </w:r>
      <w:r>
        <w:rPr>
          <w:rFonts w:cs="Times New Roman"/>
        </w:rPr>
        <w:t>from Philippine trees such as narra, apitong, and kamagong.</w:t>
      </w:r>
      <w:r>
        <w:rPr>
          <w:rStyle w:val="FootnoteReference"/>
          <w:rFonts w:cs="Times New Roman"/>
        </w:rPr>
        <w:footnoteReference w:id="497"/>
      </w:r>
      <w:r>
        <w:rPr>
          <w:rFonts w:cs="Times New Roman"/>
        </w:rPr>
        <w:t xml:space="preserve"> </w:t>
      </w:r>
    </w:p>
    <w:p w14:paraId="6D30D57B" w14:textId="77777777" w:rsidR="00790782" w:rsidRDefault="00790782" w:rsidP="00790782">
      <w:pPr>
        <w:ind w:firstLine="720"/>
        <w:rPr>
          <w:rFonts w:cs="Times New Roman"/>
        </w:rPr>
      </w:pPr>
      <w:r w:rsidRPr="00DF7BA5">
        <w:rPr>
          <w:rFonts w:cs="Times New Roman"/>
        </w:rPr>
        <w:t>As a government guesthouse, the Coconut Palace was intended to house foreign</w:t>
      </w:r>
      <w:r>
        <w:rPr>
          <w:rFonts w:cs="Times New Roman"/>
        </w:rPr>
        <w:t xml:space="preserve"> dignitaries and guests such as Brooke Shields, Sean Connery, Van Cliburn, and Christina Ford.</w:t>
      </w:r>
      <w:r>
        <w:rPr>
          <w:rStyle w:val="FootnoteReference"/>
          <w:rFonts w:cs="Times New Roman"/>
        </w:rPr>
        <w:footnoteReference w:id="498"/>
      </w:r>
      <w:r>
        <w:rPr>
          <w:rFonts w:cs="Times New Roman"/>
        </w:rPr>
        <w:t xml:space="preserve"> In fact, Brooke Shields, who was visiting for the Manila Film festival, cut the ribbon for the inauguration of the Coconut Palace in 1981, shortly after the Marcoses lifted martial law for the official visit of Pope John Paul II. The Pope had initially refused to visit the Philippines while the country remained under martial law. Yet while Pope John Paul II eventually acquiesced to a papal visit, he </w:t>
      </w:r>
      <w:r w:rsidRPr="00DF7BA5">
        <w:rPr>
          <w:rFonts w:cs="Times New Roman"/>
        </w:rPr>
        <w:t>refused to</w:t>
      </w:r>
      <w:r>
        <w:rPr>
          <w:rFonts w:cs="Times New Roman"/>
        </w:rPr>
        <w:t xml:space="preserve"> stay at the Coconut Palace because of its opulence </w:t>
      </w:r>
      <w:r w:rsidRPr="00DF7BA5">
        <w:rPr>
          <w:rFonts w:cs="Times New Roman"/>
        </w:rPr>
        <w:t>compared to the general poverty experienced in the country.</w:t>
      </w:r>
      <w:r>
        <w:rPr>
          <w:rStyle w:val="FootnoteReference"/>
          <w:rFonts w:cs="Times New Roman"/>
        </w:rPr>
        <w:footnoteReference w:id="499"/>
      </w:r>
      <w:r w:rsidRPr="00DF7BA5">
        <w:rPr>
          <w:rFonts w:cs="Times New Roman"/>
        </w:rPr>
        <w:t xml:space="preserve"> </w:t>
      </w:r>
    </w:p>
    <w:p w14:paraId="057AC879" w14:textId="77777777" w:rsidR="00790782" w:rsidRDefault="00790782" w:rsidP="00790782">
      <w:pPr>
        <w:ind w:firstLine="720"/>
        <w:rPr>
          <w:rFonts w:cs="Times New Roman"/>
        </w:rPr>
      </w:pPr>
      <w:r>
        <w:rPr>
          <w:rFonts w:cs="Times New Roman"/>
        </w:rPr>
        <w:t>In a speech at the Coconut Palace’s opening, Imelda declared the building “a repository of native materials to show the Filipinos and the world that the Philippines is truly a rich country.”</w:t>
      </w:r>
      <w:r>
        <w:rPr>
          <w:rStyle w:val="FootnoteReference"/>
          <w:rFonts w:cs="Times New Roman"/>
        </w:rPr>
        <w:footnoteReference w:id="500"/>
      </w:r>
      <w:r>
        <w:rPr>
          <w:rFonts w:cs="Times New Roman"/>
        </w:rPr>
        <w:t xml:space="preserve"> She further lauded, “Before, people used to idolize everything western or foreign. </w:t>
      </w:r>
      <w:r>
        <w:rPr>
          <w:rFonts w:cs="Times New Roman"/>
        </w:rPr>
        <w:lastRenderedPageBreak/>
        <w:t>Now, he…finds beauty in his own land.”</w:t>
      </w:r>
      <w:r>
        <w:rPr>
          <w:rStyle w:val="FootnoteReference"/>
          <w:rFonts w:cs="Times New Roman"/>
        </w:rPr>
        <w:footnoteReference w:id="501"/>
      </w:r>
      <w:r>
        <w:rPr>
          <w:rFonts w:cs="Times New Roman"/>
        </w:rPr>
        <w:t xml:space="preserve"> Imelda had intended the Coconut Palace to be the physical and material exemplar of Philippine independence and prosperity to foreign guests. Like Imelda, well-known for adorning herself in “terno” style Filipina dress with full butterfly sleeves, the Coconut Palace exemplified Imelda’s shrewd understanding of how to appeal to Euro-American guests’ orientalist desire for difference and exoticism.  </w:t>
      </w:r>
    </w:p>
    <w:p w14:paraId="526975F0" w14:textId="77777777" w:rsidR="00790782" w:rsidRDefault="00790782" w:rsidP="00790782">
      <w:pPr>
        <w:ind w:firstLine="720"/>
        <w:rPr>
          <w:rFonts w:cs="Times New Roman"/>
          <w:lang w:eastAsia="zh-TW"/>
        </w:rPr>
      </w:pPr>
      <w:r w:rsidRPr="00DF7BA5">
        <w:rPr>
          <w:rFonts w:cs="Times New Roman"/>
        </w:rPr>
        <w:t xml:space="preserve">Junyee came to prominence in the 1970s when </w:t>
      </w:r>
      <w:r w:rsidRPr="00DF7BA5">
        <w:rPr>
          <w:rFonts w:cs="Times New Roman"/>
          <w:lang w:eastAsia="zh-TW"/>
        </w:rPr>
        <w:t>exploration of indigenous materials and motifs in art,</w:t>
      </w:r>
      <w:r>
        <w:rPr>
          <w:rFonts w:cs="Times New Roman"/>
          <w:lang w:eastAsia="zh-TW"/>
        </w:rPr>
        <w:t xml:space="preserve"> music,</w:t>
      </w:r>
      <w:r w:rsidRPr="00DF7BA5">
        <w:rPr>
          <w:rFonts w:cs="Times New Roman"/>
          <w:lang w:eastAsia="zh-TW"/>
        </w:rPr>
        <w:t xml:space="preserve"> architecture, </w:t>
      </w:r>
      <w:r>
        <w:rPr>
          <w:rFonts w:cs="Times New Roman"/>
          <w:lang w:eastAsia="zh-TW"/>
        </w:rPr>
        <w:t xml:space="preserve">and design became important to nationalistic interests that </w:t>
      </w:r>
      <w:r w:rsidRPr="00DF7BA5">
        <w:rPr>
          <w:rFonts w:cs="Times New Roman"/>
          <w:lang w:eastAsia="zh-TW"/>
        </w:rPr>
        <w:t>coincided with t</w:t>
      </w:r>
      <w:r>
        <w:rPr>
          <w:rFonts w:cs="Times New Roman"/>
          <w:lang w:eastAsia="zh-TW"/>
        </w:rPr>
        <w:t xml:space="preserve">he consolidation of Marcoses’ power. The promotion of local materials for foreign export and the construction of the Coconut Palace with local resources marked the Philippines’ economic potential as a country with raw potential and rich resources worth an investor’s time. Furthermore, the development of an ostentatious structure that resembled a tropical bungalow more than a government guesthouse was intended to be, much like Imelda herself, a spectacle of beauty and exoticism of a unified Philippines that charmed foreign celebrities and dignitaries alike. </w:t>
      </w:r>
    </w:p>
    <w:p w14:paraId="32DE69EE" w14:textId="77777777" w:rsidR="00790782" w:rsidRDefault="00790782" w:rsidP="00790782">
      <w:pPr>
        <w:ind w:firstLine="720"/>
        <w:rPr>
          <w:rFonts w:cs="Times New Roman"/>
        </w:rPr>
      </w:pPr>
      <w:r w:rsidRPr="00930918">
        <w:rPr>
          <w:rFonts w:cs="Times New Roman"/>
        </w:rPr>
        <w:t>As demonstrated by previous chapters, while inclusion of local materials furthered Imelda’s agenda of a rapidly developing art practice in the Philippines, many artists exploited the freedom given to them to fulfill her developmental program in ways that questioned or compromised the Marcoses’ authority.</w:t>
      </w:r>
      <w:r>
        <w:rPr>
          <w:rFonts w:cs="Times New Roman"/>
        </w:rPr>
        <w:t xml:space="preserve"> While Junyee similarly</w:t>
      </w:r>
      <w:r w:rsidRPr="00DF7BA5">
        <w:rPr>
          <w:rFonts w:cs="Times New Roman"/>
        </w:rPr>
        <w:t xml:space="preserve"> experiment</w:t>
      </w:r>
      <w:r>
        <w:rPr>
          <w:rFonts w:cs="Times New Roman"/>
        </w:rPr>
        <w:t>ed with locally acquired, organic materials, he was more conscientious of their symbolic reference to cultural autonomy than the conceptual artists, who seemed more interested in how organic materials reacted to various forms of stress and duration. Junyee considered</w:t>
      </w:r>
      <w:r w:rsidRPr="00DF7BA5">
        <w:rPr>
          <w:rFonts w:cs="Times New Roman"/>
        </w:rPr>
        <w:t xml:space="preserve"> </w:t>
      </w:r>
      <w:r w:rsidRPr="00DF7BA5">
        <w:rPr>
          <w:rFonts w:cs="Times New Roman"/>
          <w:i/>
        </w:rPr>
        <w:t xml:space="preserve">Balag </w:t>
      </w:r>
      <w:r w:rsidRPr="00DF7BA5">
        <w:rPr>
          <w:rFonts w:cs="Times New Roman"/>
        </w:rPr>
        <w:t>as</w:t>
      </w:r>
      <w:r>
        <w:rPr>
          <w:rFonts w:cs="Times New Roman"/>
        </w:rPr>
        <w:t xml:space="preserve"> his</w:t>
      </w:r>
      <w:r w:rsidRPr="00DF7BA5">
        <w:rPr>
          <w:rFonts w:cs="Times New Roman"/>
        </w:rPr>
        <w:t xml:space="preserve"> “first attempt to </w:t>
      </w:r>
      <w:r w:rsidRPr="00DF7BA5">
        <w:rPr>
          <w:rFonts w:cs="Times New Roman"/>
        </w:rPr>
        <w:lastRenderedPageBreak/>
        <w:t>use purely Filipino ingredients as material for visual culture.”</w:t>
      </w:r>
      <w:r w:rsidRPr="00DF7BA5">
        <w:rPr>
          <w:rStyle w:val="FootnoteReference"/>
          <w:rFonts w:cs="Times New Roman"/>
        </w:rPr>
        <w:footnoteReference w:id="502"/>
      </w:r>
      <w:r>
        <w:rPr>
          <w:rFonts w:cs="Times New Roman"/>
        </w:rPr>
        <w:t xml:space="preserve"> He remarked that when he constructed </w:t>
      </w:r>
      <w:r>
        <w:rPr>
          <w:rFonts w:cs="Times New Roman"/>
          <w:i/>
        </w:rPr>
        <w:t>Balag</w:t>
      </w:r>
      <w:r>
        <w:rPr>
          <w:rFonts w:cs="Times New Roman"/>
        </w:rPr>
        <w:t>, it was “a very political time.…The burning question during our time in Diliman was ‘What is Philippine art?’.…So I was trying to look for a way to express my Filipino self.” Junyee imagined “a time machine…[to] go back to the past, without intervention of the whites, the Spaniards” to conceive of how art would look.</w:t>
      </w:r>
      <w:r w:rsidRPr="0043018C">
        <w:rPr>
          <w:rStyle w:val="FootnoteReference"/>
          <w:rFonts w:cs="Times New Roman"/>
        </w:rPr>
        <w:t xml:space="preserve"> </w:t>
      </w:r>
      <w:r>
        <w:rPr>
          <w:rFonts w:cs="Times New Roman"/>
        </w:rPr>
        <w:t xml:space="preserve">As his first attempt at a response, he came up with </w:t>
      </w:r>
      <w:r>
        <w:rPr>
          <w:rFonts w:cs="Times New Roman"/>
          <w:i/>
        </w:rPr>
        <w:t>Balag</w:t>
      </w:r>
      <w:r>
        <w:rPr>
          <w:rFonts w:cs="Times New Roman"/>
        </w:rPr>
        <w:t xml:space="preserve">. </w:t>
      </w:r>
    </w:p>
    <w:p w14:paraId="19929EF6" w14:textId="77777777" w:rsidR="00790782" w:rsidRDefault="00790782" w:rsidP="00790782">
      <w:pPr>
        <w:ind w:firstLine="720"/>
        <w:rPr>
          <w:rFonts w:cs="Times New Roman"/>
        </w:rPr>
      </w:pPr>
      <w:r>
        <w:rPr>
          <w:rFonts w:cs="Times New Roman"/>
        </w:rPr>
        <w:t xml:space="preserve">Junyee suggested that </w:t>
      </w:r>
      <w:r>
        <w:rPr>
          <w:rFonts w:cs="Times New Roman"/>
          <w:i/>
        </w:rPr>
        <w:t>Balag</w:t>
      </w:r>
      <w:r>
        <w:rPr>
          <w:rFonts w:cs="Times New Roman"/>
        </w:rPr>
        <w:t>’s indigenous flavor arose not only from his employment of local materials—“things natural to the Philippines like bamboo”—but also from the assistance of a community that made his installation a success by contributing to the trellis structure that was also built through collaboration.</w:t>
      </w:r>
      <w:r>
        <w:rPr>
          <w:rStyle w:val="FootnoteReference"/>
          <w:rFonts w:cs="Times New Roman"/>
        </w:rPr>
        <w:footnoteReference w:id="503"/>
      </w:r>
      <w:r>
        <w:rPr>
          <w:rFonts w:cs="Times New Roman"/>
        </w:rPr>
        <w:t xml:space="preserve"> </w:t>
      </w:r>
      <w:r w:rsidRPr="00DF7BA5">
        <w:rPr>
          <w:rFonts w:cs="Times New Roman"/>
        </w:rPr>
        <w:t>Instead of rummaging in garbage bins or gathering banana</w:t>
      </w:r>
      <w:r>
        <w:rPr>
          <w:rFonts w:cs="Times New Roman"/>
        </w:rPr>
        <w:t xml:space="preserve"> leaves at the side of the road— </w:t>
      </w:r>
      <w:r w:rsidRPr="00DF7BA5">
        <w:rPr>
          <w:rFonts w:cs="Times New Roman"/>
        </w:rPr>
        <w:t>actions taken by Modest</w:t>
      </w:r>
      <w:r>
        <w:rPr>
          <w:rFonts w:cs="Times New Roman"/>
        </w:rPr>
        <w:t>o and Laudico, respectively— Junye</w:t>
      </w:r>
      <w:r w:rsidRPr="00DF7BA5">
        <w:rPr>
          <w:rFonts w:cs="Times New Roman"/>
        </w:rPr>
        <w:t xml:space="preserve">e </w:t>
      </w:r>
      <w:r>
        <w:rPr>
          <w:rFonts w:cs="Times New Roman"/>
        </w:rPr>
        <w:t>relied on collaboration as a method of gathering materials since people hung items on the trellis as part of the installation.</w:t>
      </w:r>
      <w:r w:rsidRPr="00393A44">
        <w:rPr>
          <w:rFonts w:cs="Times New Roman"/>
        </w:rPr>
        <w:t xml:space="preserve"> </w:t>
      </w:r>
      <w:r w:rsidRPr="00DF7BA5">
        <w:rPr>
          <w:rFonts w:cs="Times New Roman"/>
        </w:rPr>
        <w:t>According to him, it was not only the</w:t>
      </w:r>
      <w:r>
        <w:rPr>
          <w:rFonts w:cs="Times New Roman"/>
        </w:rPr>
        <w:t xml:space="preserve"> physical materials that comprised </w:t>
      </w:r>
      <w:r>
        <w:rPr>
          <w:rFonts w:cs="Times New Roman"/>
          <w:i/>
        </w:rPr>
        <w:t xml:space="preserve">Balag </w:t>
      </w:r>
      <w:r>
        <w:rPr>
          <w:rFonts w:cs="Times New Roman"/>
        </w:rPr>
        <w:t>which</w:t>
      </w:r>
      <w:r w:rsidRPr="00DF7BA5">
        <w:rPr>
          <w:rFonts w:cs="Times New Roman"/>
        </w:rPr>
        <w:t xml:space="preserve"> made the </w:t>
      </w:r>
      <w:r>
        <w:rPr>
          <w:rFonts w:cs="Times New Roman"/>
        </w:rPr>
        <w:t>work indigenous, but also the</w:t>
      </w:r>
      <w:r w:rsidRPr="00DF7BA5">
        <w:rPr>
          <w:rFonts w:cs="Times New Roman"/>
        </w:rPr>
        <w:t xml:space="preserve"> act of coming together</w:t>
      </w:r>
      <w:r>
        <w:rPr>
          <w:rFonts w:cs="Times New Roman"/>
        </w:rPr>
        <w:t xml:space="preserve"> to form a community that contributed to the </w:t>
      </w:r>
      <w:r w:rsidRPr="00DF7BA5">
        <w:rPr>
          <w:rFonts w:cs="Times New Roman"/>
        </w:rPr>
        <w:t>sharing</w:t>
      </w:r>
      <w:r>
        <w:rPr>
          <w:rFonts w:cs="Times New Roman"/>
        </w:rPr>
        <w:t xml:space="preserve"> of song and food. Junyee explained </w:t>
      </w:r>
      <w:r w:rsidRPr="00DF7BA5">
        <w:rPr>
          <w:rFonts w:cs="Times New Roman"/>
        </w:rPr>
        <w:t>“</w:t>
      </w:r>
      <w:r w:rsidRPr="00DF7BA5">
        <w:rPr>
          <w:rFonts w:cs="Times New Roman"/>
          <w:i/>
        </w:rPr>
        <w:t>Bayanihan</w:t>
      </w:r>
      <w:r w:rsidRPr="00DF7BA5">
        <w:rPr>
          <w:rFonts w:cs="Times New Roman"/>
        </w:rPr>
        <w:t>, a Filipino tradition of helping one’s neighbor</w:t>
      </w:r>
      <w:r>
        <w:rPr>
          <w:rFonts w:cs="Times New Roman"/>
        </w:rPr>
        <w:t>,</w:t>
      </w:r>
      <w:r w:rsidRPr="00DF7BA5">
        <w:rPr>
          <w:rFonts w:cs="Times New Roman"/>
        </w:rPr>
        <w:t xml:space="preserve"> was the indigenous element of the work.”</w:t>
      </w:r>
      <w:r w:rsidRPr="00DF7BA5">
        <w:rPr>
          <w:rStyle w:val="FootnoteReference"/>
          <w:rFonts w:cs="Times New Roman"/>
        </w:rPr>
        <w:footnoteReference w:id="504"/>
      </w:r>
      <w:r>
        <w:rPr>
          <w:rFonts w:cs="Times New Roman"/>
        </w:rPr>
        <w:t xml:space="preserve"> Junyee’s reference to </w:t>
      </w:r>
      <w:r>
        <w:rPr>
          <w:rFonts w:cs="Times New Roman"/>
          <w:i/>
        </w:rPr>
        <w:t>bayanihan</w:t>
      </w:r>
      <w:r>
        <w:rPr>
          <w:rFonts w:cs="Times New Roman"/>
        </w:rPr>
        <w:t xml:space="preserve">, which comes from the word </w:t>
      </w:r>
      <w:r w:rsidRPr="00A95639">
        <w:rPr>
          <w:rFonts w:cs="Times New Roman"/>
          <w:i/>
        </w:rPr>
        <w:t>bayan</w:t>
      </w:r>
      <w:r>
        <w:rPr>
          <w:rFonts w:cs="Times New Roman"/>
        </w:rPr>
        <w:t xml:space="preserve">, meaning </w:t>
      </w:r>
      <w:r w:rsidRPr="00A95639">
        <w:rPr>
          <w:rFonts w:cs="Times New Roman"/>
        </w:rPr>
        <w:t>town</w:t>
      </w:r>
      <w:r>
        <w:rPr>
          <w:rFonts w:cs="Times New Roman"/>
        </w:rPr>
        <w:t xml:space="preserve"> or people, suggested that the indigenous elements in </w:t>
      </w:r>
      <w:r>
        <w:rPr>
          <w:rFonts w:cs="Times New Roman"/>
          <w:i/>
        </w:rPr>
        <w:t>Balag</w:t>
      </w:r>
      <w:r>
        <w:rPr>
          <w:rFonts w:cs="Times New Roman"/>
        </w:rPr>
        <w:t xml:space="preserve"> came from the coming together of people as good neighbors and citizens to create a community rather than the accumulation of local </w:t>
      </w:r>
      <w:r>
        <w:rPr>
          <w:rFonts w:cs="Times New Roman"/>
        </w:rPr>
        <w:lastRenderedPageBreak/>
        <w:t>materials. Junyee stated, “It was academic kind of. But I still persisted maybe because I was…romantic, I was young, I was foolish.”</w:t>
      </w:r>
    </w:p>
    <w:p w14:paraId="28E9127E" w14:textId="77777777" w:rsidR="00790782" w:rsidRDefault="00790782" w:rsidP="00790782">
      <w:pPr>
        <w:rPr>
          <w:rFonts w:cs="Times New Roman"/>
        </w:rPr>
      </w:pPr>
      <w:r>
        <w:rPr>
          <w:rFonts w:cs="Times New Roman"/>
        </w:rPr>
        <w:tab/>
      </w:r>
      <w:r>
        <w:rPr>
          <w:rFonts w:cs="Times New Roman"/>
          <w:i/>
        </w:rPr>
        <w:t xml:space="preserve">Balag </w:t>
      </w:r>
      <w:r>
        <w:rPr>
          <w:rFonts w:cs="Times New Roman"/>
        </w:rPr>
        <w:t>was taken down after “two, three weeks” as allotted by the university permit.</w:t>
      </w:r>
      <w:r>
        <w:rPr>
          <w:rStyle w:val="FootnoteReference"/>
          <w:rFonts w:cs="Times New Roman"/>
        </w:rPr>
        <w:footnoteReference w:id="505"/>
      </w:r>
      <w:r>
        <w:rPr>
          <w:rFonts w:cs="Times New Roman"/>
        </w:rPr>
        <w:t xml:space="preserve"> After all the food was cooked and eaten, a small crowd of twenty to thirty students continued to gather and sing around the trellis. </w:t>
      </w:r>
      <w:r w:rsidRPr="00530FF8">
        <w:rPr>
          <w:rFonts w:cs="Times New Roman"/>
          <w:i/>
        </w:rPr>
        <w:t>Balag</w:t>
      </w:r>
      <w:r w:rsidRPr="00530FF8">
        <w:rPr>
          <w:rFonts w:cs="Times New Roman"/>
        </w:rPr>
        <w:t>’s outdoor structure</w:t>
      </w:r>
      <w:r>
        <w:rPr>
          <w:rFonts w:cs="Times New Roman"/>
        </w:rPr>
        <w:t xml:space="preserve"> and singing</w:t>
      </w:r>
      <w:r w:rsidRPr="00530FF8">
        <w:rPr>
          <w:rFonts w:cs="Times New Roman"/>
        </w:rPr>
        <w:t xml:space="preserve"> on a public </w:t>
      </w:r>
      <w:r>
        <w:rPr>
          <w:rFonts w:cs="Times New Roman"/>
        </w:rPr>
        <w:t xml:space="preserve">university </w:t>
      </w:r>
      <w:r w:rsidRPr="00530FF8">
        <w:rPr>
          <w:rFonts w:cs="Times New Roman"/>
        </w:rPr>
        <w:t xml:space="preserve">campus permitted those unfamiliar with </w:t>
      </w:r>
      <w:r>
        <w:rPr>
          <w:rFonts w:cs="Times New Roman"/>
        </w:rPr>
        <w:t>the visual art world to</w:t>
      </w:r>
      <w:r w:rsidRPr="00530FF8">
        <w:rPr>
          <w:rFonts w:cs="Times New Roman"/>
        </w:rPr>
        <w:t xml:space="preserve"> access it. </w:t>
      </w:r>
      <w:r>
        <w:rPr>
          <w:rFonts w:cs="Times New Roman"/>
        </w:rPr>
        <w:t>Junyee expressed that during that period “Filipino rock and roll started to grow” and that while “nobody understood it [visual art]” people understood music because “everyone is doing rock and roll</w:t>
      </w:r>
      <w:commentRangeStart w:id="113"/>
      <w:r>
        <w:rPr>
          <w:rFonts w:cs="Times New Roman"/>
        </w:rPr>
        <w:t>.”</w:t>
      </w:r>
      <w:r>
        <w:rPr>
          <w:rStyle w:val="FootnoteReference"/>
          <w:rFonts w:cs="Times New Roman"/>
        </w:rPr>
        <w:footnoteReference w:id="506"/>
      </w:r>
      <w:commentRangeEnd w:id="113"/>
      <w:r>
        <w:rPr>
          <w:rStyle w:val="CommentReference"/>
        </w:rPr>
        <w:commentReference w:id="113"/>
      </w:r>
      <w:r>
        <w:rPr>
          <w:rFonts w:cs="Times New Roman"/>
        </w:rPr>
        <w:t xml:space="preserve"> The familiarity </w:t>
      </w:r>
      <w:r w:rsidRPr="00530FF8">
        <w:rPr>
          <w:rFonts w:cs="Times New Roman"/>
        </w:rPr>
        <w:t>of assembling a</w:t>
      </w:r>
      <w:r>
        <w:rPr>
          <w:rFonts w:cs="Times New Roman"/>
        </w:rPr>
        <w:t>nd sharing in song and food</w:t>
      </w:r>
      <w:r w:rsidRPr="00530FF8">
        <w:rPr>
          <w:rFonts w:cs="Times New Roman"/>
        </w:rPr>
        <w:t xml:space="preserve"> allowed access to those typically excluded from the art world. Imelda lauded the use of local or indigenous materials in music, design and architecture as a form</w:t>
      </w:r>
      <w:r>
        <w:rPr>
          <w:rFonts w:cs="Times New Roman"/>
        </w:rPr>
        <w:t xml:space="preserve"> of cultural export of Philippine</w:t>
      </w:r>
      <w:r w:rsidRPr="00530FF8">
        <w:rPr>
          <w:rFonts w:cs="Times New Roman"/>
        </w:rPr>
        <w:t xml:space="preserve"> independence </w:t>
      </w:r>
      <w:r>
        <w:rPr>
          <w:rFonts w:cs="Times New Roman"/>
        </w:rPr>
        <w:t>to an international audience—both to those who visited Manila and to those abroad</w:t>
      </w:r>
      <w:r w:rsidRPr="00530FF8">
        <w:rPr>
          <w:rFonts w:cs="Times New Roman"/>
        </w:rPr>
        <w:t xml:space="preserve">. </w:t>
      </w:r>
      <w:r>
        <w:rPr>
          <w:rFonts w:cs="Times New Roman"/>
        </w:rPr>
        <w:t>F</w:t>
      </w:r>
      <w:r w:rsidRPr="00530FF8">
        <w:rPr>
          <w:rFonts w:cs="Times New Roman"/>
        </w:rPr>
        <w:t>ree from the probing eyes</w:t>
      </w:r>
      <w:r>
        <w:rPr>
          <w:rFonts w:cs="Times New Roman"/>
        </w:rPr>
        <w:t xml:space="preserve"> of an international audience,</w:t>
      </w:r>
      <w:r w:rsidRPr="00530FF8">
        <w:rPr>
          <w:rFonts w:cs="Times New Roman"/>
          <w:i/>
        </w:rPr>
        <w:t xml:space="preserve"> Balag</w:t>
      </w:r>
      <w:r w:rsidRPr="00530FF8">
        <w:rPr>
          <w:rFonts w:cs="Times New Roman"/>
        </w:rPr>
        <w:t xml:space="preserve"> made a bid for people to assemble and actively participate in their own cultur</w:t>
      </w:r>
      <w:r>
        <w:rPr>
          <w:rFonts w:cs="Times New Roman"/>
        </w:rPr>
        <w:t>e-</w:t>
      </w:r>
      <w:r w:rsidRPr="00530FF8">
        <w:rPr>
          <w:rFonts w:cs="Times New Roman"/>
        </w:rPr>
        <w:t>making process</w:t>
      </w:r>
      <w:r>
        <w:rPr>
          <w:rFonts w:cs="Times New Roman"/>
        </w:rPr>
        <w:t xml:space="preserve"> as one that came from the people rather than a spectacle catered to foreign desire</w:t>
      </w:r>
      <w:r w:rsidRPr="00530FF8">
        <w:rPr>
          <w:rFonts w:cs="Times New Roman"/>
        </w:rPr>
        <w:t>.</w:t>
      </w:r>
      <w:r w:rsidRPr="00530FF8">
        <w:rPr>
          <w:rStyle w:val="FootnoteReference"/>
          <w:rFonts w:cs="Times New Roman"/>
        </w:rPr>
        <w:footnoteReference w:id="507"/>
      </w:r>
      <w:r>
        <w:rPr>
          <w:rFonts w:cs="Times New Roman"/>
        </w:rPr>
        <w:t xml:space="preserve"> </w:t>
      </w:r>
      <w:r w:rsidRPr="00545F91">
        <w:rPr>
          <w:rFonts w:cs="Times New Roman"/>
        </w:rPr>
        <w:t xml:space="preserve"> </w:t>
      </w:r>
      <w:r w:rsidRPr="002B634D">
        <w:rPr>
          <w:rFonts w:cs="Times New Roman"/>
        </w:rPr>
        <w:t xml:space="preserve"> </w:t>
      </w:r>
    </w:p>
    <w:p w14:paraId="10773E6C" w14:textId="77777777" w:rsidR="00790782" w:rsidRPr="00937636" w:rsidRDefault="00790782" w:rsidP="00790782">
      <w:pPr>
        <w:rPr>
          <w:rFonts w:cs="Times New Roman"/>
          <w:b/>
        </w:rPr>
      </w:pPr>
    </w:p>
    <w:p w14:paraId="49A2761F" w14:textId="1D3D106F" w:rsidR="00790782" w:rsidRPr="007D013B" w:rsidRDefault="00790782" w:rsidP="00790782">
      <w:pPr>
        <w:pStyle w:val="SubChapter"/>
      </w:pPr>
      <w:bookmarkStart w:id="114" w:name="_Toc507617969"/>
      <w:r w:rsidRPr="008C4048">
        <w:rPr>
          <w:i/>
        </w:rPr>
        <w:t>Malabayabas</w:t>
      </w:r>
      <w:r w:rsidRPr="007D013B">
        <w:t xml:space="preserve">, and </w:t>
      </w:r>
      <w:r w:rsidR="00D2182A">
        <w:t>O</w:t>
      </w:r>
      <w:r w:rsidRPr="007D013B">
        <w:t xml:space="preserve">ther </w:t>
      </w:r>
      <w:r w:rsidR="00D2182A">
        <w:t>T</w:t>
      </w:r>
      <w:r w:rsidRPr="007D013B">
        <w:t xml:space="preserve">ypes of </w:t>
      </w:r>
      <w:r w:rsidR="00D2182A">
        <w:t>W</w:t>
      </w:r>
      <w:r w:rsidRPr="007D013B">
        <w:t xml:space="preserve">ood in Junyee’s </w:t>
      </w:r>
      <w:r w:rsidR="00D2182A">
        <w:t>S</w:t>
      </w:r>
      <w:r w:rsidRPr="007D013B">
        <w:t>culptures</w:t>
      </w:r>
      <w:bookmarkEnd w:id="114"/>
    </w:p>
    <w:p w14:paraId="789A68A3" w14:textId="77777777" w:rsidR="00790782" w:rsidRPr="00586E43" w:rsidRDefault="00790782" w:rsidP="00790782">
      <w:pPr>
        <w:ind w:firstLine="720"/>
        <w:rPr>
          <w:rFonts w:cs="Times New Roman"/>
          <w:color w:val="4472C4" w:themeColor="accent1"/>
        </w:rPr>
      </w:pPr>
      <w:r w:rsidRPr="00795706">
        <w:rPr>
          <w:rFonts w:cs="Times New Roman"/>
        </w:rPr>
        <w:t>Similar to Imelda’s own cultural agenda, Ju</w:t>
      </w:r>
      <w:r>
        <w:rPr>
          <w:rFonts w:cs="Times New Roman"/>
        </w:rPr>
        <w:t>nyee saw using indigenous materials</w:t>
      </w:r>
      <w:r w:rsidRPr="00795706">
        <w:rPr>
          <w:rFonts w:cs="Times New Roman"/>
        </w:rPr>
        <w:t xml:space="preserve"> as a </w:t>
      </w:r>
      <w:r>
        <w:rPr>
          <w:rFonts w:cs="Times New Roman"/>
        </w:rPr>
        <w:t>concrete</w:t>
      </w:r>
      <w:r w:rsidRPr="00795706">
        <w:rPr>
          <w:rFonts w:cs="Times New Roman"/>
        </w:rPr>
        <w:t xml:space="preserve"> means to cons</w:t>
      </w:r>
      <w:r>
        <w:rPr>
          <w:rFonts w:cs="Times New Roman"/>
        </w:rPr>
        <w:t xml:space="preserve">truct an </w:t>
      </w:r>
      <w:r w:rsidRPr="00795706">
        <w:rPr>
          <w:rFonts w:cs="Times New Roman"/>
        </w:rPr>
        <w:t xml:space="preserve">artistic identity </w:t>
      </w:r>
      <w:r>
        <w:rPr>
          <w:rFonts w:cs="Times New Roman"/>
        </w:rPr>
        <w:t xml:space="preserve">distinct </w:t>
      </w:r>
      <w:r w:rsidRPr="00795706">
        <w:rPr>
          <w:rFonts w:cs="Times New Roman"/>
        </w:rPr>
        <w:t>from Western cultural interfe</w:t>
      </w:r>
      <w:r w:rsidRPr="0027677E">
        <w:rPr>
          <w:rFonts w:cs="Times New Roman"/>
        </w:rPr>
        <w:t xml:space="preserve">rence. </w:t>
      </w:r>
      <w:r>
        <w:rPr>
          <w:rFonts w:cs="Times New Roman"/>
        </w:rPr>
        <w:t>Whereas</w:t>
      </w:r>
      <w:r w:rsidRPr="0027677E">
        <w:rPr>
          <w:rFonts w:cs="Times New Roman"/>
        </w:rPr>
        <w:t xml:space="preserve"> the First Lady was interested in </w:t>
      </w:r>
      <w:r>
        <w:rPr>
          <w:rFonts w:cs="Times New Roman"/>
        </w:rPr>
        <w:t>exploiting these materials to create</w:t>
      </w:r>
      <w:r w:rsidRPr="0027677E">
        <w:rPr>
          <w:rFonts w:cs="Times New Roman"/>
        </w:rPr>
        <w:t xml:space="preserve"> a stable identity for </w:t>
      </w:r>
      <w:r w:rsidRPr="0027677E">
        <w:rPr>
          <w:rFonts w:cs="Times New Roman"/>
        </w:rPr>
        <w:lastRenderedPageBreak/>
        <w:t xml:space="preserve">export, </w:t>
      </w:r>
      <w:r>
        <w:rPr>
          <w:rFonts w:cs="Times New Roman"/>
        </w:rPr>
        <w:t>Junyee focused on the</w:t>
      </w:r>
      <w:r w:rsidRPr="0027677E">
        <w:rPr>
          <w:rFonts w:cs="Times New Roman"/>
        </w:rPr>
        <w:t xml:space="preserve"> land as a source of materials that permitted freedom from the </w:t>
      </w:r>
      <w:r w:rsidRPr="005D6995">
        <w:rPr>
          <w:rFonts w:cs="Times New Roman"/>
        </w:rPr>
        <w:t>constraints of</w:t>
      </w:r>
      <w:r>
        <w:rPr>
          <w:rFonts w:cs="Times New Roman"/>
        </w:rPr>
        <w:t xml:space="preserve"> governance and</w:t>
      </w:r>
      <w:r w:rsidRPr="005D6995">
        <w:rPr>
          <w:rFonts w:cs="Times New Roman"/>
        </w:rPr>
        <w:t xml:space="preserve"> internationalism.</w:t>
      </w:r>
      <w:r w:rsidRPr="00EC4E7F">
        <w:rPr>
          <w:rFonts w:cs="Times New Roman"/>
          <w:color w:val="4472C4" w:themeColor="accent1"/>
        </w:rPr>
        <w:t xml:space="preserve"> </w:t>
      </w:r>
      <w:r>
        <w:rPr>
          <w:rFonts w:cs="Times New Roman"/>
        </w:rPr>
        <w:t xml:space="preserve">Junyee’s second outdoor installation, which took place in Rizal Park, would not occur for another six years. In fact, shortly after </w:t>
      </w:r>
      <w:r>
        <w:rPr>
          <w:rFonts w:cs="Times New Roman"/>
          <w:i/>
        </w:rPr>
        <w:t>Balag</w:t>
      </w:r>
      <w:r>
        <w:rPr>
          <w:rFonts w:cs="Times New Roman"/>
        </w:rPr>
        <w:t xml:space="preserve">, Junyee set fire to his possessions </w:t>
      </w:r>
      <w:r w:rsidRPr="00DF7BA5">
        <w:rPr>
          <w:rFonts w:cs="Times New Roman"/>
        </w:rPr>
        <w:t>and moved</w:t>
      </w:r>
      <w:r>
        <w:rPr>
          <w:rFonts w:cs="Times New Roman"/>
        </w:rPr>
        <w:t xml:space="preserve"> to Los Baños, where he settled at the foot of Mt. Makiling for three years. During this period, he started to secure all of his art materials</w:t>
      </w:r>
      <w:r w:rsidRPr="00DF7BA5">
        <w:rPr>
          <w:rFonts w:cs="Times New Roman"/>
        </w:rPr>
        <w:t xml:space="preserve"> by u</w:t>
      </w:r>
      <w:r>
        <w:rPr>
          <w:rFonts w:cs="Times New Roman"/>
        </w:rPr>
        <w:t>sing “only discards from nature,</w:t>
      </w:r>
      <w:r w:rsidRPr="00DF7BA5">
        <w:rPr>
          <w:rFonts w:cs="Times New Roman"/>
        </w:rPr>
        <w:t>”</w:t>
      </w:r>
      <w:r>
        <w:rPr>
          <w:rFonts w:cs="Times New Roman"/>
        </w:rPr>
        <w:t xml:space="preserve"> a practice he continued once he returned from his sabbatical in the woods.</w:t>
      </w:r>
      <w:r w:rsidRPr="00DF7BA5">
        <w:rPr>
          <w:rStyle w:val="FootnoteReference"/>
          <w:rFonts w:cs="Times New Roman"/>
        </w:rPr>
        <w:footnoteReference w:id="508"/>
      </w:r>
      <w:r>
        <w:rPr>
          <w:rFonts w:cs="Times New Roman"/>
        </w:rPr>
        <w:t xml:space="preserve"> </w:t>
      </w:r>
      <w:r w:rsidRPr="00DF7BA5">
        <w:rPr>
          <w:rFonts w:cs="Times New Roman"/>
        </w:rPr>
        <w:t xml:space="preserve">Junyee </w:t>
      </w:r>
      <w:r>
        <w:rPr>
          <w:rFonts w:cs="Times New Roman"/>
        </w:rPr>
        <w:t xml:space="preserve">later explained that in order to make his small works, he </w:t>
      </w:r>
      <w:r w:rsidRPr="00DF7BA5">
        <w:rPr>
          <w:rFonts w:cs="Times New Roman"/>
        </w:rPr>
        <w:t>followed “the lead from insects and birds” and “started making simple objects.”</w:t>
      </w:r>
      <w:r w:rsidRPr="00DF7BA5">
        <w:rPr>
          <w:rStyle w:val="FootnoteReference"/>
          <w:rFonts w:cs="Times New Roman"/>
        </w:rPr>
        <w:footnoteReference w:id="509"/>
      </w:r>
      <w:r>
        <w:rPr>
          <w:rFonts w:cs="Times New Roman"/>
        </w:rPr>
        <w:t xml:space="preserve"> While he</w:t>
      </w:r>
      <w:r w:rsidRPr="00DF7BA5">
        <w:rPr>
          <w:rFonts w:cs="Times New Roman"/>
        </w:rPr>
        <w:t xml:space="preserve"> initially created</w:t>
      </w:r>
      <w:r>
        <w:rPr>
          <w:rFonts w:cs="Times New Roman"/>
        </w:rPr>
        <w:t xml:space="preserve"> all of his artwork</w:t>
      </w:r>
      <w:r w:rsidRPr="00DF7BA5">
        <w:rPr>
          <w:rFonts w:cs="Times New Roman"/>
        </w:rPr>
        <w:t xml:space="preserve"> </w:t>
      </w:r>
      <w:r>
        <w:rPr>
          <w:rFonts w:cs="Times New Roman"/>
        </w:rPr>
        <w:t>during this period with his</w:t>
      </w:r>
      <w:r w:rsidRPr="00DF7BA5">
        <w:rPr>
          <w:rFonts w:cs="Times New Roman"/>
        </w:rPr>
        <w:t xml:space="preserve"> bare hands, he eventually </w:t>
      </w:r>
      <w:r>
        <w:rPr>
          <w:rFonts w:cs="Times New Roman"/>
        </w:rPr>
        <w:t>made</w:t>
      </w:r>
      <w:r w:rsidRPr="00DF7BA5">
        <w:rPr>
          <w:rFonts w:cs="Times New Roman"/>
        </w:rPr>
        <w:t xml:space="preserve"> crude tools</w:t>
      </w:r>
      <w:r>
        <w:rPr>
          <w:rFonts w:cs="Times New Roman"/>
        </w:rPr>
        <w:t xml:space="preserve"> that allowed his installations to become more elaborate</w:t>
      </w:r>
      <w:r w:rsidRPr="00DF7BA5">
        <w:rPr>
          <w:rFonts w:cs="Times New Roman"/>
        </w:rPr>
        <w:t xml:space="preserve">. As his installations </w:t>
      </w:r>
      <w:r>
        <w:rPr>
          <w:rFonts w:cs="Times New Roman"/>
        </w:rPr>
        <w:t xml:space="preserve">became </w:t>
      </w:r>
      <w:r w:rsidRPr="00DF7BA5">
        <w:rPr>
          <w:rFonts w:cs="Times New Roman"/>
        </w:rPr>
        <w:t xml:space="preserve">bigger and more complicated, his </w:t>
      </w:r>
      <w:r>
        <w:rPr>
          <w:rFonts w:cs="Times New Roman"/>
        </w:rPr>
        <w:t>growing need for</w:t>
      </w:r>
      <w:r w:rsidRPr="00DF7BA5">
        <w:rPr>
          <w:rFonts w:cs="Times New Roman"/>
        </w:rPr>
        <w:t xml:space="preserve"> materials continued to </w:t>
      </w:r>
      <w:r>
        <w:rPr>
          <w:rFonts w:cs="Times New Roman"/>
        </w:rPr>
        <w:t>be fed by</w:t>
      </w:r>
      <w:r w:rsidRPr="00DF7BA5">
        <w:rPr>
          <w:rFonts w:cs="Times New Roman"/>
        </w:rPr>
        <w:t xml:space="preserve"> the mountain. Junyee noted that the mountain, “patiently guides me along the path of indigenous art-making.”</w:t>
      </w:r>
      <w:r w:rsidRPr="00DF7BA5">
        <w:rPr>
          <w:rStyle w:val="FootnoteReference"/>
          <w:rFonts w:cs="Times New Roman"/>
        </w:rPr>
        <w:footnoteReference w:id="510"/>
      </w:r>
      <w:r>
        <w:rPr>
          <w:rFonts w:cs="Times New Roman"/>
        </w:rPr>
        <w:t xml:space="preserve"> </w:t>
      </w:r>
    </w:p>
    <w:p w14:paraId="56AD2C33" w14:textId="77777777" w:rsidR="00790782" w:rsidRDefault="00790782" w:rsidP="00790782">
      <w:pPr>
        <w:ind w:firstLine="720"/>
        <w:rPr>
          <w:rFonts w:cs="Times New Roman"/>
        </w:rPr>
      </w:pPr>
      <w:r w:rsidRPr="00511062">
        <w:rPr>
          <w:rFonts w:cs="Times New Roman"/>
          <w:lang w:eastAsia="zh-TW"/>
        </w:rPr>
        <w:t>Though</w:t>
      </w:r>
      <w:r>
        <w:rPr>
          <w:rFonts w:cs="Times New Roman"/>
          <w:lang w:eastAsia="zh-TW"/>
        </w:rPr>
        <w:t xml:space="preserve"> Junyee had received a Special A</w:t>
      </w:r>
      <w:r w:rsidRPr="00DF7BA5">
        <w:rPr>
          <w:rFonts w:cs="Times New Roman"/>
          <w:lang w:eastAsia="zh-TW"/>
        </w:rPr>
        <w:t>ward at the First National Sculpture Exhibition in 1968, it was not until</w:t>
      </w:r>
      <w:r w:rsidRPr="00DF7BA5">
        <w:rPr>
          <w:rFonts w:cs="Times New Roman"/>
        </w:rPr>
        <w:t xml:space="preserve"> the Art Association of the Philippines gave Junyee the 1974 Grand </w:t>
      </w:r>
      <w:r>
        <w:rPr>
          <w:rFonts w:cs="Times New Roman"/>
        </w:rPr>
        <w:t xml:space="preserve">Award, </w:t>
      </w:r>
      <w:r w:rsidRPr="00DF7BA5">
        <w:rPr>
          <w:rFonts w:cs="Times New Roman"/>
        </w:rPr>
        <w:t xml:space="preserve">a recognition bestowed upon the best work of painting, sculpture, or print </w:t>
      </w:r>
      <w:r>
        <w:rPr>
          <w:rFonts w:cs="Times New Roman"/>
        </w:rPr>
        <w:t xml:space="preserve">in the entire annual exhibition, </w:t>
      </w:r>
      <w:r w:rsidRPr="00DF7BA5">
        <w:rPr>
          <w:rFonts w:cs="Times New Roman"/>
        </w:rPr>
        <w:t>that Junyee became a more established name in the Philippine art world.</w:t>
      </w:r>
      <w:r>
        <w:rPr>
          <w:rFonts w:cs="Times New Roman"/>
        </w:rPr>
        <w:t xml:space="preserve"> He received the award shortly after he returned from Mt. Makiling with</w:t>
      </w:r>
      <w:r w:rsidRPr="00DF7BA5">
        <w:rPr>
          <w:rFonts w:cs="Times New Roman"/>
        </w:rPr>
        <w:t xml:space="preserve"> </w:t>
      </w:r>
      <w:r>
        <w:rPr>
          <w:rFonts w:cs="Times New Roman"/>
          <w:i/>
        </w:rPr>
        <w:t>Our</w:t>
      </w:r>
      <w:r w:rsidRPr="00DF7BA5">
        <w:rPr>
          <w:rFonts w:cs="Times New Roman"/>
          <w:i/>
        </w:rPr>
        <w:t xml:space="preserve"> Woods</w:t>
      </w:r>
      <w:r>
        <w:rPr>
          <w:rFonts w:cs="Times New Roman"/>
        </w:rPr>
        <w:t>,</w:t>
      </w:r>
      <w:r w:rsidRPr="00DF7BA5">
        <w:rPr>
          <w:rFonts w:cs="Times New Roman"/>
        </w:rPr>
        <w:t xml:space="preserve"> </w:t>
      </w:r>
      <w:r>
        <w:rPr>
          <w:rFonts w:cs="Times New Roman"/>
        </w:rPr>
        <w:t>a mahogany sculpture</w:t>
      </w:r>
      <w:r w:rsidRPr="00DF7BA5">
        <w:rPr>
          <w:rFonts w:cs="Times New Roman"/>
        </w:rPr>
        <w:t xml:space="preserve"> of </w:t>
      </w:r>
      <w:r>
        <w:rPr>
          <w:rFonts w:cs="Times New Roman"/>
        </w:rPr>
        <w:t xml:space="preserve">identical, </w:t>
      </w:r>
      <w:r w:rsidRPr="00DF7BA5">
        <w:rPr>
          <w:rFonts w:cs="Times New Roman"/>
        </w:rPr>
        <w:t xml:space="preserve">half-leaning rectangular beams linked to a hefty, asymmetrical log through </w:t>
      </w:r>
      <w:r>
        <w:rPr>
          <w:rFonts w:cs="Times New Roman"/>
        </w:rPr>
        <w:t xml:space="preserve">precarious </w:t>
      </w:r>
      <w:r w:rsidRPr="00DF7BA5">
        <w:rPr>
          <w:rFonts w:cs="Times New Roman"/>
        </w:rPr>
        <w:t>metal connections.</w:t>
      </w:r>
      <w:r w:rsidRPr="00C54E83">
        <w:rPr>
          <w:rFonts w:cs="Times New Roman"/>
        </w:rPr>
        <w:t xml:space="preserve"> </w:t>
      </w:r>
      <w:r>
        <w:rPr>
          <w:rFonts w:cs="Times New Roman"/>
        </w:rPr>
        <w:t xml:space="preserve">The mahogany wood had been donated by U.P.-Los Baños Forest Products Research and Industries Development Commission (FORPRIDECOM), an organization </w:t>
      </w:r>
      <w:r>
        <w:rPr>
          <w:rFonts w:cs="Times New Roman"/>
        </w:rPr>
        <w:lastRenderedPageBreak/>
        <w:t>founded in Los Baños in 1957 charged with “pioneer[ing] improved techniques to use forest products, including resins and…lumberyard sawdust.”</w:t>
      </w:r>
      <w:r>
        <w:rPr>
          <w:rStyle w:val="FootnoteReference"/>
          <w:rFonts w:cs="Times New Roman"/>
        </w:rPr>
        <w:footnoteReference w:id="511"/>
      </w:r>
      <w:r>
        <w:rPr>
          <w:rFonts w:cs="Times New Roman"/>
        </w:rPr>
        <w:t xml:space="preserve"> Junyee noted that since the sculpture is “only held together by a tiny wire” it “swings like branches” from nature. The title of </w:t>
      </w:r>
      <w:r>
        <w:rPr>
          <w:rFonts w:cs="Times New Roman"/>
          <w:i/>
        </w:rPr>
        <w:t>Our Woods</w:t>
      </w:r>
      <w:r w:rsidRPr="00DF7BA5">
        <w:rPr>
          <w:rFonts w:cs="Times New Roman"/>
          <w:i/>
        </w:rPr>
        <w:t xml:space="preserve"> </w:t>
      </w:r>
      <w:r>
        <w:rPr>
          <w:rFonts w:cs="Times New Roman"/>
        </w:rPr>
        <w:t xml:space="preserve">also seems to have </w:t>
      </w:r>
      <w:r w:rsidRPr="00DF7BA5">
        <w:rPr>
          <w:rFonts w:cs="Times New Roman"/>
        </w:rPr>
        <w:t>to</w:t>
      </w:r>
      <w:r>
        <w:rPr>
          <w:rFonts w:cs="Times New Roman"/>
        </w:rPr>
        <w:t>uch of biographical reference</w:t>
      </w:r>
      <w:r w:rsidRPr="00DF7BA5">
        <w:rPr>
          <w:rFonts w:cs="Times New Roman"/>
        </w:rPr>
        <w:t>, as Junyee him</w:t>
      </w:r>
      <w:r>
        <w:rPr>
          <w:rFonts w:cs="Times New Roman"/>
        </w:rPr>
        <w:t>self had just returned from a long exploration of natural detritus in the woods of Los Baños.</w:t>
      </w:r>
    </w:p>
    <w:p w14:paraId="4C858B73" w14:textId="77777777" w:rsidR="00790782" w:rsidRPr="00DF7BA5" w:rsidRDefault="00790782" w:rsidP="00790782">
      <w:pPr>
        <w:ind w:firstLine="720"/>
        <w:rPr>
          <w:rFonts w:cs="Times New Roman"/>
        </w:rPr>
      </w:pPr>
      <w:r w:rsidRPr="00AA1841">
        <w:rPr>
          <w:rFonts w:cs="Times New Roman"/>
          <w:b/>
        </w:rPr>
        <w:t>[</w:t>
      </w:r>
      <w:r>
        <w:rPr>
          <w:rFonts w:cs="Times New Roman"/>
          <w:b/>
        </w:rPr>
        <w:t>f</w:t>
      </w:r>
      <w:r w:rsidRPr="00AA1841">
        <w:rPr>
          <w:rFonts w:cs="Times New Roman"/>
          <w:b/>
        </w:rPr>
        <w:t>ig. 4.</w:t>
      </w:r>
      <w:r>
        <w:rPr>
          <w:rFonts w:cs="Times New Roman"/>
          <w:b/>
        </w:rPr>
        <w:t>1</w:t>
      </w:r>
      <w:r w:rsidRPr="00AA1841">
        <w:rPr>
          <w:rFonts w:cs="Times New Roman"/>
          <w:b/>
        </w:rPr>
        <w:t>]</w:t>
      </w:r>
      <w:r>
        <w:rPr>
          <w:rFonts w:cs="Times New Roman"/>
        </w:rPr>
        <w:t xml:space="preserve"> </w:t>
      </w:r>
      <w:r w:rsidRPr="00DF7BA5">
        <w:rPr>
          <w:rFonts w:cs="Times New Roman"/>
        </w:rPr>
        <w:t xml:space="preserve">Unlike his later work, such as </w:t>
      </w:r>
      <w:r w:rsidRPr="00DF7BA5">
        <w:rPr>
          <w:rFonts w:cs="Times New Roman"/>
          <w:i/>
        </w:rPr>
        <w:t xml:space="preserve">Urban Series I </w:t>
      </w:r>
      <w:r>
        <w:rPr>
          <w:rFonts w:cs="Times New Roman"/>
        </w:rPr>
        <w:t xml:space="preserve">or </w:t>
      </w:r>
      <w:r>
        <w:rPr>
          <w:rFonts w:cs="Times New Roman"/>
          <w:i/>
        </w:rPr>
        <w:t>Wood Things</w:t>
      </w:r>
      <w:r w:rsidRPr="00DF7BA5">
        <w:rPr>
          <w:rFonts w:cs="Times New Roman"/>
        </w:rPr>
        <w:t xml:space="preserve">, the organic components of </w:t>
      </w:r>
      <w:r>
        <w:rPr>
          <w:rFonts w:cs="Times New Roman"/>
          <w:i/>
        </w:rPr>
        <w:t>Our</w:t>
      </w:r>
      <w:r w:rsidRPr="00DF7BA5">
        <w:rPr>
          <w:rFonts w:cs="Times New Roman"/>
          <w:i/>
        </w:rPr>
        <w:t xml:space="preserve"> Woods </w:t>
      </w:r>
      <w:r w:rsidRPr="00DF7BA5">
        <w:rPr>
          <w:rFonts w:cs="Times New Roman"/>
        </w:rPr>
        <w:t>have smooth, finished surfac</w:t>
      </w:r>
      <w:r>
        <w:rPr>
          <w:rFonts w:cs="Times New Roman"/>
        </w:rPr>
        <w:t>es, indicating Junyee’s mastery over his crude tools.</w:t>
      </w:r>
      <w:r>
        <w:rPr>
          <w:rStyle w:val="FootnoteReference"/>
          <w:rFonts w:cs="Times New Roman"/>
        </w:rPr>
        <w:footnoteReference w:id="512"/>
      </w:r>
      <w:r>
        <w:rPr>
          <w:rFonts w:cs="Times New Roman"/>
        </w:rPr>
        <w:t xml:space="preserve"> </w:t>
      </w:r>
      <w:r w:rsidRPr="00DF7BA5">
        <w:rPr>
          <w:rFonts w:cs="Times New Roman"/>
        </w:rPr>
        <w:t xml:space="preserve">The beams appear similar in size and shape and uniformly angle away from </w:t>
      </w:r>
      <w:r>
        <w:rPr>
          <w:rFonts w:cs="Times New Roman"/>
        </w:rPr>
        <w:t>the contorted log, as if they a</w:t>
      </w:r>
      <w:r w:rsidRPr="00DF7BA5">
        <w:rPr>
          <w:rFonts w:cs="Times New Roman"/>
        </w:rPr>
        <w:t>re in the midst of pulling that cumbersome pi</w:t>
      </w:r>
      <w:r>
        <w:rPr>
          <w:rFonts w:cs="Times New Roman"/>
        </w:rPr>
        <w:t>ece of timber into their throng.</w:t>
      </w:r>
      <w:r w:rsidRPr="00DF7BA5">
        <w:rPr>
          <w:rFonts w:cs="Times New Roman"/>
        </w:rPr>
        <w:t xml:space="preserve"> </w:t>
      </w:r>
      <w:r>
        <w:rPr>
          <w:rFonts w:cs="Times New Roman"/>
        </w:rPr>
        <w:t>The modernist grid also returns; the beams are</w:t>
      </w:r>
      <w:r w:rsidRPr="00DF7BA5">
        <w:rPr>
          <w:rFonts w:cs="Times New Roman"/>
        </w:rPr>
        <w:t xml:space="preserve"> streamlined into a gridded footprint</w:t>
      </w:r>
      <w:r>
        <w:rPr>
          <w:rFonts w:cs="Times New Roman"/>
        </w:rPr>
        <w:t xml:space="preserve"> of five by four</w:t>
      </w:r>
      <w:r w:rsidRPr="00DF7BA5">
        <w:rPr>
          <w:rFonts w:cs="Times New Roman"/>
        </w:rPr>
        <w:t xml:space="preserve"> that creates an impression of discipline and order. </w:t>
      </w:r>
      <w:r>
        <w:rPr>
          <w:rFonts w:cs="Times New Roman"/>
        </w:rPr>
        <w:t xml:space="preserve">Tension </w:t>
      </w:r>
      <w:r w:rsidRPr="00DF7BA5">
        <w:rPr>
          <w:rFonts w:cs="Times New Roman"/>
        </w:rPr>
        <w:t>plays an important role in the</w:t>
      </w:r>
      <w:r>
        <w:rPr>
          <w:rFonts w:cs="Times New Roman"/>
        </w:rPr>
        <w:t xml:space="preserve"> sculpture</w:t>
      </w:r>
      <w:r w:rsidRPr="00DF7BA5">
        <w:rPr>
          <w:rFonts w:cs="Times New Roman"/>
        </w:rPr>
        <w:t xml:space="preserve"> as t</w:t>
      </w:r>
      <w:r>
        <w:rPr>
          <w:rFonts w:cs="Times New Roman"/>
        </w:rPr>
        <w:t xml:space="preserve">he taut, string-like connection </w:t>
      </w:r>
      <w:r w:rsidRPr="00DF7BA5">
        <w:rPr>
          <w:rFonts w:cs="Times New Roman"/>
        </w:rPr>
        <w:t>further emphasizes the struggle of the lone log against the pull of</w:t>
      </w:r>
      <w:r>
        <w:rPr>
          <w:rFonts w:cs="Times New Roman"/>
        </w:rPr>
        <w:t xml:space="preserve"> the regimented group of identical </w:t>
      </w:r>
      <w:r w:rsidRPr="00DF7BA5">
        <w:rPr>
          <w:rFonts w:cs="Times New Roman"/>
        </w:rPr>
        <w:t xml:space="preserve">beams. </w:t>
      </w:r>
      <w:r>
        <w:rPr>
          <w:rFonts w:cs="Times New Roman"/>
        </w:rPr>
        <w:t xml:space="preserve">According the Junyee, the sculpture was held together by a single piece of wire woven through the twenty beams to connect them to the dilapidated log. </w:t>
      </w:r>
    </w:p>
    <w:p w14:paraId="3A439C56" w14:textId="77777777" w:rsidR="00790782" w:rsidRPr="00DF7BA5" w:rsidRDefault="00790782" w:rsidP="00790782">
      <w:pPr>
        <w:ind w:firstLine="720"/>
        <w:rPr>
          <w:rFonts w:cs="Times New Roman"/>
        </w:rPr>
      </w:pPr>
      <w:r>
        <w:rPr>
          <w:rFonts w:cs="Times New Roman"/>
        </w:rPr>
        <w:t>Both the gridded configuration</w:t>
      </w:r>
      <w:r w:rsidRPr="00DF7BA5">
        <w:rPr>
          <w:rFonts w:cs="Times New Roman"/>
        </w:rPr>
        <w:t xml:space="preserve"> of beams and the</w:t>
      </w:r>
      <w:r>
        <w:rPr>
          <w:rFonts w:cs="Times New Roman"/>
        </w:rPr>
        <w:t xml:space="preserve"> lone</w:t>
      </w:r>
      <w:r w:rsidRPr="00DF7BA5">
        <w:rPr>
          <w:rFonts w:cs="Times New Roman"/>
        </w:rPr>
        <w:t xml:space="preserve"> log are slightly elevated </w:t>
      </w:r>
      <w:r>
        <w:rPr>
          <w:rFonts w:cs="Times New Roman"/>
        </w:rPr>
        <w:t>by</w:t>
      </w:r>
      <w:r w:rsidRPr="00DF7BA5">
        <w:rPr>
          <w:rFonts w:cs="Times New Roman"/>
        </w:rPr>
        <w:t xml:space="preserve"> a thin </w:t>
      </w:r>
      <w:r>
        <w:rPr>
          <w:rFonts w:cs="Times New Roman"/>
        </w:rPr>
        <w:t xml:space="preserve">platform made from a </w:t>
      </w:r>
      <w:r w:rsidRPr="00DF7BA5">
        <w:rPr>
          <w:rFonts w:cs="Times New Roman"/>
        </w:rPr>
        <w:t>piece of board</w:t>
      </w:r>
      <w:r>
        <w:rPr>
          <w:rFonts w:cs="Times New Roman"/>
        </w:rPr>
        <w:t>.</w:t>
      </w:r>
      <w:r>
        <w:rPr>
          <w:rStyle w:val="FootnoteReference"/>
          <w:rFonts w:cs="Times New Roman"/>
        </w:rPr>
        <w:footnoteReference w:id="513"/>
      </w:r>
      <w:r>
        <w:rPr>
          <w:rFonts w:cs="Times New Roman"/>
        </w:rPr>
        <w:t xml:space="preserve"> Cut</w:t>
      </w:r>
      <w:r w:rsidRPr="00DF7BA5">
        <w:rPr>
          <w:rFonts w:cs="Times New Roman"/>
        </w:rPr>
        <w:t xml:space="preserve"> out from the board</w:t>
      </w:r>
      <w:r>
        <w:rPr>
          <w:rFonts w:cs="Times New Roman"/>
        </w:rPr>
        <w:t xml:space="preserve"> is a rectangle</w:t>
      </w:r>
      <w:r w:rsidRPr="00DF7BA5">
        <w:rPr>
          <w:rFonts w:cs="Times New Roman"/>
        </w:rPr>
        <w:t xml:space="preserve"> that leaves a shallow </w:t>
      </w:r>
      <w:r>
        <w:rPr>
          <w:rFonts w:cs="Times New Roman"/>
        </w:rPr>
        <w:t>indentation between the group and the log</w:t>
      </w:r>
      <w:r w:rsidRPr="00DF7BA5">
        <w:rPr>
          <w:rFonts w:cs="Times New Roman"/>
        </w:rPr>
        <w:t>, suggesting that if the log succumbed to the tension of the string, it might fall and remain stuck in</w:t>
      </w:r>
      <w:r>
        <w:rPr>
          <w:rFonts w:cs="Times New Roman"/>
        </w:rPr>
        <w:t xml:space="preserve"> the rectangle-shaped imprint. </w:t>
      </w:r>
      <w:r w:rsidRPr="00DF7BA5">
        <w:rPr>
          <w:rFonts w:cs="Times New Roman"/>
        </w:rPr>
        <w:t xml:space="preserve">While the beams seem to be actively pulling the unwieldy log as they all slant decidedly away from it, the </w:t>
      </w:r>
      <w:r w:rsidRPr="00DF7BA5">
        <w:rPr>
          <w:rFonts w:cs="Times New Roman"/>
        </w:rPr>
        <w:lastRenderedPageBreak/>
        <w:t>log itself is horizontally oriented and seems to passively drag across the surface of the baseboard. Though the misshapen log lacks the uniformity of the finished beams, the smooth exterior of it indicates that, like its vertical counterparts, the large chunk of wood set on the floor has also been manipulated by the artists’ intentions.</w:t>
      </w:r>
    </w:p>
    <w:p w14:paraId="4ED155C0" w14:textId="77777777" w:rsidR="00790782" w:rsidRPr="00DF7BA5" w:rsidRDefault="00790782" w:rsidP="00790782">
      <w:pPr>
        <w:ind w:firstLine="720"/>
        <w:rPr>
          <w:rFonts w:cs="Times New Roman"/>
        </w:rPr>
      </w:pPr>
      <w:r w:rsidRPr="00DF7BA5">
        <w:rPr>
          <w:rFonts w:cs="Times New Roman"/>
        </w:rPr>
        <w:t xml:space="preserve">While the beams in </w:t>
      </w:r>
      <w:r>
        <w:rPr>
          <w:rFonts w:cs="Times New Roman"/>
          <w:i/>
        </w:rPr>
        <w:t>Our Woods</w:t>
      </w:r>
      <w:r w:rsidRPr="00DF7BA5">
        <w:rPr>
          <w:rFonts w:cs="Times New Roman"/>
          <w:i/>
        </w:rPr>
        <w:t xml:space="preserve"> </w:t>
      </w:r>
      <w:r w:rsidRPr="00DF7BA5">
        <w:rPr>
          <w:rFonts w:cs="Times New Roman"/>
        </w:rPr>
        <w:t>are jus</w:t>
      </w:r>
      <w:r>
        <w:rPr>
          <w:rFonts w:cs="Times New Roman"/>
        </w:rPr>
        <w:t>t taller than a chair—</w:t>
      </w:r>
      <w:r w:rsidRPr="00DF7BA5">
        <w:rPr>
          <w:rFonts w:cs="Times New Roman"/>
        </w:rPr>
        <w:t>too small</w:t>
      </w:r>
      <w:r>
        <w:rPr>
          <w:rFonts w:cs="Times New Roman"/>
        </w:rPr>
        <w:t xml:space="preserve"> to necessarily be human sized—</w:t>
      </w:r>
      <w:r w:rsidRPr="00DF7BA5">
        <w:rPr>
          <w:rFonts w:cs="Times New Roman"/>
        </w:rPr>
        <w:t>the impulse to anthropomorphize them occurs as the viewer associates the uprightness of the beams and their arrangement as an organized formation of people, or maybe even a group of unifor</w:t>
      </w:r>
      <w:r>
        <w:rPr>
          <w:rFonts w:cs="Times New Roman"/>
        </w:rPr>
        <w:t xml:space="preserve">med </w:t>
      </w:r>
      <w:proofErr w:type="gramStart"/>
      <w:r>
        <w:rPr>
          <w:rFonts w:cs="Times New Roman"/>
        </w:rPr>
        <w:t>military</w:t>
      </w:r>
      <w:proofErr w:type="gramEnd"/>
      <w:r>
        <w:rPr>
          <w:rFonts w:cs="Times New Roman"/>
        </w:rPr>
        <w:t>, dragging something</w:t>
      </w:r>
      <w:r w:rsidRPr="00DF7BA5">
        <w:rPr>
          <w:rFonts w:cs="Times New Roman"/>
        </w:rPr>
        <w:t xml:space="preserve"> that has falle</w:t>
      </w:r>
      <w:r>
        <w:rPr>
          <w:rFonts w:cs="Times New Roman"/>
        </w:rPr>
        <w:t xml:space="preserve">n on the ground. The </w:t>
      </w:r>
      <w:r w:rsidRPr="00DF7BA5">
        <w:rPr>
          <w:rFonts w:cs="Times New Roman"/>
        </w:rPr>
        <w:t>homogen</w:t>
      </w:r>
      <w:r>
        <w:rPr>
          <w:rFonts w:cs="Times New Roman"/>
        </w:rPr>
        <w:t>eity of the slanted vertical beams makes the group appear cold and calculated; as a group they seem to exemplify doggedness</w:t>
      </w:r>
      <w:r w:rsidRPr="00DF7BA5">
        <w:rPr>
          <w:rFonts w:cs="Times New Roman"/>
        </w:rPr>
        <w:t xml:space="preserve"> at the hard work of pulling the recli</w:t>
      </w:r>
      <w:r>
        <w:rPr>
          <w:rFonts w:cs="Times New Roman"/>
        </w:rPr>
        <w:t>ned wooden thing. The thin wire</w:t>
      </w:r>
      <w:r w:rsidRPr="00DF7BA5">
        <w:rPr>
          <w:rFonts w:cs="Times New Roman"/>
        </w:rPr>
        <w:t xml:space="preserve"> connection strains against the weight of the struggle, as the string appears to just lift the very end of the strangely carved log up from the baseboard. </w:t>
      </w:r>
      <w:r>
        <w:rPr>
          <w:rFonts w:cs="Times New Roman"/>
          <w:i/>
        </w:rPr>
        <w:t>Our Woods</w:t>
      </w:r>
      <w:r w:rsidRPr="00DF7BA5">
        <w:rPr>
          <w:rFonts w:cs="Times New Roman"/>
          <w:i/>
        </w:rPr>
        <w:t xml:space="preserve"> </w:t>
      </w:r>
      <w:r w:rsidRPr="00DF7BA5">
        <w:rPr>
          <w:rFonts w:cs="Times New Roman"/>
        </w:rPr>
        <w:t>seems to abstractly demonstrate the effectivenes</w:t>
      </w:r>
      <w:r>
        <w:rPr>
          <w:rFonts w:cs="Times New Roman"/>
        </w:rPr>
        <w:t>s of unity to accomplish a task—</w:t>
      </w:r>
      <w:r w:rsidRPr="00DF7BA5">
        <w:rPr>
          <w:rFonts w:cs="Times New Roman"/>
        </w:rPr>
        <w:t xml:space="preserve">a visual embodiment of how working together operates. </w:t>
      </w:r>
    </w:p>
    <w:p w14:paraId="4FD37DAB" w14:textId="77777777" w:rsidR="00790782" w:rsidRDefault="00790782" w:rsidP="00790782">
      <w:pPr>
        <w:ind w:firstLine="720"/>
        <w:rPr>
          <w:rFonts w:cs="Times New Roman"/>
        </w:rPr>
      </w:pPr>
      <w:r w:rsidRPr="00DF7BA5">
        <w:rPr>
          <w:rFonts w:cs="Times New Roman"/>
        </w:rPr>
        <w:t>Junyee has given the log an unwieldy and unusual shape, which further highlig</w:t>
      </w:r>
      <w:r>
        <w:rPr>
          <w:rFonts w:cs="Times New Roman"/>
        </w:rPr>
        <w:t>hts the great lengths the beams must go</w:t>
      </w:r>
      <w:r w:rsidRPr="00DF7BA5">
        <w:rPr>
          <w:rFonts w:cs="Times New Roman"/>
        </w:rPr>
        <w:t xml:space="preserve"> to move the object. Yet, the eccentricity of its shape causes the viewer to perhaps feel more empathetic with the charmingly funny-shaped horizontal figure. Compared to the ordinary looking beams that lack distinct characteristics, the log’s flared end and indented center is individualized, its imperfect shape more easily relatable to people than the mechanical coolness of the uniform beams. </w:t>
      </w:r>
      <w:r>
        <w:rPr>
          <w:rFonts w:cs="Times New Roman"/>
        </w:rPr>
        <w:t>The log might not be</w:t>
      </w:r>
      <w:r w:rsidRPr="00DF7BA5">
        <w:rPr>
          <w:rFonts w:cs="Times New Roman"/>
        </w:rPr>
        <w:t xml:space="preserve"> an object exemplifying the labor of the people, but rather the abstraction of another person being dragged into submission. While the struggle is apparent, the message oscillates between one of the virtues of working together and the danger of succumbing to the sinister expectations of a group. </w:t>
      </w:r>
    </w:p>
    <w:p w14:paraId="7F88D791" w14:textId="77777777" w:rsidR="00790782" w:rsidRDefault="00790782" w:rsidP="00790782">
      <w:pPr>
        <w:ind w:firstLine="720"/>
        <w:rPr>
          <w:rFonts w:cs="Times New Roman"/>
        </w:rPr>
      </w:pPr>
      <w:r>
        <w:rPr>
          <w:rFonts w:cs="Times New Roman"/>
        </w:rPr>
        <w:lastRenderedPageBreak/>
        <w:t xml:space="preserve">When asked why he contrasted the uniform grid of beams with the misshapen log, Junyee offhandedly remarked, “Just for contrast. Because it looks like </w:t>
      </w:r>
      <w:r>
        <w:rPr>
          <w:rFonts w:cs="Times New Roman"/>
          <w:i/>
        </w:rPr>
        <w:t>Spoli</w:t>
      </w:r>
      <w:r w:rsidRPr="001F4120">
        <w:rPr>
          <w:rFonts w:cs="Times New Roman"/>
          <w:i/>
        </w:rPr>
        <w:t>arium</w:t>
      </w:r>
      <w:r>
        <w:rPr>
          <w:rFonts w:cs="Times New Roman"/>
        </w:rPr>
        <w:t xml:space="preserve">.” </w:t>
      </w:r>
      <w:r>
        <w:rPr>
          <w:rFonts w:cs="Times New Roman"/>
          <w:b/>
        </w:rPr>
        <w:t>[f</w:t>
      </w:r>
      <w:r w:rsidRPr="004522DF">
        <w:rPr>
          <w:rFonts w:cs="Times New Roman"/>
          <w:b/>
        </w:rPr>
        <w:t>ig. 4.1</w:t>
      </w:r>
      <w:r>
        <w:rPr>
          <w:rFonts w:cs="Times New Roman"/>
          <w:b/>
        </w:rPr>
        <w:t>1</w:t>
      </w:r>
      <w:r w:rsidRPr="004522DF">
        <w:rPr>
          <w:rFonts w:cs="Times New Roman"/>
          <w:b/>
        </w:rPr>
        <w:t>]</w:t>
      </w:r>
      <w:r>
        <w:rPr>
          <w:rFonts w:cs="Times New Roman"/>
        </w:rPr>
        <w:t xml:space="preserve"> Painted by Filipino artist Juan Luna, </w:t>
      </w:r>
      <w:r>
        <w:rPr>
          <w:rFonts w:cs="Times New Roman"/>
          <w:i/>
        </w:rPr>
        <w:t xml:space="preserve">Spoliarium </w:t>
      </w:r>
      <w:r>
        <w:rPr>
          <w:rFonts w:cs="Times New Roman"/>
        </w:rPr>
        <w:t>(1884)</w:t>
      </w:r>
      <w:r>
        <w:rPr>
          <w:rFonts w:cs="Times New Roman"/>
          <w:i/>
        </w:rPr>
        <w:t xml:space="preserve"> </w:t>
      </w:r>
      <w:r>
        <w:rPr>
          <w:rFonts w:cs="Times New Roman"/>
        </w:rPr>
        <w:t xml:space="preserve">is one of the most famous oil paintings by a Filipino painter. The massive painting, which measures approximately 14 feet x 25 feet, is currently displayed at the National Museum of the Philippines in Manila as their pièce de résistance. Luna submitted </w:t>
      </w:r>
      <w:r>
        <w:rPr>
          <w:rFonts w:cs="Times New Roman"/>
          <w:i/>
        </w:rPr>
        <w:t>Spoliarium</w:t>
      </w:r>
      <w:r>
        <w:rPr>
          <w:rFonts w:cs="Times New Roman"/>
        </w:rPr>
        <w:t xml:space="preserve"> to the </w:t>
      </w:r>
      <w:r>
        <w:rPr>
          <w:rFonts w:cs="Times New Roman"/>
          <w:i/>
        </w:rPr>
        <w:t xml:space="preserve">Exposición Nacional de Bellas Artes </w:t>
      </w:r>
      <w:r>
        <w:rPr>
          <w:rFonts w:cs="Times New Roman"/>
        </w:rPr>
        <w:t xml:space="preserve">in Madrid in 1884, where it received the first gold medal; </w:t>
      </w:r>
      <w:r>
        <w:rPr>
          <w:rFonts w:cs="Times New Roman"/>
          <w:i/>
        </w:rPr>
        <w:t xml:space="preserve">Spoliarium </w:t>
      </w:r>
      <w:r>
        <w:rPr>
          <w:rFonts w:cs="Times New Roman"/>
        </w:rPr>
        <w:t xml:space="preserve">holds pride of place in Philippine art history because it was the first time an artwork by a Filipino had not only won an international competition but had won one over their Spanish colonizers.  </w:t>
      </w:r>
    </w:p>
    <w:p w14:paraId="3FC2DCB2" w14:textId="77777777" w:rsidR="00790782" w:rsidRDefault="00790782" w:rsidP="00790782">
      <w:pPr>
        <w:ind w:firstLine="720"/>
        <w:rPr>
          <w:rFonts w:cs="Times New Roman"/>
        </w:rPr>
      </w:pPr>
      <w:r>
        <w:rPr>
          <w:rFonts w:cs="Times New Roman"/>
          <w:i/>
        </w:rPr>
        <w:t xml:space="preserve">Spoliarium </w:t>
      </w:r>
      <w:r>
        <w:rPr>
          <w:rFonts w:cs="Times New Roman"/>
        </w:rPr>
        <w:t>depicts a scene in the Roman Coliseum in which the bloodied bodies of fallen gladiators, who had been enslaved to “entertain their Roman oppressors with their lives,” are being dragged away from the arena.</w:t>
      </w:r>
      <w:r>
        <w:rPr>
          <w:rStyle w:val="FootnoteReference"/>
          <w:rFonts w:cs="Times New Roman"/>
        </w:rPr>
        <w:footnoteReference w:id="514"/>
      </w:r>
      <w:r>
        <w:rPr>
          <w:rFonts w:cs="Times New Roman"/>
        </w:rPr>
        <w:t xml:space="preserve"> One of the slaves is held by his arm, his back contorted into an arched position while his legs scrape along the ground. The other is bound multiple times with brown rope by which his oppressor drags his lifeless body across the floor. National hero and Filipino nationalist José Rizal, who lead political reforms for the Philippines under Spain, interpreted the painting as an allegorical reference to the struggle of the Filipino nation under the Spaniards.</w:t>
      </w:r>
      <w:r>
        <w:rPr>
          <w:rStyle w:val="FootnoteReference"/>
          <w:rFonts w:cs="Times New Roman"/>
        </w:rPr>
        <w:footnoteReference w:id="515"/>
      </w:r>
      <w:r>
        <w:rPr>
          <w:rFonts w:cs="Times New Roman"/>
        </w:rPr>
        <w:t xml:space="preserve"> Like </w:t>
      </w:r>
      <w:r>
        <w:rPr>
          <w:rFonts w:cs="Times New Roman"/>
          <w:i/>
        </w:rPr>
        <w:t>Spoliarium</w:t>
      </w:r>
      <w:r>
        <w:rPr>
          <w:rFonts w:cs="Times New Roman"/>
        </w:rPr>
        <w:t xml:space="preserve">, </w:t>
      </w:r>
      <w:r>
        <w:rPr>
          <w:rFonts w:cs="Times New Roman"/>
          <w:i/>
        </w:rPr>
        <w:t xml:space="preserve">Our Woods </w:t>
      </w:r>
      <w:r>
        <w:rPr>
          <w:rFonts w:cs="Times New Roman"/>
        </w:rPr>
        <w:t xml:space="preserve">also embodied an element of struggle as the dilapidated log pulled against the ordered masses. </w:t>
      </w:r>
      <w:r>
        <w:rPr>
          <w:rFonts w:cs="Times New Roman"/>
          <w:i/>
        </w:rPr>
        <w:t xml:space="preserve">Our Woods </w:t>
      </w:r>
      <w:r>
        <w:rPr>
          <w:rFonts w:cs="Times New Roman"/>
        </w:rPr>
        <w:t xml:space="preserve">might also be an allegory of struggle between Junyee and larger society or between the Artist, an out of sync, misshapen character, and the order of government. Yet, on the other hand, </w:t>
      </w:r>
      <w:r>
        <w:rPr>
          <w:rFonts w:cs="Times New Roman"/>
          <w:i/>
        </w:rPr>
        <w:t xml:space="preserve">Our Woods </w:t>
      </w:r>
      <w:r>
        <w:rPr>
          <w:rFonts w:cs="Times New Roman"/>
        </w:rPr>
        <w:t xml:space="preserve">and the communal </w:t>
      </w:r>
      <w:r>
        <w:rPr>
          <w:rFonts w:cs="Times New Roman"/>
        </w:rPr>
        <w:lastRenderedPageBreak/>
        <w:t xml:space="preserve">connotation of its title also </w:t>
      </w:r>
      <w:r w:rsidRPr="00DF7BA5">
        <w:rPr>
          <w:rFonts w:cs="Times New Roman"/>
        </w:rPr>
        <w:t xml:space="preserve">appears to demonstrate the pressure of a group of beams </w:t>
      </w:r>
      <w:r>
        <w:rPr>
          <w:rFonts w:cs="Times New Roman"/>
        </w:rPr>
        <w:t>working together to successfully move</w:t>
      </w:r>
      <w:r w:rsidRPr="00DF7BA5">
        <w:rPr>
          <w:rFonts w:cs="Times New Roman"/>
        </w:rPr>
        <w:t xml:space="preserve"> an object. </w:t>
      </w:r>
    </w:p>
    <w:p w14:paraId="31997ECB" w14:textId="77777777" w:rsidR="00790782" w:rsidRDefault="00790782" w:rsidP="00790782">
      <w:pPr>
        <w:ind w:firstLine="720"/>
        <w:rPr>
          <w:rFonts w:cs="Times New Roman"/>
        </w:rPr>
      </w:pPr>
      <w:r>
        <w:rPr>
          <w:rFonts w:cs="Times New Roman"/>
        </w:rPr>
        <w:t xml:space="preserve">Both abstract and referential, </w:t>
      </w:r>
      <w:r>
        <w:rPr>
          <w:rFonts w:cs="Times New Roman"/>
          <w:i/>
        </w:rPr>
        <w:t>Our Woods</w:t>
      </w:r>
      <w:r w:rsidRPr="00DF7BA5">
        <w:rPr>
          <w:rFonts w:cs="Times New Roman"/>
        </w:rPr>
        <w:t xml:space="preserve"> is a</w:t>
      </w:r>
      <w:r>
        <w:rPr>
          <w:rFonts w:cs="Times New Roman"/>
        </w:rPr>
        <w:t xml:space="preserve">n early example of how narrative operates as a constant flux of multiple </w:t>
      </w:r>
      <w:r w:rsidRPr="00DF7BA5">
        <w:rPr>
          <w:rFonts w:cs="Times New Roman"/>
        </w:rPr>
        <w:t xml:space="preserve">meanings and no meaning </w:t>
      </w:r>
      <w:r>
        <w:rPr>
          <w:rFonts w:cs="Times New Roman"/>
        </w:rPr>
        <w:t xml:space="preserve">at all within Junyee’s installations. </w:t>
      </w:r>
      <w:r w:rsidRPr="00DF7BA5">
        <w:rPr>
          <w:rFonts w:cs="Times New Roman"/>
        </w:rPr>
        <w:t>Junyee’s 1974 AAP victory took place in a moment when those in the art world and beyond took an interest in using local materials</w:t>
      </w:r>
      <w:r>
        <w:rPr>
          <w:rFonts w:cs="Times New Roman"/>
        </w:rPr>
        <w:t xml:space="preserve"> to produce cultural artifacts. </w:t>
      </w:r>
      <w:r>
        <w:rPr>
          <w:rFonts w:cs="Times New Roman"/>
          <w:i/>
        </w:rPr>
        <w:t>Our Wood</w:t>
      </w:r>
      <w:r w:rsidRPr="00DF7BA5">
        <w:rPr>
          <w:rFonts w:cs="Times New Roman"/>
          <w:i/>
        </w:rPr>
        <w:t xml:space="preserve">s </w:t>
      </w:r>
      <w:r w:rsidRPr="00DF7BA5">
        <w:rPr>
          <w:rFonts w:cs="Times New Roman"/>
        </w:rPr>
        <w:t>reflects that interest in using local materials in a manner that aligned with more abstracted and conceptual interests of artists during that period, all while maintaining a certain lev</w:t>
      </w:r>
      <w:r>
        <w:rPr>
          <w:rFonts w:cs="Times New Roman"/>
        </w:rPr>
        <w:t xml:space="preserve">el of legibility and narrative. </w:t>
      </w:r>
      <w:r w:rsidRPr="00DF7BA5">
        <w:rPr>
          <w:rFonts w:cs="Times New Roman"/>
        </w:rPr>
        <w:t xml:space="preserve">Those judging the AAP competition in 1974 found allure in </w:t>
      </w:r>
      <w:r>
        <w:rPr>
          <w:rFonts w:cs="Times New Roman"/>
          <w:i/>
        </w:rPr>
        <w:t>Our</w:t>
      </w:r>
      <w:r w:rsidRPr="00DF7BA5">
        <w:rPr>
          <w:rFonts w:cs="Times New Roman"/>
          <w:i/>
        </w:rPr>
        <w:t xml:space="preserve"> Woods </w:t>
      </w:r>
      <w:r w:rsidRPr="00DF7BA5">
        <w:rPr>
          <w:rFonts w:cs="Times New Roman"/>
        </w:rPr>
        <w:t>as it occupied a place between the figural and the abstract, the conceptual and the visual, and embodied the potential ambi</w:t>
      </w:r>
      <w:r>
        <w:rPr>
          <w:rFonts w:cs="Times New Roman"/>
        </w:rPr>
        <w:t>guity of narrative and purpose.</w:t>
      </w:r>
    </w:p>
    <w:p w14:paraId="68A1FB53" w14:textId="77777777" w:rsidR="00790782" w:rsidRDefault="00790782" w:rsidP="00790782">
      <w:pPr>
        <w:ind w:firstLine="720"/>
        <w:rPr>
          <w:rFonts w:cs="Times New Roman"/>
          <w:b/>
        </w:rPr>
      </w:pPr>
      <w:r>
        <w:rPr>
          <w:rFonts w:cs="Times New Roman"/>
        </w:rPr>
        <w:t>His victory earned him P10,000 (which Junyee stated was “unheard of during this time”) and national attention towards his art and his donors at U.P.-Los Baños, who wanted to continue to donate materials for his next projects as part of a “wood promotion mandate.”</w:t>
      </w:r>
      <w:r>
        <w:rPr>
          <w:rStyle w:val="FootnoteReference"/>
          <w:rFonts w:cs="Times New Roman"/>
        </w:rPr>
        <w:footnoteReference w:id="516"/>
      </w:r>
      <w:r>
        <w:rPr>
          <w:rFonts w:cs="Times New Roman"/>
        </w:rPr>
        <w:t xml:space="preserve"> Titled </w:t>
      </w:r>
      <w:r>
        <w:rPr>
          <w:rFonts w:cs="Times New Roman"/>
          <w:i/>
        </w:rPr>
        <w:t xml:space="preserve">Malabayabas, and other types of wood in the sculpture of Junyee </w:t>
      </w:r>
      <w:r>
        <w:rPr>
          <w:rFonts w:cs="Times New Roman"/>
        </w:rPr>
        <w:t>(</w:t>
      </w:r>
      <w:r>
        <w:rPr>
          <w:rFonts w:cs="Times New Roman"/>
          <w:i/>
        </w:rPr>
        <w:t>Malabayabas at iba pang Kahoy sa Iskultura ni Junyee</w:t>
      </w:r>
      <w:r>
        <w:rPr>
          <w:rFonts w:cs="Times New Roman"/>
        </w:rPr>
        <w:t xml:space="preserve">), the exhibition took place in a heavily trafficked part of Rizal Park down the street from the CCP on Roxas Boulevard. For the work, Junyee used hardwood to construct several modular towers, each standing about ten to twelve feet high, on site at Rizal Park. Junyee described </w:t>
      </w:r>
      <w:r>
        <w:rPr>
          <w:rFonts w:cs="Times New Roman"/>
          <w:i/>
        </w:rPr>
        <w:t xml:space="preserve">Malabayabas </w:t>
      </w:r>
      <w:r>
        <w:rPr>
          <w:rFonts w:cs="Times New Roman"/>
        </w:rPr>
        <w:t>as an “installation made out of sculptures.”</w:t>
      </w:r>
      <w:r w:rsidRPr="00E142F2">
        <w:rPr>
          <w:rFonts w:cs="Times New Roman"/>
        </w:rPr>
        <w:t xml:space="preserve"> </w:t>
      </w:r>
      <w:r>
        <w:rPr>
          <w:rFonts w:cs="Times New Roman"/>
        </w:rPr>
        <w:t xml:space="preserve">All of the planks were supplied by pre-carved to Junyee’s specifications by FORPRIDECOM. Most of the </w:t>
      </w:r>
      <w:r>
        <w:rPr>
          <w:rFonts w:cs="Times New Roman"/>
        </w:rPr>
        <w:lastRenderedPageBreak/>
        <w:t xml:space="preserve">hardwood was </w:t>
      </w:r>
      <w:r w:rsidRPr="0045002E">
        <w:rPr>
          <w:rFonts w:cs="Times New Roman"/>
          <w:i/>
        </w:rPr>
        <w:t>malabayabas</w:t>
      </w:r>
      <w:r>
        <w:rPr>
          <w:rFonts w:cs="Times New Roman"/>
        </w:rPr>
        <w:t xml:space="preserve">, a material Junyee was quick to point out is the second hardest wood in the world. </w:t>
      </w:r>
    </w:p>
    <w:p w14:paraId="2933873B" w14:textId="77777777" w:rsidR="00790782" w:rsidRPr="009C1553" w:rsidRDefault="00790782" w:rsidP="00790782">
      <w:pPr>
        <w:ind w:firstLine="720"/>
        <w:rPr>
          <w:rFonts w:cs="Times New Roman"/>
        </w:rPr>
      </w:pPr>
      <w:r>
        <w:rPr>
          <w:rFonts w:cs="Times New Roman"/>
          <w:b/>
        </w:rPr>
        <w:t>[fig. 4.12</w:t>
      </w:r>
      <w:r w:rsidRPr="00834E28">
        <w:rPr>
          <w:rFonts w:cs="Times New Roman"/>
          <w:b/>
        </w:rPr>
        <w:t>]</w:t>
      </w:r>
      <w:r w:rsidRPr="00624612">
        <w:rPr>
          <w:rFonts w:cs="Times New Roman"/>
        </w:rPr>
        <w:t xml:space="preserve"> </w:t>
      </w:r>
      <w:r>
        <w:rPr>
          <w:rFonts w:cs="Times New Roman"/>
        </w:rPr>
        <w:t xml:space="preserve">The only visual documentation available of </w:t>
      </w:r>
      <w:r>
        <w:rPr>
          <w:rFonts w:cs="Times New Roman"/>
          <w:i/>
        </w:rPr>
        <w:t xml:space="preserve">Malabayabas </w:t>
      </w:r>
      <w:r>
        <w:rPr>
          <w:rFonts w:cs="Times New Roman"/>
        </w:rPr>
        <w:t>comes from a rare photograph taken by sculptor/art columnist Imelda Pilapil. The photograph shows Rizal Park bustling with people who throw curious looks at the out-of-place structures. The tower in the foreground includes identical beams of wood overlaid on top of each other to create a crude structure with a hollow center. To the right of the stacked tower, toward the background of the photograph, is another structure with a dome-shaped top constructed by slender wooden beams, which according to Ruiz, “harks somewhat to a Thai Spirit House.”</w:t>
      </w:r>
      <w:r>
        <w:rPr>
          <w:rStyle w:val="FootnoteReference"/>
          <w:rFonts w:cs="Times New Roman"/>
        </w:rPr>
        <w:footnoteReference w:id="517"/>
      </w:r>
      <w:r>
        <w:rPr>
          <w:rFonts w:cs="Times New Roman"/>
        </w:rPr>
        <w:t xml:space="preserve"> The crude wooden dome is held up by four posts, recalling the familiar shelter structure of </w:t>
      </w:r>
      <w:r>
        <w:rPr>
          <w:rFonts w:cs="Times New Roman"/>
          <w:i/>
        </w:rPr>
        <w:t xml:space="preserve">Balag </w:t>
      </w:r>
      <w:r>
        <w:rPr>
          <w:rFonts w:cs="Times New Roman"/>
        </w:rPr>
        <w:t xml:space="preserve">at U.P. </w:t>
      </w:r>
    </w:p>
    <w:p w14:paraId="38D7A160" w14:textId="77777777" w:rsidR="00790782" w:rsidRDefault="00790782" w:rsidP="00790782">
      <w:pPr>
        <w:ind w:firstLine="720"/>
        <w:rPr>
          <w:rFonts w:cs="Times New Roman"/>
        </w:rPr>
      </w:pPr>
      <w:r>
        <w:rPr>
          <w:rFonts w:cs="Times New Roman"/>
        </w:rPr>
        <w:t xml:space="preserve">Ruiz writes that </w:t>
      </w:r>
      <w:r>
        <w:rPr>
          <w:rFonts w:cs="Times New Roman"/>
          <w:i/>
        </w:rPr>
        <w:t xml:space="preserve">Malabayabas </w:t>
      </w:r>
      <w:r>
        <w:rPr>
          <w:rFonts w:cs="Times New Roman"/>
        </w:rPr>
        <w:t>was “an abstract showcase of forest product” that took place during a “spike in activity for local artists.” Ruiz suggests that the IMF-World Bank conference hosted by the Marcoses in October 1976 in the “freshly constructed Philippine International Convention Center (PICC)” coincided with the spike in artistic activity—including the opening of two major museums, the Metropolitan Museum of Manila and the Museum of Philippine Art (MOPA) and the “blow-ups” of works by Filipino artists, young and old, in acrylic latex on the side of large buildings. Ruiz further argues that the Marcos administration had “mobilized the state apparatuses to festoon Metro Manila in art” with the goal “to impress their IMF-World Bank delegates/patrons that progress indeed [had] come from the massive loans they had advanced the autocracy.”</w:t>
      </w:r>
      <w:r>
        <w:rPr>
          <w:rStyle w:val="FootnoteReference"/>
          <w:rFonts w:cs="Times New Roman"/>
        </w:rPr>
        <w:footnoteReference w:id="518"/>
      </w:r>
      <w:r>
        <w:rPr>
          <w:rFonts w:cs="Times New Roman"/>
        </w:rPr>
        <w:t xml:space="preserve"> </w:t>
      </w:r>
      <w:r>
        <w:rPr>
          <w:rFonts w:cs="Times New Roman"/>
          <w:i/>
        </w:rPr>
        <w:t xml:space="preserve">Malabayabas </w:t>
      </w:r>
      <w:r>
        <w:rPr>
          <w:rFonts w:cs="Times New Roman"/>
        </w:rPr>
        <w:t xml:space="preserve">took place “a few months ahead of this </w:t>
      </w:r>
      <w:r>
        <w:rPr>
          <w:rFonts w:cs="Times New Roman"/>
        </w:rPr>
        <w:lastRenderedPageBreak/>
        <w:t>political/economic/cultural extravaganza” and stayed in Rizal Park for “several months, possibly even until October.”</w:t>
      </w:r>
      <w:r>
        <w:rPr>
          <w:rStyle w:val="FootnoteReference"/>
          <w:rFonts w:cs="Times New Roman"/>
        </w:rPr>
        <w:footnoteReference w:id="519"/>
      </w:r>
    </w:p>
    <w:p w14:paraId="4356A988" w14:textId="77777777" w:rsidR="00790782" w:rsidRDefault="00790782" w:rsidP="00790782">
      <w:pPr>
        <w:rPr>
          <w:rFonts w:cs="Times New Roman"/>
        </w:rPr>
      </w:pPr>
      <w:r>
        <w:rPr>
          <w:rFonts w:cs="Times New Roman"/>
        </w:rPr>
        <w:tab/>
        <w:t xml:space="preserve">Ruiz, himself a long-time artist and friend of Junyee’s, connects </w:t>
      </w:r>
      <w:r>
        <w:rPr>
          <w:rFonts w:cs="Times New Roman"/>
          <w:i/>
        </w:rPr>
        <w:t xml:space="preserve">Malabayabas </w:t>
      </w:r>
      <w:r>
        <w:rPr>
          <w:rFonts w:cs="Times New Roman"/>
        </w:rPr>
        <w:t xml:space="preserve">with other major artistic efforts championed by the Marcos administration in 1976, suggesting the outdoor installation might have been part of the regime’s agenda to impress foreigners. Like Imelda’s Coconut Palace, </w:t>
      </w:r>
      <w:r>
        <w:rPr>
          <w:rFonts w:cs="Times New Roman"/>
          <w:i/>
        </w:rPr>
        <w:t>Malabayabas</w:t>
      </w:r>
      <w:r>
        <w:rPr>
          <w:rFonts w:cs="Times New Roman"/>
        </w:rPr>
        <w:t xml:space="preserve">, which was supported through an organization formed to promote Philippine forest products, was a display of indigenous materials to prove that the Philippines was a place worthy of international investment. Yet, Ruiz never directly claims that </w:t>
      </w:r>
      <w:r>
        <w:rPr>
          <w:rFonts w:cs="Times New Roman"/>
          <w:i/>
        </w:rPr>
        <w:t xml:space="preserve">Malabayabas </w:t>
      </w:r>
      <w:r>
        <w:rPr>
          <w:rFonts w:cs="Times New Roman"/>
        </w:rPr>
        <w:t xml:space="preserve">might have served this purpose. He only implies that it was “possibly” still up during the IMF-World Bank conference as Junyee had mounted it “a few months ahead,” which suggests that </w:t>
      </w:r>
      <w:r>
        <w:rPr>
          <w:rFonts w:cs="Times New Roman"/>
          <w:i/>
        </w:rPr>
        <w:t xml:space="preserve">Malabayabas </w:t>
      </w:r>
      <w:r>
        <w:rPr>
          <w:rFonts w:cs="Times New Roman"/>
        </w:rPr>
        <w:t>would have only coincidentally overlapped with the IMF-World Bank conference.</w:t>
      </w:r>
      <w:r>
        <w:rPr>
          <w:rStyle w:val="FootnoteReference"/>
          <w:rFonts w:cs="Times New Roman"/>
        </w:rPr>
        <w:footnoteReference w:id="520"/>
      </w:r>
    </w:p>
    <w:p w14:paraId="6EB28F16" w14:textId="77777777" w:rsidR="00790782" w:rsidRDefault="00790782" w:rsidP="00790782">
      <w:pPr>
        <w:rPr>
          <w:rFonts w:cs="Times New Roman"/>
        </w:rPr>
      </w:pPr>
      <w:r>
        <w:rPr>
          <w:rFonts w:cs="Times New Roman"/>
        </w:rPr>
        <w:tab/>
        <w:t xml:space="preserve">On the one hand, Ruiz’s need to place </w:t>
      </w:r>
      <w:r>
        <w:rPr>
          <w:rFonts w:cs="Times New Roman"/>
          <w:i/>
        </w:rPr>
        <w:t xml:space="preserve">Malabayabas </w:t>
      </w:r>
      <w:r>
        <w:rPr>
          <w:rFonts w:cs="Times New Roman"/>
        </w:rPr>
        <w:t xml:space="preserve">in the burgeoning artistic milieu as one instrumentalized for an upcoming international conference and his evasion of directly associating the exhibition with its goals might be the result of lacking documentation or memory. He is unsure, despite extensive interviews with Junyee, whether </w:t>
      </w:r>
      <w:r>
        <w:rPr>
          <w:rFonts w:cs="Times New Roman"/>
          <w:i/>
        </w:rPr>
        <w:t xml:space="preserve">Malabayabas </w:t>
      </w:r>
      <w:r>
        <w:rPr>
          <w:rFonts w:cs="Times New Roman"/>
        </w:rPr>
        <w:t xml:space="preserve">was actually up during the IMF-World Bank Conference, and therefore cannot make that claim. On the other, Ruiz understands the danger or fear of too closely aligning an artist to the Marcoses in the Philippines, lest he be accused of being a Marcos sympathizer, and may choose this tactic to avoid questions of direct compliance. Yet, if that were the case, he could have omitted that discussion altogether. </w:t>
      </w:r>
    </w:p>
    <w:p w14:paraId="5328202C" w14:textId="77777777" w:rsidR="00790782" w:rsidRDefault="00790782" w:rsidP="00790782">
      <w:pPr>
        <w:rPr>
          <w:rFonts w:cs="Times New Roman"/>
        </w:rPr>
      </w:pPr>
      <w:r>
        <w:rPr>
          <w:rFonts w:cs="Times New Roman"/>
        </w:rPr>
        <w:lastRenderedPageBreak/>
        <w:tab/>
        <w:t xml:space="preserve">I propose instead that Ruiz juxtaposes </w:t>
      </w:r>
      <w:r>
        <w:rPr>
          <w:rFonts w:cs="Times New Roman"/>
          <w:i/>
        </w:rPr>
        <w:t xml:space="preserve">Malabayabas </w:t>
      </w:r>
      <w:r>
        <w:rPr>
          <w:rFonts w:cs="Times New Roman"/>
        </w:rPr>
        <w:t xml:space="preserve">with the artistic activities surrounding the IMF-World Bank conference to demonstrate that while </w:t>
      </w:r>
      <w:r>
        <w:rPr>
          <w:rFonts w:cs="Times New Roman"/>
          <w:i/>
        </w:rPr>
        <w:t xml:space="preserve">Malabayabas </w:t>
      </w:r>
      <w:r>
        <w:rPr>
          <w:rFonts w:cs="Times New Roman"/>
        </w:rPr>
        <w:t xml:space="preserve">could have fulfilled the regime’s vision of a progressive country for foreign approval, the ephemeral installation also gently pushed back, or rubbed against, these intentions. Ruiz’s discussion contrasts </w:t>
      </w:r>
      <w:r>
        <w:rPr>
          <w:rFonts w:cs="Times New Roman"/>
          <w:i/>
        </w:rPr>
        <w:t>Malabayabas</w:t>
      </w:r>
      <w:r>
        <w:rPr>
          <w:rFonts w:cs="Times New Roman"/>
        </w:rPr>
        <w:t>, Junyee’s “largest transient work thus far” and its lack of documentation with “two grand art venues” that exist today, and paintings blown up to be displayed on the surface of large buildings in Manila.</w:t>
      </w:r>
      <w:r>
        <w:rPr>
          <w:rStyle w:val="FootnoteReference"/>
          <w:rFonts w:cs="Times New Roman"/>
        </w:rPr>
        <w:footnoteReference w:id="521"/>
      </w:r>
      <w:r>
        <w:rPr>
          <w:rFonts w:cs="Times New Roman"/>
        </w:rPr>
        <w:t xml:space="preserve"> Against the backdrop of these permanent buildings, some adorned with the best of contemporary Philippine art, </w:t>
      </w:r>
      <w:r>
        <w:rPr>
          <w:rFonts w:cs="Times New Roman"/>
          <w:i/>
        </w:rPr>
        <w:t>Malabayabas</w:t>
      </w:r>
      <w:r>
        <w:rPr>
          <w:rFonts w:cs="Times New Roman"/>
        </w:rPr>
        <w:t xml:space="preserve"> appeared to be collection of flimsy, transitory, and inhabitable structures with no solid surfaces. Their transience permits them to only “possibly” be displayed during the conference, and therefore only “possibly” used as a tool of cultural excellence and economic potential by the Marcoses’ regime. </w:t>
      </w:r>
    </w:p>
    <w:p w14:paraId="45672874" w14:textId="77777777" w:rsidR="00790782" w:rsidRDefault="00790782" w:rsidP="00790782">
      <w:pPr>
        <w:rPr>
          <w:rFonts w:cs="Times New Roman"/>
        </w:rPr>
      </w:pPr>
      <w:r>
        <w:rPr>
          <w:rFonts w:cs="Times New Roman"/>
        </w:rPr>
        <w:tab/>
        <w:t xml:space="preserve">Junyee also found a method of escape in embracing the transience. Looking back at the one extant photograph, one might feel that Junyee’s towers were ancillary to people who would have come for a stroll in the park regardless of their existence. The man with a child in the foreground of the photograph throws a quick glance towards a stacked tower to his left, but his sightline remains uncertain. No crowd seems to surround the towers, and the people nearby face away from the structures. In the background, however, a small group gathers to examine some signage or a poster in front of a flag pole. The poster, made by Boy Yñiguez, was actually a promotional poster for </w:t>
      </w:r>
      <w:r>
        <w:rPr>
          <w:rFonts w:cs="Times New Roman"/>
          <w:i/>
        </w:rPr>
        <w:t>Malabayabas</w:t>
      </w:r>
      <w:r>
        <w:rPr>
          <w:rFonts w:cs="Times New Roman"/>
        </w:rPr>
        <w:t>.</w:t>
      </w:r>
      <w:r>
        <w:rPr>
          <w:rStyle w:val="FootnoteReference"/>
          <w:rFonts w:cs="Times New Roman"/>
        </w:rPr>
        <w:footnoteReference w:id="522"/>
      </w:r>
      <w:r>
        <w:rPr>
          <w:rFonts w:cs="Times New Roman"/>
        </w:rPr>
        <w:t xml:space="preserve"> </w:t>
      </w:r>
      <w:r w:rsidRPr="00FA5131">
        <w:rPr>
          <w:rFonts w:cs="Times New Roman"/>
          <w:b/>
        </w:rPr>
        <w:t>[</w:t>
      </w:r>
      <w:r>
        <w:rPr>
          <w:rFonts w:cs="Times New Roman"/>
          <w:b/>
        </w:rPr>
        <w:t>fig. 4.13</w:t>
      </w:r>
      <w:r w:rsidRPr="00FA5131">
        <w:rPr>
          <w:rFonts w:cs="Times New Roman"/>
          <w:b/>
        </w:rPr>
        <w:t>]</w:t>
      </w:r>
      <w:r>
        <w:rPr>
          <w:rFonts w:cs="Times New Roman"/>
          <w:b/>
        </w:rPr>
        <w:t xml:space="preserve"> </w:t>
      </w:r>
      <w:r>
        <w:rPr>
          <w:rFonts w:cs="Times New Roman"/>
        </w:rPr>
        <w:t xml:space="preserve">A large part of the poster includes Junyee as he is enclosed within a stacked wooden tower. As the tower increases in height, Junyee is first </w:t>
      </w:r>
      <w:r>
        <w:rPr>
          <w:rFonts w:cs="Times New Roman"/>
        </w:rPr>
        <w:lastRenderedPageBreak/>
        <w:t xml:space="preserve">shown listening to headphones with one ear covered, then with half his mouth taped close, then with one eye concealed in dark sunglasses. He stands inside the tower until it grows so overwhelmingly high that he hangs all his belongings, including his pants, and walks away from the structure, naked and without possessions. </w:t>
      </w:r>
    </w:p>
    <w:p w14:paraId="2187B645" w14:textId="77777777" w:rsidR="00790782" w:rsidRDefault="00790782" w:rsidP="00790782">
      <w:pPr>
        <w:ind w:firstLine="720"/>
        <w:rPr>
          <w:rFonts w:cs="Times New Roman"/>
        </w:rPr>
      </w:pPr>
      <w:r>
        <w:rPr>
          <w:rFonts w:cs="Times New Roman"/>
        </w:rPr>
        <w:t>Ruiz writes that the poster “was a commentary on…Martial Law that suppressed political expression.”</w:t>
      </w:r>
      <w:r>
        <w:rPr>
          <w:rStyle w:val="FootnoteReference"/>
          <w:rFonts w:cs="Times New Roman"/>
        </w:rPr>
        <w:footnoteReference w:id="523"/>
      </w:r>
      <w:r>
        <w:rPr>
          <w:rFonts w:cs="Times New Roman"/>
        </w:rPr>
        <w:t xml:space="preserve"> Ruiz further explains that in the poster, Junyee “parodies hear no evil, speak no evil, and see no evil by going ‘half-way.’” The performance of only “half-way” hearing no evil, speaking no evil and seeing no evil reflects Junyee’s real life</w:t>
      </w:r>
      <w:r w:rsidRPr="00701DFF">
        <w:rPr>
          <w:rFonts w:cs="Times New Roman"/>
        </w:rPr>
        <w:t xml:space="preserve"> participation in the art world.</w:t>
      </w:r>
      <w:r>
        <w:rPr>
          <w:rFonts w:cs="Times New Roman"/>
        </w:rPr>
        <w:t xml:space="preserve"> While </w:t>
      </w:r>
      <w:r>
        <w:rPr>
          <w:rFonts w:cs="Times New Roman"/>
          <w:i/>
        </w:rPr>
        <w:t xml:space="preserve">Malabayabas </w:t>
      </w:r>
      <w:r>
        <w:rPr>
          <w:rFonts w:cs="Times New Roman"/>
        </w:rPr>
        <w:t xml:space="preserve">might have been “in line with the administration’s policy to bring art closer to the common </w:t>
      </w:r>
      <w:r w:rsidRPr="00C70579">
        <w:rPr>
          <w:rFonts w:cs="Times New Roman"/>
          <w:i/>
        </w:rPr>
        <w:t>tao</w:t>
      </w:r>
      <w:r>
        <w:rPr>
          <w:rFonts w:cs="Times New Roman"/>
        </w:rPr>
        <w:t xml:space="preserve"> [people],” as one newspaper review claimed, its promotional poster suggested that his compliance was also only “halfway.” Junyee affirmed, “This is my poster against the Marcos dictatorship…The idea is, there was martial law [and] I was half listening, half not listening, half seeing, half talking.…all one half.” Once the tower became too high Junyee stated that “before the forces of restriction built up…I was out already.” Junyee noted that </w:t>
      </w:r>
      <w:r>
        <w:rPr>
          <w:rFonts w:cs="Times New Roman"/>
          <w:i/>
        </w:rPr>
        <w:t>Malabayabas</w:t>
      </w:r>
      <w:r>
        <w:rPr>
          <w:rFonts w:cs="Times New Roman"/>
        </w:rPr>
        <w:t xml:space="preserve"> was after his time in Mt. Makiling, </w:t>
      </w:r>
      <w:r w:rsidRPr="00C70579">
        <w:rPr>
          <w:rFonts w:cs="Times New Roman"/>
        </w:rPr>
        <w:t>stating, “</w:t>
      </w:r>
      <w:r w:rsidRPr="00C70579">
        <w:rPr>
          <w:rFonts w:cs="Times New Roman"/>
          <w:color w:val="262626"/>
        </w:rPr>
        <w:t>Because during that time I already burned all my things.</w:t>
      </w:r>
      <w:r>
        <w:rPr>
          <w:rFonts w:cs="Times New Roman"/>
          <w:color w:val="262626"/>
        </w:rPr>
        <w:t xml:space="preserve"> </w:t>
      </w:r>
      <w:r>
        <w:rPr>
          <w:rFonts w:cs="Times New Roman"/>
        </w:rPr>
        <w:t xml:space="preserve">Until now, I still have that element of power. I can walk away from anything…I can basically walk without regrets because I have done it several times.” Junyee’s ephemeral installations and their connection to the land appears to free him from the constraints of governance. As the poster advertises, one could always walk away.  </w:t>
      </w:r>
    </w:p>
    <w:p w14:paraId="6E683D85" w14:textId="77777777" w:rsidR="00790782" w:rsidRPr="00586E43" w:rsidRDefault="00790782" w:rsidP="00790782">
      <w:pPr>
        <w:ind w:firstLine="720"/>
        <w:rPr>
          <w:rFonts w:cs="Times New Roman"/>
        </w:rPr>
      </w:pPr>
    </w:p>
    <w:p w14:paraId="300D09F5" w14:textId="77777777" w:rsidR="00790782" w:rsidRDefault="00790782" w:rsidP="00790782">
      <w:pPr>
        <w:pStyle w:val="SubChapter"/>
      </w:pPr>
      <w:bookmarkStart w:id="117" w:name="_Toc507617970"/>
      <w:r w:rsidRPr="00EF4BA2">
        <w:rPr>
          <w:i/>
        </w:rPr>
        <w:lastRenderedPageBreak/>
        <w:t>Wood Things</w:t>
      </w:r>
      <w:r>
        <w:t xml:space="preserve"> Infiltrate the CCP</w:t>
      </w:r>
      <w:bookmarkEnd w:id="117"/>
    </w:p>
    <w:p w14:paraId="7F43D28B" w14:textId="77777777" w:rsidR="00790782" w:rsidRPr="00DF7BA5" w:rsidRDefault="00790782" w:rsidP="00790782">
      <w:pPr>
        <w:ind w:firstLine="720"/>
        <w:rPr>
          <w:rFonts w:cs="Times New Roman"/>
        </w:rPr>
      </w:pPr>
      <w:r>
        <w:rPr>
          <w:rFonts w:cs="Times New Roman"/>
          <w:b/>
        </w:rPr>
        <w:t>[f</w:t>
      </w:r>
      <w:r w:rsidRPr="00970B23">
        <w:rPr>
          <w:rFonts w:cs="Times New Roman"/>
          <w:b/>
        </w:rPr>
        <w:t>ig. 4</w:t>
      </w:r>
      <w:r>
        <w:rPr>
          <w:rFonts w:cs="Times New Roman"/>
          <w:b/>
        </w:rPr>
        <w:t>.14</w:t>
      </w:r>
      <w:r w:rsidRPr="00970B23">
        <w:rPr>
          <w:rFonts w:cs="Times New Roman"/>
          <w:b/>
        </w:rPr>
        <w:t>]</w:t>
      </w:r>
      <w:r>
        <w:rPr>
          <w:rFonts w:cs="Times New Roman"/>
        </w:rPr>
        <w:t xml:space="preserve"> </w:t>
      </w:r>
      <w:r w:rsidRPr="00DF7BA5">
        <w:rPr>
          <w:rFonts w:cs="Times New Roman"/>
        </w:rPr>
        <w:t>Pooled in the corner of the room at the Metropolitan Museum of Manila are hordes of brown acacia pods that appear to wiggle and squirm like swarms of wet worms. On top of the brambly pods sit a few rectangular shaped forms with bristly exteriors made of the same natural detritus found underneath them. The forms, which the artist affectionately referred to as “pets,” crawl on the w</w:t>
      </w:r>
      <w:r>
        <w:rPr>
          <w:rFonts w:cs="Times New Roman"/>
        </w:rPr>
        <w:t xml:space="preserve">alls in two demi-arc formations as they creep </w:t>
      </w:r>
      <w:r w:rsidRPr="00DF7BA5">
        <w:rPr>
          <w:rFonts w:cs="Times New Roman"/>
        </w:rPr>
        <w:t xml:space="preserve">into the corners and </w:t>
      </w:r>
      <w:r>
        <w:rPr>
          <w:rFonts w:cs="Times New Roman"/>
        </w:rPr>
        <w:t xml:space="preserve">the </w:t>
      </w:r>
      <w:r w:rsidRPr="00DF7BA5">
        <w:rPr>
          <w:rFonts w:cs="Times New Roman"/>
        </w:rPr>
        <w:t xml:space="preserve">cracks of the </w:t>
      </w:r>
      <w:r>
        <w:rPr>
          <w:rFonts w:cs="Times New Roman"/>
        </w:rPr>
        <w:t>pristine white gallery.</w:t>
      </w:r>
      <w:r>
        <w:rPr>
          <w:rStyle w:val="FootnoteReference"/>
          <w:rFonts w:cs="Times New Roman"/>
        </w:rPr>
        <w:footnoteReference w:id="524"/>
      </w:r>
      <w:r>
        <w:rPr>
          <w:rFonts w:cs="Times New Roman"/>
        </w:rPr>
        <w:t xml:space="preserve"> A handful of more ambitious ones</w:t>
      </w:r>
      <w:r w:rsidRPr="00DF7BA5">
        <w:rPr>
          <w:rFonts w:cs="Times New Roman"/>
        </w:rPr>
        <w:t xml:space="preserve"> even make it to th</w:t>
      </w:r>
      <w:r>
        <w:rPr>
          <w:rFonts w:cs="Times New Roman"/>
        </w:rPr>
        <w:t>e light fixtures on the ceiling.</w:t>
      </w:r>
      <w:r>
        <w:rPr>
          <w:rStyle w:val="FootnoteReference"/>
          <w:rFonts w:cs="Times New Roman"/>
        </w:rPr>
        <w:footnoteReference w:id="525"/>
      </w:r>
      <w:r>
        <w:rPr>
          <w:rFonts w:cs="Times New Roman"/>
        </w:rPr>
        <w:t xml:space="preserve"> Others </w:t>
      </w:r>
      <w:r w:rsidRPr="00DF7BA5">
        <w:rPr>
          <w:rFonts w:cs="Times New Roman"/>
        </w:rPr>
        <w:t>ne</w:t>
      </w:r>
      <w:r>
        <w:rPr>
          <w:rFonts w:cs="Times New Roman"/>
        </w:rPr>
        <w:t>st deep into the crevices between the</w:t>
      </w:r>
      <w:r w:rsidRPr="00DF7BA5">
        <w:rPr>
          <w:rFonts w:cs="Times New Roman"/>
        </w:rPr>
        <w:t xml:space="preserve"> walls</w:t>
      </w:r>
      <w:r>
        <w:rPr>
          <w:rFonts w:cs="Times New Roman"/>
        </w:rPr>
        <w:t xml:space="preserve"> and the ceiling</w:t>
      </w:r>
      <w:r w:rsidRPr="00DF7BA5">
        <w:rPr>
          <w:rFonts w:cs="Times New Roman"/>
        </w:rPr>
        <w:t xml:space="preserve">, prickling their way into the unseen spaces behind the gallery walls and into human imagination. </w:t>
      </w:r>
      <w:r>
        <w:rPr>
          <w:rFonts w:cs="Times New Roman"/>
        </w:rPr>
        <w:t>Their</w:t>
      </w:r>
      <w:r w:rsidRPr="00DF7BA5">
        <w:rPr>
          <w:rFonts w:cs="Times New Roman"/>
        </w:rPr>
        <w:t xml:space="preserve"> uniform size and rectangle bodies call attention to their intent</w:t>
      </w:r>
      <w:r>
        <w:rPr>
          <w:rFonts w:cs="Times New Roman"/>
        </w:rPr>
        <w:t>ional construction, like things</w:t>
      </w:r>
      <w:r w:rsidRPr="00DF7BA5">
        <w:rPr>
          <w:rFonts w:cs="Times New Roman"/>
        </w:rPr>
        <w:t xml:space="preserve"> tha</w:t>
      </w:r>
      <w:r>
        <w:rPr>
          <w:rFonts w:cs="Times New Roman"/>
        </w:rPr>
        <w:t>t have broken out of the modernist</w:t>
      </w:r>
      <w:r w:rsidRPr="00DF7BA5">
        <w:rPr>
          <w:rFonts w:cs="Times New Roman"/>
        </w:rPr>
        <w:t xml:space="preserve"> grid. Despite their appearance of made-ness, the creatures seem to emerge, proliferate and disintegrate as natural phenomena from the clusters of brown pods. Simultaneously disgusting and slightly cute, the pets oscillate between creepy natural vermin that invade the</w:t>
      </w:r>
      <w:r>
        <w:rPr>
          <w:rFonts w:cs="Times New Roman"/>
        </w:rPr>
        <w:t xml:space="preserve"> pristine gallery and man-made, overstuffed, and </w:t>
      </w:r>
      <w:r w:rsidRPr="00DF7BA5">
        <w:rPr>
          <w:rFonts w:cs="Times New Roman"/>
        </w:rPr>
        <w:t>oversized creatures that elicit vague affection or curiosity. With its incorporation of indigenous materials that refuse fixed narrative,</w:t>
      </w:r>
      <w:r w:rsidRPr="00DF7BA5">
        <w:rPr>
          <w:rFonts w:cs="Times New Roman"/>
          <w:i/>
        </w:rPr>
        <w:t xml:space="preserve"> Wood Things</w:t>
      </w:r>
      <w:r w:rsidRPr="00DF7BA5">
        <w:rPr>
          <w:rFonts w:cs="Times New Roman"/>
        </w:rPr>
        <w:t xml:space="preserve"> generates worlds that are alternative to the one it inhabits, demonstrating how </w:t>
      </w:r>
      <w:r>
        <w:rPr>
          <w:rFonts w:cs="Times New Roman"/>
        </w:rPr>
        <w:t>Junyee’s installation</w:t>
      </w:r>
      <w:r w:rsidRPr="00DF7BA5">
        <w:rPr>
          <w:rFonts w:cs="Times New Roman"/>
        </w:rPr>
        <w:t xml:space="preserve"> </w:t>
      </w:r>
      <w:r>
        <w:rPr>
          <w:rFonts w:cs="Times New Roman"/>
        </w:rPr>
        <w:t xml:space="preserve">privileges the spaces unseen as much as those seen. </w:t>
      </w:r>
      <w:r w:rsidRPr="00A55CB8">
        <w:rPr>
          <w:rFonts w:cs="Times New Roman"/>
        </w:rPr>
        <w:t>More than mere shorthand form of local specificity, indigenous materials permitted Junyee to exp</w:t>
      </w:r>
      <w:r>
        <w:rPr>
          <w:rFonts w:cs="Times New Roman"/>
        </w:rPr>
        <w:t>lore a place or space beyond</w:t>
      </w:r>
      <w:r w:rsidRPr="00A55CB8">
        <w:rPr>
          <w:rFonts w:cs="Times New Roman"/>
        </w:rPr>
        <w:t xml:space="preserve"> the confines of what was present</w:t>
      </w:r>
      <w:r>
        <w:rPr>
          <w:rFonts w:cs="Times New Roman"/>
        </w:rPr>
        <w:t>.</w:t>
      </w:r>
    </w:p>
    <w:p w14:paraId="67F116D4" w14:textId="77777777" w:rsidR="00790782" w:rsidRPr="00717BCD" w:rsidRDefault="00790782" w:rsidP="00790782">
      <w:pPr>
        <w:pStyle w:val="RackhamBody"/>
      </w:pPr>
      <w:r>
        <w:lastRenderedPageBreak/>
        <w:t xml:space="preserve">Junyee reconstructed </w:t>
      </w:r>
      <w:r>
        <w:rPr>
          <w:i/>
        </w:rPr>
        <w:t xml:space="preserve">Wood Things </w:t>
      </w:r>
      <w:r>
        <w:t xml:space="preserve">for the Metropolitan Museum in 2014. </w:t>
      </w:r>
      <w:r>
        <w:rPr>
          <w:b/>
        </w:rPr>
        <w:t>[f</w:t>
      </w:r>
      <w:r w:rsidRPr="00925721">
        <w:rPr>
          <w:b/>
        </w:rPr>
        <w:t xml:space="preserve">ig. </w:t>
      </w:r>
      <w:r>
        <w:rPr>
          <w:b/>
        </w:rPr>
        <w:t>4.15</w:t>
      </w:r>
      <w:r w:rsidRPr="00925721">
        <w:rPr>
          <w:b/>
        </w:rPr>
        <w:t>]</w:t>
      </w:r>
      <w:r>
        <w:t xml:space="preserve"> He had first exhibited </w:t>
      </w:r>
      <w:r w:rsidRPr="00B52016">
        <w:rPr>
          <w:i/>
        </w:rPr>
        <w:t>Wood Things</w:t>
      </w:r>
      <w:r>
        <w:rPr>
          <w:i/>
        </w:rPr>
        <w:t xml:space="preserve"> </w:t>
      </w:r>
      <w:r>
        <w:t>towards the end of martial law</w:t>
      </w:r>
      <w:r w:rsidRPr="00B52016">
        <w:rPr>
          <w:i/>
        </w:rPr>
        <w:t xml:space="preserve"> </w:t>
      </w:r>
      <w:r>
        <w:t>in 1980 as hi</w:t>
      </w:r>
      <w:r w:rsidRPr="00B52016">
        <w:t>s first solo exhi</w:t>
      </w:r>
      <w:r>
        <w:t>bition in the CCP.</w:t>
      </w:r>
      <w:r>
        <w:rPr>
          <w:rStyle w:val="FootnoteReference"/>
        </w:rPr>
        <w:footnoteReference w:id="526"/>
      </w:r>
      <w:r>
        <w:t xml:space="preserve"> Whereas the remake at the Metropolitan Museum of Manila is a remake that has been swept into the corner of the room, the original installation occupied the entire space Small Gallery.</w:t>
      </w:r>
      <w:r>
        <w:rPr>
          <w:rStyle w:val="FootnoteReference"/>
        </w:rPr>
        <w:footnoteReference w:id="527"/>
      </w:r>
      <w:r>
        <w:t xml:space="preserve"> In a decade</w:t>
      </w:r>
      <w:r w:rsidRPr="00DF7BA5">
        <w:t xml:space="preserve"> heavily predicated on the indigenous as a</w:t>
      </w:r>
      <w:r>
        <w:t xml:space="preserve"> mobile and legible</w:t>
      </w:r>
      <w:r w:rsidRPr="00DF7BA5">
        <w:t xml:space="preserve"> form of cultural power, Ju</w:t>
      </w:r>
      <w:r>
        <w:t>nyee’s so-called indigenous things</w:t>
      </w:r>
      <w:r w:rsidRPr="00DF7BA5">
        <w:t xml:space="preserve"> </w:t>
      </w:r>
      <w:r>
        <w:t>invade (o</w:t>
      </w:r>
      <w:r w:rsidRPr="00DF7BA5">
        <w:t>r</w:t>
      </w:r>
      <w:r>
        <w:t xml:space="preserve"> escape from) the sterile, air-conditioned </w:t>
      </w:r>
      <w:r w:rsidRPr="00DF7BA5">
        <w:t xml:space="preserve">gallery space. </w:t>
      </w:r>
      <w:r>
        <w:t xml:space="preserve">Made from dried banana stalk stuffed with banana leaves and pricked with acacia pods to resemble vermin, </w:t>
      </w:r>
      <w:r w:rsidRPr="00DF7BA5">
        <w:rPr>
          <w:i/>
        </w:rPr>
        <w:t xml:space="preserve">Wood Things </w:t>
      </w:r>
      <w:r w:rsidRPr="00DF7BA5">
        <w:t>carries a doub</w:t>
      </w:r>
      <w:r>
        <w:t>le connotation of indigeneity</w:t>
      </w:r>
      <w:r w:rsidRPr="00DF7BA5">
        <w:t>. Junyee not only made them out of indigenous materials, but also made</w:t>
      </w:r>
      <w:r>
        <w:t xml:space="preserve"> them to recall the vermin—such as roaches, ants, and termites—</w:t>
      </w:r>
      <w:r w:rsidRPr="00DF7BA5">
        <w:t>that scurry throughout Manila</w:t>
      </w:r>
      <w:r>
        <w:t xml:space="preserve"> (and not just the woods)</w:t>
      </w:r>
      <w:r w:rsidRPr="00DF7BA5">
        <w:t>, their prickly feet tic</w:t>
      </w:r>
      <w:r>
        <w:t xml:space="preserve">kling the city’s many surfaces. </w:t>
      </w:r>
      <w:r w:rsidRPr="00DF7BA5">
        <w:t xml:space="preserve">Exhibited within the </w:t>
      </w:r>
      <w:r>
        <w:t xml:space="preserve">CCP, </w:t>
      </w:r>
      <w:r w:rsidRPr="00DF7BA5">
        <w:t>a modern, clean environment meant to elevate the Philippines into “the sunlit circle of the h</w:t>
      </w:r>
      <w:r>
        <w:t xml:space="preserve">uman family,” </w:t>
      </w:r>
      <w:r w:rsidRPr="00DF7BA5">
        <w:rPr>
          <w:i/>
        </w:rPr>
        <w:t xml:space="preserve">Wood Things </w:t>
      </w:r>
      <w:r w:rsidRPr="00DF7BA5">
        <w:t xml:space="preserve">demonstrated that </w:t>
      </w:r>
      <w:r>
        <w:t xml:space="preserve">the perimeters of </w:t>
      </w:r>
      <w:r w:rsidRPr="00DF7BA5">
        <w:t>art, like roaches, could not be contained or controlled.</w:t>
      </w:r>
      <w:r>
        <w:rPr>
          <w:rStyle w:val="FootnoteReference"/>
        </w:rPr>
        <w:footnoteReference w:id="528"/>
      </w:r>
      <w:r w:rsidRPr="00DF7BA5">
        <w:t xml:space="preserve"> </w:t>
      </w:r>
    </w:p>
    <w:p w14:paraId="2705B86E" w14:textId="77777777" w:rsidR="00790782" w:rsidRPr="000C77FA" w:rsidRDefault="00790782" w:rsidP="00790782">
      <w:pPr>
        <w:ind w:firstLine="720"/>
        <w:rPr>
          <w:rFonts w:cs="Times New Roman"/>
        </w:rPr>
      </w:pPr>
      <w:r w:rsidRPr="00DF7BA5">
        <w:rPr>
          <w:rFonts w:cs="Times New Roman"/>
          <w:i/>
        </w:rPr>
        <w:t xml:space="preserve">Wood Things </w:t>
      </w:r>
      <w:r w:rsidRPr="00DF7BA5">
        <w:rPr>
          <w:rFonts w:cs="Times New Roman"/>
        </w:rPr>
        <w:t>was</w:t>
      </w:r>
      <w:r>
        <w:rPr>
          <w:rFonts w:cs="Times New Roman"/>
        </w:rPr>
        <w:t xml:space="preserve"> also</w:t>
      </w:r>
      <w:r w:rsidRPr="00DF7BA5">
        <w:rPr>
          <w:rFonts w:cs="Times New Roman"/>
        </w:rPr>
        <w:t xml:space="preserve"> not the first time an artist brought natural ephemera into the CCP Small Gallery. Another notable solo exhibitio</w:t>
      </w:r>
      <w:r>
        <w:rPr>
          <w:rFonts w:cs="Times New Roman"/>
        </w:rPr>
        <w:t xml:space="preserve">n presented in the gallery was </w:t>
      </w:r>
      <w:r w:rsidRPr="00DF7BA5">
        <w:rPr>
          <w:rFonts w:cs="Times New Roman"/>
        </w:rPr>
        <w:t xml:space="preserve">Laudico’s </w:t>
      </w:r>
      <w:r w:rsidRPr="00DF7BA5">
        <w:rPr>
          <w:rFonts w:cs="Times New Roman"/>
          <w:i/>
        </w:rPr>
        <w:t>An Exhibition of Three Works</w:t>
      </w:r>
      <w:r w:rsidRPr="00DF7BA5">
        <w:rPr>
          <w:rFonts w:cs="Times New Roman"/>
        </w:rPr>
        <w:t xml:space="preserve">, which consisted of three weeklong installations from February 18 to </w:t>
      </w:r>
      <w:r w:rsidRPr="00DF7BA5">
        <w:rPr>
          <w:rFonts w:cs="Times New Roman"/>
        </w:rPr>
        <w:lastRenderedPageBreak/>
        <w:t xml:space="preserve">March 17, 1975. </w:t>
      </w:r>
      <w:r>
        <w:rPr>
          <w:rFonts w:cs="Times New Roman"/>
        </w:rPr>
        <w:t xml:space="preserve">Laudico received </w:t>
      </w:r>
      <w:r>
        <w:rPr>
          <w:rFonts w:cs="Times New Roman"/>
          <w:i/>
        </w:rPr>
        <w:t xml:space="preserve">Thirteen Artists </w:t>
      </w:r>
      <w:r>
        <w:rPr>
          <w:rFonts w:cs="Times New Roman"/>
        </w:rPr>
        <w:t>recognition in 1974, but i</w:t>
      </w:r>
      <w:r w:rsidRPr="00DF7BA5">
        <w:rPr>
          <w:rFonts w:cs="Times New Roman"/>
        </w:rPr>
        <w:t xml:space="preserve">nstead of participating in the </w:t>
      </w:r>
      <w:r>
        <w:rPr>
          <w:rFonts w:cs="Times New Roman"/>
        </w:rPr>
        <w:t>1974 group exhibition, she</w:t>
      </w:r>
      <w:r w:rsidRPr="00DF7BA5">
        <w:rPr>
          <w:rFonts w:cs="Times New Roman"/>
        </w:rPr>
        <w:t xml:space="preserve"> chose to mount three </w:t>
      </w:r>
      <w:r>
        <w:rPr>
          <w:rFonts w:cs="Times New Roman"/>
        </w:rPr>
        <w:t xml:space="preserve">successive </w:t>
      </w:r>
      <w:r w:rsidRPr="00DF7BA5">
        <w:rPr>
          <w:rFonts w:cs="Times New Roman"/>
        </w:rPr>
        <w:t>i</w:t>
      </w:r>
      <w:r>
        <w:rPr>
          <w:rFonts w:cs="Times New Roman"/>
        </w:rPr>
        <w:t>nstallations in the Small Gallery</w:t>
      </w:r>
      <w:r>
        <w:rPr>
          <w:rFonts w:cs="Times New Roman"/>
          <w:b/>
        </w:rPr>
        <w:t>. [fig. 4.16</w:t>
      </w:r>
      <w:r w:rsidRPr="00E4461B">
        <w:rPr>
          <w:rFonts w:cs="Times New Roman"/>
          <w:b/>
        </w:rPr>
        <w:t>]</w:t>
      </w:r>
      <w:r>
        <w:rPr>
          <w:rFonts w:cs="Times New Roman"/>
        </w:rPr>
        <w:t xml:space="preserve"> </w:t>
      </w:r>
      <w:r w:rsidRPr="00DF7BA5">
        <w:rPr>
          <w:rFonts w:cs="Times New Roman"/>
        </w:rPr>
        <w:t>Laudico</w:t>
      </w:r>
      <w:r>
        <w:rPr>
          <w:rFonts w:cs="Times New Roman"/>
        </w:rPr>
        <w:t xml:space="preserve"> had</w:t>
      </w:r>
      <w:r w:rsidRPr="00DF7BA5">
        <w:rPr>
          <w:rFonts w:cs="Times New Roman"/>
        </w:rPr>
        <w:t xml:space="preserve"> initially questioned the privileging of painting with her play on the word “oil” in oil painting by using crude oil in two-dimensional work,</w:t>
      </w:r>
      <w:r>
        <w:rPr>
          <w:rFonts w:cs="Times New Roman"/>
        </w:rPr>
        <w:t xml:space="preserve"> and</w:t>
      </w:r>
      <w:r w:rsidRPr="00DF7BA5">
        <w:rPr>
          <w:rFonts w:cs="Times New Roman"/>
        </w:rPr>
        <w:t xml:space="preserve"> her installation at the Small Gallery </w:t>
      </w:r>
      <w:r>
        <w:rPr>
          <w:rFonts w:cs="Times New Roman"/>
        </w:rPr>
        <w:t xml:space="preserve">continued to </w:t>
      </w:r>
      <w:r w:rsidRPr="00DF7BA5">
        <w:rPr>
          <w:rFonts w:cs="Times New Roman"/>
        </w:rPr>
        <w:t>pus</w:t>
      </w:r>
      <w:r>
        <w:rPr>
          <w:rFonts w:cs="Times New Roman"/>
        </w:rPr>
        <w:t>h the boundaries of painting</w:t>
      </w:r>
      <w:r w:rsidRPr="00DF7BA5">
        <w:rPr>
          <w:rFonts w:cs="Times New Roman"/>
        </w:rPr>
        <w:t xml:space="preserve"> in the Philippines. The horizontal strands of banana </w:t>
      </w:r>
      <w:proofErr w:type="gramStart"/>
      <w:r w:rsidRPr="00DF7BA5">
        <w:rPr>
          <w:rFonts w:cs="Times New Roman"/>
        </w:rPr>
        <w:t>leaves</w:t>
      </w:r>
      <w:proofErr w:type="gramEnd"/>
      <w:r w:rsidRPr="00DF7BA5">
        <w:rPr>
          <w:rFonts w:cs="Times New Roman"/>
        </w:rPr>
        <w:t xml:space="preserve"> purposefully come away from the </w:t>
      </w:r>
      <w:r>
        <w:rPr>
          <w:rFonts w:cs="Times New Roman"/>
        </w:rPr>
        <w:t>wall, just far enough to cast</w:t>
      </w:r>
      <w:r w:rsidRPr="00DF7BA5">
        <w:rPr>
          <w:rFonts w:cs="Times New Roman"/>
        </w:rPr>
        <w:t xml:space="preserve"> broad shadows that resemble broad, truncated brushstrokes. The shadows were impermanent, “found” painterly marks, alluding to the ephemerality of painting itself in favor of more indigenous materials. The migration of the work away from the wall further emphasizes the movement of Philippine art from painting. Throughout the course of the week, crude oil slowly oozed from the soaked banana leaves onto the ground, staining the interior of the CCP. The residual drip marks are </w:t>
      </w:r>
      <w:r w:rsidRPr="000C77FA">
        <w:rPr>
          <w:rFonts w:cs="Times New Roman"/>
        </w:rPr>
        <w:t xml:space="preserve">simultaneously painterly and filthy, straddling the line of what constituted art and trash. </w:t>
      </w:r>
    </w:p>
    <w:p w14:paraId="21811FA4" w14:textId="77777777" w:rsidR="00790782" w:rsidRDefault="00790782" w:rsidP="00790782">
      <w:pPr>
        <w:ind w:firstLine="720"/>
        <w:rPr>
          <w:rFonts w:cs="Times New Roman"/>
        </w:rPr>
      </w:pPr>
      <w:r>
        <w:rPr>
          <w:rFonts w:cs="Times New Roman"/>
        </w:rPr>
        <w:t>Despite his initial reluctance to exhibit in the CCP, Junyee decided to use his solo exhibition to bring the grimy world outside into the cool, air-conditioned gallery environment. Ruiz describes the viewer’s experience as “entering a small air-conditioned art gallery and stumbling into a den of fat, foot-long mutant crawlies.”</w:t>
      </w:r>
      <w:r>
        <w:rPr>
          <w:rStyle w:val="FootnoteReference"/>
          <w:rFonts w:cs="Times New Roman"/>
        </w:rPr>
        <w:footnoteReference w:id="529"/>
      </w:r>
      <w:r>
        <w:rPr>
          <w:rFonts w:cs="Times New Roman"/>
        </w:rPr>
        <w:t xml:space="preserve"> Like </w:t>
      </w:r>
      <w:r>
        <w:rPr>
          <w:rFonts w:cs="Times New Roman"/>
          <w:i/>
        </w:rPr>
        <w:t>Our Woods</w:t>
      </w:r>
      <w:r>
        <w:rPr>
          <w:rFonts w:cs="Times New Roman"/>
        </w:rPr>
        <w:t>,</w:t>
      </w:r>
      <w:r>
        <w:rPr>
          <w:rFonts w:cs="Times New Roman"/>
          <w:i/>
        </w:rPr>
        <w:t xml:space="preserve"> </w:t>
      </w:r>
      <w:r w:rsidRPr="000C77FA">
        <w:rPr>
          <w:rFonts w:cs="Times New Roman"/>
        </w:rPr>
        <w:t>Junyee’s pets also retain this tension between raw materiality and narrative reference.</w:t>
      </w:r>
      <w:r>
        <w:rPr>
          <w:rFonts w:cs="Times New Roman"/>
        </w:rPr>
        <w:t xml:space="preserve"> </w:t>
      </w:r>
      <w:r w:rsidRPr="000C77FA">
        <w:rPr>
          <w:rFonts w:cs="Times New Roman"/>
        </w:rPr>
        <w:t>The title—</w:t>
      </w:r>
      <w:r w:rsidRPr="000C77FA">
        <w:rPr>
          <w:rFonts w:cs="Times New Roman"/>
          <w:i/>
        </w:rPr>
        <w:t>Wood Things</w:t>
      </w:r>
      <w:r w:rsidRPr="000C77FA">
        <w:rPr>
          <w:rFonts w:cs="Times New Roman"/>
        </w:rPr>
        <w:t>—is similarly ambiguous.</w:t>
      </w:r>
      <w:r>
        <w:rPr>
          <w:rStyle w:val="FootnoteReference"/>
          <w:rFonts w:cs="Times New Roman"/>
        </w:rPr>
        <w:footnoteReference w:id="530"/>
      </w:r>
      <w:r w:rsidRPr="000C77FA">
        <w:rPr>
          <w:rFonts w:cs="Times New Roman"/>
        </w:rPr>
        <w:t xml:space="preserve"> </w:t>
      </w:r>
      <w:r>
        <w:rPr>
          <w:rFonts w:cs="Times New Roman"/>
        </w:rPr>
        <w:t xml:space="preserve">For the original exhibition, Junyee insisted on red lamps to create a glow in the gallery that resembled the soft pink light of dusk during the very end of a sunset. </w:t>
      </w:r>
      <w:r w:rsidRPr="000C77FA">
        <w:rPr>
          <w:rFonts w:cs="Times New Roman"/>
        </w:rPr>
        <w:t xml:space="preserve">Wood as </w:t>
      </w:r>
      <w:r w:rsidRPr="000C77FA">
        <w:rPr>
          <w:rFonts w:cs="Times New Roman"/>
        </w:rPr>
        <w:lastRenderedPageBreak/>
        <w:t xml:space="preserve">a modifier in this case could refer to its materiality, as in a thing made of wood (which Junyee’s </w:t>
      </w:r>
      <w:r w:rsidRPr="000C77FA">
        <w:rPr>
          <w:rFonts w:cs="Times New Roman"/>
          <w:i/>
        </w:rPr>
        <w:t xml:space="preserve">Wood Things </w:t>
      </w:r>
      <w:r w:rsidRPr="000C77FA">
        <w:rPr>
          <w:rFonts w:cs="Times New Roman"/>
        </w:rPr>
        <w:t xml:space="preserve">are not) or to place, suggesting that these things belong or emerge from the woods. </w:t>
      </w:r>
    </w:p>
    <w:p w14:paraId="71A79B96" w14:textId="77777777" w:rsidR="00790782" w:rsidRPr="000C77FA" w:rsidRDefault="00790782" w:rsidP="00790782">
      <w:pPr>
        <w:ind w:firstLine="720"/>
        <w:rPr>
          <w:rFonts w:cs="Times New Roman"/>
        </w:rPr>
      </w:pPr>
      <w:r w:rsidRPr="000C77FA">
        <w:rPr>
          <w:rFonts w:cs="Times New Roman"/>
        </w:rPr>
        <w:t>While Junyee may refer to the rectangular units colloquially as “pets,” in the title he labels them as things—a designation that seems to counter the utilitarian value of objects such as pottery and baskets displayed at the aforementioned design fair. Unlike the Imelda’s coconut palace</w:t>
      </w:r>
      <w:r>
        <w:rPr>
          <w:rFonts w:cs="Times New Roman"/>
        </w:rPr>
        <w:t xml:space="preserve"> or the objects displayed at </w:t>
      </w:r>
      <w:r>
        <w:rPr>
          <w:rFonts w:cs="Times New Roman"/>
          <w:i/>
        </w:rPr>
        <w:t>New Directions</w:t>
      </w:r>
      <w:r>
        <w:rPr>
          <w:rFonts w:cs="Times New Roman"/>
        </w:rPr>
        <w:t xml:space="preserve">, </w:t>
      </w:r>
      <w:r w:rsidRPr="000C77FA">
        <w:rPr>
          <w:rFonts w:cs="Times New Roman"/>
        </w:rPr>
        <w:t>which function</w:t>
      </w:r>
      <w:r>
        <w:rPr>
          <w:rFonts w:cs="Times New Roman"/>
        </w:rPr>
        <w:t>ed</w:t>
      </w:r>
      <w:r w:rsidRPr="000C77FA">
        <w:rPr>
          <w:rFonts w:cs="Times New Roman"/>
        </w:rPr>
        <w:t xml:space="preserve"> as </w:t>
      </w:r>
      <w:r>
        <w:rPr>
          <w:rFonts w:cs="Times New Roman"/>
        </w:rPr>
        <w:t xml:space="preserve">indigenous </w:t>
      </w:r>
      <w:r w:rsidRPr="000C77FA">
        <w:rPr>
          <w:rFonts w:cs="Times New Roman"/>
        </w:rPr>
        <w:t xml:space="preserve">symbols of Philippine economic prosperity and independence, Junyee’s </w:t>
      </w:r>
      <w:r w:rsidRPr="000C77FA">
        <w:rPr>
          <w:rFonts w:cs="Times New Roman"/>
          <w:i/>
        </w:rPr>
        <w:t xml:space="preserve">Wood Things </w:t>
      </w:r>
      <w:r w:rsidRPr="000C77FA">
        <w:rPr>
          <w:rFonts w:cs="Times New Roman"/>
        </w:rPr>
        <w:t xml:space="preserve">elicit visceral responses as we encounter its prickly surfaces. These </w:t>
      </w:r>
      <w:r w:rsidRPr="000C77FA">
        <w:rPr>
          <w:rFonts w:cs="Times New Roman"/>
          <w:i/>
        </w:rPr>
        <w:t xml:space="preserve">things </w:t>
      </w:r>
      <w:r w:rsidRPr="000C77FA">
        <w:rPr>
          <w:rFonts w:cs="Times New Roman"/>
        </w:rPr>
        <w:t>constantly shift and are at flux. While they might</w:t>
      </w:r>
      <w:r>
        <w:rPr>
          <w:rFonts w:cs="Times New Roman"/>
        </w:rPr>
        <w:t xml:space="preserve"> vaguely</w:t>
      </w:r>
      <w:r w:rsidRPr="000C77FA">
        <w:rPr>
          <w:rFonts w:cs="Times New Roman"/>
        </w:rPr>
        <w:t xml:space="preserve"> resemble</w:t>
      </w:r>
      <w:r>
        <w:rPr>
          <w:rFonts w:cs="Times New Roman"/>
        </w:rPr>
        <w:t xml:space="preserve"> the roaches</w:t>
      </w:r>
      <w:r w:rsidRPr="000C77FA">
        <w:rPr>
          <w:rFonts w:cs="Times New Roman"/>
        </w:rPr>
        <w:t>, they are too big and too rectangular to be naturalist</w:t>
      </w:r>
      <w:r>
        <w:rPr>
          <w:rFonts w:cs="Times New Roman"/>
        </w:rPr>
        <w:t>ic representation of vermin. Instead, the viewer encounters the thingness of these units—their prickly surfaces and crowded arrangements—as a sensation of bugs rather than visual representations as such. Junyee expressed, “Before the opening, before the show, I stood there alone [in the Small Gallery] and after a while I feel itchy</w:t>
      </w:r>
      <w:proofErr w:type="gramStart"/>
      <w:r>
        <w:rPr>
          <w:rFonts w:cs="Times New Roman"/>
        </w:rPr>
        <w:t>....It’s</w:t>
      </w:r>
      <w:proofErr w:type="gramEnd"/>
      <w:r>
        <w:rPr>
          <w:rFonts w:cs="Times New Roman"/>
        </w:rPr>
        <w:t xml:space="preserve"> so powerful that you itch.” </w:t>
      </w:r>
    </w:p>
    <w:p w14:paraId="4608AE7F" w14:textId="77777777" w:rsidR="00790782" w:rsidRPr="00DF7BA5" w:rsidRDefault="00790782" w:rsidP="00790782">
      <w:pPr>
        <w:ind w:firstLine="720"/>
        <w:rPr>
          <w:rFonts w:cs="Times New Roman"/>
        </w:rPr>
      </w:pPr>
      <w:r w:rsidRPr="00DF7BA5">
        <w:rPr>
          <w:rFonts w:cs="Times New Roman"/>
        </w:rPr>
        <w:t>Albano</w:t>
      </w:r>
      <w:r>
        <w:rPr>
          <w:rFonts w:cs="Times New Roman"/>
        </w:rPr>
        <w:t xml:space="preserve"> reviews</w:t>
      </w:r>
      <w:r w:rsidRPr="00DF7BA5">
        <w:rPr>
          <w:rFonts w:cs="Times New Roman"/>
        </w:rPr>
        <w:t xml:space="preserve"> </w:t>
      </w:r>
      <w:r>
        <w:rPr>
          <w:rFonts w:cs="Times New Roman"/>
          <w:i/>
        </w:rPr>
        <w:t>Wood Things</w:t>
      </w:r>
      <w:r w:rsidRPr="00DF7BA5">
        <w:rPr>
          <w:rFonts w:cs="Times New Roman"/>
        </w:rPr>
        <w:t xml:space="preserve"> </w:t>
      </w:r>
      <w:r>
        <w:rPr>
          <w:rFonts w:cs="Times New Roman"/>
        </w:rPr>
        <w:t>in</w:t>
      </w:r>
      <w:r w:rsidRPr="00DF7BA5">
        <w:rPr>
          <w:rFonts w:cs="Times New Roman"/>
        </w:rPr>
        <w:t xml:space="preserve"> the</w:t>
      </w:r>
      <w:r w:rsidRPr="00DF7BA5">
        <w:rPr>
          <w:rFonts w:cs="Times New Roman"/>
          <w:i/>
        </w:rPr>
        <w:t xml:space="preserve"> Philippine</w:t>
      </w:r>
      <w:r>
        <w:rPr>
          <w:rFonts w:cs="Times New Roman"/>
          <w:i/>
        </w:rPr>
        <w:t xml:space="preserve"> Art</w:t>
      </w:r>
      <w:r w:rsidRPr="00DF7BA5">
        <w:rPr>
          <w:rFonts w:cs="Times New Roman"/>
          <w:i/>
        </w:rPr>
        <w:t xml:space="preserve"> Supplement</w:t>
      </w:r>
      <w:r w:rsidRPr="00DF7BA5">
        <w:rPr>
          <w:rFonts w:cs="Times New Roman"/>
        </w:rPr>
        <w:t>, a short-lived</w:t>
      </w:r>
      <w:r>
        <w:rPr>
          <w:rFonts w:cs="Times New Roman"/>
        </w:rPr>
        <w:t xml:space="preserve"> CCP publication from the 1980s. He notes</w:t>
      </w:r>
      <w:r w:rsidRPr="00DF7BA5">
        <w:rPr>
          <w:rFonts w:cs="Times New Roman"/>
        </w:rPr>
        <w:t>, “Children, romantics and cynics of contemporary art will find Junyee’s exhibition at the CCP Small Gallery a delight…His reference to the work as ‘pets’ connotes intimacy and cuteness.”</w:t>
      </w:r>
      <w:r w:rsidRPr="00DF7BA5">
        <w:rPr>
          <w:rStyle w:val="FootnoteReference"/>
          <w:rFonts w:cs="Times New Roman"/>
        </w:rPr>
        <w:footnoteReference w:id="531"/>
      </w:r>
      <w:r>
        <w:rPr>
          <w:rFonts w:cs="Times New Roman"/>
        </w:rPr>
        <w:t xml:space="preserve"> </w:t>
      </w:r>
      <w:r w:rsidRPr="00DF7BA5">
        <w:rPr>
          <w:rFonts w:cs="Times New Roman"/>
        </w:rPr>
        <w:t xml:space="preserve">Taken as a single unit, the pets might be considered </w:t>
      </w:r>
      <w:r>
        <w:rPr>
          <w:rFonts w:cs="Times New Roman"/>
        </w:rPr>
        <w:t>cute, like the “chubby caterpillars.”</w:t>
      </w:r>
      <w:r>
        <w:rPr>
          <w:rStyle w:val="FootnoteReference"/>
          <w:rFonts w:cs="Times New Roman"/>
        </w:rPr>
        <w:footnoteReference w:id="532"/>
      </w:r>
      <w:r>
        <w:rPr>
          <w:rFonts w:cs="Times New Roman"/>
        </w:rPr>
        <w:t xml:space="preserve"> </w:t>
      </w:r>
      <w:r w:rsidRPr="00DF7BA5">
        <w:rPr>
          <w:rFonts w:cs="Times New Roman"/>
        </w:rPr>
        <w:t xml:space="preserve">The pressing component of </w:t>
      </w:r>
      <w:r w:rsidRPr="00DF7BA5">
        <w:rPr>
          <w:rFonts w:cs="Times New Roman"/>
          <w:i/>
        </w:rPr>
        <w:t xml:space="preserve">Wood Things </w:t>
      </w:r>
      <w:r>
        <w:rPr>
          <w:rFonts w:cs="Times New Roman"/>
        </w:rPr>
        <w:t xml:space="preserve">does not come from the form of the puffy bug </w:t>
      </w:r>
      <w:r w:rsidRPr="00DF7BA5">
        <w:rPr>
          <w:rFonts w:cs="Times New Roman"/>
        </w:rPr>
        <w:t>bodies, which on</w:t>
      </w:r>
      <w:r>
        <w:rPr>
          <w:rFonts w:cs="Times New Roman"/>
        </w:rPr>
        <w:t xml:space="preserve"> their own, might be considered “decorative” </w:t>
      </w:r>
      <w:r w:rsidRPr="00DF7BA5">
        <w:rPr>
          <w:rFonts w:cs="Times New Roman"/>
        </w:rPr>
        <w:t>rectangular adornments on a wall.</w:t>
      </w:r>
      <w:r w:rsidRPr="00DF7BA5">
        <w:rPr>
          <w:rStyle w:val="FootnoteReference"/>
          <w:rFonts w:cs="Times New Roman"/>
        </w:rPr>
        <w:footnoteReference w:id="533"/>
      </w:r>
      <w:r w:rsidRPr="00DF7BA5">
        <w:rPr>
          <w:rFonts w:cs="Times New Roman"/>
        </w:rPr>
        <w:t xml:space="preserve"> Instead, the</w:t>
      </w:r>
      <w:r>
        <w:rPr>
          <w:rFonts w:cs="Times New Roman"/>
        </w:rPr>
        <w:t xml:space="preserve"> dense grouping of the pets together—</w:t>
      </w:r>
      <w:r w:rsidRPr="00DF7BA5">
        <w:rPr>
          <w:rFonts w:cs="Times New Roman"/>
        </w:rPr>
        <w:lastRenderedPageBreak/>
        <w:t>particularly within t</w:t>
      </w:r>
      <w:r>
        <w:rPr>
          <w:rFonts w:cs="Times New Roman"/>
        </w:rPr>
        <w:t xml:space="preserve">he cramped corners of the room—constitutes </w:t>
      </w:r>
      <w:r w:rsidRPr="00DF7BA5">
        <w:rPr>
          <w:rFonts w:cs="Times New Roman"/>
        </w:rPr>
        <w:t xml:space="preserve">the installation’s most terrifying aspect. </w:t>
      </w:r>
      <w:r>
        <w:rPr>
          <w:rFonts w:cs="Times New Roman"/>
        </w:rPr>
        <w:t>For the original installation, the bugs were not only cramped in the corners, but also throughout the whole gallery, since Junyee constructed five hundred of them and “spread them all over the floor, densely, with just enough gaps so that a viewer might walk gingerly into the space.”</w:t>
      </w:r>
      <w:r>
        <w:rPr>
          <w:rStyle w:val="FootnoteReference"/>
          <w:rFonts w:cs="Times New Roman"/>
        </w:rPr>
        <w:footnoteReference w:id="534"/>
      </w:r>
      <w:r>
        <w:rPr>
          <w:rFonts w:cs="Times New Roman"/>
        </w:rPr>
        <w:t xml:space="preserve"> On the walls and ceilings, they crawled in a loose spiral formation. </w:t>
      </w:r>
      <w:r w:rsidRPr="00DF7BA5">
        <w:rPr>
          <w:rFonts w:cs="Times New Roman"/>
        </w:rPr>
        <w:t>Clumped in the bottom corner of the gallery, the rectangular forms appear to</w:t>
      </w:r>
      <w:r>
        <w:rPr>
          <w:rFonts w:cs="Times New Roman"/>
        </w:rPr>
        <w:t xml:space="preserve"> </w:t>
      </w:r>
      <w:r w:rsidRPr="00507860">
        <w:rPr>
          <w:rFonts w:cs="Times New Roman"/>
        </w:rPr>
        <w:t>simultaneously emerge</w:t>
      </w:r>
      <w:r w:rsidRPr="00507860">
        <w:rPr>
          <w:rFonts w:cs="Times New Roman"/>
          <w:i/>
        </w:rPr>
        <w:t xml:space="preserve"> from</w:t>
      </w:r>
      <w:r w:rsidRPr="00DF7BA5">
        <w:rPr>
          <w:rFonts w:cs="Times New Roman"/>
        </w:rPr>
        <w:t xml:space="preserve"> </w:t>
      </w:r>
      <w:r w:rsidRPr="00507860">
        <w:rPr>
          <w:rFonts w:cs="Times New Roman"/>
        </w:rPr>
        <w:t>and dissolve</w:t>
      </w:r>
      <w:r w:rsidRPr="00507860">
        <w:rPr>
          <w:rFonts w:cs="Times New Roman"/>
          <w:i/>
        </w:rPr>
        <w:t xml:space="preserve"> into</w:t>
      </w:r>
      <w:r w:rsidRPr="00DF7BA5">
        <w:rPr>
          <w:rFonts w:cs="Times New Roman"/>
        </w:rPr>
        <w:t xml:space="preserve"> the pool of pods. The symmetrical prickly construction</w:t>
      </w:r>
      <w:r>
        <w:rPr>
          <w:rFonts w:cs="Times New Roman"/>
        </w:rPr>
        <w:t xml:space="preserve"> of the pets refuses orientation—we are unsure whether the pets are coming or going, forming or disintegrating. </w:t>
      </w:r>
    </w:p>
    <w:p w14:paraId="561B1248" w14:textId="77777777" w:rsidR="00790782" w:rsidRPr="00DF7BA5" w:rsidRDefault="00790782" w:rsidP="00790782">
      <w:pPr>
        <w:ind w:firstLine="720"/>
        <w:rPr>
          <w:rFonts w:cs="Times New Roman"/>
        </w:rPr>
      </w:pPr>
      <w:r w:rsidRPr="00DF7BA5">
        <w:rPr>
          <w:rFonts w:cs="Times New Roman"/>
        </w:rPr>
        <w:t>Since the viewer cannot surmise the direction of the bugs without a distinction between head and body, the pets could either be falling into the</w:t>
      </w:r>
      <w:r>
        <w:rPr>
          <w:rFonts w:cs="Times New Roman"/>
        </w:rPr>
        <w:t xml:space="preserve"> detritus or surfacing from it. </w:t>
      </w:r>
      <w:r w:rsidRPr="00DF7BA5">
        <w:rPr>
          <w:rFonts w:cs="Times New Roman"/>
        </w:rPr>
        <w:t>The ambiguity denies a fixed narrative of causation, permitting one to consider the pool of natural ephemera as both generative and destructive. A few pets seem to float casually atop the accumulation of the pods. Although the presence of raw materials imply that the pet might be coming into being or dematerializing, Junyee only exhibits the pets as fully formed, never in the process of forming or disintegrating. The contents inside the bug bodies are left up to the viewer’s imagination—a physical manifestation of the unseen or unknown.</w:t>
      </w:r>
    </w:p>
    <w:p w14:paraId="67992D52" w14:textId="77777777" w:rsidR="00790782" w:rsidRPr="00DF7BA5" w:rsidRDefault="00790782" w:rsidP="00790782">
      <w:pPr>
        <w:ind w:firstLine="720"/>
        <w:rPr>
          <w:rFonts w:cs="Times New Roman"/>
        </w:rPr>
      </w:pPr>
      <w:r>
        <w:rPr>
          <w:rFonts w:cs="Times New Roman"/>
        </w:rPr>
        <w:t>At the Metropolitan Museum, t</w:t>
      </w:r>
      <w:r w:rsidRPr="00DF7BA5">
        <w:rPr>
          <w:rFonts w:cs="Times New Roman"/>
        </w:rPr>
        <w:t xml:space="preserve">he pets found at the top corner of the gallery further reinforce the importance of the unseen in Junyee’s installation. Nestled deep into the gaps between the ceiling and the wall, the ambiguity of orientation applies to the ceiling corner in similar fashion to the bottom one. The pets appear to simultaneously emerge and disappear into the recesses of the wall, infiltrating the spaces of the gallery that are not seen. Regardless of which direction the bugs are going—into or out of the gallery, the viewer remains certain that </w:t>
      </w:r>
      <w:r w:rsidRPr="00DF7BA5">
        <w:rPr>
          <w:rFonts w:cs="Times New Roman"/>
        </w:rPr>
        <w:lastRenderedPageBreak/>
        <w:t xml:space="preserve">behind the walls and the visible space of the gallery, there must be more of them. The fear or disgust that </w:t>
      </w:r>
      <w:r w:rsidRPr="00DF7BA5">
        <w:rPr>
          <w:rFonts w:cs="Times New Roman"/>
          <w:i/>
        </w:rPr>
        <w:t xml:space="preserve">Wood Things </w:t>
      </w:r>
      <w:r w:rsidRPr="00DF7BA5">
        <w:rPr>
          <w:rFonts w:cs="Times New Roman"/>
        </w:rPr>
        <w:t xml:space="preserve">elicits comes not from the neatly packaged bug bodies, but from the way they fade into unknown realms and unseen places. The use of natural materials further emphasizes the capacity for these creatures to proliferate without the human intervention in the way that only natural things could.   </w:t>
      </w:r>
    </w:p>
    <w:p w14:paraId="7A6C8278" w14:textId="77777777" w:rsidR="00790782" w:rsidRDefault="00790782" w:rsidP="00790782">
      <w:pPr>
        <w:ind w:firstLine="720"/>
        <w:rPr>
          <w:rFonts w:cs="Times New Roman"/>
        </w:rPr>
      </w:pPr>
      <w:r w:rsidRPr="00A55CB8">
        <w:rPr>
          <w:rFonts w:cs="Times New Roman"/>
          <w:i/>
        </w:rPr>
        <w:t xml:space="preserve">Wood Things </w:t>
      </w:r>
      <w:r w:rsidRPr="00A55CB8">
        <w:rPr>
          <w:rFonts w:cs="Times New Roman"/>
        </w:rPr>
        <w:t xml:space="preserve">alluded to the real world outside the walls of the Cultural Center—one of poverty overrun with various forms of vermin. By bringing critters constructed of local, organic Philippine materials, such as banana leaves and acacia pods, Junyee implies that the demand for indigeneity is not so easily packaged and necessarily includes the dirty bits—the roaches and other vermin that dwell in the cracks of the city. The call to bring the indigenous into the gallery, to tame or domesticate the indigenous brings certain levels of risk—also questions the ability to conceal the actual state in Manila through this performance of pristine buildings. Despite the Marcos regime’s careful surveillance, tight authoritarian control, and attempt to create a clean, modern space for art, they could not control the unseen. While Junyee’s pets may be “cute” or “domesticated” in their neat rectangular forms, their formation suggests that underneath the walls was an infiltration of </w:t>
      </w:r>
      <w:r>
        <w:rPr>
          <w:rFonts w:cs="Times New Roman"/>
        </w:rPr>
        <w:t>bristly critters</w:t>
      </w:r>
      <w:r w:rsidRPr="00A55CB8">
        <w:rPr>
          <w:rFonts w:cs="Times New Roman"/>
        </w:rPr>
        <w:t xml:space="preserve"> that could and would continue to multiply.</w:t>
      </w:r>
    </w:p>
    <w:p w14:paraId="2FD63413" w14:textId="77777777" w:rsidR="00790782" w:rsidRDefault="00790782" w:rsidP="00790782">
      <w:pPr>
        <w:ind w:firstLine="720"/>
        <w:rPr>
          <w:rFonts w:cs="Times New Roman"/>
        </w:rPr>
      </w:pPr>
      <w:r>
        <w:rPr>
          <w:rFonts w:cs="Times New Roman"/>
        </w:rPr>
        <w:t xml:space="preserve">And </w:t>
      </w:r>
      <w:r>
        <w:rPr>
          <w:rFonts w:cs="Times New Roman"/>
          <w:i/>
        </w:rPr>
        <w:t xml:space="preserve">Wood Things </w:t>
      </w:r>
      <w:r>
        <w:rPr>
          <w:rFonts w:cs="Times New Roman"/>
        </w:rPr>
        <w:t xml:space="preserve">did multiply and infiltrate into the world. Although Junyee often describes his installations as ephemeral, the materials that compose the work, though subject to deterioration, were often given away or distributed to people after an installation was taken down. For example, since Junyee refused to sell the works in </w:t>
      </w:r>
      <w:r>
        <w:rPr>
          <w:rFonts w:cs="Times New Roman"/>
          <w:i/>
        </w:rPr>
        <w:t>Malabayabas</w:t>
      </w:r>
      <w:r>
        <w:rPr>
          <w:rFonts w:cs="Times New Roman"/>
        </w:rPr>
        <w:t xml:space="preserve">, the valuable pieces of wood were given away in Manila because Junyee did not have the resources to transport the materials back to Los Baños. Concerning </w:t>
      </w:r>
      <w:r>
        <w:rPr>
          <w:rFonts w:cs="Times New Roman"/>
          <w:i/>
        </w:rPr>
        <w:t xml:space="preserve">Wood Things, </w:t>
      </w:r>
      <w:r>
        <w:rPr>
          <w:rFonts w:cs="Times New Roman"/>
        </w:rPr>
        <w:t xml:space="preserve">as a “tribute to the popular aura of the piece, many of the staffers and assistants at the CCP asked for several things as souvenirs or </w:t>
      </w:r>
      <w:r>
        <w:rPr>
          <w:rFonts w:cs="Times New Roman"/>
        </w:rPr>
        <w:lastRenderedPageBreak/>
        <w:t>keepsakes.”</w:t>
      </w:r>
      <w:r>
        <w:rPr>
          <w:rStyle w:val="FootnoteReference"/>
          <w:rFonts w:cs="Times New Roman"/>
        </w:rPr>
        <w:footnoteReference w:id="535"/>
      </w:r>
      <w:r>
        <w:rPr>
          <w:rFonts w:cs="Times New Roman"/>
        </w:rPr>
        <w:t xml:space="preserve"> Junyee only kept a handful of the chubby caterpillars for himself. Thus, when art historian Patrick Flores requested that Junyee reconstruct </w:t>
      </w:r>
      <w:r>
        <w:rPr>
          <w:rFonts w:cs="Times New Roman"/>
          <w:i/>
        </w:rPr>
        <w:t xml:space="preserve">Wood Things </w:t>
      </w:r>
      <w:r>
        <w:rPr>
          <w:rFonts w:cs="Times New Roman"/>
        </w:rPr>
        <w:t>for the Metropolitan Museum, the bugs multiplied to fill another space.</w:t>
      </w:r>
    </w:p>
    <w:p w14:paraId="479887C1" w14:textId="77777777" w:rsidR="00790782" w:rsidRPr="00AB3694" w:rsidRDefault="00790782" w:rsidP="00790782">
      <w:pPr>
        <w:ind w:firstLine="720"/>
        <w:rPr>
          <w:rFonts w:cs="Times New Roman"/>
        </w:rPr>
      </w:pPr>
    </w:p>
    <w:p w14:paraId="419CE290" w14:textId="77777777" w:rsidR="00790782" w:rsidRPr="00C51859" w:rsidRDefault="00790782" w:rsidP="00790782">
      <w:pPr>
        <w:pStyle w:val="SubChapter"/>
      </w:pPr>
      <w:bookmarkStart w:id="119" w:name="_Toc507617971"/>
      <w:r>
        <w:t xml:space="preserve">Contemporary </w:t>
      </w:r>
      <w:r w:rsidRPr="00204450">
        <w:t>Indigenous</w:t>
      </w:r>
      <w:r w:rsidRPr="00C51859">
        <w:t xml:space="preserve"> Art </w:t>
      </w:r>
      <w:r>
        <w:t>Infects the Galleries</w:t>
      </w:r>
      <w:bookmarkEnd w:id="119"/>
    </w:p>
    <w:p w14:paraId="3AAC73EC" w14:textId="67475249" w:rsidR="00790782" w:rsidRDefault="00790782" w:rsidP="00790782">
      <w:pPr>
        <w:ind w:firstLine="720"/>
        <w:rPr>
          <w:rFonts w:cs="Times New Roman"/>
        </w:rPr>
      </w:pPr>
      <w:r w:rsidRPr="00DF7BA5">
        <w:rPr>
          <w:rFonts w:cs="Times New Roman"/>
        </w:rPr>
        <w:t>T</w:t>
      </w:r>
      <w:r>
        <w:rPr>
          <w:rFonts w:cs="Times New Roman"/>
        </w:rPr>
        <w:t>hough Junyee has been using</w:t>
      </w:r>
      <w:r w:rsidRPr="00DF7BA5">
        <w:rPr>
          <w:rFonts w:cs="Times New Roman"/>
        </w:rPr>
        <w:t xml:space="preserve"> materials</w:t>
      </w:r>
      <w:r>
        <w:rPr>
          <w:rFonts w:cs="Times New Roman"/>
        </w:rPr>
        <w:t xml:space="preserve"> drawn from</w:t>
      </w:r>
      <w:r w:rsidRPr="00DF7BA5">
        <w:rPr>
          <w:rFonts w:cs="Times New Roman"/>
        </w:rPr>
        <w:t xml:space="preserve"> the </w:t>
      </w:r>
      <w:r>
        <w:rPr>
          <w:rFonts w:cs="Times New Roman"/>
        </w:rPr>
        <w:t xml:space="preserve">local </w:t>
      </w:r>
      <w:r w:rsidRPr="00DF7BA5">
        <w:rPr>
          <w:rFonts w:cs="Times New Roman"/>
        </w:rPr>
        <w:t>environment since the 1970s</w:t>
      </w:r>
      <w:r>
        <w:rPr>
          <w:rFonts w:cs="Times New Roman"/>
        </w:rPr>
        <w:t xml:space="preserve">, contemporary </w:t>
      </w:r>
      <w:r w:rsidRPr="00DF7BA5">
        <w:rPr>
          <w:rFonts w:cs="Times New Roman"/>
        </w:rPr>
        <w:t>indigenous art</w:t>
      </w:r>
      <w:r>
        <w:rPr>
          <w:rFonts w:cs="Times New Roman"/>
        </w:rPr>
        <w:t xml:space="preserve"> as a practice that centered on local materials was</w:t>
      </w:r>
      <w:r w:rsidRPr="00DF7BA5">
        <w:rPr>
          <w:rFonts w:cs="Times New Roman"/>
        </w:rPr>
        <w:t xml:space="preserve"> </w:t>
      </w:r>
      <w:r>
        <w:rPr>
          <w:rFonts w:cs="Times New Roman"/>
        </w:rPr>
        <w:t xml:space="preserve">not </w:t>
      </w:r>
      <w:r w:rsidRPr="00DF7BA5">
        <w:rPr>
          <w:rFonts w:cs="Times New Roman"/>
        </w:rPr>
        <w:t>co</w:t>
      </w:r>
      <w:r>
        <w:rPr>
          <w:rFonts w:cs="Times New Roman"/>
        </w:rPr>
        <w:t>dified in the Philippines until</w:t>
      </w:r>
      <w:r w:rsidRPr="00DF7BA5">
        <w:rPr>
          <w:rFonts w:cs="Times New Roman"/>
        </w:rPr>
        <w:t xml:space="preserve"> the mid-1980s. In 1984, Junyee was among a number of artists who </w:t>
      </w:r>
      <w:r>
        <w:rPr>
          <w:rFonts w:cs="Times New Roman"/>
        </w:rPr>
        <w:t>took part of an ambitious multi-gallery exhibition that featured indigenous materials</w:t>
      </w:r>
      <w:r w:rsidRPr="00DF7BA5">
        <w:rPr>
          <w:rFonts w:cs="Times New Roman"/>
        </w:rPr>
        <w:t xml:space="preserve"> entitled </w:t>
      </w:r>
      <w:r w:rsidRPr="00DF7BA5">
        <w:rPr>
          <w:rFonts w:cs="Times New Roman"/>
          <w:i/>
        </w:rPr>
        <w:t xml:space="preserve">Ugat Suri </w:t>
      </w:r>
      <w:r w:rsidRPr="00DF7BA5">
        <w:rPr>
          <w:rFonts w:cs="Times New Roman"/>
        </w:rPr>
        <w:t xml:space="preserve">(roughly translated as </w:t>
      </w:r>
      <w:r w:rsidRPr="00DF7BA5">
        <w:rPr>
          <w:rFonts w:cs="Times New Roman"/>
          <w:i/>
        </w:rPr>
        <w:t>A Search for Roots</w:t>
      </w:r>
      <w:r w:rsidRPr="00DF7BA5">
        <w:rPr>
          <w:rFonts w:cs="Times New Roman"/>
        </w:rPr>
        <w:t>). Curated by Eva Toledo and Rodolfo Paras-Perez, the latter the founder and chancellor of the ASEAN Institute of Art (AIA), the exhibition took place in eight of the most prominent galleries in Manila, including Luz Gallery, City Gallery, the Rear Room, and Sining Kam</w:t>
      </w:r>
      <w:r>
        <w:rPr>
          <w:rFonts w:cs="Times New Roman"/>
        </w:rPr>
        <w:t>a</w:t>
      </w:r>
      <w:r w:rsidRPr="00DF7BA5">
        <w:rPr>
          <w:rFonts w:cs="Times New Roman"/>
        </w:rPr>
        <w:t>lig.</w:t>
      </w:r>
      <w:r w:rsidRPr="00DF7BA5">
        <w:rPr>
          <w:rStyle w:val="FootnoteReference"/>
          <w:rFonts w:cs="Times New Roman"/>
        </w:rPr>
        <w:footnoteReference w:id="536"/>
      </w:r>
    </w:p>
    <w:p w14:paraId="04E7F4C3" w14:textId="77777777" w:rsidR="00790782" w:rsidRDefault="00790782" w:rsidP="00790782">
      <w:pPr>
        <w:ind w:firstLine="720"/>
        <w:rPr>
          <w:rFonts w:cs="Times New Roman"/>
        </w:rPr>
      </w:pPr>
      <w:r>
        <w:rPr>
          <w:rFonts w:cs="Times New Roman"/>
        </w:rPr>
        <w:t>Held f</w:t>
      </w:r>
      <w:r w:rsidRPr="00DF7BA5">
        <w:rPr>
          <w:rFonts w:cs="Times New Roman"/>
        </w:rPr>
        <w:t>rom late</w:t>
      </w:r>
      <w:r>
        <w:rPr>
          <w:rFonts w:cs="Times New Roman"/>
        </w:rPr>
        <w:t xml:space="preserve"> February to March in 1984, </w:t>
      </w:r>
      <w:r w:rsidRPr="00DF7BA5">
        <w:rPr>
          <w:rFonts w:cs="Times New Roman"/>
          <w:i/>
        </w:rPr>
        <w:t>Ugat Suri</w:t>
      </w:r>
      <w:r>
        <w:rPr>
          <w:rFonts w:cs="Times New Roman"/>
        </w:rPr>
        <w:t xml:space="preserve"> was intended to coincide and complement the 3</w:t>
      </w:r>
      <w:r w:rsidRPr="00840544">
        <w:rPr>
          <w:rFonts w:cs="Times New Roman"/>
          <w:vertAlign w:val="superscript"/>
        </w:rPr>
        <w:t>rd</w:t>
      </w:r>
      <w:r w:rsidRPr="00DF7BA5">
        <w:rPr>
          <w:rFonts w:cs="Times New Roman"/>
        </w:rPr>
        <w:t xml:space="preserve"> ASEAN</w:t>
      </w:r>
      <w:r>
        <w:rPr>
          <w:rFonts w:cs="Times New Roman"/>
        </w:rPr>
        <w:t xml:space="preserve"> Travelling Exhibition of Paintings and Photographs at the CCP Main and Small Galleries. While the exhibition at the CCP would showcase works from the five ASEAN countries of the period (Indonesia, Malaysia, Philippines, Singapore, and Thailand), both exhibitions were part of the month-long, 3</w:t>
      </w:r>
      <w:r w:rsidRPr="00840544">
        <w:rPr>
          <w:rFonts w:cs="Times New Roman"/>
          <w:vertAlign w:val="superscript"/>
        </w:rPr>
        <w:t>rd</w:t>
      </w:r>
      <w:r>
        <w:rPr>
          <w:rFonts w:cs="Times New Roman"/>
        </w:rPr>
        <w:t xml:space="preserve"> annual </w:t>
      </w:r>
      <w:r w:rsidRPr="00DF7BA5">
        <w:rPr>
          <w:rFonts w:cs="Times New Roman"/>
        </w:rPr>
        <w:t>ASEAN Art Festival hosted by the Philippines</w:t>
      </w:r>
      <w:r>
        <w:rPr>
          <w:rFonts w:cs="Times New Roman"/>
        </w:rPr>
        <w:t>. The First and 2</w:t>
      </w:r>
      <w:r w:rsidRPr="004A371A">
        <w:rPr>
          <w:rFonts w:cs="Times New Roman"/>
          <w:vertAlign w:val="superscript"/>
        </w:rPr>
        <w:t>nd</w:t>
      </w:r>
      <w:r>
        <w:rPr>
          <w:rFonts w:cs="Times New Roman"/>
        </w:rPr>
        <w:t xml:space="preserve"> ASEAN Art Festival had previously taken place</w:t>
      </w:r>
      <w:r w:rsidRPr="00DF7BA5">
        <w:rPr>
          <w:rFonts w:cs="Times New Roman"/>
        </w:rPr>
        <w:t xml:space="preserve"> in Singapore and </w:t>
      </w:r>
      <w:r w:rsidRPr="00DF7BA5">
        <w:rPr>
          <w:rFonts w:cs="Times New Roman"/>
        </w:rPr>
        <w:lastRenderedPageBreak/>
        <w:t>Jakarta</w:t>
      </w:r>
      <w:r>
        <w:rPr>
          <w:rFonts w:cs="Times New Roman"/>
        </w:rPr>
        <w:t xml:space="preserve"> respectively</w:t>
      </w:r>
      <w:r w:rsidRPr="00DF7BA5">
        <w:rPr>
          <w:rFonts w:cs="Times New Roman"/>
        </w:rPr>
        <w:t>.</w:t>
      </w:r>
      <w:r w:rsidRPr="00DF7BA5">
        <w:rPr>
          <w:rStyle w:val="FootnoteReference"/>
          <w:rFonts w:cs="Times New Roman"/>
        </w:rPr>
        <w:footnoteReference w:id="537"/>
      </w:r>
      <w:r w:rsidRPr="00DF7BA5">
        <w:rPr>
          <w:rFonts w:cs="Times New Roman"/>
        </w:rPr>
        <w:t xml:space="preserve"> Artists who participated in </w:t>
      </w:r>
      <w:r w:rsidRPr="00DF7BA5">
        <w:rPr>
          <w:rFonts w:cs="Times New Roman"/>
          <w:i/>
        </w:rPr>
        <w:t xml:space="preserve">Ugat Suri </w:t>
      </w:r>
      <w:r w:rsidRPr="00DF7BA5">
        <w:rPr>
          <w:rFonts w:cs="Times New Roman"/>
        </w:rPr>
        <w:t>included more established artists who usually employed a range of material and media such as Arturo Luz, Napoleon Abueva, Manuel Rodriguez Jr., and Jaime De Guzman as well as artists known for drawing on specifically indigenous influences such as Paz Abad Santos and co-founder of the Baguio Arts Guild, Santiago Bose.</w:t>
      </w:r>
      <w:r>
        <w:rPr>
          <w:rStyle w:val="FootnoteReference"/>
          <w:rFonts w:cs="Times New Roman"/>
        </w:rPr>
        <w:footnoteReference w:id="538"/>
      </w:r>
      <w:r w:rsidRPr="00DF7BA5">
        <w:rPr>
          <w:rFonts w:cs="Times New Roman"/>
        </w:rPr>
        <w:t xml:space="preserve"> </w:t>
      </w:r>
    </w:p>
    <w:p w14:paraId="51A59004" w14:textId="77777777" w:rsidR="00790782" w:rsidRDefault="00790782" w:rsidP="00790782">
      <w:pPr>
        <w:ind w:firstLine="720"/>
        <w:rPr>
          <w:rFonts w:cs="Times New Roman"/>
        </w:rPr>
      </w:pPr>
      <w:r>
        <w:rPr>
          <w:rFonts w:cs="Times New Roman"/>
        </w:rPr>
        <w:t>The ASEAN exhibition at the CCP included over 100 paintings and photographs chosen by curators from the original five ASEAN countries. According to Albano, who was serving as the director of the museum division of the CCP at that time, the ASEAN show “aim[ed] to promote regional consciousness and cooperation among the artists from the ASEAN nations and the public…through the visual arts.”</w:t>
      </w:r>
      <w:r>
        <w:rPr>
          <w:rStyle w:val="FootnoteReference"/>
          <w:rFonts w:cs="Times New Roman"/>
        </w:rPr>
        <w:footnoteReference w:id="539"/>
      </w:r>
      <w:r>
        <w:rPr>
          <w:rFonts w:cs="Times New Roman"/>
        </w:rPr>
        <w:t xml:space="preserve"> The theme that year was “ASEAN art in a changing world” and included “collages, constructions and prints from Bangkok watercolors and hand-made paper constructions from Kuala Lumpur, scrolls and oil on paper from Singapore, relief and folk drawings from Indonesia; and a few works on paper from Manila.”</w:t>
      </w:r>
      <w:r>
        <w:rPr>
          <w:rStyle w:val="FootnoteReference"/>
          <w:rFonts w:cs="Times New Roman"/>
        </w:rPr>
        <w:footnoteReference w:id="540"/>
      </w:r>
      <w:r>
        <w:rPr>
          <w:rFonts w:cs="Times New Roman"/>
        </w:rPr>
        <w:t xml:space="preserve"> Critic Angel G. De Jesus reflected in his</w:t>
      </w:r>
      <w:r>
        <w:rPr>
          <w:rFonts w:cs="Times New Roman"/>
          <w:i/>
        </w:rPr>
        <w:t xml:space="preserve"> </w:t>
      </w:r>
      <w:r>
        <w:rPr>
          <w:rFonts w:cs="Times New Roman"/>
        </w:rPr>
        <w:t xml:space="preserve">“Vignettes” column that “The ASEAN countries have expanded the terms of their regional cooperation of economics to politics to include art and music. This is as it </w:t>
      </w:r>
      <w:r>
        <w:rPr>
          <w:rFonts w:cs="Times New Roman"/>
        </w:rPr>
        <w:lastRenderedPageBreak/>
        <w:t>should be since knowledge of their individual cultures is necessary for understanding cooperation by the ASEAN countries.”</w:t>
      </w:r>
      <w:r>
        <w:rPr>
          <w:rStyle w:val="FootnoteReference"/>
          <w:rFonts w:cs="Times New Roman"/>
        </w:rPr>
        <w:footnoteReference w:id="541"/>
      </w:r>
      <w:r>
        <w:rPr>
          <w:rFonts w:cs="Times New Roman"/>
        </w:rPr>
        <w:t xml:space="preserve"> </w:t>
      </w:r>
    </w:p>
    <w:p w14:paraId="5792C59D" w14:textId="77777777" w:rsidR="00790782" w:rsidRDefault="00790782" w:rsidP="00790782">
      <w:pPr>
        <w:ind w:firstLine="720"/>
        <w:rPr>
          <w:rFonts w:cs="Times New Roman"/>
        </w:rPr>
      </w:pPr>
      <w:r>
        <w:rPr>
          <w:rFonts w:cs="Times New Roman"/>
        </w:rPr>
        <w:t>Art critic Leonidas Benesa observed that while the CCP ASEAN exhibition was billed as an exhibition of painting and photography, the primary theme of the exhibition was ultimately works on paper. While he noted that “one way of approaching the works in this exhibition by artists from the original five countries of ASEAN is to examine how paper is used as an art medium,” he ultimately laments that “Indeed, although the paper medium was the rationale of the show in the first place, most of the artists taking part appeared to have used the material incidentally…Thus many watercolors and graphic works were included in the selection simply because the artists working in these media usually use paper.”</w:t>
      </w:r>
      <w:r>
        <w:rPr>
          <w:rStyle w:val="FootnoteReference"/>
          <w:rFonts w:cs="Times New Roman"/>
        </w:rPr>
        <w:footnoteReference w:id="542"/>
      </w:r>
      <w:r>
        <w:rPr>
          <w:rFonts w:cs="Times New Roman"/>
        </w:rPr>
        <w:t xml:space="preserve"> Benesa suggested that the inclusion of paper in many of the works was incidental to its medium; the works displayed were not necessarily the most innovative practices, but rather ones that have always been done on paper. While Benesa felt that some of the ASEAN artists participating in the exhibition did not present new or original ideas, he eventually lauds the exhibition’s efforts, writing: </w:t>
      </w:r>
    </w:p>
    <w:p w14:paraId="34B401E9" w14:textId="77777777" w:rsidR="00790782" w:rsidRDefault="00790782" w:rsidP="00790782">
      <w:pPr>
        <w:ind w:firstLine="720"/>
        <w:rPr>
          <w:rFonts w:cs="Times New Roman"/>
        </w:rPr>
      </w:pPr>
    </w:p>
    <w:p w14:paraId="78BA145E" w14:textId="77777777" w:rsidR="00790782" w:rsidRDefault="00790782" w:rsidP="00790782">
      <w:pPr>
        <w:spacing w:line="360" w:lineRule="auto"/>
        <w:ind w:left="720"/>
        <w:rPr>
          <w:rFonts w:cs="Times New Roman"/>
        </w:rPr>
      </w:pPr>
      <w:r>
        <w:rPr>
          <w:rFonts w:cs="Times New Roman"/>
        </w:rPr>
        <w:t xml:space="preserve">The current ASEAN art exhibition is an answer to a felt need among the peoples in the region to discover—or if necessary to generate— their collective identity through culture. </w:t>
      </w:r>
      <w:r>
        <w:rPr>
          <w:rFonts w:cs="Times New Roman"/>
        </w:rPr>
        <w:lastRenderedPageBreak/>
        <w:t>Any effort or excuse including the use of paper or any other material, to bring about his epiphany of the spirit, and must be exploited in full.</w:t>
      </w:r>
      <w:r>
        <w:rPr>
          <w:rStyle w:val="FootnoteReference"/>
          <w:rFonts w:cs="Times New Roman"/>
        </w:rPr>
        <w:footnoteReference w:id="543"/>
      </w:r>
    </w:p>
    <w:p w14:paraId="15AC5A5B" w14:textId="77777777" w:rsidR="00790782" w:rsidRDefault="00790782" w:rsidP="00790782">
      <w:pPr>
        <w:spacing w:line="360" w:lineRule="auto"/>
        <w:rPr>
          <w:rFonts w:cs="Times New Roman"/>
        </w:rPr>
      </w:pPr>
    </w:p>
    <w:p w14:paraId="10130072" w14:textId="77777777" w:rsidR="00790782" w:rsidRDefault="00790782" w:rsidP="00790782">
      <w:pPr>
        <w:rPr>
          <w:rFonts w:cs="Times New Roman"/>
        </w:rPr>
      </w:pPr>
      <w:r>
        <w:rPr>
          <w:rFonts w:cs="Times New Roman"/>
        </w:rPr>
        <w:t xml:space="preserve">Benesa’s statement reflected the desire for regional cultural collaboration in Southeast Asia at all costs and opportunities. </w:t>
      </w:r>
    </w:p>
    <w:p w14:paraId="4404CF69" w14:textId="77777777" w:rsidR="00790782" w:rsidRDefault="00790782" w:rsidP="00790782">
      <w:pPr>
        <w:ind w:firstLine="720"/>
        <w:rPr>
          <w:rFonts w:cs="Times New Roman"/>
        </w:rPr>
      </w:pPr>
      <w:r>
        <w:rPr>
          <w:rFonts w:cs="Times New Roman"/>
        </w:rPr>
        <w:t>As regionalism became an increasingly pertinent topic in Southeast Asia, the 3</w:t>
      </w:r>
      <w:r w:rsidRPr="00840544">
        <w:rPr>
          <w:rFonts w:cs="Times New Roman"/>
          <w:vertAlign w:val="superscript"/>
        </w:rPr>
        <w:t>rd</w:t>
      </w:r>
      <w:r>
        <w:rPr>
          <w:rFonts w:cs="Times New Roman"/>
        </w:rPr>
        <w:t xml:space="preserve"> annual </w:t>
      </w:r>
      <w:r w:rsidRPr="00DF7BA5">
        <w:rPr>
          <w:rFonts w:cs="Times New Roman"/>
        </w:rPr>
        <w:t>ASEA</w:t>
      </w:r>
      <w:r>
        <w:rPr>
          <w:rFonts w:cs="Times New Roman"/>
        </w:rPr>
        <w:t xml:space="preserve">N Art Festival in Manila presented an opportunity and an audience for Filipino artists to place themselves as leaders in the region. Organizers of </w:t>
      </w:r>
      <w:r>
        <w:rPr>
          <w:rFonts w:cs="Times New Roman"/>
          <w:i/>
        </w:rPr>
        <w:t>Ugat Suri</w:t>
      </w:r>
      <w:r>
        <w:rPr>
          <w:rFonts w:cs="Times New Roman"/>
        </w:rPr>
        <w:t xml:space="preserve"> wanted to unite the ASEAN countries through a new methods and materials for art-making that were currently used in the Philippines. Whereas the travelling exhibition at the CCP included works by artists from the five ASEAN countries, </w:t>
      </w:r>
      <w:r>
        <w:rPr>
          <w:rFonts w:cs="Times New Roman"/>
          <w:i/>
        </w:rPr>
        <w:t xml:space="preserve">Ugat Suri </w:t>
      </w:r>
      <w:r>
        <w:rPr>
          <w:rFonts w:cs="Times New Roman"/>
        </w:rPr>
        <w:t xml:space="preserve">included works exclusively by Filipino artists. De Jesus described </w:t>
      </w:r>
      <w:r>
        <w:rPr>
          <w:rFonts w:cs="Times New Roman"/>
          <w:i/>
        </w:rPr>
        <w:t>Ugat Suri</w:t>
      </w:r>
      <w:r>
        <w:rPr>
          <w:rFonts w:cs="Times New Roman"/>
        </w:rPr>
        <w:t xml:space="preserve"> “a presentation of the Philippine ‘country’ art image.”</w:t>
      </w:r>
      <w:r>
        <w:rPr>
          <w:rStyle w:val="FootnoteReference"/>
          <w:rFonts w:cs="Times New Roman"/>
        </w:rPr>
        <w:footnoteReference w:id="544"/>
      </w:r>
      <w:r>
        <w:rPr>
          <w:rFonts w:cs="Times New Roman"/>
        </w:rPr>
        <w:t xml:space="preserve"> Both Filipino and other ASEAN delegates attended the opening of </w:t>
      </w:r>
      <w:r>
        <w:rPr>
          <w:rFonts w:cs="Times New Roman"/>
          <w:i/>
        </w:rPr>
        <w:t>Ugat Suri</w:t>
      </w:r>
      <w:r>
        <w:rPr>
          <w:rFonts w:cs="Times New Roman"/>
        </w:rPr>
        <w:t xml:space="preserve">, which included a speech by former Foreign Minister Carlos P. Romulo, who, during his time as the Secretary of Foreign Affairs, cut the ribbon for the </w:t>
      </w:r>
      <w:r w:rsidRPr="00B92826">
        <w:rPr>
          <w:rFonts w:cs="Times New Roman"/>
          <w:i/>
        </w:rPr>
        <w:t>First ASEAN Art and Photographic Exhibition of Life and Landscape</w:t>
      </w:r>
      <w:r>
        <w:rPr>
          <w:rFonts w:cs="Times New Roman"/>
        </w:rPr>
        <w:t xml:space="preserve"> a decade prior. The ASEAN delegates were also given copies of </w:t>
      </w:r>
      <w:r>
        <w:rPr>
          <w:rFonts w:cs="Times New Roman"/>
          <w:i/>
        </w:rPr>
        <w:t>Ugat Suri</w:t>
      </w:r>
      <w:r>
        <w:rPr>
          <w:rFonts w:cs="Times New Roman"/>
        </w:rPr>
        <w:t xml:space="preserve">, a book featuring the Philippine artists in the exhibition. </w:t>
      </w:r>
    </w:p>
    <w:p w14:paraId="0795B941" w14:textId="77777777" w:rsidR="00790782" w:rsidRDefault="00790782" w:rsidP="00790782">
      <w:pPr>
        <w:ind w:firstLine="720"/>
        <w:rPr>
          <w:rFonts w:cs="Times New Roman"/>
        </w:rPr>
      </w:pPr>
      <w:r w:rsidRPr="00DF7BA5">
        <w:rPr>
          <w:rFonts w:cs="Times New Roman"/>
        </w:rPr>
        <w:t>The organizers of</w:t>
      </w:r>
      <w:r>
        <w:rPr>
          <w:rFonts w:cs="Times New Roman"/>
        </w:rPr>
        <w:t xml:space="preserve"> </w:t>
      </w:r>
      <w:r>
        <w:rPr>
          <w:rFonts w:cs="Times New Roman"/>
          <w:i/>
        </w:rPr>
        <w:t xml:space="preserve">Ugat Suri </w:t>
      </w:r>
      <w:r w:rsidRPr="00DF7BA5">
        <w:rPr>
          <w:rFonts w:cs="Times New Roman"/>
        </w:rPr>
        <w:t xml:space="preserve">published </w:t>
      </w:r>
      <w:r>
        <w:rPr>
          <w:rFonts w:cs="Times New Roman"/>
        </w:rPr>
        <w:t>the</w:t>
      </w:r>
      <w:r w:rsidRPr="00DF7BA5">
        <w:rPr>
          <w:rFonts w:cs="Times New Roman"/>
        </w:rPr>
        <w:t xml:space="preserve"> accompanying catalogue a month before the exhibition.</w:t>
      </w:r>
      <w:r w:rsidRPr="00DF7BA5">
        <w:rPr>
          <w:rStyle w:val="FootnoteReference"/>
          <w:rFonts w:cs="Times New Roman"/>
        </w:rPr>
        <w:footnoteReference w:id="545"/>
      </w:r>
      <w:r>
        <w:rPr>
          <w:rFonts w:cs="Times New Roman"/>
        </w:rPr>
        <w:t xml:space="preserve"> </w:t>
      </w:r>
      <w:r w:rsidRPr="00DF7BA5">
        <w:rPr>
          <w:rFonts w:cs="Times New Roman"/>
          <w:i/>
        </w:rPr>
        <w:t>Ugat Suri</w:t>
      </w:r>
      <w:r w:rsidRPr="00DF7BA5">
        <w:rPr>
          <w:rFonts w:cs="Times New Roman"/>
        </w:rPr>
        <w:t>’s s</w:t>
      </w:r>
      <w:r>
        <w:rPr>
          <w:rFonts w:cs="Times New Roman"/>
        </w:rPr>
        <w:t xml:space="preserve">hort preface includes the exhibition’s mission </w:t>
      </w:r>
      <w:r w:rsidRPr="00DF7BA5">
        <w:rPr>
          <w:rFonts w:cs="Times New Roman"/>
        </w:rPr>
        <w:t xml:space="preserve">signed by Paras-Perez </w:t>
      </w:r>
      <w:r w:rsidRPr="00DF7BA5">
        <w:rPr>
          <w:rFonts w:cs="Times New Roman"/>
        </w:rPr>
        <w:lastRenderedPageBreak/>
        <w:t>and Tol</w:t>
      </w:r>
      <w:r>
        <w:rPr>
          <w:rFonts w:cs="Times New Roman"/>
        </w:rPr>
        <w:t>edo</w:t>
      </w:r>
      <w:r w:rsidRPr="00DF7BA5">
        <w:rPr>
          <w:rFonts w:cs="Times New Roman"/>
        </w:rPr>
        <w:t>.</w:t>
      </w:r>
      <w:r>
        <w:rPr>
          <w:rFonts w:cs="Times New Roman"/>
        </w:rPr>
        <w:t xml:space="preserve"> In their preface, Paras-Perez and Toledo contrast </w:t>
      </w:r>
      <w:r>
        <w:rPr>
          <w:rFonts w:cs="Times New Roman"/>
          <w:i/>
        </w:rPr>
        <w:t>Ugat Suri</w:t>
      </w:r>
      <w:r>
        <w:rPr>
          <w:rFonts w:cs="Times New Roman"/>
        </w:rPr>
        <w:t>, which featured works made from “indigenous art materials” to the Philippines, with the ASEAN exhibition at the CCP, “whose main focus is—paper.”</w:t>
      </w:r>
      <w:r>
        <w:rPr>
          <w:rStyle w:val="FootnoteReference"/>
          <w:rFonts w:cs="Times New Roman"/>
        </w:rPr>
        <w:footnoteReference w:id="546"/>
      </w:r>
      <w:r>
        <w:rPr>
          <w:rFonts w:cs="Times New Roman"/>
        </w:rPr>
        <w:t xml:space="preserve"> While they claim that </w:t>
      </w:r>
      <w:r>
        <w:rPr>
          <w:rFonts w:cs="Times New Roman"/>
          <w:i/>
        </w:rPr>
        <w:t xml:space="preserve">Ugat Suri </w:t>
      </w:r>
      <w:r>
        <w:rPr>
          <w:rFonts w:cs="Times New Roman"/>
        </w:rPr>
        <w:t>simply complemented the CCP exhibition by emphasizing indigenous materials largely omitted from the exhibition, they call out paper as a material indigenous to “China and Japan” rather than Southeast Asia. The organizers also express in the preface that “paper as an art medium…has gained currency abroad, particularly in the United States.”</w:t>
      </w:r>
      <w:r>
        <w:rPr>
          <w:rStyle w:val="FootnoteReference"/>
          <w:rFonts w:cs="Times New Roman"/>
        </w:rPr>
        <w:footnoteReference w:id="547"/>
      </w:r>
      <w:r>
        <w:rPr>
          <w:rFonts w:cs="Times New Roman"/>
        </w:rPr>
        <w:t xml:space="preserve"> </w:t>
      </w:r>
    </w:p>
    <w:p w14:paraId="15F09861" w14:textId="77777777" w:rsidR="00790782" w:rsidRDefault="00790782" w:rsidP="00790782">
      <w:pPr>
        <w:ind w:firstLine="720"/>
        <w:rPr>
          <w:rFonts w:cs="Times New Roman"/>
        </w:rPr>
      </w:pPr>
      <w:r>
        <w:rPr>
          <w:rFonts w:cs="Times New Roman"/>
          <w:i/>
        </w:rPr>
        <w:t>Ugat Suri</w:t>
      </w:r>
      <w:r>
        <w:rPr>
          <w:rFonts w:cs="Times New Roman"/>
        </w:rPr>
        <w:t xml:space="preserve">’s preface positions paper, the central medium at the CCP ASEAN exhibition, as one associated with East Asia and the West. While the organizers of </w:t>
      </w:r>
      <w:r>
        <w:rPr>
          <w:rFonts w:cs="Times New Roman"/>
          <w:i/>
        </w:rPr>
        <w:t xml:space="preserve">Ugat Suri </w:t>
      </w:r>
      <w:r>
        <w:rPr>
          <w:rFonts w:cs="Times New Roman"/>
        </w:rPr>
        <w:t xml:space="preserve">wanted to establish a distinct Southeast Asian identity, they do so with East Asia and the West as their conscious counterparts. In place of paper, Paras-Perez and Toledo propose raw materials indigenous to Southeast Asia as a way asserting national and regional cultural independence. They suggest, “Wood, fiber and fabrics, bamboo, barks and brass, adobe and clay, are as indigenous in terms of art material to the Philippines, perhaps also within the ASEAN region.” Indigenous materials were highlighted not only as a means to establish national specificity, but also a potential tool for regional affiliation. </w:t>
      </w:r>
    </w:p>
    <w:p w14:paraId="4A1289B2" w14:textId="77777777" w:rsidR="00790782" w:rsidRDefault="00790782" w:rsidP="00790782">
      <w:pPr>
        <w:rPr>
          <w:rFonts w:cs="Times New Roman"/>
        </w:rPr>
      </w:pPr>
      <w:r w:rsidRPr="00DF7BA5">
        <w:rPr>
          <w:rFonts w:cs="Times New Roman"/>
        </w:rPr>
        <w:tab/>
      </w:r>
      <w:r>
        <w:rPr>
          <w:rFonts w:cs="Times New Roman"/>
        </w:rPr>
        <w:t>Short essays discussing</w:t>
      </w:r>
      <w:r w:rsidRPr="00DF7BA5">
        <w:rPr>
          <w:rFonts w:cs="Times New Roman"/>
        </w:rPr>
        <w:t xml:space="preserve"> individual artists and participating galleries</w:t>
      </w:r>
      <w:r>
        <w:rPr>
          <w:rFonts w:cs="Times New Roman"/>
        </w:rPr>
        <w:t xml:space="preserve"> were split among the catalog writers, which included the organizers Paras-Perez and Toledo as well as Alice Guillermo, Benesa, Alfredo Navarro Salanga, and Anna Fer</w:t>
      </w:r>
      <w:r w:rsidRPr="00DF7BA5">
        <w:rPr>
          <w:rFonts w:cs="Times New Roman"/>
        </w:rPr>
        <w:t>.</w:t>
      </w:r>
      <w:r>
        <w:rPr>
          <w:rFonts w:cs="Times New Roman"/>
        </w:rPr>
        <w:t xml:space="preserve"> Toledo wrote</w:t>
      </w:r>
      <w:r w:rsidRPr="00DF7BA5">
        <w:rPr>
          <w:rFonts w:cs="Times New Roman"/>
        </w:rPr>
        <w:t xml:space="preserve"> the brief entry about Junyee in </w:t>
      </w:r>
      <w:r w:rsidRPr="00DF7BA5">
        <w:rPr>
          <w:rFonts w:cs="Times New Roman"/>
          <w:i/>
        </w:rPr>
        <w:t>Ugat Suri</w:t>
      </w:r>
      <w:r w:rsidRPr="00DF7BA5">
        <w:rPr>
          <w:rFonts w:cs="Times New Roman"/>
        </w:rPr>
        <w:t xml:space="preserve">. In it, she compares sculpture “as an antecedent to the </w:t>
      </w:r>
      <w:r>
        <w:rPr>
          <w:rFonts w:cs="Times New Roman"/>
        </w:rPr>
        <w:t>functio</w:t>
      </w:r>
      <w:r w:rsidRPr="00DF7BA5">
        <w:rPr>
          <w:rFonts w:cs="Times New Roman"/>
        </w:rPr>
        <w:t xml:space="preserve">nalist nature of </w:t>
      </w:r>
      <w:r w:rsidRPr="00DF7BA5">
        <w:rPr>
          <w:rFonts w:cs="Times New Roman"/>
        </w:rPr>
        <w:lastRenderedPageBreak/>
        <w:t>architecture” to Junyee’s “n</w:t>
      </w:r>
      <w:r>
        <w:rPr>
          <w:rFonts w:cs="Times New Roman"/>
        </w:rPr>
        <w:t>on-utilitarian, ephemeral works.</w:t>
      </w:r>
      <w:r w:rsidRPr="00DF7BA5">
        <w:rPr>
          <w:rFonts w:cs="Times New Roman"/>
        </w:rPr>
        <w:t>”</w:t>
      </w:r>
      <w:r w:rsidRPr="00DF7BA5">
        <w:rPr>
          <w:rStyle w:val="FootnoteReference"/>
          <w:rFonts w:cs="Times New Roman"/>
        </w:rPr>
        <w:footnoteReference w:id="548"/>
      </w:r>
      <w:r>
        <w:rPr>
          <w:rFonts w:cs="Times New Roman"/>
        </w:rPr>
        <w:t xml:space="preserve"> Her comparison elicits images of </w:t>
      </w:r>
      <w:r w:rsidRPr="0074741F">
        <w:rPr>
          <w:rFonts w:cs="Times New Roman"/>
        </w:rPr>
        <w:t>Junyee’s</w:t>
      </w:r>
      <w:r>
        <w:rPr>
          <w:rFonts w:cs="Times New Roman"/>
        </w:rPr>
        <w:t xml:space="preserve"> hollowed</w:t>
      </w:r>
      <w:r w:rsidRPr="0074741F">
        <w:rPr>
          <w:rFonts w:cs="Times New Roman"/>
          <w:i/>
        </w:rPr>
        <w:t xml:space="preserve"> Malabayabas </w:t>
      </w:r>
      <w:r>
        <w:rPr>
          <w:rFonts w:cs="Times New Roman"/>
        </w:rPr>
        <w:t xml:space="preserve">towers in Rizal Park. By comparing Junyee’s work to antecedents of architecture—the building of particular place onto an unspecified space—Toledo implies that despite the specificity of their “indigenous” materials, they remain undefined and transient in ways that fail to demarcate place. </w:t>
      </w:r>
    </w:p>
    <w:p w14:paraId="44393DF1" w14:textId="77777777" w:rsidR="00790782" w:rsidRPr="00DF7BA5" w:rsidRDefault="00790782" w:rsidP="00790782">
      <w:pPr>
        <w:ind w:firstLine="720"/>
        <w:rPr>
          <w:rFonts w:cs="Times New Roman"/>
        </w:rPr>
      </w:pPr>
      <w:r w:rsidRPr="00DF7BA5">
        <w:rPr>
          <w:rFonts w:cs="Times New Roman"/>
        </w:rPr>
        <w:t xml:space="preserve">Toledo describes the materials generally used for Junyee’s installations as, “textured </w:t>
      </w:r>
      <w:r w:rsidRPr="00DF7BA5">
        <w:rPr>
          <w:rFonts w:cs="Times New Roman"/>
          <w:i/>
        </w:rPr>
        <w:t xml:space="preserve">kapok </w:t>
      </w:r>
      <w:r w:rsidRPr="00DF7BA5">
        <w:rPr>
          <w:rFonts w:cs="Times New Roman"/>
        </w:rPr>
        <w:t>pods, coconut shell, dried banana stalk, and acacia bark [that] interlock with one another—grasping, twisting, clinging like biomorphic objects or zoological creatures,” emphasizing that his creations appear “devoid of the hard polish and sophisticated sheen of metal or stone.”</w:t>
      </w:r>
      <w:r w:rsidRPr="00DF7BA5">
        <w:rPr>
          <w:rStyle w:val="FootnoteReference"/>
          <w:rFonts w:cs="Times New Roman"/>
        </w:rPr>
        <w:footnoteReference w:id="549"/>
      </w:r>
      <w:r w:rsidRPr="00DF7BA5">
        <w:rPr>
          <w:rFonts w:cs="Times New Roman"/>
        </w:rPr>
        <w:t xml:space="preserve"> She further elaborates that Junyee’s creatures “deliberately stripped of the glory of pedestals and plinths” seem to “meander, crouch and climb walls, ceilings and floors.”</w:t>
      </w:r>
      <w:r w:rsidRPr="00DF7BA5">
        <w:rPr>
          <w:rStyle w:val="FootnoteReference"/>
          <w:rFonts w:cs="Times New Roman"/>
        </w:rPr>
        <w:footnoteReference w:id="550"/>
      </w:r>
      <w:r w:rsidRPr="00DF7BA5">
        <w:rPr>
          <w:rFonts w:cs="Times New Roman"/>
        </w:rPr>
        <w:t xml:space="preserve"> Her description of Junyee’s work contrasts them to the standard expectations for sculpture—Junyee’s works are prickly, they seem move in uncomfortable ways, they fail to be controlled by the conventions that usually contain or elevate sculpture.</w:t>
      </w:r>
      <w:r>
        <w:rPr>
          <w:rFonts w:cs="Times New Roman"/>
        </w:rPr>
        <w:t xml:space="preserve"> Although they are still, they always appear on the precipice of movement. His works play true to the curators’ intentions—they “indicate the flexibility and openness” of sculpture. </w:t>
      </w:r>
    </w:p>
    <w:p w14:paraId="630A1CF1" w14:textId="77777777" w:rsidR="00790782" w:rsidRPr="00DF7BA5" w:rsidRDefault="00790782" w:rsidP="00790782">
      <w:pPr>
        <w:ind w:firstLine="720"/>
        <w:rPr>
          <w:rFonts w:cs="Times New Roman"/>
        </w:rPr>
      </w:pPr>
      <w:r>
        <w:rPr>
          <w:rFonts w:cs="Times New Roman"/>
          <w:b/>
        </w:rPr>
        <w:t>[f</w:t>
      </w:r>
      <w:r w:rsidRPr="001955BC">
        <w:rPr>
          <w:rFonts w:cs="Times New Roman"/>
          <w:b/>
        </w:rPr>
        <w:t xml:space="preserve">ig. </w:t>
      </w:r>
      <w:r>
        <w:rPr>
          <w:rFonts w:cs="Times New Roman"/>
          <w:b/>
        </w:rPr>
        <w:t>4.17]</w:t>
      </w:r>
      <w:r>
        <w:rPr>
          <w:rFonts w:cs="Times New Roman"/>
        </w:rPr>
        <w:t xml:space="preserve"> </w:t>
      </w:r>
      <w:r w:rsidRPr="00DF7BA5">
        <w:rPr>
          <w:rFonts w:cs="Times New Roman"/>
        </w:rPr>
        <w:t xml:space="preserve">Junyee’s contribution to </w:t>
      </w:r>
      <w:r w:rsidRPr="00DF7BA5">
        <w:rPr>
          <w:rFonts w:cs="Times New Roman"/>
          <w:i/>
        </w:rPr>
        <w:t xml:space="preserve">Ugat Suri </w:t>
      </w:r>
      <w:r w:rsidRPr="00DF7BA5">
        <w:rPr>
          <w:rFonts w:cs="Times New Roman"/>
        </w:rPr>
        <w:t xml:space="preserve">included a wall sculpture called </w:t>
      </w:r>
      <w:r w:rsidRPr="00DF7BA5">
        <w:rPr>
          <w:rFonts w:cs="Times New Roman"/>
          <w:i/>
        </w:rPr>
        <w:t>Urban Series I</w:t>
      </w:r>
      <w:r w:rsidRPr="00DF7BA5">
        <w:rPr>
          <w:rFonts w:cs="Times New Roman"/>
        </w:rPr>
        <w:t xml:space="preserve">. In a black and white photograph of </w:t>
      </w:r>
      <w:r w:rsidRPr="00DF7BA5">
        <w:rPr>
          <w:rFonts w:cs="Times New Roman"/>
          <w:i/>
        </w:rPr>
        <w:t xml:space="preserve">Urban Series I </w:t>
      </w:r>
      <w:r w:rsidRPr="00DF7BA5">
        <w:rPr>
          <w:rFonts w:cs="Times New Roman"/>
        </w:rPr>
        <w:t xml:space="preserve">in </w:t>
      </w:r>
      <w:r w:rsidRPr="00DF7BA5">
        <w:rPr>
          <w:rFonts w:cs="Times New Roman"/>
          <w:i/>
        </w:rPr>
        <w:t>Ugat Suri</w:t>
      </w:r>
      <w:r w:rsidRPr="00DF7BA5">
        <w:rPr>
          <w:rFonts w:cs="Times New Roman"/>
        </w:rPr>
        <w:t xml:space="preserve">, the sculpture initially appears like a diminutive, fuzzy critter crawling along the gallery wall, yet its large size belies its harmless appearance. </w:t>
      </w:r>
      <w:r w:rsidRPr="00DF7BA5">
        <w:rPr>
          <w:rFonts w:cs="Times New Roman"/>
          <w:i/>
        </w:rPr>
        <w:t xml:space="preserve">Urban Series I </w:t>
      </w:r>
      <w:proofErr w:type="gramStart"/>
      <w:r w:rsidRPr="00DF7BA5">
        <w:rPr>
          <w:rFonts w:cs="Times New Roman"/>
        </w:rPr>
        <w:t>measures</w:t>
      </w:r>
      <w:proofErr w:type="gramEnd"/>
      <w:r w:rsidRPr="00DF7BA5">
        <w:rPr>
          <w:rFonts w:cs="Times New Roman"/>
        </w:rPr>
        <w:t xml:space="preserve"> a little over a foot high and six and a half feet in length, spanning a length longer than the height of a very tall human. While Toledo, as many </w:t>
      </w:r>
      <w:r w:rsidRPr="00DF7BA5">
        <w:rPr>
          <w:rFonts w:cs="Times New Roman"/>
        </w:rPr>
        <w:lastRenderedPageBreak/>
        <w:t>others who write about Junyee’s work, describes the artist’s contribut</w:t>
      </w:r>
      <w:r>
        <w:rPr>
          <w:rFonts w:cs="Times New Roman"/>
        </w:rPr>
        <w:t>ion</w:t>
      </w:r>
      <w:r w:rsidRPr="00DF7BA5">
        <w:rPr>
          <w:rFonts w:cs="Times New Roman"/>
        </w:rPr>
        <w:t xml:space="preserve"> to </w:t>
      </w:r>
      <w:r w:rsidRPr="00DF7BA5">
        <w:rPr>
          <w:rFonts w:cs="Times New Roman"/>
          <w:i/>
        </w:rPr>
        <w:t xml:space="preserve">Ugat Suri </w:t>
      </w:r>
      <w:r w:rsidRPr="00DF7BA5">
        <w:rPr>
          <w:rFonts w:cs="Times New Roman"/>
        </w:rPr>
        <w:t xml:space="preserve">as “ephemeral,” </w:t>
      </w:r>
      <w:r w:rsidRPr="00DF7BA5">
        <w:rPr>
          <w:rFonts w:cs="Times New Roman"/>
          <w:i/>
        </w:rPr>
        <w:t>Urban Series I</w:t>
      </w:r>
      <w:r w:rsidRPr="00DF7BA5">
        <w:rPr>
          <w:rFonts w:cs="Times New Roman"/>
        </w:rPr>
        <w:t xml:space="preserve">’s decidedly solid wooden core and ever multiplying prickly exterior appears anything but on the verge of extinction or decay. Its large size proposes its capacity for infinite growth and perhaps infinite reproduction. What appears fleeting about </w:t>
      </w:r>
      <w:r w:rsidRPr="00DF7BA5">
        <w:rPr>
          <w:rFonts w:cs="Times New Roman"/>
          <w:i/>
        </w:rPr>
        <w:t>Urban Series I</w:t>
      </w:r>
      <w:r w:rsidRPr="00DF7BA5">
        <w:rPr>
          <w:rFonts w:cs="Times New Roman"/>
        </w:rPr>
        <w:t>, however, is the movement implied by the dozens of pods sticking out of the creature’s main body as light shifts through the gallery space, leaving an impression of the scurried movement of insect legs.</w:t>
      </w:r>
      <w:r>
        <w:rPr>
          <w:rFonts w:cs="Times New Roman"/>
        </w:rPr>
        <w:t xml:space="preserve"> </w:t>
      </w:r>
      <w:r w:rsidRPr="00DF7BA5">
        <w:rPr>
          <w:rFonts w:cs="Times New Roman"/>
        </w:rPr>
        <w:t xml:space="preserve">    </w:t>
      </w:r>
    </w:p>
    <w:p w14:paraId="160533F4" w14:textId="77777777" w:rsidR="00790782" w:rsidRPr="00DF7BA5" w:rsidRDefault="00790782" w:rsidP="00790782">
      <w:pPr>
        <w:ind w:firstLine="720"/>
        <w:rPr>
          <w:rFonts w:cs="Times New Roman"/>
        </w:rPr>
      </w:pPr>
      <w:r w:rsidRPr="00DF7BA5">
        <w:rPr>
          <w:rFonts w:cs="Times New Roman"/>
        </w:rPr>
        <w:t xml:space="preserve">Made from dried pods and twisted roots, </w:t>
      </w:r>
      <w:r w:rsidRPr="00DF7BA5">
        <w:rPr>
          <w:rFonts w:cs="Times New Roman"/>
          <w:i/>
        </w:rPr>
        <w:t xml:space="preserve">Urban Series I </w:t>
      </w:r>
      <w:r w:rsidRPr="00DF7BA5">
        <w:rPr>
          <w:rFonts w:cs="Times New Roman"/>
        </w:rPr>
        <w:t xml:space="preserve">fit the guidelines set by </w:t>
      </w:r>
      <w:r w:rsidRPr="00DF7BA5">
        <w:rPr>
          <w:rFonts w:cs="Times New Roman"/>
          <w:i/>
        </w:rPr>
        <w:t xml:space="preserve">Ugat Suri </w:t>
      </w:r>
      <w:r w:rsidRPr="00DF7BA5">
        <w:rPr>
          <w:rFonts w:cs="Times New Roman"/>
        </w:rPr>
        <w:t>and subsequent definitions of indigenous art as explorations of alternative, local, and indigenous materials used in high art. At one of its ends are two pieces of wood that diverge from one another like the antennae of a caterpillar or similar kind of insect. From that end, the twisted root appears like two thick braided ropes t</w:t>
      </w:r>
      <w:r>
        <w:rPr>
          <w:rFonts w:cs="Times New Roman"/>
        </w:rPr>
        <w:t xml:space="preserve">hat taper to a slender finish. </w:t>
      </w:r>
      <w:r w:rsidRPr="00DF7BA5">
        <w:rPr>
          <w:rFonts w:cs="Times New Roman"/>
        </w:rPr>
        <w:t xml:space="preserve">Prickly spikes made from the aforementioned </w:t>
      </w:r>
      <w:r w:rsidRPr="00DF7BA5">
        <w:rPr>
          <w:rFonts w:cs="Times New Roman"/>
          <w:i/>
        </w:rPr>
        <w:t xml:space="preserve">kapok </w:t>
      </w:r>
      <w:r w:rsidRPr="00DF7BA5">
        <w:rPr>
          <w:rFonts w:cs="Times New Roman"/>
        </w:rPr>
        <w:t>pods poke o</w:t>
      </w:r>
      <w:r>
        <w:rPr>
          <w:rFonts w:cs="Times New Roman"/>
        </w:rPr>
        <w:t xml:space="preserve">ut of the roots from all sides. </w:t>
      </w:r>
      <w:r w:rsidRPr="00DF7BA5">
        <w:rPr>
          <w:rFonts w:cs="Times New Roman"/>
        </w:rPr>
        <w:t xml:space="preserve">The bristly pods shift from signifying the endless, squirmy legs of a millipede or the topical fuzz of a caterpillar. Its spikes push right up along the wall as </w:t>
      </w:r>
      <w:r w:rsidRPr="00DF7BA5">
        <w:rPr>
          <w:rFonts w:cs="Times New Roman"/>
          <w:i/>
        </w:rPr>
        <w:t>Urban Series I</w:t>
      </w:r>
      <w:r w:rsidRPr="00DF7BA5">
        <w:rPr>
          <w:rFonts w:cs="Times New Roman"/>
        </w:rPr>
        <w:t xml:space="preserve"> </w:t>
      </w:r>
      <w:proofErr w:type="gramStart"/>
      <w:r w:rsidRPr="00DF7BA5">
        <w:rPr>
          <w:rFonts w:cs="Times New Roman"/>
        </w:rPr>
        <w:t>hangs</w:t>
      </w:r>
      <w:proofErr w:type="gramEnd"/>
      <w:r w:rsidRPr="00DF7BA5">
        <w:rPr>
          <w:rFonts w:cs="Times New Roman"/>
        </w:rPr>
        <w:t xml:space="preserve"> like a large scar or stitched up wound flushed against the gallery’s smooth surface. </w:t>
      </w:r>
    </w:p>
    <w:p w14:paraId="60A6C86B" w14:textId="77777777" w:rsidR="00790782" w:rsidRPr="006C37CF" w:rsidRDefault="00790782" w:rsidP="00790782">
      <w:pPr>
        <w:ind w:firstLine="720"/>
        <w:rPr>
          <w:rFonts w:cs="Times New Roman"/>
        </w:rPr>
      </w:pPr>
      <w:r w:rsidRPr="00DF7BA5">
        <w:rPr>
          <w:rFonts w:cs="Times New Roman"/>
        </w:rPr>
        <w:t xml:space="preserve">Placing </w:t>
      </w:r>
      <w:r w:rsidRPr="00DF7BA5">
        <w:rPr>
          <w:rFonts w:cs="Times New Roman"/>
          <w:i/>
        </w:rPr>
        <w:t xml:space="preserve">Urban </w:t>
      </w:r>
      <w:proofErr w:type="gramStart"/>
      <w:r w:rsidRPr="00DF7BA5">
        <w:rPr>
          <w:rFonts w:cs="Times New Roman"/>
          <w:i/>
        </w:rPr>
        <w:t>Series</w:t>
      </w:r>
      <w:proofErr w:type="gramEnd"/>
      <w:r w:rsidRPr="00DF7BA5">
        <w:rPr>
          <w:rFonts w:cs="Times New Roman"/>
          <w:i/>
        </w:rPr>
        <w:t xml:space="preserve"> I </w:t>
      </w:r>
      <w:r w:rsidRPr="00DF7BA5">
        <w:rPr>
          <w:rFonts w:cs="Times New Roman"/>
        </w:rPr>
        <w:t xml:space="preserve">on the wall instead of the ground underscores its ability to </w:t>
      </w:r>
      <w:r>
        <w:rPr>
          <w:rFonts w:cs="Times New Roman"/>
        </w:rPr>
        <w:t>infect</w:t>
      </w:r>
      <w:r w:rsidRPr="00DF7BA5">
        <w:rPr>
          <w:rFonts w:cs="Times New Roman"/>
        </w:rPr>
        <w:t xml:space="preserve"> all surfaces of the gallery. An insect on the ground is less threatening because as upright beings, humans can step on them. Our orientation and our size allow us to have particular control over that encounter—the simple pressure applied by the sole of a shoe is generally enough to end the critter’s life. Yet, move that same bug to the wall or high on a ceiling and we are reminded of the natural world’s command over us—the insect’s capacity to defy gravity in a way incapable of humankind. While on the ground it might have appeared as an unthreatening bramble of natural </w:t>
      </w:r>
      <w:r w:rsidRPr="00DF7BA5">
        <w:rPr>
          <w:rFonts w:cs="Times New Roman"/>
        </w:rPr>
        <w:lastRenderedPageBreak/>
        <w:t xml:space="preserve">detritus, on the wall, confronting the human gaze, </w:t>
      </w:r>
      <w:r w:rsidRPr="00DF7BA5">
        <w:rPr>
          <w:rFonts w:cs="Times New Roman"/>
          <w:i/>
        </w:rPr>
        <w:t xml:space="preserve">Urban Series I </w:t>
      </w:r>
      <w:proofErr w:type="gramStart"/>
      <w:r w:rsidRPr="00DF7BA5">
        <w:rPr>
          <w:rFonts w:cs="Times New Roman"/>
        </w:rPr>
        <w:t>reminds</w:t>
      </w:r>
      <w:proofErr w:type="gramEnd"/>
      <w:r w:rsidRPr="00DF7BA5">
        <w:rPr>
          <w:rFonts w:cs="Times New Roman"/>
        </w:rPr>
        <w:t xml:space="preserve"> us of the natural world’s capacity to outdo and outrun us.</w:t>
      </w:r>
      <w:r>
        <w:rPr>
          <w:rFonts w:cs="Times New Roman"/>
        </w:rPr>
        <w:t xml:space="preserve"> Yet, unlike </w:t>
      </w:r>
      <w:r>
        <w:rPr>
          <w:rFonts w:cs="Times New Roman"/>
          <w:i/>
        </w:rPr>
        <w:t xml:space="preserve">Our Woods </w:t>
      </w:r>
      <w:r>
        <w:rPr>
          <w:rFonts w:cs="Times New Roman"/>
        </w:rPr>
        <w:t xml:space="preserve">or </w:t>
      </w:r>
      <w:r>
        <w:rPr>
          <w:rFonts w:cs="Times New Roman"/>
          <w:i/>
        </w:rPr>
        <w:t>Wood Things</w:t>
      </w:r>
      <w:r>
        <w:rPr>
          <w:rFonts w:cs="Times New Roman"/>
        </w:rPr>
        <w:t xml:space="preserve">, the title </w:t>
      </w:r>
      <w:r>
        <w:rPr>
          <w:rFonts w:cs="Times New Roman"/>
          <w:i/>
        </w:rPr>
        <w:t xml:space="preserve">Urban Series I </w:t>
      </w:r>
      <w:r>
        <w:rPr>
          <w:rFonts w:cs="Times New Roman"/>
        </w:rPr>
        <w:t xml:space="preserve">situates these works within the city and urban landscape rather than within nature. While </w:t>
      </w:r>
      <w:r>
        <w:rPr>
          <w:rFonts w:cs="Times New Roman"/>
          <w:i/>
        </w:rPr>
        <w:t xml:space="preserve">Wood Things </w:t>
      </w:r>
      <w:r>
        <w:rPr>
          <w:rFonts w:cs="Times New Roman"/>
        </w:rPr>
        <w:t xml:space="preserve">might appear to emerge from the woods, </w:t>
      </w:r>
      <w:r>
        <w:rPr>
          <w:rFonts w:cs="Times New Roman"/>
          <w:i/>
        </w:rPr>
        <w:t xml:space="preserve">Urban Series I </w:t>
      </w:r>
      <w:proofErr w:type="gramStart"/>
      <w:r>
        <w:rPr>
          <w:rFonts w:cs="Times New Roman"/>
        </w:rPr>
        <w:t>indicates</w:t>
      </w:r>
      <w:proofErr w:type="gramEnd"/>
      <w:r>
        <w:rPr>
          <w:rFonts w:cs="Times New Roman"/>
        </w:rPr>
        <w:t xml:space="preserve"> a tension between the natural world and the manmade one. Though </w:t>
      </w:r>
      <w:r>
        <w:rPr>
          <w:rFonts w:cs="Times New Roman"/>
          <w:i/>
        </w:rPr>
        <w:t xml:space="preserve">Wood Things </w:t>
      </w:r>
      <w:r>
        <w:rPr>
          <w:rFonts w:cs="Times New Roman"/>
        </w:rPr>
        <w:t xml:space="preserve">appear to proliferate freely, </w:t>
      </w:r>
      <w:r>
        <w:rPr>
          <w:rFonts w:cs="Times New Roman"/>
          <w:i/>
        </w:rPr>
        <w:t xml:space="preserve">Urban Series I </w:t>
      </w:r>
      <w:proofErr w:type="gramStart"/>
      <w:r>
        <w:rPr>
          <w:rFonts w:cs="Times New Roman"/>
        </w:rPr>
        <w:t>remains</w:t>
      </w:r>
      <w:proofErr w:type="gramEnd"/>
      <w:r>
        <w:rPr>
          <w:rFonts w:cs="Times New Roman"/>
        </w:rPr>
        <w:t xml:space="preserve"> alone, tame and hung on the wall. </w:t>
      </w:r>
    </w:p>
    <w:p w14:paraId="79639439" w14:textId="77777777" w:rsidR="00790782" w:rsidRDefault="00790782" w:rsidP="00790782">
      <w:pPr>
        <w:ind w:firstLine="720"/>
        <w:rPr>
          <w:rFonts w:cs="Times New Roman"/>
        </w:rPr>
      </w:pPr>
      <w:r w:rsidRPr="00BE68DB">
        <w:rPr>
          <w:rFonts w:cs="Times New Roman"/>
          <w:b/>
        </w:rPr>
        <w:t>[</w:t>
      </w:r>
      <w:r>
        <w:rPr>
          <w:rFonts w:cs="Times New Roman"/>
          <w:b/>
        </w:rPr>
        <w:t>fig. 4.18</w:t>
      </w:r>
      <w:r w:rsidRPr="00BE68DB">
        <w:rPr>
          <w:rFonts w:cs="Times New Roman"/>
          <w:b/>
        </w:rPr>
        <w:t>]</w:t>
      </w:r>
      <w:r>
        <w:rPr>
          <w:rFonts w:cs="Times New Roman"/>
        </w:rPr>
        <w:t xml:space="preserve"> </w:t>
      </w:r>
      <w:r w:rsidRPr="00DF7BA5">
        <w:rPr>
          <w:rFonts w:cs="Times New Roman"/>
        </w:rPr>
        <w:t xml:space="preserve">Along with </w:t>
      </w:r>
      <w:r w:rsidRPr="00DF7BA5">
        <w:rPr>
          <w:rFonts w:cs="Times New Roman"/>
          <w:i/>
        </w:rPr>
        <w:t>Urban Series I</w:t>
      </w:r>
      <w:r w:rsidRPr="00DF7BA5">
        <w:rPr>
          <w:rFonts w:cs="Times New Roman"/>
        </w:rPr>
        <w:t xml:space="preserve">, Junyee also exhibits </w:t>
      </w:r>
      <w:r w:rsidRPr="00DF7BA5">
        <w:rPr>
          <w:rFonts w:cs="Times New Roman"/>
          <w:i/>
        </w:rPr>
        <w:t>Urban Series II</w:t>
      </w:r>
      <w:r>
        <w:rPr>
          <w:rFonts w:cs="Times New Roman"/>
          <w:i/>
        </w:rPr>
        <w:t xml:space="preserve">. </w:t>
      </w:r>
      <w:r w:rsidRPr="00DF7BA5">
        <w:rPr>
          <w:rFonts w:cs="Times New Roman"/>
          <w:i/>
        </w:rPr>
        <w:t>Urban Series II</w:t>
      </w:r>
      <w:r w:rsidRPr="00DF7BA5">
        <w:rPr>
          <w:rFonts w:cs="Times New Roman"/>
        </w:rPr>
        <w:t xml:space="preserve">, like </w:t>
      </w:r>
      <w:r w:rsidRPr="00DF7BA5">
        <w:rPr>
          <w:rFonts w:cs="Times New Roman"/>
          <w:i/>
        </w:rPr>
        <w:t xml:space="preserve">Urban Series I </w:t>
      </w:r>
      <w:r w:rsidRPr="00DF7BA5">
        <w:rPr>
          <w:rFonts w:cs="Times New Roman"/>
        </w:rPr>
        <w:t xml:space="preserve">is also made out of organic materials including banana pulp, coconut shell, dried pods, and dried coconut twigs and hung against a wall. </w:t>
      </w:r>
      <w:r w:rsidRPr="00DF7BA5">
        <w:rPr>
          <w:rFonts w:cs="Times New Roman"/>
          <w:i/>
        </w:rPr>
        <w:t xml:space="preserve">Urban Series II </w:t>
      </w:r>
      <w:r w:rsidRPr="00DF7BA5">
        <w:rPr>
          <w:rFonts w:cs="Times New Roman"/>
        </w:rPr>
        <w:t xml:space="preserve">measures slightly less than four and a half feet high and forty inches long. Yet, unlike </w:t>
      </w:r>
      <w:r w:rsidRPr="00DF7BA5">
        <w:rPr>
          <w:rFonts w:cs="Times New Roman"/>
          <w:i/>
        </w:rPr>
        <w:t>Urban Series I</w:t>
      </w:r>
      <w:r w:rsidRPr="00DF7BA5">
        <w:rPr>
          <w:rFonts w:cs="Times New Roman"/>
        </w:rPr>
        <w:t xml:space="preserve">, which, though abstracted, resembles a magnified insect of some sort, </w:t>
      </w:r>
      <w:r w:rsidRPr="00DF7BA5">
        <w:rPr>
          <w:rFonts w:cs="Times New Roman"/>
          <w:i/>
        </w:rPr>
        <w:t>Urban Series II</w:t>
      </w:r>
      <w:r w:rsidRPr="00DF7BA5">
        <w:rPr>
          <w:rFonts w:cs="Times New Roman"/>
        </w:rPr>
        <w:t xml:space="preserve"> is more ambiguous in its visual reference. Seven banana-leaf wrapped packages, roughly similar in size and shape, are tied together, balanced on a single, small boat-shaped banana leaf. Poking out from the edges of the packages are the same dried prickly pods used in </w:t>
      </w:r>
      <w:r w:rsidRPr="00DF7BA5">
        <w:rPr>
          <w:rFonts w:cs="Times New Roman"/>
          <w:i/>
        </w:rPr>
        <w:t>Urban Series I</w:t>
      </w:r>
      <w:r w:rsidRPr="00DF7BA5">
        <w:rPr>
          <w:rFonts w:cs="Times New Roman"/>
        </w:rPr>
        <w:t xml:space="preserve">, creating antennae-like filaments that emerge from the rectangular forms. The </w:t>
      </w:r>
      <w:r w:rsidRPr="00DF7BA5">
        <w:rPr>
          <w:rFonts w:cs="Times New Roman"/>
          <w:i/>
        </w:rPr>
        <w:t xml:space="preserve">kapok </w:t>
      </w:r>
      <w:r w:rsidRPr="00DF7BA5">
        <w:rPr>
          <w:rFonts w:cs="Times New Roman"/>
        </w:rPr>
        <w:t xml:space="preserve">pods also make the rectangular packages slightly threatening, as if prickly critters are about to break out of its cocoons, hatching throughout the duration of the exhibition. Once again, Junyee’s work seems anything but ephemeral or fleeting; in fact, </w:t>
      </w:r>
      <w:r w:rsidRPr="00DF7BA5">
        <w:rPr>
          <w:rFonts w:cs="Times New Roman"/>
          <w:i/>
        </w:rPr>
        <w:t xml:space="preserve">Urban Series II </w:t>
      </w:r>
      <w:r w:rsidRPr="00DF7BA5">
        <w:rPr>
          <w:rFonts w:cs="Times New Roman"/>
        </w:rPr>
        <w:t xml:space="preserve">seems on the precipice of multiplication. </w:t>
      </w:r>
    </w:p>
    <w:p w14:paraId="7C3A495C" w14:textId="77777777" w:rsidR="00790782" w:rsidRPr="00DF7BA5" w:rsidRDefault="00790782" w:rsidP="00790782">
      <w:pPr>
        <w:ind w:firstLine="720"/>
        <w:rPr>
          <w:rFonts w:cs="Times New Roman"/>
        </w:rPr>
      </w:pPr>
      <w:r w:rsidRPr="00DF7BA5">
        <w:rPr>
          <w:rFonts w:cs="Times New Roman"/>
        </w:rPr>
        <w:t xml:space="preserve">At the bottom of the configuration is a small coconut shell that dangles underneath the single column of wrapped packages. The coconut shell is tied to the line of packages and a slender branch that curves due to the tension caused by the string that ties the pieces of </w:t>
      </w:r>
      <w:r w:rsidRPr="00DF7BA5">
        <w:rPr>
          <w:rFonts w:cs="Times New Roman"/>
          <w:i/>
        </w:rPr>
        <w:t>Urban Series II</w:t>
      </w:r>
      <w:r w:rsidRPr="00DF7BA5">
        <w:rPr>
          <w:rFonts w:cs="Times New Roman"/>
        </w:rPr>
        <w:t xml:space="preserve"> together. Together the coconut and the slender branch seem precariously placed, as if they were parts of a trap to protect the stuffed packages from interference; in order to take a </w:t>
      </w:r>
      <w:r w:rsidRPr="00DF7BA5">
        <w:rPr>
          <w:rFonts w:cs="Times New Roman"/>
        </w:rPr>
        <w:lastRenderedPageBreak/>
        <w:t xml:space="preserve">package, one would have to cut the string, causing the coconut to drop or the branch to swing upwards into the face of a potential </w:t>
      </w:r>
      <w:r>
        <w:rPr>
          <w:rFonts w:cs="Times New Roman"/>
        </w:rPr>
        <w:t>pilferer</w:t>
      </w:r>
      <w:r w:rsidRPr="00DF7BA5">
        <w:rPr>
          <w:rFonts w:cs="Times New Roman"/>
        </w:rPr>
        <w:t xml:space="preserve">.  </w:t>
      </w:r>
    </w:p>
    <w:p w14:paraId="631D5BF6" w14:textId="77777777" w:rsidR="00790782" w:rsidRPr="00DF7BA5" w:rsidRDefault="00790782" w:rsidP="00790782">
      <w:pPr>
        <w:ind w:firstLine="720"/>
        <w:rPr>
          <w:rFonts w:cs="Times New Roman"/>
        </w:rPr>
      </w:pPr>
      <w:r w:rsidRPr="00DF7BA5">
        <w:rPr>
          <w:rFonts w:cs="Times New Roman"/>
          <w:i/>
        </w:rPr>
        <w:t>Urban Series II</w:t>
      </w:r>
      <w:r w:rsidRPr="00DF7BA5">
        <w:rPr>
          <w:rFonts w:cs="Times New Roman"/>
        </w:rPr>
        <w:t xml:space="preserve">, like </w:t>
      </w:r>
      <w:r w:rsidRPr="00DF7BA5">
        <w:rPr>
          <w:rFonts w:cs="Times New Roman"/>
          <w:i/>
        </w:rPr>
        <w:t>Urban Series I</w:t>
      </w:r>
      <w:r w:rsidRPr="00DF7BA5">
        <w:rPr>
          <w:rFonts w:cs="Times New Roman"/>
        </w:rPr>
        <w:t xml:space="preserve">, adheres to </w:t>
      </w:r>
      <w:r w:rsidRPr="00DF7BA5">
        <w:rPr>
          <w:rFonts w:cs="Times New Roman"/>
          <w:i/>
        </w:rPr>
        <w:t>Ugat Suri</w:t>
      </w:r>
      <w:r w:rsidRPr="00DF7BA5">
        <w:rPr>
          <w:rFonts w:cs="Times New Roman"/>
        </w:rPr>
        <w:t>’s exhibition guidelines as it also incorporates materials indigenous to the Philippines. The banana leaf wrapped packages, however, also seem to be a visual allusion to traditional Filipino</w:t>
      </w:r>
      <w:r w:rsidRPr="00DF7BA5">
        <w:rPr>
          <w:rFonts w:cs="Times New Roman"/>
          <w:i/>
        </w:rPr>
        <w:t xml:space="preserve"> suman</w:t>
      </w:r>
      <w:r w:rsidRPr="00DF7BA5">
        <w:rPr>
          <w:rFonts w:cs="Times New Roman"/>
        </w:rPr>
        <w:t>, a sweet, glutinous rice cake wrapped in banana leaves used for celebrations and fiestas throughout the Philippines. Sculptor Virginia Ty-Navarro has called the act of wrapping suman “a fading folk art,” as the practice varies by region and is usually passed generation to generation.</w:t>
      </w:r>
      <w:r w:rsidRPr="00DF7BA5">
        <w:rPr>
          <w:rStyle w:val="FootnoteReference"/>
          <w:rFonts w:cs="Times New Roman"/>
        </w:rPr>
        <w:footnoteReference w:id="551"/>
      </w:r>
      <w:r w:rsidRPr="00DF7BA5">
        <w:rPr>
          <w:rFonts w:cs="Times New Roman"/>
        </w:rPr>
        <w:t xml:space="preserve"> According to Ty-Navarro, suman, which originated as a method for preserving and transporting rice over long journeys, was considered a symbol of good tidings and good luck.</w:t>
      </w:r>
      <w:r w:rsidRPr="00DF7BA5">
        <w:rPr>
          <w:rStyle w:val="FootnoteReference"/>
          <w:rFonts w:cs="Times New Roman"/>
        </w:rPr>
        <w:footnoteReference w:id="552"/>
      </w:r>
      <w:r w:rsidRPr="00DF7BA5">
        <w:rPr>
          <w:rFonts w:cs="Times New Roman"/>
        </w:rPr>
        <w:t xml:space="preserve"> While the rectangular packages in </w:t>
      </w:r>
      <w:r w:rsidRPr="00DF7BA5">
        <w:rPr>
          <w:rFonts w:cs="Times New Roman"/>
          <w:i/>
        </w:rPr>
        <w:t xml:space="preserve">Urban Series II </w:t>
      </w:r>
      <w:r w:rsidRPr="00DF7BA5">
        <w:rPr>
          <w:rFonts w:cs="Times New Roman"/>
        </w:rPr>
        <w:t xml:space="preserve">are more simply wrapped than some of the more elaborately executed </w:t>
      </w:r>
      <w:r w:rsidRPr="00DF7BA5">
        <w:rPr>
          <w:rFonts w:cs="Times New Roman"/>
          <w:i/>
        </w:rPr>
        <w:t>suman</w:t>
      </w:r>
      <w:r w:rsidRPr="00DF7BA5">
        <w:rPr>
          <w:rFonts w:cs="Times New Roman"/>
        </w:rPr>
        <w:t xml:space="preserve">, their shape and construction bear resemblance some simpler forms of these Filipino treats. The banana leaf packages in </w:t>
      </w:r>
      <w:r w:rsidRPr="00DF7BA5">
        <w:rPr>
          <w:rFonts w:cs="Times New Roman"/>
          <w:i/>
        </w:rPr>
        <w:t>Urban Series II</w:t>
      </w:r>
      <w:r w:rsidRPr="00DF7BA5">
        <w:rPr>
          <w:rFonts w:cs="Times New Roman"/>
        </w:rPr>
        <w:t xml:space="preserve"> oscillate between being on the verge of multiplying and a visual reference to </w:t>
      </w:r>
      <w:r>
        <w:rPr>
          <w:rFonts w:cs="Times New Roman"/>
        </w:rPr>
        <w:t>a “fading folk art.”</w:t>
      </w:r>
      <w:r w:rsidRPr="00DF7BA5">
        <w:rPr>
          <w:rStyle w:val="FootnoteReference"/>
          <w:rFonts w:cs="Times New Roman"/>
        </w:rPr>
        <w:footnoteReference w:id="553"/>
      </w:r>
      <w:r>
        <w:rPr>
          <w:rFonts w:cs="Times New Roman"/>
        </w:rPr>
        <w:t xml:space="preserve"> </w:t>
      </w:r>
    </w:p>
    <w:p w14:paraId="785DCAD9" w14:textId="77777777" w:rsidR="00790782" w:rsidRPr="00DF7BA5" w:rsidRDefault="00790782" w:rsidP="00790782">
      <w:pPr>
        <w:ind w:firstLine="720"/>
        <w:rPr>
          <w:rFonts w:cs="Times New Roman"/>
        </w:rPr>
      </w:pPr>
      <w:r>
        <w:rPr>
          <w:rFonts w:cs="Times New Roman"/>
        </w:rPr>
        <w:t>Despite hi</w:t>
      </w:r>
      <w:r w:rsidRPr="00DF7BA5">
        <w:rPr>
          <w:rFonts w:cs="Times New Roman"/>
        </w:rPr>
        <w:t xml:space="preserve">s participation in </w:t>
      </w:r>
      <w:r w:rsidRPr="00DF7BA5">
        <w:rPr>
          <w:rFonts w:cs="Times New Roman"/>
          <w:i/>
        </w:rPr>
        <w:t>Ugat Suri</w:t>
      </w:r>
      <w:r>
        <w:rPr>
          <w:rFonts w:cs="Times New Roman"/>
        </w:rPr>
        <w:t xml:space="preserve">, the exhibition that solidified indigenous art practices as a nationalistic one in the Philippines, </w:t>
      </w:r>
      <w:r w:rsidRPr="00DF7BA5">
        <w:rPr>
          <w:rFonts w:cs="Times New Roman"/>
        </w:rPr>
        <w:t xml:space="preserve">he was not one of the more featured artists of the exhibition. While artists such as Francisco Verano or Paz Abad Santos were praised for their use of bamboo and burlap, Junyee received minimal mention in articles circulating about </w:t>
      </w:r>
      <w:r w:rsidRPr="00DF7BA5">
        <w:rPr>
          <w:rFonts w:cs="Times New Roman"/>
          <w:i/>
        </w:rPr>
        <w:t xml:space="preserve">Ugat Suri </w:t>
      </w:r>
      <w:r>
        <w:rPr>
          <w:rFonts w:cs="Times New Roman"/>
        </w:rPr>
        <w:t>in 1984</w:t>
      </w:r>
      <w:r w:rsidRPr="00DF7BA5">
        <w:rPr>
          <w:rFonts w:cs="Times New Roman"/>
        </w:rPr>
        <w:t>.</w:t>
      </w:r>
      <w:r>
        <w:rPr>
          <w:rFonts w:cs="Times New Roman"/>
        </w:rPr>
        <w:t xml:space="preserve"> </w:t>
      </w:r>
      <w:r w:rsidRPr="00DF7BA5">
        <w:rPr>
          <w:rFonts w:cs="Times New Roman"/>
        </w:rPr>
        <w:t xml:space="preserve">Following the exhibition and the release of its accompanying book, contributors to the catalog, including Benesa, Guillermo, Paras-Perez and other art critics who took no role in </w:t>
      </w:r>
      <w:r w:rsidRPr="00DF7BA5">
        <w:rPr>
          <w:rFonts w:cs="Times New Roman"/>
        </w:rPr>
        <w:lastRenderedPageBreak/>
        <w:t xml:space="preserve">the publication, such as Angel de Jesus of </w:t>
      </w:r>
      <w:r w:rsidRPr="00DF7BA5">
        <w:rPr>
          <w:rFonts w:cs="Times New Roman"/>
          <w:i/>
        </w:rPr>
        <w:t>Business Day</w:t>
      </w:r>
      <w:r w:rsidRPr="00DF7BA5">
        <w:rPr>
          <w:rFonts w:cs="Times New Roman"/>
        </w:rPr>
        <w:t xml:space="preserve">’s frequent art column, </w:t>
      </w:r>
      <w:r w:rsidRPr="00DF7BA5">
        <w:rPr>
          <w:rFonts w:cs="Times New Roman"/>
          <w:i/>
        </w:rPr>
        <w:t>Vignettes</w:t>
      </w:r>
      <w:r w:rsidRPr="00DF7BA5">
        <w:rPr>
          <w:rFonts w:cs="Times New Roman"/>
        </w:rPr>
        <w:t xml:space="preserve">, wrote columns and articles of varied lengths about the exhibition and indigenous art in general. As collaborators of the </w:t>
      </w:r>
      <w:r w:rsidRPr="00DF7BA5">
        <w:rPr>
          <w:rFonts w:cs="Times New Roman"/>
          <w:i/>
        </w:rPr>
        <w:t xml:space="preserve">Ugat Suri </w:t>
      </w:r>
      <w:r w:rsidRPr="00DF7BA5">
        <w:rPr>
          <w:rFonts w:cs="Times New Roman"/>
        </w:rPr>
        <w:t>efforts, Benesa, Guillermo and Paras-Perez of course had mostly positive notes about the exhibition and on</w:t>
      </w:r>
      <w:r>
        <w:rPr>
          <w:rFonts w:cs="Times New Roman"/>
        </w:rPr>
        <w:t xml:space="preserve"> indigenous art. Benesa suggested</w:t>
      </w:r>
      <w:r w:rsidRPr="00DF7BA5">
        <w:rPr>
          <w:rFonts w:cs="Times New Roman"/>
        </w:rPr>
        <w:t xml:space="preserve"> that the exhibition, which featured works from exclusively Filipino artists, could be extrapolated to broader Southeast Asia. He argues, “In other words, one has to look for other materials aside from paper in any attempt to present Southeast Asian art in terms of materials that are truly indigenous and therefore for a more native or ethnic flavor, without limiting the meaning of the word ‘ethnic’ to scientific jargon of the social anthropologist.”</w:t>
      </w:r>
      <w:r w:rsidRPr="00DF7BA5">
        <w:rPr>
          <w:rStyle w:val="FootnoteReference"/>
          <w:rFonts w:cs="Times New Roman"/>
        </w:rPr>
        <w:footnoteReference w:id="554"/>
      </w:r>
      <w:r w:rsidRPr="00DF7BA5">
        <w:rPr>
          <w:rFonts w:cs="Times New Roman"/>
        </w:rPr>
        <w:t xml:space="preserve"> </w:t>
      </w:r>
    </w:p>
    <w:p w14:paraId="413BE8E8" w14:textId="77777777" w:rsidR="00790782" w:rsidRDefault="00790782" w:rsidP="00790782">
      <w:pPr>
        <w:tabs>
          <w:tab w:val="left" w:pos="720"/>
        </w:tabs>
        <w:rPr>
          <w:rFonts w:cs="Times New Roman"/>
        </w:rPr>
      </w:pPr>
      <w:r w:rsidRPr="00DF7BA5">
        <w:rPr>
          <w:rFonts w:cs="Times New Roman"/>
        </w:rPr>
        <w:tab/>
        <w:t>Of those writing favorably about the use of indigenous materials, Guillermo writes the most extensive article articulating their role in art in an article titled “The ‘In’ of Indigenous.”</w:t>
      </w:r>
      <w:r w:rsidRPr="00DF7BA5">
        <w:rPr>
          <w:rStyle w:val="FootnoteReference"/>
          <w:rFonts w:cs="Times New Roman"/>
        </w:rPr>
        <w:footnoteReference w:id="555"/>
      </w:r>
      <w:r w:rsidRPr="00DF7BA5">
        <w:rPr>
          <w:rFonts w:cs="Times New Roman"/>
        </w:rPr>
        <w:t xml:space="preserve"> In it, she argues that the choice of employing indigenous materials in art “constitutes…a political assertion of our cultural identity, vis-à-vis Western influence.” She further asserts:</w:t>
      </w:r>
    </w:p>
    <w:p w14:paraId="3262F2B6" w14:textId="77777777" w:rsidR="00790782" w:rsidRPr="00DF7BA5" w:rsidRDefault="00790782" w:rsidP="00790782">
      <w:pPr>
        <w:tabs>
          <w:tab w:val="left" w:pos="720"/>
        </w:tabs>
        <w:rPr>
          <w:rFonts w:cs="Times New Roman"/>
        </w:rPr>
      </w:pPr>
    </w:p>
    <w:p w14:paraId="1905EF36" w14:textId="77777777" w:rsidR="00790782" w:rsidRPr="00DF7BA5" w:rsidRDefault="00790782" w:rsidP="00790782">
      <w:pPr>
        <w:tabs>
          <w:tab w:val="left" w:pos="720"/>
        </w:tabs>
        <w:spacing w:line="360" w:lineRule="auto"/>
        <w:ind w:left="720"/>
        <w:rPr>
          <w:rFonts w:cs="Times New Roman"/>
        </w:rPr>
      </w:pPr>
      <w:r w:rsidRPr="00DF7BA5">
        <w:rPr>
          <w:rFonts w:cs="Times New Roman"/>
        </w:rPr>
        <w:t>From another angle, the auspicious move towards using indigenous materials will contribute to our efforts to create a distinctive art reflecting our culture within the setting of our natural environment, ecology, and tropical resources. Moreover, their successful use in art will go beyond the superficial plane of technique and manipulation of medium, to an art that suggests the intimate relationship between identity, temperament, or the Filipino psyche, if you will, and the factors of ecology and geography that play a part in the distinctive economic structure…</w:t>
      </w:r>
      <w:r w:rsidRPr="00DF7BA5">
        <w:rPr>
          <w:rStyle w:val="FootnoteReference"/>
          <w:rFonts w:cs="Times New Roman"/>
        </w:rPr>
        <w:footnoteReference w:id="556"/>
      </w:r>
    </w:p>
    <w:p w14:paraId="13B69BD9" w14:textId="77777777" w:rsidR="00790782" w:rsidRPr="00DF7BA5" w:rsidRDefault="00790782" w:rsidP="00790782">
      <w:pPr>
        <w:tabs>
          <w:tab w:val="left" w:pos="720"/>
        </w:tabs>
        <w:spacing w:line="360" w:lineRule="auto"/>
        <w:ind w:left="720"/>
        <w:rPr>
          <w:rFonts w:cs="Times New Roman"/>
        </w:rPr>
      </w:pPr>
    </w:p>
    <w:p w14:paraId="5F859445" w14:textId="77777777" w:rsidR="00790782" w:rsidRPr="00DF7BA5" w:rsidRDefault="00790782" w:rsidP="00790782">
      <w:pPr>
        <w:tabs>
          <w:tab w:val="left" w:pos="6840"/>
        </w:tabs>
        <w:rPr>
          <w:rFonts w:cs="Times New Roman"/>
        </w:rPr>
      </w:pPr>
      <w:r w:rsidRPr="00DF7BA5">
        <w:rPr>
          <w:rFonts w:cs="Times New Roman"/>
        </w:rPr>
        <w:lastRenderedPageBreak/>
        <w:t>Guillermo suggests that using indigenous materials reflect the surroundings and therefore creates distinctive art that reflects the specificity of place. She further implies that the implementation of indigenous materials allows for a greater democratization of art, as academic art had always privileged (and continues to privilege) painting. These hierarchies, Guillermo explains, are established by the academies, which “set down the norms of High Art that was the exclusive province of the elite.”</w:t>
      </w:r>
      <w:r w:rsidRPr="00DF7BA5">
        <w:rPr>
          <w:rStyle w:val="FootnoteReference"/>
          <w:rFonts w:cs="Times New Roman"/>
        </w:rPr>
        <w:footnoteReference w:id="557"/>
      </w:r>
      <w:r w:rsidRPr="00DF7BA5">
        <w:rPr>
          <w:rFonts w:cs="Times New Roman"/>
        </w:rPr>
        <w:t xml:space="preserve"> Guillermo ultimately concludes her essay praising the exhibition and stating, “One must say that the Intergallery Exhibition was an unprecedented pooling together of artistic talents, and managerial expertise; a successful and happy occasion.”</w:t>
      </w:r>
      <w:r w:rsidRPr="00DF7BA5">
        <w:rPr>
          <w:rStyle w:val="FootnoteReference"/>
          <w:rFonts w:cs="Times New Roman"/>
        </w:rPr>
        <w:footnoteReference w:id="558"/>
      </w:r>
      <w:r w:rsidRPr="00DF7BA5">
        <w:rPr>
          <w:rFonts w:cs="Times New Roman"/>
        </w:rPr>
        <w:t xml:space="preserve"> </w:t>
      </w:r>
    </w:p>
    <w:p w14:paraId="2295FD00" w14:textId="77777777" w:rsidR="00790782" w:rsidRDefault="00790782" w:rsidP="00790782">
      <w:pPr>
        <w:ind w:firstLine="720"/>
        <w:rPr>
          <w:rFonts w:cs="Times New Roman"/>
        </w:rPr>
      </w:pPr>
      <w:r w:rsidRPr="00DF7BA5">
        <w:rPr>
          <w:rFonts w:cs="Times New Roman"/>
        </w:rPr>
        <w:t xml:space="preserve">Not everyone reacted so positively to the exhibition, however. While </w:t>
      </w:r>
      <w:r w:rsidRPr="00DF7BA5">
        <w:rPr>
          <w:rFonts w:cs="Times New Roman"/>
          <w:i/>
        </w:rPr>
        <w:t>Ugat Suri</w:t>
      </w:r>
      <w:r w:rsidRPr="00DF7BA5">
        <w:rPr>
          <w:rFonts w:cs="Times New Roman"/>
        </w:rPr>
        <w:t xml:space="preserve"> established the importance of using indigenous materials for high art in the</w:t>
      </w:r>
      <w:r>
        <w:rPr>
          <w:rFonts w:cs="Times New Roman"/>
        </w:rPr>
        <w:t xml:space="preserve"> Philippines, De Jesus expressed</w:t>
      </w:r>
      <w:r w:rsidRPr="00DF7BA5">
        <w:rPr>
          <w:rFonts w:cs="Times New Roman"/>
        </w:rPr>
        <w:t xml:space="preserve"> in his column on the exhibition that despite the inclusion of indigenous materials, the majority of the works exhibited were “stylistically Western.”</w:t>
      </w:r>
      <w:r w:rsidRPr="00DF7BA5">
        <w:rPr>
          <w:rStyle w:val="FootnoteReference"/>
          <w:rFonts w:cs="Times New Roman"/>
        </w:rPr>
        <w:footnoteReference w:id="559"/>
      </w:r>
      <w:r w:rsidRPr="00DF7BA5">
        <w:rPr>
          <w:rFonts w:cs="Times New Roman"/>
        </w:rPr>
        <w:t xml:space="preserve"> </w:t>
      </w:r>
      <w:r>
        <w:rPr>
          <w:rFonts w:cs="Times New Roman"/>
        </w:rPr>
        <w:t>De Jesus reprimanded</w:t>
      </w:r>
      <w:r w:rsidRPr="00DF7BA5">
        <w:rPr>
          <w:rFonts w:cs="Times New Roman"/>
        </w:rPr>
        <w:t xml:space="preserve"> the organizers of </w:t>
      </w:r>
      <w:r w:rsidRPr="00DF7BA5">
        <w:rPr>
          <w:rFonts w:cs="Times New Roman"/>
          <w:i/>
        </w:rPr>
        <w:t xml:space="preserve">Ugat Suri </w:t>
      </w:r>
      <w:r w:rsidRPr="00DF7BA5">
        <w:rPr>
          <w:rFonts w:cs="Times New Roman"/>
        </w:rPr>
        <w:t>for focusing too much on a materially based definition of indigenous art without considering</w:t>
      </w:r>
      <w:r>
        <w:rPr>
          <w:rFonts w:cs="Times New Roman"/>
        </w:rPr>
        <w:t xml:space="preserve"> “already established”</w:t>
      </w:r>
      <w:r w:rsidRPr="00DF7BA5">
        <w:rPr>
          <w:rFonts w:cs="Times New Roman"/>
        </w:rPr>
        <w:t xml:space="preserve"> artists who were demonstrating the local conditions</w:t>
      </w:r>
      <w:r>
        <w:rPr>
          <w:rFonts w:cs="Times New Roman"/>
        </w:rPr>
        <w:t xml:space="preserve"> and “present social realities”</w:t>
      </w:r>
      <w:r w:rsidRPr="00DF7BA5">
        <w:rPr>
          <w:rFonts w:cs="Times New Roman"/>
        </w:rPr>
        <w:t xml:space="preserve"> of the Filipino people</w:t>
      </w:r>
      <w:r>
        <w:rPr>
          <w:rFonts w:cs="Times New Roman"/>
        </w:rPr>
        <w:t xml:space="preserve"> like Social Realists Pablo Baens-Santos or Renato Habulan</w:t>
      </w:r>
      <w:r w:rsidRPr="00DF7BA5">
        <w:rPr>
          <w:rFonts w:cs="Times New Roman"/>
        </w:rPr>
        <w:t>.</w:t>
      </w:r>
      <w:r w:rsidRPr="00DF7BA5">
        <w:rPr>
          <w:rStyle w:val="FootnoteReference"/>
          <w:rFonts w:cs="Times New Roman"/>
        </w:rPr>
        <w:footnoteReference w:id="560"/>
      </w:r>
      <w:r w:rsidRPr="00DF7BA5">
        <w:rPr>
          <w:rFonts w:cs="Times New Roman"/>
        </w:rPr>
        <w:t xml:space="preserve"> </w:t>
      </w:r>
      <w:r>
        <w:rPr>
          <w:rFonts w:cs="Times New Roman"/>
        </w:rPr>
        <w:t>A</w:t>
      </w:r>
      <w:r w:rsidRPr="00DF7BA5">
        <w:rPr>
          <w:rFonts w:cs="Times New Roman"/>
        </w:rPr>
        <w:t>ccording to De Jesus</w:t>
      </w:r>
      <w:r>
        <w:rPr>
          <w:rFonts w:cs="Times New Roman"/>
        </w:rPr>
        <w:t>,</w:t>
      </w:r>
      <w:r w:rsidRPr="00DF7BA5">
        <w:rPr>
          <w:rFonts w:cs="Times New Roman"/>
        </w:rPr>
        <w:t xml:space="preserve"> </w:t>
      </w:r>
      <w:r>
        <w:rPr>
          <w:rFonts w:cs="Times New Roman"/>
        </w:rPr>
        <w:t>w</w:t>
      </w:r>
      <w:r w:rsidRPr="00DF7BA5">
        <w:rPr>
          <w:rFonts w:cs="Times New Roman"/>
        </w:rPr>
        <w:t xml:space="preserve">hile the works in </w:t>
      </w:r>
      <w:r w:rsidRPr="00DF7BA5">
        <w:rPr>
          <w:rFonts w:cs="Times New Roman"/>
          <w:i/>
        </w:rPr>
        <w:t xml:space="preserve">Ugat Suri </w:t>
      </w:r>
      <w:r w:rsidRPr="00DF7BA5">
        <w:rPr>
          <w:rFonts w:cs="Times New Roman"/>
        </w:rPr>
        <w:t>may have showca</w:t>
      </w:r>
      <w:r>
        <w:rPr>
          <w:rFonts w:cs="Times New Roman"/>
        </w:rPr>
        <w:t xml:space="preserve">sed indigenous materials, they </w:t>
      </w:r>
      <w:r w:rsidRPr="00DF7BA5">
        <w:rPr>
          <w:rFonts w:cs="Times New Roman"/>
        </w:rPr>
        <w:t xml:space="preserve">failed to represent the genuine concerns of the Filipino people. </w:t>
      </w:r>
    </w:p>
    <w:p w14:paraId="6F17ABFC" w14:textId="77777777" w:rsidR="00790782" w:rsidRDefault="00790782" w:rsidP="00790782">
      <w:pPr>
        <w:rPr>
          <w:rFonts w:cs="Times New Roman"/>
        </w:rPr>
      </w:pPr>
      <w:r>
        <w:rPr>
          <w:rFonts w:cs="Times New Roman"/>
        </w:rPr>
        <w:tab/>
        <w:t xml:space="preserve">Though works by social realist artists such as Baens-Santos or Habulan might not fit the guidelines set out by the exhibition, such as works that incorporate local materials, De Jesus argued that these works were more genuine expressions of local realities that the exhibition organizers should have taken into consideration. To critics like De Jesus, this was especially true </w:t>
      </w:r>
      <w:r>
        <w:rPr>
          <w:rFonts w:cs="Times New Roman"/>
        </w:rPr>
        <w:lastRenderedPageBreak/>
        <w:t xml:space="preserve">considering since social realist artists could not exhibit at the CCP, while installations made of similarly indigenous materials, such as Junyee’s </w:t>
      </w:r>
      <w:r>
        <w:rPr>
          <w:rFonts w:cs="Times New Roman"/>
          <w:i/>
        </w:rPr>
        <w:t xml:space="preserve">Wood Things </w:t>
      </w:r>
      <w:r>
        <w:rPr>
          <w:rFonts w:cs="Times New Roman"/>
        </w:rPr>
        <w:t xml:space="preserve">or Laudico’s </w:t>
      </w:r>
      <w:r>
        <w:rPr>
          <w:rFonts w:cs="Times New Roman"/>
          <w:i/>
        </w:rPr>
        <w:t xml:space="preserve">Untitled </w:t>
      </w:r>
      <w:r>
        <w:rPr>
          <w:rFonts w:cs="Times New Roman"/>
        </w:rPr>
        <w:t xml:space="preserve">banana leaf installation, had been exhibited in the CCP through the Marcos administration. De Jesus criticized the multi-gallery exhibition for not being a true antithesis to the CCP’s cultural agenda by continuing to ignore artists omitted from the institution. </w:t>
      </w:r>
    </w:p>
    <w:p w14:paraId="7A2DCB38" w14:textId="77777777" w:rsidR="00790782" w:rsidRDefault="00790782" w:rsidP="00790782">
      <w:pPr>
        <w:rPr>
          <w:rFonts w:cs="Times New Roman"/>
        </w:rPr>
      </w:pPr>
      <w:r>
        <w:rPr>
          <w:rFonts w:cs="Times New Roman"/>
        </w:rPr>
        <w:tab/>
        <w:t xml:space="preserve">De Jesus seemed to point out a cleavage in the organizers’ insistence that </w:t>
      </w:r>
      <w:r>
        <w:rPr>
          <w:rFonts w:cs="Times New Roman"/>
          <w:i/>
        </w:rPr>
        <w:t>Ugat Suri</w:t>
      </w:r>
      <w:r>
        <w:rPr>
          <w:rFonts w:cs="Times New Roman"/>
        </w:rPr>
        <w:t xml:space="preserve"> was some sort of alternative response to the CCP’s exhibition. True, the former was more inclusionary, not only because of the materials displayed, but due to the multi-gallery model that led to an exhibition spread through the city, which ideologically contrasted with centralized display at the CCP.</w:t>
      </w:r>
      <w:r>
        <w:rPr>
          <w:rFonts w:cs="Times New Roman"/>
          <w:i/>
        </w:rPr>
        <w:t xml:space="preserve"> </w:t>
      </w:r>
      <w:r>
        <w:rPr>
          <w:rFonts w:cs="Times New Roman"/>
        </w:rPr>
        <w:t>Yet, indigenous materials, as exemplified by Chabet, Laudico, and Junyee, had often been used for objects exhibited at the CCP</w:t>
      </w:r>
      <w:r w:rsidRPr="00720B5A">
        <w:rPr>
          <w:rFonts w:cs="Times New Roman"/>
        </w:rPr>
        <w:t xml:space="preserve">. Moreover, </w:t>
      </w:r>
      <w:r w:rsidRPr="00720B5A">
        <w:rPr>
          <w:rFonts w:cs="Times New Roman"/>
          <w:i/>
        </w:rPr>
        <w:t>Ugat Suri</w:t>
      </w:r>
      <w:r w:rsidRPr="00720B5A">
        <w:rPr>
          <w:rFonts w:cs="Times New Roman"/>
        </w:rPr>
        <w:t xml:space="preserve">’s inclusion of established artists such as Luz and Abueva demonstrated the boundaries between the private galleries, alternative spaces, and the CCP to be more fluid than implied by some of the rhetoric around the exhibition. </w:t>
      </w:r>
    </w:p>
    <w:p w14:paraId="49DA1A1B" w14:textId="77777777" w:rsidR="00790782" w:rsidRPr="00CB54D5" w:rsidRDefault="00790782" w:rsidP="00790782">
      <w:pPr>
        <w:ind w:firstLine="720"/>
        <w:rPr>
          <w:rFonts w:cs="Times New Roman"/>
        </w:rPr>
      </w:pPr>
      <w:r>
        <w:rPr>
          <w:rFonts w:cs="Times New Roman"/>
        </w:rPr>
        <w:t xml:space="preserve">Junyee considers </w:t>
      </w:r>
      <w:r>
        <w:rPr>
          <w:rFonts w:cs="Times New Roman"/>
          <w:i/>
        </w:rPr>
        <w:t xml:space="preserve">Ugat Suri </w:t>
      </w:r>
      <w:r>
        <w:rPr>
          <w:rFonts w:cs="Times New Roman"/>
        </w:rPr>
        <w:t xml:space="preserve">significant because it was the first time that commercial galleries and influential taste-makers in Manila recognized the importance of exhibiting works made from local materials and codified it as a symbol of Philippine nationalism. Despite the popularity of local materials prior to 1984, participation in </w:t>
      </w:r>
      <w:r>
        <w:rPr>
          <w:rFonts w:cs="Times New Roman"/>
          <w:i/>
        </w:rPr>
        <w:t xml:space="preserve">Ugat Suri </w:t>
      </w:r>
      <w:r>
        <w:rPr>
          <w:rFonts w:cs="Times New Roman"/>
        </w:rPr>
        <w:t xml:space="preserve">from a range of artists and writers gave critical attention and terminology to contemporary indigenous art. The multi-gallery exhibition put forth local materials as not just signifiers of place, but symbols of self-sufficiency in the face of dominant cultures such as the China, Japan, or the U.S that could be expanded to include the rest of the ASEAN countries. </w:t>
      </w:r>
    </w:p>
    <w:p w14:paraId="4F2853E7" w14:textId="77777777" w:rsidR="00790782" w:rsidRDefault="00790782" w:rsidP="00790782">
      <w:pPr>
        <w:pStyle w:val="RackhamBody"/>
      </w:pPr>
    </w:p>
    <w:p w14:paraId="59279371" w14:textId="77777777" w:rsidR="00790782" w:rsidRPr="00291963" w:rsidRDefault="00790782" w:rsidP="00790782">
      <w:pPr>
        <w:pStyle w:val="SubChapter"/>
      </w:pPr>
      <w:bookmarkStart w:id="125" w:name="_Toc507617972"/>
      <w:r w:rsidRPr="00291963">
        <w:lastRenderedPageBreak/>
        <w:t xml:space="preserve">A </w:t>
      </w:r>
      <w:r w:rsidRPr="00291963">
        <w:rPr>
          <w:i/>
        </w:rPr>
        <w:t xml:space="preserve">New Seed </w:t>
      </w:r>
      <w:r w:rsidRPr="00291963">
        <w:t>for the Philippines</w:t>
      </w:r>
      <w:bookmarkEnd w:id="125"/>
    </w:p>
    <w:p w14:paraId="5E503DAD" w14:textId="77777777" w:rsidR="00790782" w:rsidRPr="004D7C41" w:rsidRDefault="00790782" w:rsidP="00790782">
      <w:pPr>
        <w:ind w:firstLine="720"/>
        <w:rPr>
          <w:rFonts w:cs="Times New Roman"/>
        </w:rPr>
      </w:pPr>
      <w:r>
        <w:rPr>
          <w:rFonts w:cs="Times New Roman"/>
        </w:rPr>
        <w:t>In late February 1986, following an outpour of support for Corazon “Cory” Aquino to be the rightful elected leader of the Philippines during the Peoples Power Revolution, Marcos stepped down from power and fled from Malacañang Palace to Hawaii.</w:t>
      </w:r>
      <w:r>
        <w:rPr>
          <w:rStyle w:val="FootnoteReference"/>
          <w:rFonts w:cs="Times New Roman"/>
        </w:rPr>
        <w:footnoteReference w:id="561"/>
      </w:r>
      <w:r>
        <w:rPr>
          <w:rFonts w:cs="Times New Roman"/>
        </w:rPr>
        <w:t xml:space="preserve"> Aquino then took over as the eleventh President of the Philippines, ending the Marcoses’ twenty-year rule over the Philippines. That same year, Junyee received his second Grand Award from the AA</w:t>
      </w:r>
      <w:r w:rsidRPr="00DF7BA5">
        <w:rPr>
          <w:rFonts w:cs="Times New Roman"/>
        </w:rPr>
        <w:t>P Annual Art Exhibition</w:t>
      </w:r>
      <w:r>
        <w:rPr>
          <w:rFonts w:cs="Times New Roman"/>
        </w:rPr>
        <w:t xml:space="preserve"> at the Museum of Philippine Art (MOPA). Among a number of more political artworks chronicling the events of the People’s Power Movement, he had submitted a large hanging sculpture sourced from his usual indigenous materials called </w:t>
      </w:r>
      <w:r>
        <w:rPr>
          <w:rFonts w:cs="Times New Roman"/>
          <w:i/>
        </w:rPr>
        <w:t>Bagong Binhi</w:t>
      </w:r>
      <w:r>
        <w:rPr>
          <w:rFonts w:cs="Times New Roman"/>
        </w:rPr>
        <w:t xml:space="preserve">, or </w:t>
      </w:r>
      <w:r>
        <w:rPr>
          <w:rFonts w:cs="Times New Roman"/>
          <w:i/>
        </w:rPr>
        <w:t>New Seed</w:t>
      </w:r>
      <w:r>
        <w:rPr>
          <w:rFonts w:cs="Times New Roman"/>
        </w:rPr>
        <w:t xml:space="preserve"> for the annual exhibition that year. </w:t>
      </w:r>
    </w:p>
    <w:p w14:paraId="475AF7B4" w14:textId="77777777" w:rsidR="00790782" w:rsidRDefault="00790782" w:rsidP="00790782">
      <w:pPr>
        <w:ind w:firstLine="720"/>
        <w:rPr>
          <w:rFonts w:cs="Times New Roman"/>
        </w:rPr>
      </w:pPr>
      <w:r>
        <w:rPr>
          <w:rFonts w:cs="Times New Roman"/>
        </w:rPr>
        <w:t>In one article chronicling the AAP Annual exhibition that year, Isagani R.</w:t>
      </w:r>
      <w:r w:rsidRPr="001041AD">
        <w:rPr>
          <w:rFonts w:cs="Times New Roman"/>
        </w:rPr>
        <w:t xml:space="preserve"> Cruz</w:t>
      </w:r>
      <w:r>
        <w:rPr>
          <w:rFonts w:cs="Times New Roman"/>
        </w:rPr>
        <w:t xml:space="preserve"> praised the political content that artists included in the exhibition that year. Cruz wrote,</w:t>
      </w:r>
      <w:r w:rsidRPr="001041AD">
        <w:rPr>
          <w:rFonts w:cs="Times New Roman"/>
        </w:rPr>
        <w:t xml:space="preserve"> “If you</w:t>
      </w:r>
      <w:r>
        <w:rPr>
          <w:rFonts w:cs="Times New Roman"/>
        </w:rPr>
        <w:t xml:space="preserve"> think artists either stayed home and watched the liberated Channel 4 or went out to EDSA and acted as mere bodies to block tanks with, you couldn’t be more wrong. During the February unseating of the dictator, artists did what they do best. They stayed home (or at their studios) and painted, sculpted, or wrote.”</w:t>
      </w:r>
      <w:r>
        <w:rPr>
          <w:rStyle w:val="FootnoteReference"/>
          <w:rFonts w:cs="Times New Roman"/>
        </w:rPr>
        <w:footnoteReference w:id="562"/>
      </w:r>
      <w:r>
        <w:rPr>
          <w:rFonts w:cs="Times New Roman"/>
        </w:rPr>
        <w:t xml:space="preserve"> Cruz further observed that many of the works exhibited at the AAP show directly related to the People’s Power Revolution, stating “No better proof of this can be cited than the current exhibit at the Museum of Philippine Art (MOPA). A collection of around 350 art </w:t>
      </w:r>
      <w:r>
        <w:rPr>
          <w:rFonts w:cs="Times New Roman"/>
        </w:rPr>
        <w:lastRenderedPageBreak/>
        <w:t>pieces (oils, mixed media, graphic arts, sculpture), the exhibit is dominated by works explicitly on the February event.” While Cruz lauded the majority of the content in the exhibition, he concludes his review with negative sentiments regarding the actual prize winners of the exhibition (though he never calls out Junyee in particular). He lamented, “I also feel sad that, despite the enormous artistic potential of the February event, there are still art pieces as irrelevant and unreal as some of the other prize-winners and finalists (Were the judges turned off by direct political art?).”</w:t>
      </w:r>
      <w:r>
        <w:rPr>
          <w:rStyle w:val="FootnoteReference"/>
          <w:rFonts w:cs="Times New Roman"/>
        </w:rPr>
        <w:footnoteReference w:id="563"/>
      </w:r>
      <w:r>
        <w:rPr>
          <w:rFonts w:cs="Times New Roman"/>
        </w:rPr>
        <w:t xml:space="preserve"> </w:t>
      </w:r>
    </w:p>
    <w:p w14:paraId="07DD96C6" w14:textId="77777777" w:rsidR="00790782" w:rsidRDefault="00790782" w:rsidP="00790782">
      <w:pPr>
        <w:ind w:firstLine="720"/>
        <w:rPr>
          <w:rFonts w:cs="Times New Roman"/>
        </w:rPr>
      </w:pPr>
      <w:r>
        <w:rPr>
          <w:rFonts w:cs="Times New Roman"/>
        </w:rPr>
        <w:t xml:space="preserve">While Cruz expressed disappointment in the judges’ decisions to avoid awarding more politically explicit artworks, another review in the </w:t>
      </w:r>
      <w:r>
        <w:rPr>
          <w:rFonts w:cs="Times New Roman"/>
          <w:i/>
        </w:rPr>
        <w:t>Manila Times</w:t>
      </w:r>
      <w:r>
        <w:rPr>
          <w:rFonts w:cs="Times New Roman"/>
        </w:rPr>
        <w:t xml:space="preserve"> was more critical of the political content at the AAP Annual. In a brief review of the exhibition, Menchu Aquino Sarmiento wrote,</w:t>
      </w:r>
      <w:r>
        <w:rPr>
          <w:rFonts w:cs="Times New Roman"/>
          <w:i/>
        </w:rPr>
        <w:t xml:space="preserve"> </w:t>
      </w:r>
      <w:r>
        <w:rPr>
          <w:rFonts w:cs="Times New Roman"/>
        </w:rPr>
        <w:t xml:space="preserve">“Many regard the events of last February 22 to 25 as miraculous. The uniformity of over half of the </w:t>
      </w:r>
      <w:proofErr w:type="gramStart"/>
      <w:r>
        <w:rPr>
          <w:rFonts w:cs="Times New Roman"/>
        </w:rPr>
        <w:t>350 works</w:t>
      </w:r>
      <w:proofErr w:type="gramEnd"/>
      <w:r>
        <w:rPr>
          <w:rFonts w:cs="Times New Roman"/>
        </w:rPr>
        <w:t xml:space="preserve"> submitted to this year’s AAP competition also seem miraculous. AAP might stand for Artists Are Politicized instead of Art Association of the Philippines. Philippine history since the death of Benigno ‘Ninoy’ Aquino has spawned a genre of art that one may tentatively label ‘Neo-Nationalist’ for lack of a better term.”</w:t>
      </w:r>
      <w:r>
        <w:rPr>
          <w:rStyle w:val="FootnoteReference"/>
          <w:rFonts w:cs="Times New Roman"/>
        </w:rPr>
        <w:footnoteReference w:id="564"/>
      </w:r>
    </w:p>
    <w:p w14:paraId="5AEDF05C" w14:textId="77777777" w:rsidR="00790782" w:rsidRDefault="00790782" w:rsidP="00790782">
      <w:pPr>
        <w:ind w:firstLine="720"/>
        <w:rPr>
          <w:rFonts w:cs="Times New Roman"/>
        </w:rPr>
      </w:pPr>
      <w:r>
        <w:rPr>
          <w:rFonts w:cs="Times New Roman"/>
        </w:rPr>
        <w:t xml:space="preserve">According to Sarmiento’s suggestive language, the People’s Power Movement had the unfortunate consequence of curbing creativity and artistic production to “spawn” excessively political art. Sarmiento does, however, appear to admire Junyee’s strange submission of indigenous materials that year. He wrote, “Easily the most popular work was Junyee’s sculptured cocoon </w:t>
      </w:r>
      <w:r>
        <w:rPr>
          <w:rFonts w:cs="Times New Roman"/>
          <w:i/>
        </w:rPr>
        <w:t>Bagong Binhi</w:t>
      </w:r>
      <w:r>
        <w:rPr>
          <w:rFonts w:cs="Times New Roman"/>
        </w:rPr>
        <w:t xml:space="preserve">. For a month, Junyee, who is artist-in-residence at the U.P. scrounged for </w:t>
      </w:r>
      <w:r>
        <w:rPr>
          <w:rFonts w:cs="Times New Roman"/>
        </w:rPr>
        <w:lastRenderedPageBreak/>
        <w:t>bamboo and rattan twigs and vines in the wilds of Makiling.”</w:t>
      </w:r>
      <w:r>
        <w:rPr>
          <w:rStyle w:val="FootnoteReference"/>
          <w:rFonts w:cs="Times New Roman"/>
        </w:rPr>
        <w:footnoteReference w:id="565"/>
      </w:r>
      <w:r>
        <w:rPr>
          <w:rFonts w:cs="Times New Roman"/>
        </w:rPr>
        <w:t xml:space="preserve"> The final installation was so large, “It took a six-by-six trunk to transport his baby.”</w:t>
      </w:r>
      <w:r>
        <w:rPr>
          <w:rStyle w:val="FootnoteReference"/>
          <w:rFonts w:cs="Times New Roman"/>
        </w:rPr>
        <w:footnoteReference w:id="566"/>
      </w:r>
      <w:r>
        <w:rPr>
          <w:rFonts w:cs="Times New Roman"/>
        </w:rPr>
        <w:t xml:space="preserve"> Junyee described </w:t>
      </w:r>
      <w:r>
        <w:rPr>
          <w:rFonts w:cs="Times New Roman"/>
          <w:i/>
        </w:rPr>
        <w:t xml:space="preserve">New Seed </w:t>
      </w:r>
      <w:r>
        <w:rPr>
          <w:rFonts w:cs="Times New Roman"/>
        </w:rPr>
        <w:t xml:space="preserve">as “historic” not necessarily because it was after the People’s Power Revolution, but because it was the first time that an entry with “all indigenous” materials won an AAP award. Junyee stated that he called the installation </w:t>
      </w:r>
      <w:r>
        <w:rPr>
          <w:rFonts w:cs="Times New Roman"/>
          <w:i/>
        </w:rPr>
        <w:t xml:space="preserve">New Seed </w:t>
      </w:r>
      <w:r>
        <w:rPr>
          <w:rFonts w:cs="Times New Roman"/>
        </w:rPr>
        <w:t>because it exemplified a “new way of thinking and doing art sculpture or art pieces.”</w:t>
      </w:r>
      <w:r>
        <w:rPr>
          <w:rStyle w:val="FootnoteReference"/>
          <w:rFonts w:cs="Times New Roman"/>
        </w:rPr>
        <w:footnoteReference w:id="567"/>
      </w:r>
      <w:r>
        <w:rPr>
          <w:rFonts w:cs="Times New Roman"/>
        </w:rPr>
        <w:t xml:space="preserve"> For his award-winning work, Junyee used his earlier developed method of scrounging in the “wilds of Makiling.”</w:t>
      </w:r>
      <w:r w:rsidRPr="006D0FF5">
        <w:rPr>
          <w:rStyle w:val="FootnoteReference"/>
          <w:rFonts w:cs="Times New Roman"/>
        </w:rPr>
        <w:t xml:space="preserve"> </w:t>
      </w:r>
      <w:r>
        <w:rPr>
          <w:rStyle w:val="FootnoteReference"/>
          <w:rFonts w:cs="Times New Roman"/>
        </w:rPr>
        <w:footnoteReference w:id="568"/>
      </w:r>
      <w:r>
        <w:rPr>
          <w:rFonts w:cs="Times New Roman"/>
        </w:rPr>
        <w:t xml:space="preserve"> </w:t>
      </w:r>
    </w:p>
    <w:p w14:paraId="752AEFBB" w14:textId="77777777" w:rsidR="00790782" w:rsidRPr="00DF7BA5" w:rsidRDefault="00790782" w:rsidP="00790782">
      <w:pPr>
        <w:ind w:firstLine="720"/>
        <w:rPr>
          <w:rFonts w:cs="Times New Roman"/>
        </w:rPr>
      </w:pPr>
      <w:r>
        <w:rPr>
          <w:rFonts w:cs="Times New Roman"/>
          <w:b/>
        </w:rPr>
        <w:t>[f</w:t>
      </w:r>
      <w:r w:rsidRPr="00425AFB">
        <w:rPr>
          <w:rFonts w:cs="Times New Roman"/>
          <w:b/>
        </w:rPr>
        <w:t xml:space="preserve">ig. </w:t>
      </w:r>
      <w:r>
        <w:rPr>
          <w:rFonts w:cs="Times New Roman"/>
          <w:b/>
        </w:rPr>
        <w:t>4.19</w:t>
      </w:r>
      <w:r w:rsidRPr="00425AFB">
        <w:rPr>
          <w:rFonts w:cs="Times New Roman"/>
          <w:b/>
        </w:rPr>
        <w:t>]</w:t>
      </w:r>
      <w:r>
        <w:rPr>
          <w:rFonts w:cs="Times New Roman"/>
          <w:b/>
        </w:rPr>
        <w:t xml:space="preserve"> </w:t>
      </w:r>
      <w:r>
        <w:rPr>
          <w:rFonts w:cs="Times New Roman"/>
        </w:rPr>
        <w:t>Ma</w:t>
      </w:r>
      <w:r w:rsidRPr="00DF7BA5">
        <w:rPr>
          <w:rFonts w:cs="Times New Roman"/>
        </w:rPr>
        <w:t xml:space="preserve">de from twigs, rattan, fiber, vines, leaves and bamboo, </w:t>
      </w:r>
      <w:r w:rsidRPr="00157B85">
        <w:rPr>
          <w:rFonts w:cs="Times New Roman"/>
          <w:i/>
        </w:rPr>
        <w:t xml:space="preserve">New </w:t>
      </w:r>
      <w:r w:rsidRPr="00DF7BA5">
        <w:rPr>
          <w:rFonts w:cs="Times New Roman"/>
          <w:i/>
        </w:rPr>
        <w:t>Seed</w:t>
      </w:r>
      <w:r w:rsidRPr="00DF7BA5">
        <w:rPr>
          <w:rFonts w:cs="Times New Roman"/>
        </w:rPr>
        <w:t xml:space="preserve"> consists of</w:t>
      </w:r>
      <w:r>
        <w:rPr>
          <w:rFonts w:cs="Times New Roman"/>
        </w:rPr>
        <w:t xml:space="preserve"> a bulbous oblong shape—</w:t>
      </w:r>
      <w:r w:rsidRPr="00DF7BA5">
        <w:rPr>
          <w:rFonts w:cs="Times New Roman"/>
        </w:rPr>
        <w:t>the seed—that hangs precariously along the length of a gnarled</w:t>
      </w:r>
      <w:r>
        <w:rPr>
          <w:rFonts w:cs="Times New Roman"/>
        </w:rPr>
        <w:t>, fourteen-foot bamboo pole hung from the ceiling of the gallery</w:t>
      </w:r>
      <w:r w:rsidRPr="00DF7BA5">
        <w:rPr>
          <w:rFonts w:cs="Times New Roman"/>
        </w:rPr>
        <w:t xml:space="preserve">. The </w:t>
      </w:r>
      <w:r>
        <w:rPr>
          <w:rFonts w:cs="Times New Roman"/>
        </w:rPr>
        <w:t xml:space="preserve">giant </w:t>
      </w:r>
      <w:r w:rsidRPr="00DF7BA5">
        <w:rPr>
          <w:rFonts w:cs="Times New Roman"/>
        </w:rPr>
        <w:t>seed appears on the precipice of falling away from the pole as it strains against the fine tendrils</w:t>
      </w:r>
      <w:r>
        <w:rPr>
          <w:rFonts w:cs="Times New Roman"/>
        </w:rPr>
        <w:t>, made from rattan strap,</w:t>
      </w:r>
      <w:r w:rsidRPr="00DF7BA5">
        <w:rPr>
          <w:rFonts w:cs="Times New Roman"/>
        </w:rPr>
        <w:t xml:space="preserve"> that connect it, one of its ends pushing closer to the ground than the other. The seed’s plenitude, its full oval body, contrasts with the delicate vines that futilely attempt to keep it attached to the pole. Similar to </w:t>
      </w:r>
      <w:r>
        <w:rPr>
          <w:rFonts w:cs="Times New Roman"/>
          <w:i/>
        </w:rPr>
        <w:t>Our Woods</w:t>
      </w:r>
      <w:r w:rsidRPr="00DF7BA5">
        <w:rPr>
          <w:rFonts w:cs="Times New Roman"/>
        </w:rPr>
        <w:t>, tension in the connections seems to create the precariousness between elements in the work. The tendrils continue to envelope the oblong, creating an illusion of a gummy surface, like bits of spider web or the remains of sticky pulp that clings onto a seed.</w:t>
      </w:r>
    </w:p>
    <w:p w14:paraId="0B3BD1DF" w14:textId="77777777" w:rsidR="00790782" w:rsidRDefault="00790782" w:rsidP="00790782">
      <w:pPr>
        <w:rPr>
          <w:rFonts w:cs="Times New Roman"/>
        </w:rPr>
      </w:pPr>
      <w:r w:rsidRPr="00DF7BA5">
        <w:rPr>
          <w:rFonts w:cs="Times New Roman"/>
        </w:rPr>
        <w:tab/>
        <w:t>Its large size</w:t>
      </w:r>
      <w:r>
        <w:rPr>
          <w:rFonts w:cs="Times New Roman"/>
        </w:rPr>
        <w:t xml:space="preserve">, as indicated by the </w:t>
      </w:r>
      <w:r w:rsidRPr="00DF7BA5">
        <w:rPr>
          <w:rFonts w:cs="Times New Roman"/>
        </w:rPr>
        <w:t xml:space="preserve">small </w:t>
      </w:r>
      <w:r>
        <w:rPr>
          <w:rFonts w:cs="Times New Roman"/>
        </w:rPr>
        <w:t xml:space="preserve">the pedestals in the background, </w:t>
      </w:r>
      <w:r w:rsidRPr="00DF7BA5">
        <w:rPr>
          <w:rFonts w:cs="Times New Roman"/>
        </w:rPr>
        <w:t>and placement towards the cent</w:t>
      </w:r>
      <w:r>
        <w:rPr>
          <w:rFonts w:cs="Times New Roman"/>
        </w:rPr>
        <w:t xml:space="preserve">er of the room overwhelms the space and is completely out of scale with the </w:t>
      </w:r>
      <w:r>
        <w:rPr>
          <w:rFonts w:cs="Times New Roman"/>
        </w:rPr>
        <w:lastRenderedPageBreak/>
        <w:t>gallery</w:t>
      </w:r>
      <w:r w:rsidRPr="00DF7BA5">
        <w:rPr>
          <w:rFonts w:cs="Times New Roman"/>
        </w:rPr>
        <w:t>.</w:t>
      </w:r>
      <w:r>
        <w:rPr>
          <w:rFonts w:cs="Times New Roman"/>
          <w:color w:val="4472C4" w:themeColor="accent1"/>
        </w:rPr>
        <w:t xml:space="preserve"> </w:t>
      </w:r>
      <w:r w:rsidRPr="00DF7BA5">
        <w:rPr>
          <w:rFonts w:cs="Times New Roman"/>
        </w:rPr>
        <w:t xml:space="preserve">The seed’s surface is covered in spikes or spindles that appear to poke and prod out of the oblong. On second glance, the oblong also resembles a hive of some kind, with the suggestion of harmful creatures such as wasps swarming inside. With its commanding size and the ambiguity of its construction, the seed generates a sense of urgency and fear—if it were to drop, as it seems on the verge of doing, what alien creatures or things might emerge? Like </w:t>
      </w:r>
      <w:r w:rsidRPr="00DF7BA5">
        <w:rPr>
          <w:rFonts w:cs="Times New Roman"/>
          <w:i/>
        </w:rPr>
        <w:t>Wood Things</w:t>
      </w:r>
      <w:r w:rsidRPr="008444D1">
        <w:rPr>
          <w:rFonts w:cs="Times New Roman"/>
        </w:rPr>
        <w:t>,</w:t>
      </w:r>
      <w:r w:rsidRPr="00DF7BA5">
        <w:rPr>
          <w:rFonts w:cs="Times New Roman"/>
          <w:i/>
        </w:rPr>
        <w:t xml:space="preserve"> New Seed </w:t>
      </w:r>
      <w:r w:rsidRPr="00DF7BA5">
        <w:rPr>
          <w:rFonts w:cs="Times New Roman"/>
        </w:rPr>
        <w:t>seems to focus more on what is immediately present</w:t>
      </w:r>
      <w:r w:rsidRPr="004B33A5">
        <w:rPr>
          <w:rFonts w:cs="Times New Roman"/>
        </w:rPr>
        <w:t xml:space="preserve">. Whereas the clusters of pets in </w:t>
      </w:r>
      <w:r w:rsidRPr="004B33A5">
        <w:rPr>
          <w:rFonts w:cs="Times New Roman"/>
          <w:i/>
        </w:rPr>
        <w:t xml:space="preserve">Wood Things </w:t>
      </w:r>
      <w:r w:rsidRPr="004B33A5">
        <w:rPr>
          <w:rFonts w:cs="Times New Roman"/>
        </w:rPr>
        <w:t xml:space="preserve">seems to indicate presence behind the walls and beyond the immediately visible, </w:t>
      </w:r>
      <w:r w:rsidRPr="004B33A5">
        <w:rPr>
          <w:rFonts w:cs="Times New Roman"/>
          <w:i/>
        </w:rPr>
        <w:t>New Seed</w:t>
      </w:r>
      <w:r>
        <w:rPr>
          <w:rFonts w:cs="Times New Roman"/>
        </w:rPr>
        <w:t>’</w:t>
      </w:r>
      <w:r w:rsidRPr="004B33A5">
        <w:rPr>
          <w:rFonts w:cs="Times New Roman"/>
        </w:rPr>
        <w:t xml:space="preserve">s size and oval composition from organic materials appeals to presence as one not contingent on visibility, but on time. Within </w:t>
      </w:r>
      <w:r w:rsidRPr="004B33A5">
        <w:rPr>
          <w:rFonts w:cs="Times New Roman"/>
          <w:i/>
        </w:rPr>
        <w:t>New Seed</w:t>
      </w:r>
      <w:r w:rsidRPr="004B33A5">
        <w:rPr>
          <w:rFonts w:cs="Times New Roman"/>
        </w:rPr>
        <w:t xml:space="preserve">, or even </w:t>
      </w:r>
      <w:r w:rsidRPr="004B33A5">
        <w:rPr>
          <w:rFonts w:cs="Times New Roman"/>
          <w:i/>
        </w:rPr>
        <w:t xml:space="preserve">New Seed </w:t>
      </w:r>
      <w:r w:rsidRPr="004B33A5">
        <w:rPr>
          <w:rFonts w:cs="Times New Roman"/>
        </w:rPr>
        <w:t>itself, is something that grows and continues to expand over time.</w:t>
      </w:r>
    </w:p>
    <w:p w14:paraId="10EF1216" w14:textId="77777777" w:rsidR="00790782" w:rsidRDefault="00790782" w:rsidP="00790782">
      <w:pPr>
        <w:ind w:firstLine="720"/>
        <w:rPr>
          <w:rFonts w:cs="Times New Roman"/>
        </w:rPr>
      </w:pPr>
      <w:r>
        <w:rPr>
          <w:rFonts w:cs="Times New Roman"/>
        </w:rPr>
        <w:t xml:space="preserve">One of the reasons why the judges might have awarded </w:t>
      </w:r>
      <w:r>
        <w:rPr>
          <w:rFonts w:cs="Times New Roman"/>
          <w:i/>
        </w:rPr>
        <w:t xml:space="preserve">New Seed </w:t>
      </w:r>
      <w:r>
        <w:rPr>
          <w:rFonts w:cs="Times New Roman"/>
        </w:rPr>
        <w:t xml:space="preserve">during a year so steeped in politics is that Junyee’s hanging installation seemed on the verge of becoming rather than something that already was, revealing the potential to sprout and develop like the new Philippine nation itself. Instead of choosing a work that was too visibly political, the judges instead exercised their </w:t>
      </w:r>
      <w:commentRangeStart w:id="127"/>
      <w:r>
        <w:rPr>
          <w:rFonts w:cs="Times New Roman"/>
        </w:rPr>
        <w:t>desire that was at the precipice of becoming rather that something that reflected the past</w:t>
      </w:r>
      <w:commentRangeEnd w:id="127"/>
      <w:r>
        <w:rPr>
          <w:rStyle w:val="CommentReference"/>
        </w:rPr>
        <w:commentReference w:id="127"/>
      </w:r>
      <w:r>
        <w:rPr>
          <w:rFonts w:cs="Times New Roman"/>
        </w:rPr>
        <w:t xml:space="preserve">—like a simple depiction of an event that had already happen like the People’s Power Revolution. While Junyee remarked that </w:t>
      </w:r>
      <w:r>
        <w:rPr>
          <w:rFonts w:cs="Times New Roman"/>
          <w:i/>
        </w:rPr>
        <w:t xml:space="preserve">New Seed </w:t>
      </w:r>
      <w:r>
        <w:rPr>
          <w:rFonts w:cs="Times New Roman"/>
        </w:rPr>
        <w:t xml:space="preserve">was “not related to EDSA,” he affirmed, “Maybe it was at the back of my mind because we [were] entering a new…recapturing of freedom, a new phase of our political development…But as I have said before, all of my work </w:t>
      </w:r>
      <w:proofErr w:type="gramStart"/>
      <w:r>
        <w:rPr>
          <w:rFonts w:cs="Times New Roman"/>
        </w:rPr>
        <w:t>are</w:t>
      </w:r>
      <w:proofErr w:type="gramEnd"/>
      <w:r>
        <w:rPr>
          <w:rFonts w:cs="Times New Roman"/>
        </w:rPr>
        <w:t xml:space="preserve"> political…Maybe because we were all ‘rally, rally!’ Even the professors and instructors [would say] ‘No class today! Let’s go, rally! Boycott classes!’”</w:t>
      </w:r>
      <w:r>
        <w:rPr>
          <w:rStyle w:val="FootnoteReference"/>
          <w:rFonts w:cs="Times New Roman"/>
        </w:rPr>
        <w:footnoteReference w:id="569"/>
      </w:r>
      <w:r>
        <w:rPr>
          <w:rFonts w:cs="Times New Roman"/>
        </w:rPr>
        <w:t xml:space="preserve"> </w:t>
      </w:r>
    </w:p>
    <w:p w14:paraId="5D8B3692" w14:textId="77777777" w:rsidR="006F1906" w:rsidRDefault="006F1906" w:rsidP="006F1906">
      <w:pPr>
        <w:rPr>
          <w:rFonts w:cs="Times New Roman"/>
        </w:rPr>
      </w:pPr>
    </w:p>
    <w:p w14:paraId="2A60CAFF" w14:textId="32A776F4" w:rsidR="006F1906" w:rsidRPr="000F50C4" w:rsidRDefault="006F1906" w:rsidP="000F50C4">
      <w:pPr>
        <w:pStyle w:val="a"/>
        <w:rPr>
          <w:rStyle w:val="Emphasis"/>
          <w:b w:val="0"/>
        </w:rPr>
      </w:pPr>
      <w:r w:rsidRPr="000F50C4">
        <w:rPr>
          <w:rStyle w:val="Emphasis"/>
          <w:b w:val="0"/>
        </w:rPr>
        <w:lastRenderedPageBreak/>
        <w:t>***</w:t>
      </w:r>
    </w:p>
    <w:p w14:paraId="6E2C9D5C" w14:textId="72D682B2" w:rsidR="001C732C" w:rsidRDefault="00790782" w:rsidP="00790782">
      <w:pPr>
        <w:ind w:firstLine="720"/>
        <w:rPr>
          <w:rFonts w:cs="Times New Roman"/>
        </w:rPr>
      </w:pPr>
      <w:r w:rsidRPr="00DF7BA5">
        <w:rPr>
          <w:rFonts w:cs="Times New Roman"/>
        </w:rPr>
        <w:t>The emphasis of indigenous materials as markers of national autonomy and power in the Philippines dominated visual culture for much of the latter half of the twentieth century. Artists, designers, architects, musicians and others all took part in varied experimentations with these materials. In art, the use of alternative materials was considered, to some extent, a response to painting and its association with the West. These materials were often found in the natural world and meant to mark pride in the place they ca</w:t>
      </w:r>
      <w:r>
        <w:rPr>
          <w:rFonts w:cs="Times New Roman"/>
        </w:rPr>
        <w:t>me from. Yet, Junyee complicated</w:t>
      </w:r>
      <w:r w:rsidRPr="00DF7BA5">
        <w:rPr>
          <w:rFonts w:cs="Times New Roman"/>
        </w:rPr>
        <w:t xml:space="preserve"> the indigenous as a marker of place. Close visual analysis of </w:t>
      </w:r>
      <w:r w:rsidRPr="00DF7BA5">
        <w:rPr>
          <w:rFonts w:cs="Times New Roman"/>
          <w:i/>
        </w:rPr>
        <w:t>Wood Things</w:t>
      </w:r>
      <w:r w:rsidRPr="00DF7BA5">
        <w:rPr>
          <w:rFonts w:cs="Times New Roman"/>
        </w:rPr>
        <w:t xml:space="preserve"> and his other sculptures and installations from the period demonstrate how employment of indigenous materials in the Philippines permitted artists to explore the world as something more than what is immediately present, evading the question of place altogether.</w:t>
      </w:r>
    </w:p>
    <w:bookmarkEnd w:id="54"/>
    <w:p w14:paraId="704FB7F3" w14:textId="77777777" w:rsidR="00BF4162" w:rsidRDefault="00BF4162" w:rsidP="00F46EE4">
      <w:pPr>
        <w:rPr>
          <w:rFonts w:cs="Times New Roman"/>
        </w:rPr>
      </w:pPr>
    </w:p>
    <w:p w14:paraId="4D5D346C" w14:textId="1248CE16" w:rsidR="00014026" w:rsidRDefault="00014026">
      <w:pPr>
        <w:spacing w:after="160" w:line="259" w:lineRule="auto"/>
        <w:rPr>
          <w:rFonts w:cs="Times New Roman"/>
        </w:rPr>
      </w:pPr>
      <w:r>
        <w:rPr>
          <w:rFonts w:cs="Times New Roman"/>
        </w:rPr>
        <w:br w:type="page"/>
      </w:r>
    </w:p>
    <w:p w14:paraId="7FD142B8" w14:textId="77777777" w:rsidR="00014026" w:rsidRDefault="00014026" w:rsidP="00014026">
      <w:pPr>
        <w:pStyle w:val="Heading2"/>
      </w:pPr>
    </w:p>
    <w:p w14:paraId="5F773AD4" w14:textId="77777777" w:rsidR="00014026" w:rsidRDefault="00014026" w:rsidP="00014026">
      <w:pPr>
        <w:pStyle w:val="Heading2"/>
      </w:pPr>
    </w:p>
    <w:p w14:paraId="77D3946E" w14:textId="77777777" w:rsidR="00014026" w:rsidRDefault="00014026" w:rsidP="00014026">
      <w:pPr>
        <w:pStyle w:val="Heading2"/>
      </w:pPr>
    </w:p>
    <w:p w14:paraId="254D6ED8" w14:textId="77777777" w:rsidR="00014026" w:rsidRDefault="00014026" w:rsidP="00014026">
      <w:pPr>
        <w:pStyle w:val="Heading2"/>
      </w:pPr>
    </w:p>
    <w:p w14:paraId="3AEE190A" w14:textId="77777777" w:rsidR="00014026" w:rsidRDefault="00014026" w:rsidP="00014026">
      <w:pPr>
        <w:pStyle w:val="Heading2"/>
      </w:pPr>
    </w:p>
    <w:p w14:paraId="147D1C7B" w14:textId="77777777" w:rsidR="00014026" w:rsidRDefault="00014026" w:rsidP="00014026">
      <w:pPr>
        <w:pStyle w:val="Heading2"/>
      </w:pPr>
    </w:p>
    <w:p w14:paraId="358DA3EB" w14:textId="77777777" w:rsidR="00014026" w:rsidRDefault="00014026" w:rsidP="00014026">
      <w:pPr>
        <w:pStyle w:val="Heading2"/>
      </w:pPr>
    </w:p>
    <w:p w14:paraId="46704605" w14:textId="77777777" w:rsidR="00014026" w:rsidRDefault="00014026" w:rsidP="00014026">
      <w:pPr>
        <w:pStyle w:val="Heading2"/>
      </w:pPr>
    </w:p>
    <w:p w14:paraId="0921DF53" w14:textId="77777777" w:rsidR="00014026" w:rsidRDefault="00014026" w:rsidP="00014026">
      <w:pPr>
        <w:pStyle w:val="Heading2"/>
      </w:pPr>
    </w:p>
    <w:p w14:paraId="0E16E787" w14:textId="24326E14" w:rsidR="00154C4A" w:rsidRDefault="00014026" w:rsidP="00014026">
      <w:pPr>
        <w:pStyle w:val="Heading2"/>
      </w:pPr>
      <w:bookmarkStart w:id="128" w:name="_Toc507617973"/>
      <w:r>
        <w:t>APPENDICES</w:t>
      </w:r>
      <w:bookmarkEnd w:id="128"/>
    </w:p>
    <w:p w14:paraId="3DB5BA93" w14:textId="779443CD" w:rsidR="00014026" w:rsidRDefault="00014026">
      <w:pPr>
        <w:spacing w:after="160" w:line="259" w:lineRule="auto"/>
      </w:pPr>
      <w:r>
        <w:br w:type="page"/>
      </w:r>
    </w:p>
    <w:p w14:paraId="49619BA3" w14:textId="77777777" w:rsidR="00014026" w:rsidRDefault="00014026" w:rsidP="00014026">
      <w:pPr>
        <w:spacing w:before="1440"/>
        <w:jc w:val="center"/>
        <w:rPr>
          <w:b/>
        </w:rPr>
        <w:sectPr w:rsidR="00014026" w:rsidSect="0072667C">
          <w:pgSz w:w="12240" w:h="15840"/>
          <w:pgMar w:top="1440" w:right="1440" w:bottom="1440" w:left="1440" w:header="720" w:footer="720" w:gutter="0"/>
          <w:cols w:space="720"/>
          <w:docGrid w:linePitch="360"/>
        </w:sectPr>
      </w:pPr>
    </w:p>
    <w:p w14:paraId="0DFA0976" w14:textId="1DC92A1F" w:rsidR="00014026" w:rsidRPr="00014026" w:rsidRDefault="00014026" w:rsidP="00014026">
      <w:pPr>
        <w:spacing w:before="1440"/>
        <w:jc w:val="center"/>
        <w:rPr>
          <w:b/>
        </w:rPr>
      </w:pPr>
      <w:r w:rsidRPr="00014026">
        <w:rPr>
          <w:b/>
        </w:rPr>
        <w:lastRenderedPageBreak/>
        <w:t>APPENDIX A</w:t>
      </w:r>
    </w:p>
    <w:p w14:paraId="074AD65A" w14:textId="676A9692" w:rsidR="00014026" w:rsidRDefault="00014026" w:rsidP="00014026">
      <w:pPr>
        <w:jc w:val="center"/>
        <w:rPr>
          <w:b/>
        </w:rPr>
      </w:pPr>
      <w:r w:rsidRPr="00014026">
        <w:rPr>
          <w:b/>
        </w:rPr>
        <w:t>Lahi</w:t>
      </w:r>
      <w:r w:rsidR="002B1EC9">
        <w:rPr>
          <w:b/>
        </w:rPr>
        <w:t xml:space="preserve"> Gallery </w:t>
      </w:r>
      <w:r w:rsidRPr="00014026">
        <w:rPr>
          <w:b/>
        </w:rPr>
        <w:t>Letter</w:t>
      </w:r>
      <w:r w:rsidR="002B1EC9">
        <w:rPr>
          <w:b/>
        </w:rPr>
        <w:t xml:space="preserve"> and Contract</w:t>
      </w:r>
    </w:p>
    <w:p w14:paraId="345A92F3" w14:textId="36654460" w:rsidR="00014026" w:rsidRDefault="00014026" w:rsidP="00014026">
      <w:pPr>
        <w:rPr>
          <w:b/>
        </w:rPr>
      </w:pPr>
    </w:p>
    <w:p w14:paraId="65FCDB0F" w14:textId="56FFA155" w:rsidR="002B1EC9" w:rsidRDefault="002B1EC9" w:rsidP="002B1EC9">
      <w:pPr>
        <w:jc w:val="center"/>
        <w:rPr>
          <w:b/>
        </w:rPr>
      </w:pPr>
      <w:r>
        <w:rPr>
          <w:b/>
        </w:rPr>
        <w:t>Lahi Gallery Letter to Roberto Chabet</w:t>
      </w:r>
    </w:p>
    <w:p w14:paraId="6AA973B6" w14:textId="1E15E86C" w:rsidR="002B1EC9" w:rsidRDefault="002B1EC9" w:rsidP="002B1EC9">
      <w:pPr>
        <w:rPr>
          <w:b/>
        </w:rPr>
      </w:pPr>
    </w:p>
    <w:p w14:paraId="4982331A" w14:textId="77777777" w:rsidR="002B1EC9" w:rsidRDefault="002B1EC9" w:rsidP="002B1EC9">
      <w:pPr>
        <w:rPr>
          <w:b/>
        </w:rPr>
      </w:pPr>
    </w:p>
    <w:p w14:paraId="56A77CF3" w14:textId="77777777" w:rsidR="00014026" w:rsidRPr="00014026" w:rsidRDefault="00014026" w:rsidP="00014026">
      <w:pPr>
        <w:spacing w:line="259" w:lineRule="auto"/>
        <w:rPr>
          <w:rFonts w:eastAsiaTheme="minorHAnsi" w:cs="Times New Roman"/>
        </w:rPr>
      </w:pPr>
      <w:r w:rsidRPr="00014026">
        <w:rPr>
          <w:rFonts w:eastAsiaTheme="minorHAnsi" w:cs="Times New Roman"/>
        </w:rPr>
        <w:t>Mr. Roberto Chabet Rodriguez</w:t>
      </w:r>
    </w:p>
    <w:p w14:paraId="72714ADE" w14:textId="77777777" w:rsidR="00014026" w:rsidRPr="00014026" w:rsidRDefault="00014026" w:rsidP="00014026">
      <w:pPr>
        <w:spacing w:line="259" w:lineRule="auto"/>
        <w:rPr>
          <w:rFonts w:eastAsiaTheme="minorHAnsi" w:cs="Times New Roman"/>
        </w:rPr>
      </w:pPr>
      <w:r w:rsidRPr="00014026">
        <w:rPr>
          <w:rFonts w:eastAsiaTheme="minorHAnsi" w:cs="Times New Roman"/>
        </w:rPr>
        <w:t>101 Lake St.</w:t>
      </w:r>
    </w:p>
    <w:p w14:paraId="7F52299F" w14:textId="77777777" w:rsidR="00014026" w:rsidRPr="00014026" w:rsidRDefault="00014026" w:rsidP="00014026">
      <w:pPr>
        <w:spacing w:line="259" w:lineRule="auto"/>
        <w:rPr>
          <w:rFonts w:eastAsiaTheme="minorHAnsi" w:cs="Times New Roman"/>
        </w:rPr>
      </w:pPr>
      <w:r w:rsidRPr="00014026">
        <w:rPr>
          <w:rFonts w:eastAsiaTheme="minorHAnsi" w:cs="Times New Roman"/>
        </w:rPr>
        <w:t>San Juan, Rizal</w:t>
      </w:r>
    </w:p>
    <w:p w14:paraId="0E13A616" w14:textId="77777777" w:rsidR="00014026" w:rsidRPr="00014026" w:rsidRDefault="00014026" w:rsidP="00014026">
      <w:pPr>
        <w:spacing w:line="259" w:lineRule="auto"/>
        <w:rPr>
          <w:rFonts w:eastAsiaTheme="minorHAnsi" w:cs="Times New Roman"/>
        </w:rPr>
      </w:pPr>
    </w:p>
    <w:p w14:paraId="22D74E12" w14:textId="77777777" w:rsidR="00014026" w:rsidRPr="00014026" w:rsidRDefault="00014026" w:rsidP="00014026">
      <w:pPr>
        <w:spacing w:line="259" w:lineRule="auto"/>
        <w:rPr>
          <w:rFonts w:eastAsiaTheme="minorHAnsi" w:cs="Times New Roman"/>
        </w:rPr>
      </w:pPr>
      <w:r w:rsidRPr="00014026">
        <w:rPr>
          <w:rFonts w:eastAsiaTheme="minorHAnsi" w:cs="Times New Roman"/>
        </w:rPr>
        <w:t>Dear Mr. Rodriguez,</w:t>
      </w:r>
    </w:p>
    <w:p w14:paraId="38DAC53B" w14:textId="77777777" w:rsidR="00014026" w:rsidRPr="00014026" w:rsidRDefault="00014026" w:rsidP="00014026">
      <w:pPr>
        <w:spacing w:line="259" w:lineRule="auto"/>
        <w:rPr>
          <w:rFonts w:eastAsiaTheme="minorHAnsi" w:cs="Times New Roman"/>
        </w:rPr>
      </w:pPr>
      <w:r w:rsidRPr="00014026">
        <w:rPr>
          <w:rFonts w:eastAsiaTheme="minorHAnsi" w:cs="Times New Roman"/>
        </w:rPr>
        <w:tab/>
        <w:t xml:space="preserve">In view of the opinion of the Board </w:t>
      </w:r>
      <w:proofErr w:type="gramStart"/>
      <w:r w:rsidRPr="00014026">
        <w:rPr>
          <w:rFonts w:eastAsiaTheme="minorHAnsi" w:cs="Times New Roman"/>
        </w:rPr>
        <w:t>Of</w:t>
      </w:r>
      <w:proofErr w:type="gramEnd"/>
      <w:r w:rsidRPr="00014026">
        <w:rPr>
          <w:rFonts w:eastAsiaTheme="minorHAnsi" w:cs="Times New Roman"/>
        </w:rPr>
        <w:t xml:space="preserve"> Directors of the Lipas at Bagong Kalinangan ng Lahi Association, we would like to make you and your group of exhibiting artists aware of the following facts related to your exhibit which has influenced the terms of the contract. It is their unanimous view that:</w:t>
      </w:r>
    </w:p>
    <w:p w14:paraId="3BCD4738" w14:textId="77777777" w:rsidR="00014026" w:rsidRPr="00014026" w:rsidRDefault="00014026" w:rsidP="00014026">
      <w:pPr>
        <w:numPr>
          <w:ilvl w:val="0"/>
          <w:numId w:val="4"/>
        </w:numPr>
        <w:spacing w:after="160" w:line="259" w:lineRule="auto"/>
        <w:contextualSpacing/>
        <w:rPr>
          <w:rFonts w:eastAsiaTheme="minorHAnsi" w:cs="Times New Roman"/>
        </w:rPr>
      </w:pPr>
      <w:r w:rsidRPr="00014026">
        <w:rPr>
          <w:rFonts w:eastAsiaTheme="minorHAnsi" w:cs="Times New Roman"/>
        </w:rPr>
        <w:t>The exhibit is not money earning and therefore we shall be incurring only losses during its duration. (eg. electricity, allowance of receptionist and other expenses of maintenance.)</w:t>
      </w:r>
    </w:p>
    <w:p w14:paraId="4D320091" w14:textId="77777777" w:rsidR="00014026" w:rsidRPr="00014026" w:rsidRDefault="00014026" w:rsidP="00014026">
      <w:pPr>
        <w:spacing w:line="259" w:lineRule="auto"/>
        <w:rPr>
          <w:rFonts w:eastAsiaTheme="minorHAnsi" w:cs="Times New Roman"/>
          <w:sz w:val="12"/>
          <w:szCs w:val="12"/>
        </w:rPr>
      </w:pPr>
    </w:p>
    <w:p w14:paraId="124C909F" w14:textId="77777777" w:rsidR="00014026" w:rsidRPr="00014026" w:rsidRDefault="00014026" w:rsidP="00014026">
      <w:pPr>
        <w:numPr>
          <w:ilvl w:val="0"/>
          <w:numId w:val="4"/>
        </w:numPr>
        <w:spacing w:after="160" w:line="259" w:lineRule="auto"/>
        <w:contextualSpacing/>
        <w:rPr>
          <w:rFonts w:eastAsiaTheme="minorHAnsi" w:cs="Times New Roman"/>
        </w:rPr>
      </w:pPr>
      <w:r w:rsidRPr="00014026">
        <w:rPr>
          <w:rFonts w:eastAsiaTheme="minorHAnsi" w:cs="Times New Roman"/>
        </w:rPr>
        <w:t>Our receptionist is threatening to resign because of the ill-treatment she has received from your group and which she believes will only continue.</w:t>
      </w:r>
    </w:p>
    <w:p w14:paraId="1E54E45A" w14:textId="77777777" w:rsidR="00014026" w:rsidRPr="00014026" w:rsidRDefault="00014026" w:rsidP="00014026">
      <w:pPr>
        <w:spacing w:line="259" w:lineRule="auto"/>
        <w:rPr>
          <w:rFonts w:eastAsiaTheme="minorHAnsi" w:cs="Times New Roman"/>
          <w:sz w:val="12"/>
          <w:szCs w:val="12"/>
        </w:rPr>
      </w:pPr>
    </w:p>
    <w:p w14:paraId="39C91A33" w14:textId="77777777" w:rsidR="00014026" w:rsidRPr="00014026" w:rsidRDefault="00014026" w:rsidP="00014026">
      <w:pPr>
        <w:numPr>
          <w:ilvl w:val="0"/>
          <w:numId w:val="4"/>
        </w:numPr>
        <w:spacing w:after="160" w:line="259" w:lineRule="auto"/>
        <w:contextualSpacing/>
        <w:rPr>
          <w:rFonts w:eastAsiaTheme="minorHAnsi" w:cs="Times New Roman"/>
        </w:rPr>
      </w:pPr>
      <w:r w:rsidRPr="00014026">
        <w:rPr>
          <w:rFonts w:eastAsiaTheme="minorHAnsi" w:cs="Times New Roman"/>
        </w:rPr>
        <w:t>That we cannot use the premises at all for other purposes of the Association. (Including not being able to use the airconditioner and the refrigerator.)</w:t>
      </w:r>
    </w:p>
    <w:p w14:paraId="72FEF7A2" w14:textId="77777777" w:rsidR="00014026" w:rsidRPr="00014026" w:rsidRDefault="00014026" w:rsidP="00014026">
      <w:pPr>
        <w:spacing w:line="259" w:lineRule="auto"/>
        <w:rPr>
          <w:rFonts w:eastAsiaTheme="minorHAnsi" w:cs="Times New Roman"/>
          <w:sz w:val="12"/>
          <w:szCs w:val="12"/>
        </w:rPr>
      </w:pPr>
    </w:p>
    <w:p w14:paraId="3A6EEB47" w14:textId="77777777" w:rsidR="00014026" w:rsidRPr="00014026" w:rsidRDefault="00014026" w:rsidP="00014026">
      <w:pPr>
        <w:numPr>
          <w:ilvl w:val="0"/>
          <w:numId w:val="4"/>
        </w:numPr>
        <w:spacing w:after="160" w:line="259" w:lineRule="auto"/>
        <w:contextualSpacing/>
        <w:rPr>
          <w:rFonts w:eastAsiaTheme="minorHAnsi" w:cs="Times New Roman"/>
        </w:rPr>
      </w:pPr>
      <w:r w:rsidRPr="00014026">
        <w:rPr>
          <w:rFonts w:eastAsiaTheme="minorHAnsi" w:cs="Times New Roman"/>
        </w:rPr>
        <w:t>That all other sources of our income, eg. the sale of other consigned art works, the cafe and theater are frozen because of the exhibit and if this is extended the very existence of the Association is threatened.</w:t>
      </w:r>
    </w:p>
    <w:p w14:paraId="4C44CC26" w14:textId="77777777" w:rsidR="00014026" w:rsidRPr="00014026" w:rsidRDefault="00014026" w:rsidP="00014026">
      <w:pPr>
        <w:spacing w:line="259" w:lineRule="auto"/>
        <w:rPr>
          <w:rFonts w:eastAsiaTheme="minorHAnsi" w:cs="Times New Roman"/>
        </w:rPr>
      </w:pPr>
    </w:p>
    <w:p w14:paraId="0658A0FB"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Enclosed is the Contract. We would appreciate if you could bring it and give your answer tomorrow evening at 7. pm. If the terms are not agreeable to you, then we would kindly request your group to take down the exhibit on the following day, during office hours. After that date the Association cannot be responsible for them.</w:t>
      </w:r>
    </w:p>
    <w:p w14:paraId="68DEAB8F" w14:textId="77777777" w:rsidR="002B1EC9" w:rsidRDefault="002B1EC9" w:rsidP="00014026">
      <w:pPr>
        <w:spacing w:line="259" w:lineRule="auto"/>
        <w:ind w:firstLine="360"/>
        <w:rPr>
          <w:rFonts w:eastAsiaTheme="minorHAnsi" w:cs="Times New Roman"/>
        </w:rPr>
      </w:pPr>
    </w:p>
    <w:p w14:paraId="43A31724" w14:textId="77777777" w:rsidR="002B1EC9" w:rsidRDefault="002B1EC9" w:rsidP="00014026">
      <w:pPr>
        <w:spacing w:line="259" w:lineRule="auto"/>
        <w:ind w:firstLine="360"/>
        <w:rPr>
          <w:rFonts w:eastAsiaTheme="minorHAnsi" w:cs="Times New Roman"/>
        </w:rPr>
      </w:pPr>
    </w:p>
    <w:p w14:paraId="11246220" w14:textId="43197B7C" w:rsidR="00014026" w:rsidRPr="00014026" w:rsidRDefault="00014026" w:rsidP="00014026">
      <w:pPr>
        <w:spacing w:line="259" w:lineRule="auto"/>
        <w:ind w:firstLine="360"/>
        <w:rPr>
          <w:rFonts w:eastAsiaTheme="minorHAnsi" w:cs="Times New Roman"/>
        </w:rPr>
      </w:pPr>
      <w:r w:rsidRPr="00014026">
        <w:rPr>
          <w:rFonts w:eastAsiaTheme="minorHAnsi" w:cs="Times New Roman"/>
        </w:rPr>
        <w:lastRenderedPageBreak/>
        <w:t>We hope, however, that you understand our reasons.</w:t>
      </w:r>
    </w:p>
    <w:p w14:paraId="3BD52E28" w14:textId="77777777" w:rsidR="00014026" w:rsidRPr="00014026" w:rsidRDefault="00014026" w:rsidP="00014026">
      <w:pPr>
        <w:spacing w:line="259" w:lineRule="auto"/>
        <w:ind w:firstLine="360"/>
        <w:rPr>
          <w:rFonts w:eastAsiaTheme="minorHAnsi" w:cs="Times New Roman"/>
        </w:rPr>
      </w:pPr>
    </w:p>
    <w:p w14:paraId="7C5887C6"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Yours Sincerely,</w:t>
      </w:r>
    </w:p>
    <w:p w14:paraId="6B5DAF90" w14:textId="77777777" w:rsidR="00014026" w:rsidRPr="00014026" w:rsidRDefault="00014026" w:rsidP="00014026">
      <w:pPr>
        <w:spacing w:line="259" w:lineRule="auto"/>
        <w:ind w:firstLine="360"/>
        <w:rPr>
          <w:rFonts w:eastAsiaTheme="minorHAnsi" w:cs="Times New Roman"/>
        </w:rPr>
      </w:pPr>
    </w:p>
    <w:p w14:paraId="0425123D"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Board of Directors</w:t>
      </w:r>
    </w:p>
    <w:p w14:paraId="1D39696E"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u w:val="single"/>
        </w:rPr>
        <w:t>Managing Staff</w:t>
      </w:r>
      <w:r w:rsidRPr="00014026">
        <w:rPr>
          <w:rFonts w:eastAsiaTheme="minorHAnsi" w:cs="Times New Roman"/>
        </w:rPr>
        <w:tab/>
      </w:r>
      <w:r w:rsidRPr="00014026">
        <w:rPr>
          <w:rFonts w:eastAsiaTheme="minorHAnsi" w:cs="Times New Roman"/>
        </w:rPr>
        <w:tab/>
      </w:r>
      <w:r w:rsidRPr="00014026">
        <w:rPr>
          <w:rFonts w:eastAsiaTheme="minorHAnsi" w:cs="Times New Roman"/>
        </w:rPr>
        <w:tab/>
        <w:t>Lipas at Bagong Kalinangan ng Lahi Ass. Inc.</w:t>
      </w:r>
      <w:r w:rsidRPr="00014026">
        <w:rPr>
          <w:rFonts w:eastAsiaTheme="minorHAnsi" w:cs="Times New Roman"/>
        </w:rPr>
        <w:tab/>
      </w:r>
      <w:r w:rsidRPr="00014026">
        <w:rPr>
          <w:rFonts w:eastAsiaTheme="minorHAnsi" w:cs="Times New Roman"/>
        </w:rPr>
        <w:tab/>
      </w:r>
    </w:p>
    <w:p w14:paraId="3E8E6E70" w14:textId="77777777" w:rsidR="00014026" w:rsidRPr="00014026" w:rsidRDefault="00014026" w:rsidP="00014026">
      <w:pPr>
        <w:spacing w:line="259" w:lineRule="auto"/>
        <w:ind w:firstLine="360"/>
        <w:rPr>
          <w:rFonts w:eastAsiaTheme="minorHAnsi" w:cs="Times New Roman"/>
        </w:rPr>
      </w:pPr>
    </w:p>
    <w:p w14:paraId="792F917B"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Wilhelmina Demegillo</w:t>
      </w:r>
      <w:r w:rsidRPr="00014026">
        <w:rPr>
          <w:rFonts w:eastAsiaTheme="minorHAnsi" w:cs="Times New Roman"/>
        </w:rPr>
        <w:tab/>
      </w:r>
      <w:r w:rsidRPr="00014026">
        <w:rPr>
          <w:rFonts w:eastAsiaTheme="minorHAnsi" w:cs="Times New Roman"/>
        </w:rPr>
        <w:tab/>
      </w:r>
      <w:r w:rsidRPr="00014026">
        <w:rPr>
          <w:rFonts w:eastAsiaTheme="minorHAnsi" w:cs="Times New Roman"/>
        </w:rPr>
        <w:tab/>
        <w:t>Franco Patriarca</w:t>
      </w:r>
    </w:p>
    <w:p w14:paraId="30ED10DF"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Head of Performing Arts</w:t>
      </w:r>
      <w:r w:rsidRPr="00014026">
        <w:rPr>
          <w:rFonts w:eastAsiaTheme="minorHAnsi" w:cs="Times New Roman"/>
        </w:rPr>
        <w:tab/>
      </w:r>
      <w:r w:rsidRPr="00014026">
        <w:rPr>
          <w:rFonts w:eastAsiaTheme="minorHAnsi" w:cs="Times New Roman"/>
        </w:rPr>
        <w:tab/>
      </w:r>
      <w:r w:rsidRPr="00014026">
        <w:rPr>
          <w:rFonts w:eastAsiaTheme="minorHAnsi" w:cs="Times New Roman"/>
        </w:rPr>
        <w:tab/>
      </w:r>
    </w:p>
    <w:p w14:paraId="11AD1827" w14:textId="77777777" w:rsidR="00014026" w:rsidRPr="00014026" w:rsidRDefault="00014026" w:rsidP="00014026">
      <w:pPr>
        <w:spacing w:line="259" w:lineRule="auto"/>
        <w:ind w:left="3600" w:firstLine="720"/>
        <w:rPr>
          <w:rFonts w:eastAsiaTheme="minorHAnsi" w:cs="Times New Roman"/>
        </w:rPr>
      </w:pPr>
      <w:r w:rsidRPr="00014026">
        <w:rPr>
          <w:rFonts w:eastAsiaTheme="minorHAnsi" w:cs="Times New Roman"/>
        </w:rPr>
        <w:t>Cota Yabut</w:t>
      </w:r>
    </w:p>
    <w:p w14:paraId="38843B2D"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George Reyes</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p>
    <w:p w14:paraId="43DF113A"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Business Manager</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Loretta Lichauco</w:t>
      </w:r>
    </w:p>
    <w:p w14:paraId="5FA4BCC7" w14:textId="77777777" w:rsidR="00014026" w:rsidRPr="00014026" w:rsidRDefault="00014026" w:rsidP="00014026">
      <w:pPr>
        <w:spacing w:line="259" w:lineRule="auto"/>
        <w:ind w:left="3600" w:firstLine="720"/>
        <w:rPr>
          <w:rFonts w:eastAsiaTheme="minorHAnsi" w:cs="Times New Roman"/>
        </w:rPr>
      </w:pPr>
    </w:p>
    <w:p w14:paraId="4DEB0EE9"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Carina David</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Alejandro Roces</w:t>
      </w:r>
    </w:p>
    <w:p w14:paraId="4DA7DAB5"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Public Relations</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p>
    <w:p w14:paraId="3B7E3855" w14:textId="77777777" w:rsidR="00014026" w:rsidRPr="00014026" w:rsidRDefault="00014026" w:rsidP="00014026">
      <w:pPr>
        <w:spacing w:line="259" w:lineRule="auto"/>
        <w:ind w:left="3600" w:firstLine="720"/>
        <w:rPr>
          <w:rFonts w:eastAsiaTheme="minorHAnsi" w:cs="Times New Roman"/>
        </w:rPr>
      </w:pPr>
      <w:r w:rsidRPr="00014026">
        <w:rPr>
          <w:rFonts w:eastAsiaTheme="minorHAnsi" w:cs="Times New Roman"/>
        </w:rPr>
        <w:t>Jose Asuncion</w:t>
      </w:r>
    </w:p>
    <w:p w14:paraId="7443E1E7" w14:textId="77777777" w:rsidR="00014026" w:rsidRPr="00014026" w:rsidRDefault="00014026" w:rsidP="00014026">
      <w:pPr>
        <w:spacing w:line="259" w:lineRule="auto"/>
        <w:ind w:firstLine="360"/>
        <w:rPr>
          <w:rFonts w:eastAsiaTheme="minorHAnsi" w:cs="Times New Roman"/>
        </w:rPr>
      </w:pPr>
    </w:p>
    <w:p w14:paraId="6B3E50A1" w14:textId="77777777" w:rsidR="00014026" w:rsidRPr="00014026" w:rsidRDefault="00014026" w:rsidP="00014026">
      <w:pPr>
        <w:spacing w:after="160" w:line="259" w:lineRule="auto"/>
        <w:rPr>
          <w:rFonts w:eastAsiaTheme="minorHAnsi" w:cs="Times New Roman"/>
        </w:rPr>
      </w:pPr>
      <w:r w:rsidRPr="00014026">
        <w:rPr>
          <w:rFonts w:eastAsiaTheme="minorHAnsi" w:cs="Times New Roman"/>
        </w:rPr>
        <w:br w:type="page"/>
      </w:r>
    </w:p>
    <w:p w14:paraId="1D9CB615" w14:textId="77777777" w:rsidR="002B1EC9" w:rsidRDefault="002B1EC9" w:rsidP="00014026">
      <w:pPr>
        <w:spacing w:line="259" w:lineRule="auto"/>
        <w:jc w:val="center"/>
        <w:rPr>
          <w:rFonts w:eastAsiaTheme="minorHAnsi" w:cs="Times New Roman"/>
          <w:b/>
        </w:rPr>
      </w:pPr>
      <w:r>
        <w:rPr>
          <w:rFonts w:eastAsiaTheme="minorHAnsi" w:cs="Times New Roman"/>
          <w:b/>
        </w:rPr>
        <w:lastRenderedPageBreak/>
        <w:t>Lahi Gallery Agreement of Exhibit (enclosed with letter)</w:t>
      </w:r>
    </w:p>
    <w:p w14:paraId="19D90A04" w14:textId="33DC184B" w:rsidR="002B1EC9" w:rsidRPr="002B1EC9" w:rsidRDefault="002B1EC9" w:rsidP="00014026">
      <w:pPr>
        <w:spacing w:line="259" w:lineRule="auto"/>
        <w:jc w:val="center"/>
        <w:rPr>
          <w:rFonts w:eastAsiaTheme="minorHAnsi" w:cs="Times New Roman"/>
          <w:b/>
        </w:rPr>
      </w:pPr>
      <w:r>
        <w:rPr>
          <w:rFonts w:eastAsiaTheme="minorHAnsi" w:cs="Times New Roman"/>
          <w:b/>
        </w:rPr>
        <w:t xml:space="preserve"> </w:t>
      </w:r>
    </w:p>
    <w:p w14:paraId="0F2A0554" w14:textId="77777777" w:rsidR="002B1EC9" w:rsidRDefault="002B1EC9" w:rsidP="00014026">
      <w:pPr>
        <w:spacing w:line="259" w:lineRule="auto"/>
        <w:jc w:val="center"/>
        <w:rPr>
          <w:rFonts w:eastAsiaTheme="minorHAnsi" w:cs="Times New Roman"/>
        </w:rPr>
      </w:pPr>
    </w:p>
    <w:p w14:paraId="50A8181D" w14:textId="6B574CCB" w:rsidR="00014026" w:rsidRPr="00014026" w:rsidRDefault="00014026" w:rsidP="00014026">
      <w:pPr>
        <w:spacing w:line="259" w:lineRule="auto"/>
        <w:jc w:val="center"/>
        <w:rPr>
          <w:rFonts w:eastAsiaTheme="minorHAnsi" w:cs="Times New Roman"/>
        </w:rPr>
      </w:pPr>
      <w:r w:rsidRPr="00014026">
        <w:rPr>
          <w:rFonts w:eastAsiaTheme="minorHAnsi" w:cs="Times New Roman"/>
        </w:rPr>
        <w:t>AGREEMENT OF EXHIBIT</w:t>
      </w:r>
    </w:p>
    <w:p w14:paraId="5BB1F277" w14:textId="77777777" w:rsidR="00014026" w:rsidRPr="00014026" w:rsidRDefault="00014026" w:rsidP="00014026">
      <w:pPr>
        <w:spacing w:line="259" w:lineRule="auto"/>
        <w:rPr>
          <w:rFonts w:eastAsiaTheme="minorHAnsi" w:cs="Times New Roman"/>
        </w:rPr>
      </w:pPr>
    </w:p>
    <w:p w14:paraId="54AFA894" w14:textId="77777777" w:rsidR="00014026" w:rsidRPr="00014026" w:rsidRDefault="00014026" w:rsidP="00014026">
      <w:pPr>
        <w:spacing w:line="259" w:lineRule="auto"/>
        <w:rPr>
          <w:rFonts w:eastAsiaTheme="minorHAnsi" w:cs="Times New Roman"/>
        </w:rPr>
      </w:pPr>
      <w:r w:rsidRPr="00014026">
        <w:rPr>
          <w:rFonts w:eastAsiaTheme="minorHAnsi" w:cs="Times New Roman"/>
        </w:rPr>
        <w:tab/>
        <w:t>This is to certify that ______________________________________, representative for the group of exhibiting artists, of legal age, recipient ______________________________, and Lipas at Bagong Kalinangan ng Lahi Association Inc. a non-profit entity, agree that:</w:t>
      </w:r>
    </w:p>
    <w:p w14:paraId="71E31E70" w14:textId="77777777" w:rsidR="00014026" w:rsidRPr="00014026" w:rsidRDefault="00014026" w:rsidP="00014026">
      <w:pPr>
        <w:spacing w:line="259" w:lineRule="auto"/>
        <w:rPr>
          <w:rFonts w:eastAsiaTheme="minorHAnsi" w:cs="Times New Roman"/>
        </w:rPr>
      </w:pPr>
    </w:p>
    <w:p w14:paraId="3113A560"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following artists: ______________________________________________________</w:t>
      </w:r>
    </w:p>
    <w:p w14:paraId="59BC22EC" w14:textId="77777777" w:rsidR="00014026" w:rsidRPr="00014026" w:rsidRDefault="00014026" w:rsidP="00014026">
      <w:pPr>
        <w:spacing w:line="259" w:lineRule="auto"/>
        <w:ind w:left="720"/>
        <w:contextualSpacing/>
        <w:rPr>
          <w:rFonts w:eastAsiaTheme="minorHAnsi" w:cs="Times New Roman"/>
        </w:rPr>
      </w:pPr>
      <w:r w:rsidRPr="00014026">
        <w:rPr>
          <w:rFonts w:eastAsiaTheme="minorHAnsi" w:cs="Times New Roman"/>
        </w:rPr>
        <w:t>________________________________________________________________________</w:t>
      </w:r>
    </w:p>
    <w:p w14:paraId="2194A9C7" w14:textId="77777777" w:rsidR="00014026" w:rsidRPr="00014026" w:rsidRDefault="00014026" w:rsidP="00014026">
      <w:pPr>
        <w:spacing w:line="259" w:lineRule="auto"/>
        <w:ind w:left="720"/>
        <w:contextualSpacing/>
        <w:rPr>
          <w:rFonts w:eastAsiaTheme="minorHAnsi" w:cs="Times New Roman"/>
        </w:rPr>
      </w:pPr>
      <w:r w:rsidRPr="00014026">
        <w:rPr>
          <w:rFonts w:eastAsiaTheme="minorHAnsi" w:cs="Times New Roman"/>
        </w:rPr>
        <w:t>shall exhibit their art works at Lipas at Bagong Kalinangan ng Lahi Gallery-café-theater.</w:t>
      </w:r>
    </w:p>
    <w:p w14:paraId="5F41FC4D" w14:textId="77777777" w:rsidR="00014026" w:rsidRPr="00014026" w:rsidRDefault="00014026" w:rsidP="00014026">
      <w:pPr>
        <w:spacing w:line="259" w:lineRule="auto"/>
        <w:ind w:left="720"/>
        <w:contextualSpacing/>
        <w:rPr>
          <w:rFonts w:eastAsiaTheme="minorHAnsi" w:cs="Times New Roman"/>
          <w:sz w:val="12"/>
          <w:szCs w:val="12"/>
        </w:rPr>
      </w:pPr>
    </w:p>
    <w:p w14:paraId="0178FAFB"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Lipas ant Bagong Kalinangan ng Lahi shall provide for the place excluding the kitchen and stockroom and including the lighting for the said exhibit.</w:t>
      </w:r>
    </w:p>
    <w:p w14:paraId="19411CF8" w14:textId="77777777" w:rsidR="00014026" w:rsidRPr="00014026" w:rsidRDefault="00014026" w:rsidP="00014026">
      <w:pPr>
        <w:spacing w:line="259" w:lineRule="auto"/>
        <w:ind w:left="720"/>
        <w:contextualSpacing/>
        <w:rPr>
          <w:rFonts w:eastAsiaTheme="minorHAnsi" w:cs="Times New Roman"/>
          <w:sz w:val="12"/>
          <w:szCs w:val="12"/>
        </w:rPr>
      </w:pPr>
    </w:p>
    <w:p w14:paraId="720108E5"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Exhibit shall be held from April 19 to April 27, 1984.</w:t>
      </w:r>
    </w:p>
    <w:p w14:paraId="2CBF2461" w14:textId="77777777" w:rsidR="00014026" w:rsidRPr="00014026" w:rsidRDefault="00014026" w:rsidP="00014026">
      <w:pPr>
        <w:spacing w:line="259" w:lineRule="auto"/>
        <w:rPr>
          <w:rFonts w:eastAsiaTheme="minorHAnsi" w:cs="Times New Roman"/>
          <w:sz w:val="12"/>
          <w:szCs w:val="12"/>
        </w:rPr>
      </w:pPr>
    </w:p>
    <w:p w14:paraId="3BE35DC1"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Any change of the existing set-up, renovation or removal of any part of the gallery and the restoration of the said changes shall be the responsibility of the exhibiting artists. In restorations, however, the question of whether the artists shall restore the same set-up or not shall be subject to negotiations between the two parties.</w:t>
      </w:r>
    </w:p>
    <w:p w14:paraId="1C9077A7" w14:textId="77777777" w:rsidR="00014026" w:rsidRPr="00014026" w:rsidRDefault="00014026" w:rsidP="00014026">
      <w:pPr>
        <w:spacing w:line="259" w:lineRule="auto"/>
        <w:rPr>
          <w:rFonts w:eastAsiaTheme="minorHAnsi" w:cs="Times New Roman"/>
          <w:sz w:val="12"/>
          <w:szCs w:val="12"/>
        </w:rPr>
      </w:pPr>
    </w:p>
    <w:p w14:paraId="6D4B0088"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gallery part shall be open to the public Tuesdays to Sundays from 10 Am to 12 noon and from 2Pm to 7Pm.</w:t>
      </w:r>
    </w:p>
    <w:p w14:paraId="71604A74" w14:textId="77777777" w:rsidR="00014026" w:rsidRPr="00014026" w:rsidRDefault="00014026" w:rsidP="00014026">
      <w:pPr>
        <w:spacing w:line="259" w:lineRule="auto"/>
        <w:rPr>
          <w:rFonts w:eastAsiaTheme="minorHAnsi" w:cs="Times New Roman"/>
          <w:sz w:val="12"/>
          <w:szCs w:val="12"/>
        </w:rPr>
      </w:pPr>
    </w:p>
    <w:p w14:paraId="16153775"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 xml:space="preserve">Lipas at Bagong Kalinangan ng Lahi shall collect 25% commission on whatever sales are made with a minimum of P500.00 sales. </w:t>
      </w:r>
      <w:proofErr w:type="gramStart"/>
      <w:r w:rsidRPr="00014026">
        <w:rPr>
          <w:rFonts w:eastAsiaTheme="minorHAnsi" w:cs="Times New Roman"/>
        </w:rPr>
        <w:t>However</w:t>
      </w:r>
      <w:proofErr w:type="gramEnd"/>
      <w:r w:rsidRPr="00014026">
        <w:rPr>
          <w:rFonts w:eastAsiaTheme="minorHAnsi" w:cs="Times New Roman"/>
        </w:rPr>
        <w:t xml:space="preserve"> if no sales are made, that covers the minimum, the exhibiting artists shall pay P20.00 per day for maintenance during the duration of the exhibit.</w:t>
      </w:r>
    </w:p>
    <w:p w14:paraId="46FD4BF6" w14:textId="77777777" w:rsidR="00014026" w:rsidRPr="00014026" w:rsidRDefault="00014026" w:rsidP="00014026">
      <w:pPr>
        <w:spacing w:line="259" w:lineRule="auto"/>
        <w:rPr>
          <w:rFonts w:eastAsiaTheme="minorHAnsi" w:cs="Times New Roman"/>
          <w:sz w:val="12"/>
          <w:szCs w:val="12"/>
        </w:rPr>
      </w:pPr>
    </w:p>
    <w:p w14:paraId="7E57E8A4"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exhibiting artists shall be liable for any moral damage caused by the exhibit.</w:t>
      </w:r>
    </w:p>
    <w:p w14:paraId="0D84D856" w14:textId="77777777" w:rsidR="00014026" w:rsidRPr="00014026" w:rsidRDefault="00014026" w:rsidP="00014026">
      <w:pPr>
        <w:spacing w:line="259" w:lineRule="auto"/>
        <w:rPr>
          <w:rFonts w:eastAsiaTheme="minorHAnsi" w:cs="Times New Roman"/>
          <w:sz w:val="12"/>
          <w:szCs w:val="12"/>
        </w:rPr>
      </w:pPr>
    </w:p>
    <w:p w14:paraId="3C6C1F5A"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[BLANK/ERASED]</w:t>
      </w:r>
    </w:p>
    <w:p w14:paraId="1AFB9DCF" w14:textId="77777777" w:rsidR="00014026" w:rsidRPr="00014026" w:rsidRDefault="00014026" w:rsidP="00014026">
      <w:pPr>
        <w:spacing w:line="259" w:lineRule="auto"/>
        <w:rPr>
          <w:rFonts w:eastAsiaTheme="minorHAnsi" w:cs="Times New Roman"/>
        </w:rPr>
      </w:pPr>
    </w:p>
    <w:p w14:paraId="41E1C712"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We hereby sign this agreement and bind ourselves to its terms on this day the _______ of this month of ______</w:t>
      </w:r>
      <w:proofErr w:type="gramStart"/>
      <w:r w:rsidRPr="00014026">
        <w:rPr>
          <w:rFonts w:eastAsiaTheme="minorHAnsi" w:cs="Times New Roman"/>
        </w:rPr>
        <w:t>_ ,</w:t>
      </w:r>
      <w:proofErr w:type="gramEnd"/>
      <w:r w:rsidRPr="00014026">
        <w:rPr>
          <w:rFonts w:eastAsiaTheme="minorHAnsi" w:cs="Times New Roman"/>
        </w:rPr>
        <w:t xml:space="preserve"> 1974.</w:t>
      </w:r>
    </w:p>
    <w:p w14:paraId="0D9ED236" w14:textId="77777777" w:rsidR="00014026" w:rsidRPr="00014026" w:rsidRDefault="00014026" w:rsidP="00014026">
      <w:pPr>
        <w:spacing w:line="259" w:lineRule="auto"/>
        <w:ind w:left="360"/>
        <w:rPr>
          <w:rFonts w:eastAsiaTheme="minorHAnsi" w:cs="Times New Roman"/>
        </w:rPr>
      </w:pPr>
    </w:p>
    <w:p w14:paraId="20F31ED6"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_______________________________</w:t>
      </w:r>
      <w:r w:rsidRPr="00014026">
        <w:rPr>
          <w:rFonts w:eastAsiaTheme="minorHAnsi" w:cs="Times New Roman"/>
        </w:rPr>
        <w:tab/>
      </w:r>
      <w:r w:rsidRPr="00014026">
        <w:rPr>
          <w:rFonts w:eastAsiaTheme="minorHAnsi" w:cs="Times New Roman"/>
        </w:rPr>
        <w:tab/>
      </w:r>
      <w:r w:rsidRPr="00014026">
        <w:rPr>
          <w:rFonts w:eastAsiaTheme="minorHAnsi" w:cs="Times New Roman"/>
        </w:rPr>
        <w:tab/>
        <w:t>_____________________________</w:t>
      </w:r>
    </w:p>
    <w:p w14:paraId="29F2BA94"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 xml:space="preserve">   Exhibiting artists Representative</w:t>
      </w:r>
      <w:r w:rsidRPr="00014026">
        <w:rPr>
          <w:rFonts w:eastAsiaTheme="minorHAnsi" w:cs="Times New Roman"/>
        </w:rPr>
        <w:tab/>
      </w:r>
      <w:r w:rsidRPr="00014026">
        <w:rPr>
          <w:rFonts w:eastAsiaTheme="minorHAnsi" w:cs="Times New Roman"/>
        </w:rPr>
        <w:tab/>
        <w:t xml:space="preserve">      Kalinangan ng Lahi Representative</w:t>
      </w:r>
    </w:p>
    <w:p w14:paraId="5FEC9A81" w14:textId="77777777" w:rsidR="00014026" w:rsidRPr="00014026" w:rsidRDefault="00014026" w:rsidP="00014026">
      <w:pPr>
        <w:spacing w:line="259" w:lineRule="auto"/>
        <w:ind w:left="360"/>
        <w:rPr>
          <w:rFonts w:eastAsiaTheme="minorHAnsi" w:cs="Times New Roman"/>
        </w:rPr>
      </w:pPr>
    </w:p>
    <w:p w14:paraId="12F01F6E"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__________________________                                     __________________________</w:t>
      </w:r>
    </w:p>
    <w:p w14:paraId="20F28D43"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ab/>
      </w:r>
      <w:r w:rsidRPr="00014026">
        <w:rPr>
          <w:rFonts w:eastAsiaTheme="minorHAnsi" w:cs="Times New Roman"/>
        </w:rPr>
        <w:tab/>
        <w:t>witness</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witness</w:t>
      </w:r>
    </w:p>
    <w:p w14:paraId="75935082" w14:textId="452082D0" w:rsidR="00B97FE4" w:rsidRDefault="00B97FE4">
      <w:pPr>
        <w:spacing w:after="160" w:line="259" w:lineRule="auto"/>
      </w:pPr>
      <w:r>
        <w:br w:type="page"/>
      </w:r>
    </w:p>
    <w:p w14:paraId="0AED69B0" w14:textId="77777777" w:rsidR="00B97FE4" w:rsidRDefault="00B97FE4" w:rsidP="00014026">
      <w:pPr>
        <w:sectPr w:rsidR="00B97FE4" w:rsidSect="0072667C">
          <w:pgSz w:w="12240" w:h="15840"/>
          <w:pgMar w:top="1440" w:right="1440" w:bottom="1440" w:left="1440" w:header="720" w:footer="720" w:gutter="0"/>
          <w:cols w:space="720"/>
          <w:docGrid w:linePitch="360"/>
        </w:sectPr>
      </w:pPr>
    </w:p>
    <w:p w14:paraId="64980E5C" w14:textId="74F8084D" w:rsidR="00B97FE4" w:rsidRPr="00014026" w:rsidRDefault="00B97FE4" w:rsidP="00B97FE4">
      <w:pPr>
        <w:spacing w:before="1440"/>
        <w:jc w:val="center"/>
        <w:rPr>
          <w:b/>
        </w:rPr>
      </w:pPr>
      <w:r w:rsidRPr="00014026">
        <w:rPr>
          <w:b/>
        </w:rPr>
        <w:lastRenderedPageBreak/>
        <w:t xml:space="preserve">APPENDIX </w:t>
      </w:r>
      <w:r>
        <w:rPr>
          <w:b/>
        </w:rPr>
        <w:t>B</w:t>
      </w:r>
    </w:p>
    <w:p w14:paraId="386BCD6B" w14:textId="6AD58711" w:rsidR="00B97FE4" w:rsidRDefault="00B97FE4" w:rsidP="00B97FE4">
      <w:pPr>
        <w:jc w:val="center"/>
        <w:rPr>
          <w:b/>
        </w:rPr>
      </w:pPr>
      <w:r w:rsidRPr="00B97FE4">
        <w:rPr>
          <w:b/>
          <w:i/>
        </w:rPr>
        <w:t xml:space="preserve">Manifesto for </w:t>
      </w:r>
      <w:r w:rsidR="00390D8D" w:rsidRPr="00B97FE4">
        <w:rPr>
          <w:b/>
          <w:i/>
        </w:rPr>
        <w:t>Indigenous</w:t>
      </w:r>
      <w:r w:rsidRPr="00B97FE4">
        <w:rPr>
          <w:b/>
          <w:i/>
        </w:rPr>
        <w:t xml:space="preserve"> Art</w:t>
      </w:r>
      <w:r>
        <w:rPr>
          <w:b/>
        </w:rPr>
        <w:t>, by Luis “Junyee” Yee, Jr. and Virgilio “Pandy” Aviado</w:t>
      </w:r>
    </w:p>
    <w:p w14:paraId="76DCC704" w14:textId="77777777" w:rsidR="00B97FE4" w:rsidRDefault="00B97FE4" w:rsidP="00B97FE4">
      <w:pPr>
        <w:spacing w:line="240" w:lineRule="auto"/>
        <w:rPr>
          <w:rFonts w:eastAsia="MS Mincho" w:cs="Times New Roman"/>
        </w:rPr>
      </w:pPr>
    </w:p>
    <w:p w14:paraId="0E21E14A" w14:textId="5AD34A78" w:rsidR="00B97FE4" w:rsidRPr="00B97FE4" w:rsidRDefault="00B97FE4" w:rsidP="00B97FE4">
      <w:pPr>
        <w:spacing w:line="240" w:lineRule="auto"/>
        <w:rPr>
          <w:rFonts w:eastAsia="MS Mincho" w:cs="Times New Roman"/>
        </w:rPr>
      </w:pPr>
      <w:r w:rsidRPr="00B97FE4">
        <w:rPr>
          <w:rFonts w:eastAsia="MS Mincho" w:cs="Times New Roman"/>
        </w:rPr>
        <w:t>Manifesto</w:t>
      </w:r>
    </w:p>
    <w:p w14:paraId="44CC826A"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By Junyee and Pandy Aviado </w:t>
      </w:r>
    </w:p>
    <w:p w14:paraId="74B3EEA0" w14:textId="77777777" w:rsidR="00B97FE4" w:rsidRPr="00B97FE4" w:rsidRDefault="00B97FE4" w:rsidP="00B97FE4">
      <w:pPr>
        <w:spacing w:line="240" w:lineRule="auto"/>
        <w:rPr>
          <w:rFonts w:eastAsia="MS Mincho" w:cs="Times New Roman"/>
        </w:rPr>
      </w:pPr>
    </w:p>
    <w:p w14:paraId="35D67353" w14:textId="77777777" w:rsidR="00B97FE4" w:rsidRPr="00B97FE4" w:rsidRDefault="00B97FE4" w:rsidP="00B97FE4">
      <w:pPr>
        <w:spacing w:line="240" w:lineRule="auto"/>
        <w:rPr>
          <w:rFonts w:eastAsia="MS Mincho" w:cs="Times New Roman"/>
        </w:rPr>
      </w:pPr>
      <w:r w:rsidRPr="00B97FE4">
        <w:rPr>
          <w:rFonts w:eastAsia="MS Mincho" w:cs="Times New Roman"/>
        </w:rPr>
        <w:t>In this day and age and for many ages now</w:t>
      </w:r>
    </w:p>
    <w:p w14:paraId="7F131316" w14:textId="77777777" w:rsidR="00B97FE4" w:rsidRPr="00B97FE4" w:rsidRDefault="00B97FE4" w:rsidP="00B97FE4">
      <w:pPr>
        <w:spacing w:line="240" w:lineRule="auto"/>
        <w:rPr>
          <w:rFonts w:eastAsia="MS Mincho" w:cs="Times New Roman"/>
        </w:rPr>
      </w:pPr>
      <w:r w:rsidRPr="00B97FE4">
        <w:rPr>
          <w:rFonts w:eastAsia="MS Mincho" w:cs="Times New Roman"/>
        </w:rPr>
        <w:t>the global art activities, dissemination, and funding</w:t>
      </w:r>
    </w:p>
    <w:p w14:paraId="19D02E54"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have been controlled and sustained </w:t>
      </w:r>
    </w:p>
    <w:p w14:paraId="628DFF64" w14:textId="77777777" w:rsidR="00B97FE4" w:rsidRPr="00B97FE4" w:rsidRDefault="00B97FE4" w:rsidP="00B97FE4">
      <w:pPr>
        <w:spacing w:line="240" w:lineRule="auto"/>
        <w:rPr>
          <w:rFonts w:eastAsia="MS Mincho" w:cs="Times New Roman"/>
        </w:rPr>
      </w:pPr>
      <w:r w:rsidRPr="00B97FE4">
        <w:rPr>
          <w:rFonts w:eastAsia="MS Mincho" w:cs="Times New Roman"/>
        </w:rPr>
        <w:t>by a few rich and powerful countries</w:t>
      </w:r>
    </w:p>
    <w:p w14:paraId="7C8B85FA"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and unquestioningly accepted by the global art community </w:t>
      </w:r>
    </w:p>
    <w:p w14:paraId="0F9FC22E"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as the one and true art form </w:t>
      </w:r>
    </w:p>
    <w:p w14:paraId="7EE92A03" w14:textId="77777777" w:rsidR="00B97FE4" w:rsidRPr="00B97FE4" w:rsidRDefault="00B97FE4" w:rsidP="00B97FE4">
      <w:pPr>
        <w:spacing w:line="240" w:lineRule="auto"/>
        <w:rPr>
          <w:rFonts w:eastAsia="MS Mincho" w:cs="Times New Roman"/>
        </w:rPr>
      </w:pPr>
    </w:p>
    <w:p w14:paraId="51FDA3FC"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On the other hand, indigenous art traditions </w:t>
      </w:r>
    </w:p>
    <w:p w14:paraId="0A88CDCC"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that are rich and have existed long before this new </w:t>
      </w:r>
      <w:proofErr w:type="gramStart"/>
      <w:r w:rsidRPr="00B97FE4">
        <w:rPr>
          <w:rFonts w:eastAsia="MS Mincho" w:cs="Times New Roman"/>
        </w:rPr>
        <w:t>imposition ,</w:t>
      </w:r>
      <w:proofErr w:type="gramEnd"/>
    </w:p>
    <w:p w14:paraId="3D4BB705"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are relegated to a minor role and in my many countries, their sources of supply </w:t>
      </w:r>
    </w:p>
    <w:p w14:paraId="1CB8FF3A"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therefore, we, indigenous artists  </w:t>
      </w:r>
    </w:p>
    <w:p w14:paraId="002427B2" w14:textId="77777777" w:rsidR="00B97FE4" w:rsidRPr="00B97FE4" w:rsidRDefault="00B97FE4" w:rsidP="00B97FE4">
      <w:pPr>
        <w:spacing w:line="240" w:lineRule="auto"/>
        <w:rPr>
          <w:rFonts w:eastAsia="MS Mincho" w:cs="Times New Roman"/>
        </w:rPr>
      </w:pPr>
      <w:r w:rsidRPr="00B97FE4">
        <w:rPr>
          <w:rFonts w:eastAsia="MS Mincho" w:cs="Times New Roman"/>
        </w:rPr>
        <w:t>from developing and underdeveloped countries,</w:t>
      </w:r>
    </w:p>
    <w:p w14:paraId="0613800E" w14:textId="77777777" w:rsidR="00B97FE4" w:rsidRPr="00B97FE4" w:rsidRDefault="00B97FE4" w:rsidP="00B97FE4">
      <w:pPr>
        <w:spacing w:line="240" w:lineRule="auto"/>
        <w:rPr>
          <w:rFonts w:eastAsia="MS Mincho" w:cs="Times New Roman"/>
        </w:rPr>
      </w:pPr>
      <w:r w:rsidRPr="00B97FE4">
        <w:rPr>
          <w:rFonts w:eastAsia="MS Mincho" w:cs="Times New Roman"/>
        </w:rPr>
        <w:t>declare and affix our names in this manifesto,</w:t>
      </w:r>
    </w:p>
    <w:p w14:paraId="352448E5" w14:textId="77777777" w:rsidR="00B97FE4" w:rsidRPr="00B97FE4" w:rsidRDefault="00B97FE4" w:rsidP="00B97FE4">
      <w:pPr>
        <w:spacing w:line="240" w:lineRule="auto"/>
        <w:rPr>
          <w:rFonts w:eastAsia="MS Mincho" w:cs="Times New Roman"/>
        </w:rPr>
      </w:pPr>
      <w:r w:rsidRPr="00B97FE4">
        <w:rPr>
          <w:rFonts w:eastAsia="MS Mincho" w:cs="Times New Roman"/>
        </w:rPr>
        <w:t>the 24</w:t>
      </w:r>
      <w:r w:rsidRPr="00B97FE4">
        <w:rPr>
          <w:rFonts w:eastAsia="MS Mincho" w:cs="Times New Roman"/>
          <w:vertAlign w:val="superscript"/>
        </w:rPr>
        <w:t>th</w:t>
      </w:r>
      <w:r w:rsidRPr="00B97FE4">
        <w:rPr>
          <w:rFonts w:eastAsia="MS Mincho" w:cs="Times New Roman"/>
        </w:rPr>
        <w:t xml:space="preserve"> of November 1991, Havana, Cuba. </w:t>
      </w:r>
    </w:p>
    <w:p w14:paraId="4C0D36B1" w14:textId="77777777" w:rsidR="00B97FE4" w:rsidRPr="00B97FE4" w:rsidRDefault="00B97FE4" w:rsidP="00B97FE4">
      <w:pPr>
        <w:spacing w:line="240" w:lineRule="auto"/>
        <w:rPr>
          <w:rFonts w:eastAsia="MS Mincho" w:cs="Times New Roman"/>
        </w:rPr>
      </w:pPr>
    </w:p>
    <w:p w14:paraId="31F8127C" w14:textId="77777777" w:rsidR="00B97FE4" w:rsidRPr="00B97FE4" w:rsidRDefault="00B97FE4" w:rsidP="00B97FE4">
      <w:pPr>
        <w:spacing w:line="240" w:lineRule="auto"/>
        <w:rPr>
          <w:rFonts w:eastAsia="MS Mincho" w:cs="Times New Roman"/>
        </w:rPr>
      </w:pPr>
      <w:r w:rsidRPr="00B97FE4">
        <w:rPr>
          <w:rFonts w:eastAsia="MS Mincho" w:cs="Times New Roman"/>
        </w:rPr>
        <w:t>We form a fraternity dedicated not only to revive</w:t>
      </w:r>
    </w:p>
    <w:p w14:paraId="14E9E9AE" w14:textId="77777777" w:rsidR="00B97FE4" w:rsidRPr="00B97FE4" w:rsidRDefault="00B97FE4" w:rsidP="00B97FE4">
      <w:pPr>
        <w:spacing w:line="240" w:lineRule="auto"/>
        <w:rPr>
          <w:rFonts w:eastAsia="MS Mincho" w:cs="Times New Roman"/>
        </w:rPr>
      </w:pPr>
      <w:r w:rsidRPr="00B97FE4">
        <w:rPr>
          <w:rFonts w:eastAsia="MS Mincho" w:cs="Times New Roman"/>
        </w:rPr>
        <w:t>and sustain indigenous art forms and activities,</w:t>
      </w:r>
    </w:p>
    <w:p w14:paraId="6CB66863" w14:textId="77777777" w:rsidR="00B97FE4" w:rsidRPr="00B97FE4" w:rsidRDefault="00B97FE4" w:rsidP="00B97FE4">
      <w:pPr>
        <w:spacing w:line="240" w:lineRule="auto"/>
        <w:rPr>
          <w:rFonts w:eastAsia="MS Mincho" w:cs="Times New Roman"/>
        </w:rPr>
      </w:pPr>
      <w:r w:rsidRPr="00B97FE4">
        <w:rPr>
          <w:rFonts w:eastAsia="MS Mincho" w:cs="Times New Roman"/>
        </w:rPr>
        <w:t>but to establish a new global art form</w:t>
      </w:r>
    </w:p>
    <w:p w14:paraId="2CCF964D" w14:textId="77777777" w:rsidR="00B97FE4" w:rsidRPr="00B97FE4" w:rsidRDefault="00B97FE4" w:rsidP="00B97FE4">
      <w:pPr>
        <w:spacing w:line="240" w:lineRule="auto"/>
        <w:rPr>
          <w:rFonts w:eastAsia="MS Mincho" w:cs="Times New Roman"/>
        </w:rPr>
      </w:pPr>
      <w:r w:rsidRPr="00B97FE4">
        <w:rPr>
          <w:rFonts w:eastAsia="MS Mincho" w:cs="Times New Roman"/>
        </w:rPr>
        <w:t>that will give parity to all artists,</w:t>
      </w:r>
    </w:p>
    <w:p w14:paraId="32C5D706" w14:textId="77777777" w:rsidR="00B97FE4" w:rsidRPr="00B97FE4" w:rsidRDefault="00B97FE4" w:rsidP="00B97FE4">
      <w:pPr>
        <w:spacing w:line="240" w:lineRule="auto"/>
        <w:rPr>
          <w:rFonts w:eastAsia="MS Mincho" w:cs="Times New Roman"/>
        </w:rPr>
      </w:pPr>
      <w:proofErr w:type="gramStart"/>
      <w:r w:rsidRPr="00B97FE4">
        <w:rPr>
          <w:rFonts w:eastAsia="MS Mincho" w:cs="Times New Roman"/>
        </w:rPr>
        <w:t>thus</w:t>
      </w:r>
      <w:proofErr w:type="gramEnd"/>
      <w:r w:rsidRPr="00B97FE4">
        <w:rPr>
          <w:rFonts w:eastAsia="MS Mincho" w:cs="Times New Roman"/>
        </w:rPr>
        <w:t xml:space="preserve"> having an interconnected validity. </w:t>
      </w:r>
    </w:p>
    <w:p w14:paraId="6AD6CCDB" w14:textId="77777777" w:rsidR="00B97FE4" w:rsidRPr="00B97FE4" w:rsidRDefault="00B97FE4" w:rsidP="00B97FE4">
      <w:pPr>
        <w:spacing w:line="240" w:lineRule="auto"/>
        <w:rPr>
          <w:rFonts w:eastAsia="MS Mincho" w:cs="Times New Roman"/>
        </w:rPr>
      </w:pPr>
    </w:p>
    <w:p w14:paraId="4D7DD8EE"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We call on all artists from developing and underdeveloped countries </w:t>
      </w:r>
    </w:p>
    <w:p w14:paraId="6FF80789" w14:textId="77777777" w:rsidR="00B97FE4" w:rsidRPr="00B97FE4" w:rsidRDefault="00B97FE4" w:rsidP="00B97FE4">
      <w:pPr>
        <w:spacing w:line="240" w:lineRule="auto"/>
        <w:rPr>
          <w:rFonts w:eastAsia="MS Mincho" w:cs="Times New Roman"/>
        </w:rPr>
      </w:pPr>
      <w:r w:rsidRPr="00B97FE4">
        <w:rPr>
          <w:rFonts w:eastAsia="MS Mincho" w:cs="Times New Roman"/>
        </w:rPr>
        <w:t>to join in this struggle in order to overcome this imbalance</w:t>
      </w:r>
    </w:p>
    <w:p w14:paraId="19461440"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and to persevere until this dream turns to reality. </w:t>
      </w:r>
    </w:p>
    <w:p w14:paraId="1D02A39C" w14:textId="77777777" w:rsidR="00B97FE4" w:rsidRPr="00B97FE4" w:rsidRDefault="00B97FE4" w:rsidP="00B97FE4"/>
    <w:p w14:paraId="2CA82EA3" w14:textId="77777777" w:rsidR="00B97FE4" w:rsidRPr="00014026" w:rsidRDefault="00B97FE4" w:rsidP="00B97FE4"/>
    <w:sectPr w:rsidR="00B97FE4" w:rsidRPr="00014026" w:rsidSect="007266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6" w:author="Connor Rechtzigel" w:date="2018-02-22T13:08:00Z" w:initials="CR">
    <w:p w14:paraId="7CC96DF1" w14:textId="77777777" w:rsidR="00014026" w:rsidRDefault="00014026" w:rsidP="001C732C">
      <w:pPr>
        <w:pStyle w:val="CommentText"/>
      </w:pPr>
      <w:r>
        <w:rPr>
          <w:rStyle w:val="CommentReference"/>
        </w:rPr>
        <w:annotationRef/>
      </w:r>
      <w:r>
        <w:t xml:space="preserve">Permitted inconsistencies…do you mean like permitted a certain degree of pushback or something? </w:t>
      </w:r>
    </w:p>
  </w:comment>
  <w:comment w:id="73" w:author="N C" w:date="2018-02-18T10:26:00Z" w:initials="NC">
    <w:p w14:paraId="55C3D91D" w14:textId="77777777" w:rsidR="00014026" w:rsidRDefault="00014026" w:rsidP="00133A36">
      <w:pPr>
        <w:pStyle w:val="CommentText"/>
      </w:pPr>
      <w:r>
        <w:rPr>
          <w:rStyle w:val="CommentReference"/>
        </w:rPr>
        <w:annotationRef/>
      </w:r>
      <w:r>
        <w:t>A little confusing</w:t>
      </w:r>
    </w:p>
  </w:comment>
  <w:comment w:id="74" w:author="N C" w:date="2018-02-18T10:37:00Z" w:initials="NC">
    <w:p w14:paraId="556D00C8" w14:textId="77777777" w:rsidR="00014026" w:rsidRDefault="00014026" w:rsidP="00133A36">
      <w:pPr>
        <w:pStyle w:val="CommentText"/>
      </w:pPr>
      <w:r>
        <w:rPr>
          <w:rStyle w:val="CommentReference"/>
        </w:rPr>
        <w:annotationRef/>
      </w:r>
      <w:r>
        <w:t xml:space="preserve">This isn’t really related to “daily routines,” which is the point you’re making in this paragraph. You already established the minty smell as a way of eliciting intimacy. Maybe you should say something like “ordinary”, “regular”, “boring” </w:t>
      </w:r>
    </w:p>
  </w:comment>
  <w:comment w:id="77" w:author="N C" w:date="2018-02-18T11:24:00Z" w:initials="NC">
    <w:p w14:paraId="51C3CAED" w14:textId="77777777" w:rsidR="00014026" w:rsidRDefault="00014026" w:rsidP="00133A36">
      <w:pPr>
        <w:pStyle w:val="CommentText"/>
      </w:pPr>
      <w:r>
        <w:rPr>
          <w:rStyle w:val="CommentReference"/>
        </w:rPr>
        <w:annotationRef/>
      </w:r>
      <w:r>
        <w:t>Might benefit from a definition of what “advanced art” was implied to be</w:t>
      </w:r>
    </w:p>
  </w:comment>
  <w:comment w:id="78" w:author="Joan Kee" w:date="2018-02-14T14:09:00Z" w:initials="JK2">
    <w:p w14:paraId="5F4CD0DE" w14:textId="77777777" w:rsidR="00014026" w:rsidRDefault="00014026" w:rsidP="00133A36">
      <w:pPr>
        <w:pStyle w:val="CommentText"/>
      </w:pPr>
      <w:r>
        <w:rPr>
          <w:rStyle w:val="CommentReference"/>
        </w:rPr>
        <w:annotationRef/>
      </w:r>
      <w:r>
        <w:t>Why do you think this was? Do you think perhaps it was an attempt to suppress or neutralize the immediacy that was so integral to the Summer Exhibitions?</w:t>
      </w:r>
    </w:p>
  </w:comment>
  <w:comment w:id="87" w:author="Joan Kee" w:date="2018-02-15T16:50:00Z" w:initials="JK2">
    <w:p w14:paraId="20F5CEA2" w14:textId="77777777" w:rsidR="00014026" w:rsidRDefault="00014026" w:rsidP="00133A36">
      <w:pPr>
        <w:pStyle w:val="CommentText"/>
      </w:pPr>
      <w:r>
        <w:rPr>
          <w:rStyle w:val="CommentReference"/>
        </w:rPr>
        <w:annotationRef/>
      </w:r>
      <w:r>
        <w:t>The permeable boundaries between public and private spaces seems to be a recurring theme</w:t>
      </w:r>
    </w:p>
  </w:comment>
  <w:comment w:id="92" w:author="N C" w:date="2018-02-18T12:29:00Z" w:initials="NC">
    <w:p w14:paraId="1104EB9B" w14:textId="77777777" w:rsidR="00014026" w:rsidRPr="00FC7834" w:rsidRDefault="00014026" w:rsidP="00133A36">
      <w:pPr>
        <w:pStyle w:val="CommentText"/>
      </w:pPr>
      <w:r>
        <w:rPr>
          <w:rStyle w:val="CommentReference"/>
        </w:rPr>
        <w:annotationRef/>
      </w:r>
      <w:r>
        <w:t xml:space="preserve">‘destruction of tools of violence’. Or in some other way be a little </w:t>
      </w:r>
      <w:proofErr w:type="gramStart"/>
      <w:r>
        <w:t>more clear</w:t>
      </w:r>
      <w:proofErr w:type="gramEnd"/>
      <w:r>
        <w:t xml:space="preserve"> that eating bananas = </w:t>
      </w:r>
      <w:r>
        <w:rPr>
          <w:i/>
        </w:rPr>
        <w:t>Destroying</w:t>
      </w:r>
      <w:r>
        <w:t xml:space="preserve"> the guns. At first, I thought you were alluding to putting a gun in your mouth (which follows more directly from the oral allusions) ie suicide</w:t>
      </w:r>
    </w:p>
  </w:comment>
  <w:comment w:id="113" w:author="Nick Cobane" w:date="2018-02-27T11:21:00Z" w:initials="NC">
    <w:p w14:paraId="6214AEE2" w14:textId="77777777" w:rsidR="00014026" w:rsidRDefault="00014026" w:rsidP="00790782">
      <w:pPr>
        <w:pStyle w:val="CommentText"/>
      </w:pPr>
      <w:r>
        <w:rPr>
          <w:rStyle w:val="CommentReference"/>
        </w:rPr>
        <w:annotationRef/>
      </w:r>
      <w:r>
        <w:t>Maybe it’s a distraction, but you could mention here that Heber Bartolome was there (and part of the Brotherhood) to tie the work to Pinoy rock: “Heber Bartolome, a prominent figure in Filipino rock, was actually present for the performance.”</w:t>
      </w:r>
    </w:p>
  </w:comment>
  <w:comment w:id="127" w:author="Nick Cobane" w:date="2018-02-27T12:11:00Z" w:initials="NC">
    <w:p w14:paraId="4E860338" w14:textId="77777777" w:rsidR="00014026" w:rsidRDefault="00014026" w:rsidP="00790782">
      <w:pPr>
        <w:pStyle w:val="CommentText"/>
      </w:pPr>
      <w:r>
        <w:rPr>
          <w:rStyle w:val="CommentReference"/>
        </w:rPr>
        <w:annotationRef/>
      </w:r>
      <w:r>
        <w:t>“desire for the precipice of the future rather than something that reflected the past”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C96DF1" w15:done="0"/>
  <w15:commentEx w15:paraId="55C3D91D" w15:done="0"/>
  <w15:commentEx w15:paraId="556D00C8" w15:done="0"/>
  <w15:commentEx w15:paraId="51C3CAED" w15:done="0"/>
  <w15:commentEx w15:paraId="5F4CD0DE" w15:done="0"/>
  <w15:commentEx w15:paraId="20F5CEA2" w15:done="0"/>
  <w15:commentEx w15:paraId="1104EB9B" w15:done="0"/>
  <w15:commentEx w15:paraId="6214AEE2" w15:done="0"/>
  <w15:commentEx w15:paraId="4E8603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C96DF1" w16cid:durableId="1E3BC26A"/>
  <w16cid:commentId w16cid:paraId="55C3D91D" w16cid:durableId="1E33D340"/>
  <w16cid:commentId w16cid:paraId="556D00C8" w16cid:durableId="1E33D604"/>
  <w16cid:commentId w16cid:paraId="51C3CAED" w16cid:durableId="1E33E0E6"/>
  <w16cid:commentId w16cid:paraId="5F4CD0DE" w16cid:durableId="1E33CA10"/>
  <w16cid:commentId w16cid:paraId="20F5CEA2" w16cid:durableId="1E33CA11"/>
  <w16cid:commentId w16cid:paraId="1104EB9B" w16cid:durableId="1E33F046"/>
  <w16cid:commentId w16cid:paraId="6214AEE2" w16cid:durableId="1E3FBDA4"/>
  <w16cid:commentId w16cid:paraId="4E860338" w16cid:durableId="1E3FC9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C2B56" w14:textId="77777777" w:rsidR="00104918" w:rsidRDefault="00104918" w:rsidP="00350779">
      <w:pPr>
        <w:spacing w:line="240" w:lineRule="auto"/>
      </w:pPr>
      <w:r>
        <w:separator/>
      </w:r>
    </w:p>
  </w:endnote>
  <w:endnote w:type="continuationSeparator" w:id="0">
    <w:p w14:paraId="372506F0" w14:textId="77777777" w:rsidR="00104918" w:rsidRDefault="00104918" w:rsidP="00350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212542"/>
      <w:docPartObj>
        <w:docPartGallery w:val="Page Numbers (Bottom of Page)"/>
        <w:docPartUnique/>
      </w:docPartObj>
    </w:sdtPr>
    <w:sdtEndPr>
      <w:rPr>
        <w:noProof/>
      </w:rPr>
    </w:sdtEndPr>
    <w:sdtContent>
      <w:p w14:paraId="25C1DA0B" w14:textId="095D1AB1" w:rsidR="00014026" w:rsidRDefault="0001402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18D69630" w14:textId="77777777" w:rsidR="00014026" w:rsidRDefault="000140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352768637"/>
      <w:docPartObj>
        <w:docPartGallery w:val="Page Numbers (Bottom of Page)"/>
        <w:docPartUnique/>
      </w:docPartObj>
    </w:sdtPr>
    <w:sdtEndPr>
      <w:rPr>
        <w:noProof/>
      </w:rPr>
    </w:sdtEndPr>
    <w:sdtContent>
      <w:p w14:paraId="65589BD2" w14:textId="655EE6B6" w:rsidR="00014026" w:rsidRPr="009907A7" w:rsidRDefault="00014026">
        <w:pPr>
          <w:pStyle w:val="Footer"/>
          <w:jc w:val="center"/>
          <w:rPr>
            <w:rFonts w:ascii="Times New Roman" w:hAnsi="Times New Roman" w:cs="Times New Roman"/>
          </w:rPr>
        </w:pPr>
        <w:r w:rsidRPr="009907A7">
          <w:rPr>
            <w:rFonts w:ascii="Times New Roman" w:hAnsi="Times New Roman" w:cs="Times New Roman"/>
          </w:rPr>
          <w:fldChar w:fldCharType="begin"/>
        </w:r>
        <w:r w:rsidRPr="009907A7">
          <w:rPr>
            <w:rFonts w:ascii="Times New Roman" w:hAnsi="Times New Roman" w:cs="Times New Roman"/>
          </w:rPr>
          <w:instrText xml:space="preserve"> PAGE   \* MERGEFORMAT </w:instrText>
        </w:r>
        <w:r w:rsidRPr="009907A7">
          <w:rPr>
            <w:rFonts w:ascii="Times New Roman" w:hAnsi="Times New Roman" w:cs="Times New Roman"/>
          </w:rPr>
          <w:fldChar w:fldCharType="separate"/>
        </w:r>
        <w:r w:rsidR="00C16713">
          <w:rPr>
            <w:rFonts w:ascii="Times New Roman" w:hAnsi="Times New Roman" w:cs="Times New Roman"/>
            <w:noProof/>
          </w:rPr>
          <w:t>xiv</w:t>
        </w:r>
        <w:r w:rsidRPr="009907A7">
          <w:rPr>
            <w:rFonts w:ascii="Times New Roman" w:hAnsi="Times New Roman" w:cs="Times New Roman"/>
            <w:noProof/>
          </w:rPr>
          <w:fldChar w:fldCharType="end"/>
        </w:r>
      </w:p>
    </w:sdtContent>
  </w:sdt>
  <w:p w14:paraId="669A261F" w14:textId="77777777" w:rsidR="00014026" w:rsidRPr="009907A7" w:rsidRDefault="00014026">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1841624"/>
      <w:docPartObj>
        <w:docPartGallery w:val="Page Numbers (Bottom of Page)"/>
        <w:docPartUnique/>
      </w:docPartObj>
    </w:sdtPr>
    <w:sdtEndPr>
      <w:rPr>
        <w:rFonts w:ascii="Times New Roman" w:hAnsi="Times New Roman" w:cs="Times New Roman"/>
        <w:noProof/>
      </w:rPr>
    </w:sdtEndPr>
    <w:sdtContent>
      <w:p w14:paraId="0ABBF26B" w14:textId="77A20C78" w:rsidR="00014026" w:rsidRPr="009907A7" w:rsidRDefault="00014026">
        <w:pPr>
          <w:pStyle w:val="Footer"/>
          <w:jc w:val="center"/>
          <w:rPr>
            <w:rFonts w:ascii="Times New Roman" w:hAnsi="Times New Roman" w:cs="Times New Roman"/>
          </w:rPr>
        </w:pPr>
        <w:r w:rsidRPr="009907A7">
          <w:rPr>
            <w:rFonts w:ascii="Times New Roman" w:hAnsi="Times New Roman" w:cs="Times New Roman"/>
          </w:rPr>
          <w:fldChar w:fldCharType="begin"/>
        </w:r>
        <w:r w:rsidRPr="009907A7">
          <w:rPr>
            <w:rFonts w:ascii="Times New Roman" w:hAnsi="Times New Roman" w:cs="Times New Roman"/>
          </w:rPr>
          <w:instrText xml:space="preserve"> PAGE   \* MERGEFORMAT </w:instrText>
        </w:r>
        <w:r w:rsidRPr="009907A7">
          <w:rPr>
            <w:rFonts w:ascii="Times New Roman" w:hAnsi="Times New Roman" w:cs="Times New Roman"/>
          </w:rPr>
          <w:fldChar w:fldCharType="separate"/>
        </w:r>
        <w:r w:rsidR="00C16713">
          <w:rPr>
            <w:rFonts w:ascii="Times New Roman" w:hAnsi="Times New Roman" w:cs="Times New Roman"/>
            <w:noProof/>
          </w:rPr>
          <w:t>15</w:t>
        </w:r>
        <w:r w:rsidRPr="009907A7">
          <w:rPr>
            <w:rFonts w:ascii="Times New Roman" w:hAnsi="Times New Roman" w:cs="Times New Roman"/>
            <w:noProof/>
          </w:rPr>
          <w:fldChar w:fldCharType="end"/>
        </w:r>
      </w:p>
    </w:sdtContent>
  </w:sdt>
  <w:p w14:paraId="1039CF0C" w14:textId="77777777" w:rsidR="00014026" w:rsidRDefault="00014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E9D99" w14:textId="77777777" w:rsidR="00104918" w:rsidRDefault="00104918" w:rsidP="00350779">
      <w:pPr>
        <w:spacing w:line="240" w:lineRule="auto"/>
      </w:pPr>
      <w:r>
        <w:separator/>
      </w:r>
    </w:p>
  </w:footnote>
  <w:footnote w:type="continuationSeparator" w:id="0">
    <w:p w14:paraId="167F53D0" w14:textId="77777777" w:rsidR="00104918" w:rsidRDefault="00104918" w:rsidP="00350779">
      <w:pPr>
        <w:spacing w:line="240" w:lineRule="auto"/>
      </w:pPr>
      <w:r>
        <w:continuationSeparator/>
      </w:r>
    </w:p>
  </w:footnote>
  <w:footnote w:id="1">
    <w:p w14:paraId="56E2CA2F" w14:textId="77777777" w:rsidR="00014026" w:rsidRPr="008F7FBE" w:rsidRDefault="00014026" w:rsidP="00527419">
      <w:pPr>
        <w:pStyle w:val="FootnoteText"/>
      </w:pPr>
      <w:r w:rsidRPr="008F7FBE">
        <w:rPr>
          <w:rStyle w:val="FootnoteReference"/>
        </w:rPr>
        <w:footnoteRef/>
      </w:r>
      <w:r w:rsidRPr="008F7FBE">
        <w:t xml:space="preserve"> Notes for </w:t>
      </w:r>
      <w:r w:rsidRPr="008F7FBE">
        <w:rPr>
          <w:i/>
        </w:rPr>
        <w:t>Five Contemporary Sculptors</w:t>
      </w:r>
      <w:r w:rsidRPr="008F7FBE">
        <w:t>, Museum Documentation, Main Gallery, Vol. I, 1979, Cultural Center of the Philippines Library and Archives.</w:t>
      </w:r>
    </w:p>
    <w:p w14:paraId="55735B71" w14:textId="77777777" w:rsidR="00014026" w:rsidRPr="008F7FBE" w:rsidRDefault="00014026" w:rsidP="00527419">
      <w:pPr>
        <w:pStyle w:val="FootnoteText"/>
      </w:pPr>
    </w:p>
  </w:footnote>
  <w:footnote w:id="2">
    <w:p w14:paraId="4587ED3F" w14:textId="77777777" w:rsidR="00014026" w:rsidRDefault="00014026" w:rsidP="00527419">
      <w:pPr>
        <w:pStyle w:val="FootnoteText"/>
      </w:pPr>
      <w:r w:rsidRPr="008F7FBE">
        <w:rPr>
          <w:rStyle w:val="FootnoteReference"/>
        </w:rPr>
        <w:footnoteRef/>
      </w:r>
      <w:r w:rsidRPr="008F7FBE">
        <w:t xml:space="preserve"> Press Announcement for </w:t>
      </w:r>
      <w:r w:rsidRPr="008F7FBE">
        <w:rPr>
          <w:i/>
        </w:rPr>
        <w:t>Five Contemporary Sculptors</w:t>
      </w:r>
      <w:r w:rsidRPr="008F7FBE">
        <w:t>, Museum Documentation, Main Gallery, Vol. I, 1979, Cultural Center of the Philippines Library and Archives.</w:t>
      </w:r>
    </w:p>
    <w:p w14:paraId="0AA552A5" w14:textId="77777777" w:rsidR="00014026" w:rsidRPr="008F7FBE" w:rsidRDefault="00014026" w:rsidP="00527419">
      <w:pPr>
        <w:pStyle w:val="FootnoteText"/>
      </w:pPr>
    </w:p>
  </w:footnote>
  <w:footnote w:id="3">
    <w:p w14:paraId="036045BC" w14:textId="77777777" w:rsidR="00014026" w:rsidRPr="008F7FBE" w:rsidRDefault="00014026" w:rsidP="00527419">
      <w:pPr>
        <w:pStyle w:val="FootnoteText"/>
      </w:pPr>
      <w:r w:rsidRPr="008F7FBE">
        <w:rPr>
          <w:rStyle w:val="FootnoteReference"/>
        </w:rPr>
        <w:footnoteRef/>
      </w:r>
      <w:r w:rsidRPr="008F7FBE">
        <w:t xml:space="preserve"> Leonidas V. Benesa, “Situational Sculpture at CCP,” </w:t>
      </w:r>
      <w:r w:rsidRPr="008F7FBE">
        <w:rPr>
          <w:i/>
        </w:rPr>
        <w:t>Philippines Daily Express</w:t>
      </w:r>
      <w:r w:rsidRPr="008F7FBE">
        <w:t>, April 27, 1979, 27.</w:t>
      </w:r>
    </w:p>
    <w:p w14:paraId="1F5FDCD8" w14:textId="77777777" w:rsidR="00014026" w:rsidRPr="008F7FBE" w:rsidRDefault="00014026" w:rsidP="00527419">
      <w:pPr>
        <w:pStyle w:val="FootnoteText"/>
      </w:pPr>
    </w:p>
  </w:footnote>
  <w:footnote w:id="4">
    <w:p w14:paraId="3BA81001" w14:textId="77777777" w:rsidR="00014026" w:rsidRPr="008F7FBE" w:rsidRDefault="00014026" w:rsidP="00527419">
      <w:pPr>
        <w:pStyle w:val="FootnoteText"/>
      </w:pPr>
      <w:r w:rsidRPr="008F7FBE">
        <w:rPr>
          <w:rStyle w:val="FootnoteReference"/>
        </w:rPr>
        <w:footnoteRef/>
      </w:r>
      <w:r w:rsidRPr="008F7FBE">
        <w:t xml:space="preserve"> Benesa, “Situational Sculpture,” 27. </w:t>
      </w:r>
    </w:p>
    <w:p w14:paraId="397ABF6B" w14:textId="77777777" w:rsidR="00014026" w:rsidRPr="008F7FBE" w:rsidRDefault="00014026" w:rsidP="00527419">
      <w:pPr>
        <w:pStyle w:val="FootnoteText"/>
      </w:pPr>
    </w:p>
  </w:footnote>
  <w:footnote w:id="5">
    <w:p w14:paraId="350E4988" w14:textId="77777777" w:rsidR="00014026" w:rsidRPr="008F7FBE" w:rsidRDefault="00014026" w:rsidP="00527419">
      <w:pPr>
        <w:pStyle w:val="FootnoteText"/>
      </w:pPr>
      <w:r w:rsidRPr="008F7FBE">
        <w:rPr>
          <w:rStyle w:val="FootnoteReference"/>
        </w:rPr>
        <w:footnoteRef/>
      </w:r>
      <w:r w:rsidRPr="008F7FBE">
        <w:t xml:space="preserve"> Joe Bautista Interview with Francesca Enriquez, circa 1990s, </w:t>
      </w:r>
      <w:r>
        <w:t xml:space="preserve">Shop 6 File, Chabet Archive, </w:t>
      </w:r>
      <w:r w:rsidRPr="008F7FBE">
        <w:t>Asia Art Ar</w:t>
      </w:r>
      <w:r>
        <w:t>chive Hong Kong</w:t>
      </w:r>
      <w:r w:rsidRPr="008F7FBE">
        <w:t xml:space="preserve">.  </w:t>
      </w:r>
    </w:p>
    <w:p w14:paraId="0027C233" w14:textId="77777777" w:rsidR="00014026" w:rsidRPr="008F7FBE" w:rsidRDefault="00014026" w:rsidP="00527419">
      <w:pPr>
        <w:pStyle w:val="FootnoteText"/>
      </w:pPr>
    </w:p>
  </w:footnote>
  <w:footnote w:id="6">
    <w:p w14:paraId="6BB31842" w14:textId="77777777" w:rsidR="00014026" w:rsidRDefault="00014026" w:rsidP="00527419">
      <w:pPr>
        <w:pStyle w:val="FootnoteText"/>
      </w:pPr>
      <w:r w:rsidRPr="008F7FBE">
        <w:rPr>
          <w:rStyle w:val="FootnoteReference"/>
        </w:rPr>
        <w:footnoteRef/>
      </w:r>
      <w:r w:rsidRPr="008F7FBE">
        <w:t xml:space="preserve"> Joe Bautista Interview with Francesca Enriquez, circa 1990s.</w:t>
      </w:r>
    </w:p>
    <w:p w14:paraId="1051BF33" w14:textId="6DDA531B" w:rsidR="00014026" w:rsidRPr="008F7FBE" w:rsidRDefault="00014026" w:rsidP="00527419">
      <w:pPr>
        <w:pStyle w:val="FootnoteText"/>
      </w:pPr>
      <w:r w:rsidRPr="008F7FBE">
        <w:t xml:space="preserve"> </w:t>
      </w:r>
    </w:p>
  </w:footnote>
  <w:footnote w:id="7">
    <w:p w14:paraId="2B20C280" w14:textId="77777777" w:rsidR="00014026" w:rsidRDefault="00014026" w:rsidP="00527419">
      <w:pPr>
        <w:pStyle w:val="FootnoteText"/>
      </w:pPr>
      <w:r w:rsidRPr="008F7FBE">
        <w:rPr>
          <w:rStyle w:val="FootnoteReference"/>
        </w:rPr>
        <w:footnoteRef/>
      </w:r>
      <w:r w:rsidRPr="008F7FBE">
        <w:t xml:space="preserve"> Joe Bautista Interview with Francesca Enriquez, circa 1990s.</w:t>
      </w:r>
    </w:p>
    <w:p w14:paraId="22D26879" w14:textId="77777777" w:rsidR="00014026" w:rsidRPr="008F7FBE" w:rsidRDefault="00014026" w:rsidP="00527419">
      <w:pPr>
        <w:pStyle w:val="FootnoteText"/>
      </w:pPr>
    </w:p>
  </w:footnote>
  <w:footnote w:id="8">
    <w:p w14:paraId="7CFEA9F1" w14:textId="7190D966" w:rsidR="00014026" w:rsidRPr="008F7FBE" w:rsidRDefault="00014026" w:rsidP="00527419">
      <w:pPr>
        <w:pStyle w:val="FootnoteText"/>
      </w:pPr>
      <w:r w:rsidRPr="008F7FBE">
        <w:rPr>
          <w:rStyle w:val="FootnoteReference"/>
        </w:rPr>
        <w:footnoteRef/>
      </w:r>
      <w:r w:rsidRPr="008F7FBE">
        <w:t xml:space="preserve"> </w:t>
      </w:r>
      <w:r>
        <w:t>Bautista, interview with Francesca Enriquez</w:t>
      </w:r>
      <w:r w:rsidRPr="008F7FBE">
        <w:t xml:space="preserve">. The First Manila International Film Festival (MIFF) did not take place until 1982, the same year that the Manila Film Center was completed, so the international event could not have been MIFF in 1979.   </w:t>
      </w:r>
    </w:p>
  </w:footnote>
  <w:footnote w:id="9">
    <w:p w14:paraId="50CA8766" w14:textId="77777777" w:rsidR="00014026" w:rsidRPr="008F7FBE" w:rsidRDefault="00014026" w:rsidP="00527419">
      <w:pPr>
        <w:pStyle w:val="FootnoteText"/>
      </w:pPr>
      <w:r w:rsidRPr="008F7FBE">
        <w:rPr>
          <w:rStyle w:val="FootnoteReference"/>
        </w:rPr>
        <w:footnoteRef/>
      </w:r>
      <w:r w:rsidRPr="008F7FBE">
        <w:t xml:space="preserve"> James Hamilton-Paterson, </w:t>
      </w:r>
      <w:r w:rsidRPr="008F7FBE">
        <w:rPr>
          <w:i/>
        </w:rPr>
        <w:t>America’s Boy: A Century of Colonialism in the Philippines</w:t>
      </w:r>
      <w:r w:rsidRPr="008F7FBE">
        <w:t xml:space="preserve"> (New York: Henry Holt &amp; Company LLC, 1998), 280.</w:t>
      </w:r>
    </w:p>
    <w:p w14:paraId="04B92FD9" w14:textId="77777777" w:rsidR="00014026" w:rsidRPr="008F7FBE" w:rsidRDefault="00014026" w:rsidP="00527419">
      <w:pPr>
        <w:pStyle w:val="FootnoteText"/>
      </w:pPr>
    </w:p>
  </w:footnote>
  <w:footnote w:id="10">
    <w:p w14:paraId="4F6D3880" w14:textId="77777777" w:rsidR="00014026" w:rsidRPr="008F7FBE" w:rsidRDefault="00014026" w:rsidP="00527419">
      <w:pPr>
        <w:pStyle w:val="FootnoteText"/>
        <w:rPr>
          <w:i/>
        </w:rPr>
      </w:pPr>
      <w:r w:rsidRPr="008F7FBE">
        <w:rPr>
          <w:rStyle w:val="FootnoteReference"/>
        </w:rPr>
        <w:footnoteRef/>
      </w:r>
      <w:r w:rsidRPr="008F7FBE">
        <w:t xml:space="preserve"> See Vincent Boudreau, “Chapter 6: The Philippine new society and state repression.” </w:t>
      </w:r>
      <w:r w:rsidRPr="008F7FBE">
        <w:rPr>
          <w:i/>
        </w:rPr>
        <w:t>Resisting</w:t>
      </w:r>
    </w:p>
    <w:p w14:paraId="2C1D67D5" w14:textId="117D3165" w:rsidR="00014026" w:rsidRPr="008F7FBE" w:rsidRDefault="00014026" w:rsidP="00527419">
      <w:pPr>
        <w:pStyle w:val="FootnoteText"/>
      </w:pPr>
      <w:r w:rsidRPr="008F7FBE">
        <w:rPr>
          <w:i/>
        </w:rPr>
        <w:t xml:space="preserve">Dictatorship: Repression and Protest in Southeast Asia. </w:t>
      </w:r>
      <w:r w:rsidRPr="008F7FBE">
        <w:t>Cambridge; Cambridge University Press, 2004: 134</w:t>
      </w:r>
      <w:r w:rsidR="00C16713" w:rsidRPr="00C16713">
        <w:t>–</w:t>
      </w:r>
      <w:r w:rsidRPr="008F7FBE">
        <w:t xml:space="preserve">151; Richard J. Kessler, </w:t>
      </w:r>
      <w:r w:rsidRPr="008F7FBE">
        <w:rPr>
          <w:i/>
        </w:rPr>
        <w:t>Rebellion and Repression in the Philippines</w:t>
      </w:r>
      <w:r w:rsidRPr="008F7FBE">
        <w:t xml:space="preserve"> (New Haven and London: Yale University Press, 1989); Mark Thompson, </w:t>
      </w:r>
      <w:r w:rsidRPr="008F7FBE">
        <w:rPr>
          <w:i/>
        </w:rPr>
        <w:t xml:space="preserve">The Anti-Marcos Struggle: Personalistic Rule and Democratic Transition in the Philippines </w:t>
      </w:r>
      <w:r w:rsidRPr="008F7FBE">
        <w:t xml:space="preserve">(New Haven and London: Yale University Press, 1995); Robert L. Youngblood, </w:t>
      </w:r>
      <w:r w:rsidRPr="008F7FBE">
        <w:rPr>
          <w:i/>
        </w:rPr>
        <w:t>Marcos Against the Church: Economic Development and Political Repression in the Philippines</w:t>
      </w:r>
      <w:r w:rsidRPr="008F7FBE">
        <w:t xml:space="preserve"> (Ithaca, NY: Cornell University Press, 1990) and James Hamilton-Paterson, </w:t>
      </w:r>
      <w:r w:rsidRPr="008F7FBE">
        <w:rPr>
          <w:i/>
        </w:rPr>
        <w:t>America’s Boy</w:t>
      </w:r>
      <w:r w:rsidRPr="008F7FBE">
        <w:t xml:space="preserve"> for in-depth discussion of repression under Ferdinand and Imelda Marcos during martial law.  </w:t>
      </w:r>
    </w:p>
    <w:p w14:paraId="7F252E57" w14:textId="77777777" w:rsidR="00014026" w:rsidRPr="008F7FBE" w:rsidRDefault="00014026" w:rsidP="00527419">
      <w:pPr>
        <w:pStyle w:val="FootnoteText"/>
      </w:pPr>
    </w:p>
  </w:footnote>
  <w:footnote w:id="11">
    <w:p w14:paraId="506FC940" w14:textId="77777777" w:rsidR="00014026" w:rsidRPr="008F7FBE" w:rsidRDefault="00014026" w:rsidP="00527419">
      <w:pPr>
        <w:pStyle w:val="FootnoteText"/>
      </w:pPr>
      <w:r w:rsidRPr="008F7FBE">
        <w:rPr>
          <w:rStyle w:val="FootnoteReference"/>
        </w:rPr>
        <w:footnoteRef/>
      </w:r>
      <w:r w:rsidRPr="008F7FBE">
        <w:t xml:space="preserve"> Pearlie Rose Salaveria Baluyut, Institutions and Icons of Patronage: Arts and Culture in the</w:t>
      </w:r>
    </w:p>
    <w:p w14:paraId="6B8869A6" w14:textId="77777777" w:rsidR="00014026" w:rsidRPr="008F7FBE" w:rsidRDefault="00014026" w:rsidP="00527419">
      <w:pPr>
        <w:pStyle w:val="FootnoteText"/>
      </w:pPr>
      <w:r w:rsidRPr="008F7FBE">
        <w:rPr>
          <w:i/>
        </w:rPr>
        <w:t>Philippines during the Marcos Years, 1965-1986</w:t>
      </w:r>
      <w:r w:rsidRPr="008F7FBE">
        <w:t xml:space="preserve"> (Manila: University of Santo Tomas Publishing House, 2012), 34</w:t>
      </w:r>
      <w:r w:rsidRPr="008F7FBE">
        <w:rPr>
          <w:rFonts w:eastAsia="Times New Roman"/>
          <w:color w:val="2A2A2A"/>
          <w:shd w:val="clear" w:color="auto" w:fill="FFFFFF"/>
        </w:rPr>
        <w:t>-</w:t>
      </w:r>
      <w:r w:rsidRPr="008F7FBE">
        <w:t xml:space="preserve">5; Purita Kalaw-Ledesma and Amadis Ma. Guerrero, </w:t>
      </w:r>
      <w:r w:rsidRPr="008F7FBE">
        <w:rPr>
          <w:i/>
        </w:rPr>
        <w:t>The Struggle for Philippine Art</w:t>
      </w:r>
      <w:r w:rsidRPr="008F7FBE">
        <w:t xml:space="preserve"> (Manila: Vera-Reyes, 1974), 124-125. </w:t>
      </w:r>
    </w:p>
    <w:p w14:paraId="6B49F77E" w14:textId="77777777" w:rsidR="00014026" w:rsidRPr="008F7FBE" w:rsidRDefault="00014026" w:rsidP="00527419">
      <w:pPr>
        <w:pStyle w:val="FootnoteText"/>
      </w:pPr>
    </w:p>
  </w:footnote>
  <w:footnote w:id="12">
    <w:p w14:paraId="0FA89616" w14:textId="0D2E976C" w:rsidR="00014026" w:rsidRPr="00C86B47" w:rsidRDefault="00014026" w:rsidP="00527419">
      <w:pPr>
        <w:pStyle w:val="FootnoteText"/>
      </w:pPr>
      <w:r w:rsidRPr="00C86B47">
        <w:rPr>
          <w:rStyle w:val="FootnoteReference"/>
        </w:rPr>
        <w:footnoteRef/>
      </w:r>
      <w:r w:rsidRPr="00C86B47">
        <w:t xml:space="preserve"> Cherubim Quizon, “Changing Orientations of Government Policy in the Arts,” unpublished paper, 11</w:t>
      </w:r>
      <w:r w:rsidR="00C16713" w:rsidRPr="00C16713">
        <w:t>–</w:t>
      </w:r>
      <w:r w:rsidRPr="00C86B47">
        <w:t xml:space="preserve">12, from Pearlie Rose Salaveria Baluyut, </w:t>
      </w:r>
      <w:r w:rsidRPr="00C86B47">
        <w:rPr>
          <w:i/>
        </w:rPr>
        <w:t>Institutions and Icons of Patronage: Arts and Cult</w:t>
      </w:r>
      <w:bookmarkStart w:id="7" w:name="_GoBack"/>
      <w:bookmarkEnd w:id="7"/>
      <w:r w:rsidRPr="00C86B47">
        <w:rPr>
          <w:i/>
        </w:rPr>
        <w:t>ure in the Philippines during the Marcos Years, 1965-1986</w:t>
      </w:r>
      <w:r w:rsidRPr="00C86B47">
        <w:t xml:space="preserve"> (Manila: University of Santo Tomas Publishing House, 2012), 26.</w:t>
      </w:r>
    </w:p>
    <w:p w14:paraId="51928077" w14:textId="77777777" w:rsidR="00014026" w:rsidRPr="00C86B47" w:rsidRDefault="00014026" w:rsidP="00527419">
      <w:pPr>
        <w:pStyle w:val="FootnoteText"/>
        <w:rPr>
          <w:i/>
        </w:rPr>
      </w:pPr>
    </w:p>
  </w:footnote>
  <w:footnote w:id="13">
    <w:p w14:paraId="7C573117" w14:textId="77777777" w:rsidR="00014026" w:rsidRPr="00C86B47" w:rsidRDefault="00014026" w:rsidP="00527419">
      <w:pPr>
        <w:pStyle w:val="FootnoteText"/>
      </w:pPr>
      <w:r w:rsidRPr="00C86B47">
        <w:rPr>
          <w:rStyle w:val="FootnoteReference"/>
        </w:rPr>
        <w:footnoteRef/>
      </w:r>
      <w:r w:rsidRPr="00C86B47">
        <w:t xml:space="preserve"> </w:t>
      </w:r>
      <w:r w:rsidRPr="00C86B47">
        <w:rPr>
          <w:highlight w:val="yellow"/>
        </w:rPr>
        <w:t xml:space="preserve">Vicente Rafael, “Patronage, Pornography and Youth: Ideology and Spectatorship during the Early Marcos Years,” in </w:t>
      </w:r>
      <w:r w:rsidRPr="00C86B47">
        <w:rPr>
          <w:i/>
          <w:highlight w:val="yellow"/>
        </w:rPr>
        <w:t>White Love and Other Events in Filipino History</w:t>
      </w:r>
      <w:r w:rsidRPr="00C86B47">
        <w:rPr>
          <w:highlight w:val="yellow"/>
        </w:rPr>
        <w:t xml:space="preserve"> (Durham: Duke University Press, 2000), 137.</w:t>
      </w:r>
      <w:r w:rsidRPr="00C86B47">
        <w:t xml:space="preserve"> </w:t>
      </w:r>
    </w:p>
    <w:p w14:paraId="380333B8" w14:textId="77777777" w:rsidR="00014026" w:rsidRPr="00C86B47" w:rsidRDefault="00014026" w:rsidP="00527419">
      <w:pPr>
        <w:pStyle w:val="FootnoteText"/>
      </w:pPr>
    </w:p>
  </w:footnote>
  <w:footnote w:id="14">
    <w:p w14:paraId="6DE3F721" w14:textId="77777777" w:rsidR="00014026" w:rsidRPr="00C86B47" w:rsidRDefault="00014026" w:rsidP="00527419">
      <w:pPr>
        <w:pStyle w:val="FootnoteText"/>
      </w:pPr>
      <w:r w:rsidRPr="00C86B47">
        <w:rPr>
          <w:rStyle w:val="FootnoteReference"/>
        </w:rPr>
        <w:footnoteRef/>
      </w:r>
      <w:r w:rsidRPr="00C86B47">
        <w:t xml:space="preserve"> Rafael, “Patronage, Pornography and Youth,” </w:t>
      </w:r>
      <w:r>
        <w:t xml:space="preserve">134, 138. </w:t>
      </w:r>
      <w:r w:rsidRPr="00C86B47">
        <w:t xml:space="preserve"> </w:t>
      </w:r>
    </w:p>
    <w:p w14:paraId="5D8C8C4C" w14:textId="77777777" w:rsidR="00014026" w:rsidRPr="00C86B47" w:rsidRDefault="00014026" w:rsidP="00527419">
      <w:pPr>
        <w:pStyle w:val="FootnoteText"/>
      </w:pPr>
    </w:p>
  </w:footnote>
  <w:footnote w:id="15">
    <w:p w14:paraId="73EF1B3E" w14:textId="77777777" w:rsidR="00014026" w:rsidRDefault="00014026" w:rsidP="00527419">
      <w:pPr>
        <w:pStyle w:val="FootnoteText"/>
      </w:pPr>
      <w:r w:rsidRPr="002458B2">
        <w:rPr>
          <w:rStyle w:val="FootnoteReference"/>
        </w:rPr>
        <w:footnoteRef/>
      </w:r>
      <w:r w:rsidRPr="002458B2">
        <w:t xml:space="preserve"> Gerard Lico, </w:t>
      </w:r>
      <w:r w:rsidRPr="002458B2">
        <w:rPr>
          <w:i/>
        </w:rPr>
        <w:t>Edifice Complex: Power, Myth, and Marcos State Architecture</w:t>
      </w:r>
      <w:r w:rsidRPr="002458B2">
        <w:t xml:space="preserve"> (Manila: Ateneo de Manila University Press, 2003), 144.</w:t>
      </w:r>
    </w:p>
    <w:p w14:paraId="36F51F59" w14:textId="77777777" w:rsidR="00014026" w:rsidRPr="008F7FBE" w:rsidRDefault="00014026" w:rsidP="00527419">
      <w:pPr>
        <w:pStyle w:val="FootnoteText"/>
      </w:pPr>
    </w:p>
  </w:footnote>
  <w:footnote w:id="16">
    <w:p w14:paraId="74C05CB1" w14:textId="77777777" w:rsidR="00014026" w:rsidRDefault="00014026" w:rsidP="00527419">
      <w:pPr>
        <w:pStyle w:val="FootnoteText"/>
      </w:pPr>
      <w:r w:rsidRPr="00C86B47">
        <w:rPr>
          <w:rStyle w:val="FootnoteReference"/>
        </w:rPr>
        <w:footnoteRef/>
      </w:r>
      <w:r w:rsidRPr="00C86B47">
        <w:t xml:space="preserve"> Youngblood, Marcos Against the Church, 112.</w:t>
      </w:r>
      <w:r>
        <w:t xml:space="preserve"> </w:t>
      </w:r>
    </w:p>
    <w:p w14:paraId="12B0D775" w14:textId="77777777" w:rsidR="00014026" w:rsidRDefault="00014026" w:rsidP="00527419">
      <w:pPr>
        <w:pStyle w:val="FootnoteText"/>
      </w:pPr>
    </w:p>
  </w:footnote>
  <w:footnote w:id="17">
    <w:p w14:paraId="25465F60" w14:textId="788DD489" w:rsidR="00014026" w:rsidRPr="008F7FBE" w:rsidRDefault="00014026" w:rsidP="00527419">
      <w:pPr>
        <w:pStyle w:val="FootnoteText"/>
        <w:rPr>
          <w:lang w:eastAsia="zh-TW"/>
        </w:rPr>
      </w:pPr>
      <w:r w:rsidRPr="008F7FBE">
        <w:rPr>
          <w:rStyle w:val="FootnoteReference"/>
        </w:rPr>
        <w:footnoteRef/>
      </w:r>
      <w:r w:rsidRPr="008F7FBE">
        <w:t xml:space="preserve"> </w:t>
      </w:r>
      <w:r w:rsidRPr="008F7FBE">
        <w:rPr>
          <w:lang w:eastAsia="zh-TW"/>
        </w:rPr>
        <w:t>Pedro R. Nervasa, “The Cultural Center of the Philippines</w:t>
      </w:r>
      <w:r w:rsidR="00C16713">
        <w:rPr>
          <w:lang w:eastAsia="zh-TW"/>
        </w:rPr>
        <w:t>–</w:t>
      </w:r>
      <w:r w:rsidRPr="008F7FBE">
        <w:rPr>
          <w:lang w:eastAsia="zh-TW"/>
        </w:rPr>
        <w:t xml:space="preserve">Asia’s Mecca of the Arts,” </w:t>
      </w:r>
      <w:r w:rsidRPr="008F7FBE">
        <w:rPr>
          <w:i/>
          <w:lang w:eastAsia="zh-TW"/>
        </w:rPr>
        <w:t>Business Chronicle</w:t>
      </w:r>
      <w:r w:rsidRPr="008F7FBE">
        <w:rPr>
          <w:lang w:eastAsia="zh-TW"/>
        </w:rPr>
        <w:t>, May 31, 1970, 14.</w:t>
      </w:r>
    </w:p>
    <w:p w14:paraId="17C59E60" w14:textId="77777777" w:rsidR="00014026" w:rsidRPr="008F7FBE" w:rsidRDefault="00014026" w:rsidP="00527419">
      <w:pPr>
        <w:pStyle w:val="FootnoteText"/>
      </w:pPr>
    </w:p>
  </w:footnote>
  <w:footnote w:id="18">
    <w:p w14:paraId="13597AB5" w14:textId="77777777" w:rsidR="00014026" w:rsidRPr="008F7FBE" w:rsidRDefault="00014026" w:rsidP="00527419">
      <w:pPr>
        <w:pStyle w:val="FootnoteText"/>
        <w:rPr>
          <w:rFonts w:eastAsia="Times New Roman"/>
          <w:color w:val="222222"/>
          <w:shd w:val="clear" w:color="auto" w:fill="FFFFFF"/>
        </w:rPr>
      </w:pPr>
      <w:r w:rsidRPr="008F7FBE">
        <w:rPr>
          <w:rStyle w:val="FootnoteReference"/>
        </w:rPr>
        <w:footnoteRef/>
      </w:r>
      <w:r w:rsidRPr="008F7FBE">
        <w:t xml:space="preserve"> </w:t>
      </w:r>
      <w:r w:rsidRPr="008F7FBE">
        <w:rPr>
          <w:lang w:eastAsia="zh-TW"/>
        </w:rPr>
        <w:t xml:space="preserve">Pedro R. Nervasa, “Asia’s Mecca of the Arts,”14-16. In the article, Nervasa notes that </w:t>
      </w:r>
      <w:r w:rsidRPr="008F7FBE">
        <w:rPr>
          <w:rFonts w:eastAsia="Times New Roman"/>
          <w:color w:val="222222"/>
          <w:shd w:val="clear" w:color="auto" w:fill="FFFFFF"/>
        </w:rPr>
        <w:t>in 1957, the U.S. and the Philippine government had commissioned architect Leandro V. Locsin to design a theater for performing arts at a site in Quezon City. The “whole thing was scrapped” due to “a disagreement with the U.S. embassy on how to continue the project” and the Philippine-American Cultural, represented by Dr. Vidal Tan, reallocated funds for Imelda’s new Cultural Center plans.</w:t>
      </w:r>
    </w:p>
    <w:p w14:paraId="6AC51D36" w14:textId="77777777" w:rsidR="00014026" w:rsidRPr="008F7FBE" w:rsidRDefault="00014026" w:rsidP="00527419">
      <w:pPr>
        <w:pStyle w:val="FootnoteText"/>
      </w:pPr>
    </w:p>
  </w:footnote>
  <w:footnote w:id="19">
    <w:p w14:paraId="26FE87F2" w14:textId="77777777" w:rsidR="00014026" w:rsidRPr="008F7FBE" w:rsidRDefault="00014026" w:rsidP="00527419">
      <w:pPr>
        <w:pStyle w:val="FootnoteText"/>
        <w:rPr>
          <w:lang w:eastAsia="zh-TW"/>
        </w:rPr>
      </w:pPr>
      <w:r w:rsidRPr="008F7FBE">
        <w:rPr>
          <w:rStyle w:val="FootnoteReference"/>
        </w:rPr>
        <w:footnoteRef/>
      </w:r>
      <w:r w:rsidRPr="008F7FBE">
        <w:t xml:space="preserve"> </w:t>
      </w:r>
      <w:r w:rsidRPr="008F7FBE">
        <w:rPr>
          <w:lang w:eastAsia="zh-TW"/>
        </w:rPr>
        <w:t xml:space="preserve">1966 by the Executive Order No. 30 </w:t>
      </w:r>
      <w:r w:rsidRPr="009C4DBA">
        <w:rPr>
          <w:lang w:eastAsia="zh-TW"/>
        </w:rPr>
        <w:t>http://www.officialgazette.gov.ph/1966/06/25/executive-order-no-30-s-1966/</w:t>
      </w:r>
      <w:r>
        <w:rPr>
          <w:lang w:eastAsia="zh-TW"/>
        </w:rPr>
        <w:t xml:space="preserve"> (Accessed 4 Jan 2018).</w:t>
      </w:r>
    </w:p>
    <w:p w14:paraId="0DB214FA" w14:textId="77777777" w:rsidR="00014026" w:rsidRPr="008F7FBE" w:rsidRDefault="00014026" w:rsidP="00527419">
      <w:pPr>
        <w:pStyle w:val="FootnoteText"/>
      </w:pPr>
    </w:p>
  </w:footnote>
  <w:footnote w:id="20">
    <w:p w14:paraId="03DB67EE" w14:textId="77777777" w:rsidR="00014026" w:rsidRDefault="00014026" w:rsidP="00527419">
      <w:pPr>
        <w:pStyle w:val="FootnoteText"/>
        <w:rPr>
          <w:lang w:eastAsia="zh-TW"/>
        </w:rPr>
      </w:pPr>
      <w:r w:rsidRPr="008F7FBE">
        <w:rPr>
          <w:rStyle w:val="FootnoteReference"/>
        </w:rPr>
        <w:footnoteRef/>
      </w:r>
      <w:r w:rsidRPr="008F7FBE">
        <w:t xml:space="preserve"> </w:t>
      </w:r>
      <w:r w:rsidRPr="008F7FBE">
        <w:rPr>
          <w:lang w:eastAsia="zh-TW"/>
        </w:rPr>
        <w:t>1966 by the Executive Order No. 30</w:t>
      </w:r>
      <w:r>
        <w:rPr>
          <w:lang w:eastAsia="zh-TW"/>
        </w:rPr>
        <w:t>.</w:t>
      </w:r>
    </w:p>
    <w:p w14:paraId="132ED647" w14:textId="77777777" w:rsidR="00014026" w:rsidRPr="008F7FBE" w:rsidRDefault="00014026" w:rsidP="00527419">
      <w:pPr>
        <w:pStyle w:val="FootnoteText"/>
      </w:pPr>
    </w:p>
  </w:footnote>
  <w:footnote w:id="21">
    <w:p w14:paraId="06DF19D8" w14:textId="77777777" w:rsidR="00014026" w:rsidRDefault="00014026" w:rsidP="00527419">
      <w:pPr>
        <w:pStyle w:val="FootnoteText"/>
      </w:pPr>
      <w:r w:rsidRPr="008F7FBE">
        <w:rPr>
          <w:rStyle w:val="FootnoteReference"/>
        </w:rPr>
        <w:footnoteRef/>
      </w:r>
      <w:r w:rsidRPr="008F7FBE">
        <w:t xml:space="preserve"> Ahmad Mashadi, “Framing the 1970s,” </w:t>
      </w:r>
      <w:r w:rsidRPr="008F7FBE">
        <w:rPr>
          <w:i/>
        </w:rPr>
        <w:t>Third Text</w:t>
      </w:r>
      <w:r w:rsidRPr="008F7FBE">
        <w:t>, Vol. 25, Issue 4, July, 2011, 412.</w:t>
      </w:r>
    </w:p>
    <w:p w14:paraId="37EF21DA" w14:textId="77777777" w:rsidR="00014026" w:rsidRPr="008F7FBE" w:rsidRDefault="00014026" w:rsidP="00527419">
      <w:pPr>
        <w:pStyle w:val="FootnoteText"/>
      </w:pPr>
    </w:p>
  </w:footnote>
  <w:footnote w:id="22">
    <w:p w14:paraId="6BF26C61" w14:textId="77777777" w:rsidR="00014026" w:rsidRPr="008F7FBE" w:rsidRDefault="00014026" w:rsidP="00527419">
      <w:pPr>
        <w:pStyle w:val="FootnoteText"/>
      </w:pPr>
      <w:r w:rsidRPr="008F7FBE">
        <w:rPr>
          <w:rStyle w:val="FootnoteReference"/>
        </w:rPr>
        <w:footnoteRef/>
      </w:r>
      <w:r w:rsidRPr="008F7FBE">
        <w:t xml:space="preserve"> For much of the 1950s in the Philippines, abstraction was considered distinct from non-objectivism. Abstraction referred to representations of objects from the world made to look abstract while non-objective referred to works that showed no object at all—pure abstraction. The most succinct discussion of this during the period is Purita Kalaw-Ledesma’s dissertation. Purita Kalaw-Ledesma, “A Critical Analysis of Modern Painting in the Philippines Today,” (master’s thesis, University of the Philippines, 1955) 73-74. </w:t>
      </w:r>
    </w:p>
    <w:p w14:paraId="4E34AA51" w14:textId="77777777" w:rsidR="00014026" w:rsidRPr="008F7FBE" w:rsidRDefault="00014026" w:rsidP="00527419">
      <w:pPr>
        <w:pStyle w:val="FootnoteText"/>
      </w:pPr>
    </w:p>
  </w:footnote>
  <w:footnote w:id="23">
    <w:p w14:paraId="5576C09D" w14:textId="77777777" w:rsidR="00014026" w:rsidRPr="008F7FBE" w:rsidRDefault="00014026" w:rsidP="00527419">
      <w:pPr>
        <w:pStyle w:val="FootnoteText"/>
      </w:pPr>
      <w:r w:rsidRPr="008F7FBE">
        <w:rPr>
          <w:rStyle w:val="FootnoteReference"/>
        </w:rPr>
        <w:footnoteRef/>
      </w:r>
      <w:r w:rsidRPr="008F7FBE">
        <w:t xml:space="preserve"> Mashadi, “Framing the 1970s,” 409.</w:t>
      </w:r>
    </w:p>
    <w:p w14:paraId="47C8230C" w14:textId="77777777" w:rsidR="00014026" w:rsidRPr="008F7FBE" w:rsidRDefault="00014026" w:rsidP="00527419">
      <w:pPr>
        <w:pStyle w:val="FootnoteText"/>
      </w:pPr>
    </w:p>
  </w:footnote>
  <w:footnote w:id="24">
    <w:p w14:paraId="63F55F4B" w14:textId="77777777" w:rsidR="00014026" w:rsidRPr="008F7FBE" w:rsidRDefault="00014026" w:rsidP="00527419">
      <w:pPr>
        <w:pStyle w:val="FootnoteText"/>
      </w:pPr>
      <w:r w:rsidRPr="008F7FBE">
        <w:rPr>
          <w:rStyle w:val="FootnoteReference"/>
        </w:rPr>
        <w:footnoteRef/>
      </w:r>
      <w:r w:rsidRPr="008F7FBE">
        <w:t xml:space="preserve"> Mashadi, “Framing the 1970s,” 410.</w:t>
      </w:r>
    </w:p>
    <w:p w14:paraId="5755BB94" w14:textId="77777777" w:rsidR="00014026" w:rsidRPr="008F7FBE" w:rsidRDefault="00014026" w:rsidP="00527419">
      <w:pPr>
        <w:pStyle w:val="FootnoteText"/>
      </w:pPr>
    </w:p>
  </w:footnote>
  <w:footnote w:id="25">
    <w:p w14:paraId="0F09F5DC" w14:textId="77777777" w:rsidR="00014026" w:rsidRPr="008F7FBE" w:rsidRDefault="00014026" w:rsidP="00527419">
      <w:pPr>
        <w:pStyle w:val="FootnoteText"/>
      </w:pPr>
      <w:r w:rsidRPr="008F7FBE">
        <w:rPr>
          <w:rStyle w:val="FootnoteReference"/>
        </w:rPr>
        <w:footnoteRef/>
      </w:r>
      <w:r>
        <w:t xml:space="preserve"> </w:t>
      </w:r>
      <w:r w:rsidRPr="008F7FBE">
        <w:t>Mashadi, “Framing the 1970s,” 410.</w:t>
      </w:r>
    </w:p>
  </w:footnote>
  <w:footnote w:id="26">
    <w:p w14:paraId="0C29AB47" w14:textId="77777777" w:rsidR="00014026" w:rsidRPr="008F7FBE" w:rsidRDefault="00014026" w:rsidP="00527419">
      <w:pPr>
        <w:pStyle w:val="FootnoteText"/>
        <w:rPr>
          <w:rFonts w:eastAsia="Times New Roman"/>
          <w:shd w:val="clear" w:color="auto" w:fill="FFFFFF"/>
        </w:rPr>
      </w:pPr>
      <w:r w:rsidRPr="008F7FBE">
        <w:rPr>
          <w:rStyle w:val="FootnoteReference"/>
        </w:rPr>
        <w:footnoteRef/>
      </w:r>
      <w:r w:rsidRPr="008F7FBE">
        <w:t xml:space="preserve"> Kalaw-Ledesma and Guerrero, </w:t>
      </w:r>
      <w:r w:rsidRPr="008F7FBE">
        <w:rPr>
          <w:i/>
        </w:rPr>
        <w:t>Struggle for Philippine Art</w:t>
      </w:r>
      <w:r w:rsidRPr="008F7FBE">
        <w:t xml:space="preserve">, 67. </w:t>
      </w:r>
      <w:r w:rsidRPr="008F7FBE">
        <w:rPr>
          <w:rFonts w:eastAsia="Times New Roman"/>
          <w:shd w:val="clear" w:color="auto" w:fill="FFFFFF"/>
        </w:rPr>
        <w:t>Kalaw-Ledesma and Guerrero’s reference to a painted “international style” refers to abstraction.</w:t>
      </w:r>
    </w:p>
    <w:p w14:paraId="359C78AB" w14:textId="77777777" w:rsidR="00014026" w:rsidRPr="008F7FBE" w:rsidRDefault="00014026" w:rsidP="00527419">
      <w:pPr>
        <w:pStyle w:val="FootnoteText"/>
      </w:pPr>
    </w:p>
  </w:footnote>
  <w:footnote w:id="27">
    <w:p w14:paraId="4ECE0299" w14:textId="77777777" w:rsidR="00014026" w:rsidRPr="008F7FBE" w:rsidRDefault="00014026" w:rsidP="00527419">
      <w:pPr>
        <w:pStyle w:val="FootnoteText"/>
      </w:pPr>
      <w:r w:rsidRPr="008F7FBE">
        <w:rPr>
          <w:rStyle w:val="FootnoteReference"/>
        </w:rPr>
        <w:footnoteRef/>
      </w:r>
      <w:r w:rsidRPr="008F7FBE">
        <w:t xml:space="preserve"> Kalaw-Ledesma and Guerrero, </w:t>
      </w:r>
      <w:r w:rsidRPr="008F7FBE">
        <w:rPr>
          <w:i/>
        </w:rPr>
        <w:t>Struggle for Philippine Art</w:t>
      </w:r>
      <w:r w:rsidRPr="008F7FBE">
        <w:t xml:space="preserve">, 68. </w:t>
      </w:r>
    </w:p>
    <w:p w14:paraId="5046968D" w14:textId="77777777" w:rsidR="00014026" w:rsidRPr="008F7FBE" w:rsidRDefault="00014026" w:rsidP="00527419">
      <w:pPr>
        <w:pStyle w:val="FootnoteText"/>
      </w:pPr>
    </w:p>
  </w:footnote>
  <w:footnote w:id="28">
    <w:p w14:paraId="3F0A7970" w14:textId="77777777" w:rsidR="00014026" w:rsidRPr="008F7FBE" w:rsidRDefault="00014026" w:rsidP="00527419">
      <w:pPr>
        <w:pStyle w:val="FootnoteText"/>
      </w:pPr>
      <w:r w:rsidRPr="008F7FBE">
        <w:rPr>
          <w:rStyle w:val="FootnoteReference"/>
        </w:rPr>
        <w:footnoteRef/>
      </w:r>
      <w:r w:rsidRPr="008F7FBE">
        <w:t xml:space="preserve"> Kalaw-Ledesma and Guerrero, </w:t>
      </w:r>
      <w:r w:rsidRPr="008F7FBE">
        <w:rPr>
          <w:i/>
        </w:rPr>
        <w:t>Struggle for Philippine Art</w:t>
      </w:r>
      <w:r w:rsidRPr="008F7FBE">
        <w:t>, 68.</w:t>
      </w:r>
    </w:p>
    <w:p w14:paraId="0FE18BD7" w14:textId="77777777" w:rsidR="00014026" w:rsidRPr="008F7FBE" w:rsidRDefault="00014026" w:rsidP="00527419">
      <w:pPr>
        <w:pStyle w:val="FootnoteText"/>
      </w:pPr>
    </w:p>
  </w:footnote>
  <w:footnote w:id="29">
    <w:p w14:paraId="5ABE7BE3" w14:textId="77777777" w:rsidR="00014026" w:rsidRPr="008F7FBE" w:rsidRDefault="00014026" w:rsidP="00527419">
      <w:pPr>
        <w:pStyle w:val="FootnoteText"/>
      </w:pPr>
      <w:r w:rsidRPr="008F7FBE">
        <w:rPr>
          <w:rStyle w:val="FootnoteReference"/>
        </w:rPr>
        <w:footnoteRef/>
      </w:r>
      <w:r w:rsidRPr="008F7FBE">
        <w:t xml:space="preserve"> Marciano Galang’s statement in Kalaw-Ledesma and Guerrero, </w:t>
      </w:r>
      <w:r w:rsidRPr="008F7FBE">
        <w:rPr>
          <w:i/>
        </w:rPr>
        <w:t>Struggle for Philippine Art</w:t>
      </w:r>
      <w:r w:rsidRPr="008F7FBE">
        <w:t xml:space="preserve">, 70. </w:t>
      </w:r>
    </w:p>
    <w:p w14:paraId="58A3A9ED" w14:textId="77777777" w:rsidR="00014026" w:rsidRPr="008F7FBE" w:rsidRDefault="00014026" w:rsidP="00527419">
      <w:pPr>
        <w:pStyle w:val="FootnoteText"/>
      </w:pPr>
    </w:p>
  </w:footnote>
  <w:footnote w:id="30">
    <w:p w14:paraId="19BAC99C" w14:textId="77777777" w:rsidR="00014026" w:rsidRPr="008F7FBE" w:rsidRDefault="00014026" w:rsidP="00527419">
      <w:pPr>
        <w:pStyle w:val="FootnoteText"/>
      </w:pPr>
      <w:r w:rsidRPr="008F7FBE">
        <w:rPr>
          <w:rStyle w:val="FootnoteReference"/>
        </w:rPr>
        <w:footnoteRef/>
      </w:r>
      <w:r w:rsidRPr="008F7FBE">
        <w:t xml:space="preserve"> Galang and David Medalla protested the opening of the CCP. See Patrick D. Flores, “Temerities,” </w:t>
      </w:r>
      <w:r w:rsidRPr="008F7FBE">
        <w:rPr>
          <w:i/>
        </w:rPr>
        <w:t>Pananaw: Philippine Journal of Visual Arts</w:t>
      </w:r>
      <w:r w:rsidRPr="008F7FBE">
        <w:t xml:space="preserve"> vol. 7 (Paranaque: Pananaw ng Sining Bayan, Inc., 2010) 21. Both artists, however, still had artworks exhibited in the CCP during the 1970s.</w:t>
      </w:r>
    </w:p>
  </w:footnote>
  <w:footnote w:id="31">
    <w:p w14:paraId="2DD5175A" w14:textId="77777777" w:rsidR="00014026" w:rsidRPr="008F7FBE" w:rsidRDefault="00014026" w:rsidP="00527419">
      <w:pPr>
        <w:pStyle w:val="FootnoteText"/>
      </w:pPr>
      <w:r w:rsidRPr="008F7FBE">
        <w:rPr>
          <w:rStyle w:val="FootnoteReference"/>
        </w:rPr>
        <w:footnoteRef/>
      </w:r>
      <w:r w:rsidRPr="008F7FBE">
        <w:t xml:space="preserve"> Duldulao, </w:t>
      </w:r>
      <w:r w:rsidRPr="008F7FBE">
        <w:rPr>
          <w:i/>
        </w:rPr>
        <w:t>Contemporary Philippine Art</w:t>
      </w:r>
      <w:r w:rsidRPr="008F7FBE">
        <w:t xml:space="preserve">, 87. </w:t>
      </w:r>
    </w:p>
    <w:p w14:paraId="62ED9B94" w14:textId="77777777" w:rsidR="00014026" w:rsidRPr="008F7FBE" w:rsidRDefault="00014026" w:rsidP="00527419">
      <w:pPr>
        <w:pStyle w:val="FootnoteText"/>
      </w:pPr>
    </w:p>
  </w:footnote>
  <w:footnote w:id="32">
    <w:p w14:paraId="50766C55" w14:textId="77777777" w:rsidR="00014026" w:rsidRPr="008F7FBE" w:rsidRDefault="00014026" w:rsidP="00527419">
      <w:pPr>
        <w:pStyle w:val="FootnoteText"/>
      </w:pPr>
      <w:r w:rsidRPr="008F7FBE">
        <w:rPr>
          <w:rStyle w:val="FootnoteReference"/>
        </w:rPr>
        <w:footnoteRef/>
      </w:r>
      <w:r w:rsidRPr="008F7FBE">
        <w:t xml:space="preserve"> Duldulao, </w:t>
      </w:r>
      <w:r w:rsidRPr="008F7FBE">
        <w:rPr>
          <w:i/>
        </w:rPr>
        <w:t>Contemporary Philippine Art</w:t>
      </w:r>
      <w:r w:rsidRPr="008F7FBE">
        <w:t xml:space="preserve">, 88. </w:t>
      </w:r>
    </w:p>
    <w:p w14:paraId="6A26E479" w14:textId="77777777" w:rsidR="00014026" w:rsidRPr="008F7FBE" w:rsidRDefault="00014026" w:rsidP="00527419">
      <w:pPr>
        <w:pStyle w:val="FootnoteText"/>
      </w:pPr>
    </w:p>
  </w:footnote>
  <w:footnote w:id="33">
    <w:p w14:paraId="7117EFDD" w14:textId="77777777" w:rsidR="00014026" w:rsidRPr="008F7FBE" w:rsidRDefault="00014026" w:rsidP="00527419">
      <w:pPr>
        <w:pStyle w:val="FootnoteText"/>
      </w:pPr>
      <w:r w:rsidRPr="008F7FBE">
        <w:rPr>
          <w:rStyle w:val="FootnoteReference"/>
        </w:rPr>
        <w:footnoteRef/>
      </w:r>
      <w:r w:rsidRPr="008F7FBE">
        <w:t xml:space="preserve"> This will further be discussed in Chapter 3 of the dissertation. Patricia Tumang, “New Trajectories of Contemporary Visual and Performing Arts in the Philippines,” in </w:t>
      </w:r>
      <w:r w:rsidRPr="008F7FBE">
        <w:rPr>
          <w:i/>
        </w:rPr>
        <w:t xml:space="preserve">Asia Art Archive 01 </w:t>
      </w:r>
      <w:r w:rsidRPr="008F7FBE">
        <w:t>(Manila: The Japan Foundation, Manila, 2017), 9. “The major art movements that emerged from the 1970s were Social Realism and Conceptual Art. Roberto Chabet, the CCP Museum’s first director (1967-1970), and other conceptual artists and practitioners rejected fixed notions of art and art-making in favor of a temporal, conceptual, and process-based approach to art, while artists like Benedicto “Bencab” Cebrera and Jose Tence Ruiz believed that art should reflect the real conditions of everyday life. These new expressions found favor over abstraction, which was heavily promoted by Imelda Marcos in a move away from figuration post-World War II, and is associated with Filipino artists Arturo Luz and Fernando Zobel.”</w:t>
      </w:r>
    </w:p>
    <w:p w14:paraId="3E59DF6E" w14:textId="77777777" w:rsidR="00014026" w:rsidRPr="008F7FBE" w:rsidRDefault="00014026" w:rsidP="00527419">
      <w:pPr>
        <w:pStyle w:val="FootnoteText"/>
      </w:pPr>
    </w:p>
  </w:footnote>
  <w:footnote w:id="34">
    <w:p w14:paraId="18DD5967" w14:textId="77777777" w:rsidR="00014026" w:rsidRDefault="00014026" w:rsidP="00527419">
      <w:pPr>
        <w:pStyle w:val="FootnoteText"/>
      </w:pPr>
      <w:r w:rsidRPr="008F7FBE">
        <w:rPr>
          <w:rStyle w:val="FootnoteReference"/>
        </w:rPr>
        <w:footnoteRef/>
      </w:r>
      <w:r>
        <w:t xml:space="preserve"> </w:t>
      </w:r>
      <w:r w:rsidRPr="008F7FBE">
        <w:t>Mashadi, “Framing the 1970s,” 413.</w:t>
      </w:r>
    </w:p>
    <w:p w14:paraId="7EBB811B" w14:textId="77777777" w:rsidR="00014026" w:rsidRPr="008F7FBE" w:rsidRDefault="00014026" w:rsidP="00527419">
      <w:pPr>
        <w:pStyle w:val="FootnoteText"/>
      </w:pPr>
    </w:p>
  </w:footnote>
  <w:footnote w:id="35">
    <w:p w14:paraId="7A54EDF4" w14:textId="77777777" w:rsidR="00014026" w:rsidRPr="008F7FBE" w:rsidRDefault="00014026" w:rsidP="00527419">
      <w:pPr>
        <w:pStyle w:val="FootnoteText"/>
      </w:pPr>
      <w:r w:rsidRPr="008F7FBE">
        <w:rPr>
          <w:rStyle w:val="FootnoteReference"/>
        </w:rPr>
        <w:footnoteRef/>
      </w:r>
      <w:r w:rsidRPr="008F7FBE">
        <w:t xml:space="preserve"> Lisa Ito-Tapang, “Visual Arts and Activism in the Philippines: Notes on a New Season of Discontent,” </w:t>
      </w:r>
      <w:r w:rsidRPr="008F7FBE">
        <w:rPr>
          <w:i/>
        </w:rPr>
        <w:t xml:space="preserve">Asia Art Archive 01 </w:t>
      </w:r>
      <w:r w:rsidRPr="008F7FBE">
        <w:t>(Manila: The Japan Foundation, Manila, 2017), 23.</w:t>
      </w:r>
    </w:p>
    <w:p w14:paraId="2739A14E" w14:textId="77777777" w:rsidR="00014026" w:rsidRPr="008F7FBE" w:rsidRDefault="00014026" w:rsidP="00527419">
      <w:pPr>
        <w:pStyle w:val="FootnoteText"/>
      </w:pPr>
    </w:p>
  </w:footnote>
  <w:footnote w:id="36">
    <w:p w14:paraId="68EDE3F5" w14:textId="77777777" w:rsidR="00014026" w:rsidRPr="008F7FBE" w:rsidRDefault="00014026" w:rsidP="00527419">
      <w:pPr>
        <w:pStyle w:val="FootnoteText"/>
      </w:pPr>
      <w:r w:rsidRPr="008F7FBE">
        <w:rPr>
          <w:rStyle w:val="FootnoteReference"/>
        </w:rPr>
        <w:footnoteRef/>
      </w:r>
      <w:r w:rsidRPr="008F7FBE">
        <w:t xml:space="preserve"> </w:t>
      </w:r>
      <w:r w:rsidRPr="000D40AA">
        <w:t xml:space="preserve">Alice Guillermo, </w:t>
      </w:r>
      <w:r w:rsidRPr="000D40AA">
        <w:rPr>
          <w:i/>
        </w:rPr>
        <w:t>Protest/Revolutionary Art in the Philippines, 1970-1990</w:t>
      </w:r>
      <w:r>
        <w:t xml:space="preserve"> (Quezon City: </w:t>
      </w:r>
      <w:r w:rsidRPr="000D40AA">
        <w:t>University of the Philippines Press, 2001</w:t>
      </w:r>
      <w:r>
        <w:t xml:space="preserve">), 4. Also see </w:t>
      </w:r>
      <w:r w:rsidRPr="000D40AA">
        <w:t xml:space="preserve">Alice Guillermo, </w:t>
      </w:r>
      <w:r w:rsidRPr="000D40AA">
        <w:rPr>
          <w:i/>
        </w:rPr>
        <w:t>So</w:t>
      </w:r>
      <w:r>
        <w:rPr>
          <w:i/>
        </w:rPr>
        <w:t xml:space="preserve">cial Realism in the Philippines </w:t>
      </w:r>
      <w:r>
        <w:t>(Manila: ASPHODEL, 1987</w:t>
      </w:r>
      <w:proofErr w:type="gramStart"/>
      <w:r>
        <w:t>)  for</w:t>
      </w:r>
      <w:proofErr w:type="gramEnd"/>
      <w:r>
        <w:t xml:space="preserve"> more information on social realism in the Philippines. </w:t>
      </w:r>
    </w:p>
    <w:p w14:paraId="094F17CE" w14:textId="77777777" w:rsidR="00014026" w:rsidRPr="008F7FBE" w:rsidRDefault="00014026" w:rsidP="00527419">
      <w:pPr>
        <w:pStyle w:val="FootnoteText"/>
      </w:pPr>
    </w:p>
  </w:footnote>
  <w:footnote w:id="37">
    <w:p w14:paraId="3A50FF98" w14:textId="765E42D3" w:rsidR="00014026" w:rsidRPr="008F7FBE" w:rsidRDefault="00014026" w:rsidP="00527419">
      <w:pPr>
        <w:pStyle w:val="FootnoteText"/>
      </w:pPr>
      <w:r w:rsidRPr="008F7FBE">
        <w:rPr>
          <w:rStyle w:val="FootnoteReference"/>
        </w:rPr>
        <w:footnoteRef/>
      </w:r>
      <w:r w:rsidRPr="008F7FBE">
        <w:t xml:space="preserve"> Patrick Flores, “Missing Links, Burned Bridges: The Art of the ‘70s,” </w:t>
      </w:r>
      <w:r w:rsidRPr="008F7FBE">
        <w:rPr>
          <w:i/>
        </w:rPr>
        <w:t>Pananaw: Philippine Journal of Visual Arts II</w:t>
      </w:r>
      <w:r w:rsidRPr="008F7FBE">
        <w:t>, 1998, 60</w:t>
      </w:r>
      <w:r w:rsidR="00C16713">
        <w:t>–</w:t>
      </w:r>
      <w:r w:rsidRPr="008F7FBE">
        <w:t xml:space="preserve">61. </w:t>
      </w:r>
    </w:p>
    <w:p w14:paraId="506A482E" w14:textId="77777777" w:rsidR="00014026" w:rsidRPr="008F7FBE" w:rsidRDefault="00014026" w:rsidP="00527419">
      <w:pPr>
        <w:pStyle w:val="FootnoteText"/>
      </w:pPr>
    </w:p>
  </w:footnote>
  <w:footnote w:id="38">
    <w:p w14:paraId="185FDE03" w14:textId="77777777" w:rsidR="00014026" w:rsidRPr="008F7FBE" w:rsidRDefault="00014026" w:rsidP="00527419">
      <w:pPr>
        <w:pStyle w:val="FootnoteText"/>
      </w:pPr>
      <w:r w:rsidRPr="008F7FBE">
        <w:rPr>
          <w:rStyle w:val="FootnoteReference"/>
        </w:rPr>
        <w:footnoteRef/>
      </w:r>
      <w:r w:rsidRPr="008F7FBE">
        <w:t xml:space="preserve"> Ringo Bunoan, “Excavating Spaces &amp; Histories: The Case of Shop 6,” in </w:t>
      </w:r>
      <w:r w:rsidRPr="008F7FBE">
        <w:rPr>
          <w:i/>
        </w:rPr>
        <w:t xml:space="preserve">Asia Art Archive 01 </w:t>
      </w:r>
      <w:r w:rsidRPr="008F7FBE">
        <w:t>(Manila: The Japan Foundation, Manila, 2017)</w:t>
      </w:r>
      <w:r>
        <w:t>,</w:t>
      </w:r>
      <w:r w:rsidRPr="008F7FBE">
        <w:t xml:space="preserve"> 14.</w:t>
      </w:r>
    </w:p>
    <w:p w14:paraId="30D4CFA4" w14:textId="77777777" w:rsidR="00014026" w:rsidRPr="008F7FBE" w:rsidRDefault="00014026" w:rsidP="00527419">
      <w:pPr>
        <w:pStyle w:val="FootnoteText"/>
      </w:pPr>
    </w:p>
  </w:footnote>
  <w:footnote w:id="39">
    <w:p w14:paraId="6F2E830B" w14:textId="77777777" w:rsidR="00014026" w:rsidRPr="008F7FBE" w:rsidRDefault="00014026" w:rsidP="00527419">
      <w:pPr>
        <w:pStyle w:val="FootnoteText"/>
      </w:pPr>
      <w:r w:rsidRPr="008F7FBE">
        <w:rPr>
          <w:rStyle w:val="FootnoteReference"/>
        </w:rPr>
        <w:footnoteRef/>
      </w:r>
      <w:r w:rsidRPr="008F7FBE">
        <w:t xml:space="preserve"> Bunoan is also a former student of Roberto Chabet. Ringo Bunoan, “The Case of Shop 6,</w:t>
      </w:r>
      <w:r>
        <w:t>”</w:t>
      </w:r>
      <w:r w:rsidRPr="008F7FBE">
        <w:t xml:space="preserve"> 15.</w:t>
      </w:r>
    </w:p>
  </w:footnote>
  <w:footnote w:id="40">
    <w:p w14:paraId="66662D3D" w14:textId="77777777" w:rsidR="00014026" w:rsidRPr="008F7FBE" w:rsidRDefault="00014026" w:rsidP="00527419">
      <w:pPr>
        <w:pStyle w:val="FootnoteText"/>
      </w:pPr>
      <w:r w:rsidRPr="008F7FBE">
        <w:rPr>
          <w:rStyle w:val="FootnoteReference"/>
        </w:rPr>
        <w:footnoteRef/>
      </w:r>
      <w:r w:rsidRPr="008F7FBE">
        <w:t xml:space="preserve"> Ringo Bunoan, “The Case of Shop 6,”</w:t>
      </w:r>
      <w:r>
        <w:t xml:space="preserve"> </w:t>
      </w:r>
      <w:r w:rsidRPr="008F7FBE">
        <w:t xml:space="preserve">15. </w:t>
      </w:r>
    </w:p>
    <w:p w14:paraId="78E25AE4" w14:textId="77777777" w:rsidR="00014026" w:rsidRPr="008F7FBE" w:rsidRDefault="00014026" w:rsidP="00527419">
      <w:pPr>
        <w:pStyle w:val="FootnoteText"/>
      </w:pPr>
    </w:p>
  </w:footnote>
  <w:footnote w:id="41">
    <w:p w14:paraId="1EC5E5F3" w14:textId="77777777" w:rsidR="00014026" w:rsidRPr="008F7FBE" w:rsidRDefault="00014026" w:rsidP="00527419">
      <w:pPr>
        <w:pStyle w:val="FootnoteText"/>
      </w:pPr>
      <w:r w:rsidRPr="008F7FBE">
        <w:rPr>
          <w:rStyle w:val="FootnoteReference"/>
        </w:rPr>
        <w:footnoteRef/>
      </w:r>
      <w:r w:rsidRPr="008F7FBE">
        <w:t xml:space="preserve"> James C. Scott, </w:t>
      </w:r>
      <w:r w:rsidRPr="008F7FBE">
        <w:rPr>
          <w:i/>
        </w:rPr>
        <w:t>Weapons of the Weak</w:t>
      </w:r>
      <w:r>
        <w:rPr>
          <w:i/>
        </w:rPr>
        <w:t>: Everyday Forms of Peasant Resistance</w:t>
      </w:r>
      <w:r>
        <w:t xml:space="preserve"> (New Haven: Yale University Press, 1985),</w:t>
      </w:r>
      <w:r w:rsidRPr="008F7FBE">
        <w:t xml:space="preserve"> 33.</w:t>
      </w:r>
    </w:p>
    <w:p w14:paraId="29135E57" w14:textId="77777777" w:rsidR="00014026" w:rsidRPr="008F7FBE" w:rsidRDefault="00014026" w:rsidP="00527419">
      <w:pPr>
        <w:pStyle w:val="FootnoteText"/>
      </w:pPr>
    </w:p>
  </w:footnote>
  <w:footnote w:id="42">
    <w:p w14:paraId="6716F8E2" w14:textId="77777777" w:rsidR="00014026" w:rsidRPr="008F7FBE" w:rsidRDefault="00014026" w:rsidP="00527419">
      <w:pPr>
        <w:pStyle w:val="FootnoteText"/>
      </w:pPr>
      <w:r w:rsidRPr="008F7FBE">
        <w:rPr>
          <w:rStyle w:val="FootnoteReference"/>
        </w:rPr>
        <w:footnoteRef/>
      </w:r>
      <w:r w:rsidRPr="008F7FBE">
        <w:t xml:space="preserve"> Scott, </w:t>
      </w:r>
      <w:r w:rsidRPr="008F7FBE">
        <w:rPr>
          <w:i/>
        </w:rPr>
        <w:t>Weapons of the Weak</w:t>
      </w:r>
      <w:r w:rsidRPr="008F7FBE">
        <w:t xml:space="preserve">, 29. </w:t>
      </w:r>
    </w:p>
  </w:footnote>
  <w:footnote w:id="43">
    <w:p w14:paraId="7756E8AA" w14:textId="77777777" w:rsidR="00014026" w:rsidRPr="008F7FBE" w:rsidRDefault="00014026" w:rsidP="00527419">
      <w:pPr>
        <w:pStyle w:val="FootnoteText"/>
      </w:pPr>
      <w:r w:rsidRPr="008F7FBE">
        <w:rPr>
          <w:rStyle w:val="FootnoteReference"/>
        </w:rPr>
        <w:footnoteRef/>
      </w:r>
      <w:r w:rsidRPr="008F7FBE">
        <w:t xml:space="preserve"> Hamilton-Paterson,</w:t>
      </w:r>
      <w:r>
        <w:t xml:space="preserve"> </w:t>
      </w:r>
      <w:r>
        <w:rPr>
          <w:i/>
        </w:rPr>
        <w:t>America’s Boy</w:t>
      </w:r>
      <w:r>
        <w:t>,</w:t>
      </w:r>
      <w:r w:rsidRPr="008F7FBE">
        <w:t xml:space="preserve"> 280. </w:t>
      </w:r>
    </w:p>
    <w:p w14:paraId="5C28B78B" w14:textId="77777777" w:rsidR="00014026" w:rsidRPr="008F7FBE" w:rsidRDefault="00014026" w:rsidP="00527419">
      <w:pPr>
        <w:pStyle w:val="FootnoteText"/>
      </w:pPr>
    </w:p>
  </w:footnote>
  <w:footnote w:id="44">
    <w:p w14:paraId="21163E04" w14:textId="77777777" w:rsidR="00014026" w:rsidRPr="008F7FBE" w:rsidRDefault="00014026" w:rsidP="00527419">
      <w:pPr>
        <w:pStyle w:val="FootnoteText"/>
      </w:pPr>
      <w:r w:rsidRPr="008F7FBE">
        <w:rPr>
          <w:rStyle w:val="FootnoteReference"/>
        </w:rPr>
        <w:footnoteRef/>
      </w:r>
      <w:r w:rsidRPr="008F7FBE">
        <w:t xml:space="preserve"> Press Announcement for </w:t>
      </w:r>
      <w:r w:rsidRPr="008F7FBE">
        <w:rPr>
          <w:i/>
        </w:rPr>
        <w:t>Five Contemporary Sculptors</w:t>
      </w:r>
      <w:r w:rsidRPr="008F7FBE">
        <w:t>, Museum Documentation, Main Gallery, Vol. I, 1979, Cultural Center of the Philippines Library and Archives.</w:t>
      </w:r>
    </w:p>
  </w:footnote>
  <w:footnote w:id="45">
    <w:p w14:paraId="6D55F638" w14:textId="77777777" w:rsidR="00014026" w:rsidRPr="008F7FBE" w:rsidRDefault="00014026" w:rsidP="00527419">
      <w:pPr>
        <w:pStyle w:val="FootnoteText"/>
        <w:rPr>
          <w:lang w:eastAsia="zh-TW"/>
        </w:rPr>
      </w:pPr>
      <w:r w:rsidRPr="008F7FBE">
        <w:rPr>
          <w:rStyle w:val="FootnoteReference"/>
        </w:rPr>
        <w:footnoteRef/>
      </w:r>
      <w:r w:rsidRPr="008F7FBE">
        <w:t xml:space="preserve"> Leonidas V. Benesa, </w:t>
      </w:r>
      <w:r w:rsidRPr="008F7FBE">
        <w:rPr>
          <w:lang w:eastAsia="zh-TW"/>
        </w:rPr>
        <w:t xml:space="preserve">“The CCP Museum and Gallery: Its Program Seek to indigenize Philippine art and wean it away from its west orientation,” </w:t>
      </w:r>
      <w:r w:rsidRPr="008F7FBE">
        <w:rPr>
          <w:i/>
          <w:lang w:eastAsia="zh-TW"/>
        </w:rPr>
        <w:t>Weekend Magazine,</w:t>
      </w:r>
      <w:r w:rsidRPr="008F7FBE">
        <w:rPr>
          <w:lang w:eastAsia="zh-TW"/>
        </w:rPr>
        <w:t xml:space="preserve"> May 5, 1979, 6.</w:t>
      </w:r>
    </w:p>
    <w:p w14:paraId="15D3A939" w14:textId="77777777" w:rsidR="00014026" w:rsidRPr="008F7FBE" w:rsidRDefault="00014026" w:rsidP="00527419">
      <w:pPr>
        <w:pStyle w:val="FootnoteText"/>
        <w:rPr>
          <w:lang w:eastAsia="zh-TW"/>
        </w:rPr>
      </w:pPr>
    </w:p>
  </w:footnote>
  <w:footnote w:id="46">
    <w:p w14:paraId="740FB251" w14:textId="77777777" w:rsidR="00014026" w:rsidRPr="005D59AB" w:rsidRDefault="00014026" w:rsidP="00527419">
      <w:pPr>
        <w:pStyle w:val="FootnoteText"/>
      </w:pPr>
      <w:r w:rsidRPr="008F7FBE">
        <w:rPr>
          <w:rStyle w:val="FootnoteReference"/>
        </w:rPr>
        <w:footnoteRef/>
      </w:r>
      <w:r w:rsidRPr="008F7FBE">
        <w:t xml:space="preserve"> </w:t>
      </w:r>
      <w:r>
        <w:t xml:space="preserve">Sol Lewitt </w:t>
      </w:r>
      <w:r w:rsidRPr="008F7FBE">
        <w:t>“Paragraphs on Conceptual Art,”</w:t>
      </w:r>
      <w:r>
        <w:t xml:space="preserve"> in </w:t>
      </w:r>
      <w:r>
        <w:rPr>
          <w:i/>
        </w:rPr>
        <w:t>Conceptual Art: A Critical Anthology</w:t>
      </w:r>
      <w:r>
        <w:t>, ed. Alexander Alberro and Blake Stimson (Cambridge: MIT Press, 1999),</w:t>
      </w:r>
      <w:r w:rsidRPr="008F7FBE">
        <w:t xml:space="preserve"> 12.</w:t>
      </w:r>
      <w:r>
        <w:t xml:space="preserve"> Essay first published in </w:t>
      </w:r>
      <w:r>
        <w:rPr>
          <w:i/>
        </w:rPr>
        <w:t>Artforum</w:t>
      </w:r>
      <w:r>
        <w:t>, 5:10 (Summer 1967</w:t>
      </w:r>
      <w:proofErr w:type="gramStart"/>
      <w:r>
        <w:t>),  79</w:t>
      </w:r>
      <w:proofErr w:type="gramEnd"/>
      <w:r>
        <w:t xml:space="preserve">-84. </w:t>
      </w:r>
    </w:p>
    <w:p w14:paraId="1938B9A0" w14:textId="77777777" w:rsidR="00014026" w:rsidRPr="008F7FBE" w:rsidRDefault="00014026" w:rsidP="00527419">
      <w:pPr>
        <w:pStyle w:val="FootnoteText"/>
      </w:pPr>
    </w:p>
  </w:footnote>
  <w:footnote w:id="47">
    <w:p w14:paraId="3035EDB1" w14:textId="2B965393" w:rsidR="00014026" w:rsidRDefault="00014026" w:rsidP="00527419">
      <w:pPr>
        <w:pStyle w:val="FootnoteText"/>
      </w:pPr>
      <w:r w:rsidRPr="008F7FBE">
        <w:rPr>
          <w:rStyle w:val="FootnoteReference"/>
        </w:rPr>
        <w:footnoteRef/>
      </w:r>
      <w:r w:rsidRPr="008F7FBE">
        <w:t xml:space="preserve"> </w:t>
      </w:r>
      <w:r>
        <w:t xml:space="preserve">Lewitt, </w:t>
      </w:r>
      <w:r w:rsidRPr="008F7FBE">
        <w:t>“Paragraphs on Conceptual Art,” 13, 15.</w:t>
      </w:r>
    </w:p>
    <w:p w14:paraId="4110F702" w14:textId="77777777" w:rsidR="00014026" w:rsidRPr="008F7FBE" w:rsidRDefault="00014026" w:rsidP="00527419">
      <w:pPr>
        <w:pStyle w:val="FootnoteText"/>
      </w:pPr>
    </w:p>
  </w:footnote>
  <w:footnote w:id="48">
    <w:p w14:paraId="1FEC6C7B" w14:textId="77777777" w:rsidR="00014026" w:rsidRPr="008F7FBE" w:rsidRDefault="00014026" w:rsidP="00527419">
      <w:pPr>
        <w:pStyle w:val="FootnoteText"/>
      </w:pPr>
      <w:r w:rsidRPr="008F7FBE">
        <w:rPr>
          <w:rStyle w:val="FootnoteReference"/>
        </w:rPr>
        <w:footnoteRef/>
      </w:r>
      <w:r w:rsidRPr="008F7FBE">
        <w:t xml:space="preserve"> Aside from informal conversations that have led me to believe this (one scholar jokingly remarked that we could not let social realists dominate the art historical narrative of the Philippines under Marcos), please see recent publications by Ringo Bunoan, “Excavating Spaces &amp; Histories: The Case of Shop 6” and Lisa Ito-Tapang, “Visual Arts and Activism in the Philippines: Notes on a New Season of Discontent.” Another older article that delineates the tension between social realist and conceptual artists is Patrick Flores, “Missing Links, Burned Bridges: The Art of the ‘70s.”</w:t>
      </w:r>
    </w:p>
    <w:p w14:paraId="4C0A619B" w14:textId="77777777" w:rsidR="00014026" w:rsidRPr="008F7FBE" w:rsidRDefault="00014026" w:rsidP="00527419">
      <w:pPr>
        <w:pStyle w:val="FootnoteText"/>
      </w:pPr>
    </w:p>
  </w:footnote>
  <w:footnote w:id="49">
    <w:p w14:paraId="454F569E" w14:textId="77777777" w:rsidR="00014026" w:rsidRPr="008F7FBE" w:rsidRDefault="00014026" w:rsidP="00527419">
      <w:pPr>
        <w:pStyle w:val="FootnoteText"/>
      </w:pPr>
      <w:r w:rsidRPr="008F7FBE">
        <w:rPr>
          <w:rStyle w:val="FootnoteReference"/>
        </w:rPr>
        <w:footnoteRef/>
      </w:r>
      <w:r w:rsidRPr="008F7FBE">
        <w:t xml:space="preserve"> Apinan Poshyananda, “‘Con Art’ Seen from the Edge,” 143.</w:t>
      </w:r>
    </w:p>
    <w:p w14:paraId="0FBAC70A" w14:textId="77777777" w:rsidR="00014026" w:rsidRPr="008F7FBE" w:rsidRDefault="00014026" w:rsidP="00527419">
      <w:pPr>
        <w:pStyle w:val="FootnoteText"/>
      </w:pPr>
    </w:p>
  </w:footnote>
  <w:footnote w:id="50">
    <w:p w14:paraId="0B7283BB" w14:textId="77777777" w:rsidR="00014026" w:rsidRPr="008F7FBE" w:rsidRDefault="00014026" w:rsidP="00527419">
      <w:pPr>
        <w:pStyle w:val="FootnoteText"/>
      </w:pPr>
      <w:r w:rsidRPr="008F7FBE">
        <w:rPr>
          <w:rStyle w:val="FootnoteReference"/>
        </w:rPr>
        <w:footnoteRef/>
      </w:r>
      <w:r w:rsidRPr="008F7FBE">
        <w:t xml:space="preserve"> See Nora Taylor, </w:t>
      </w:r>
      <w:r w:rsidRPr="008F7FBE">
        <w:rPr>
          <w:i/>
        </w:rPr>
        <w:t xml:space="preserve">Painters </w:t>
      </w:r>
      <w:proofErr w:type="gramStart"/>
      <w:r w:rsidRPr="008F7FBE">
        <w:rPr>
          <w:i/>
        </w:rPr>
        <w:t>In</w:t>
      </w:r>
      <w:proofErr w:type="gramEnd"/>
      <w:r w:rsidRPr="008F7FBE">
        <w:rPr>
          <w:i/>
        </w:rPr>
        <w:t xml:space="preserve"> Hanoi</w:t>
      </w:r>
      <w:r w:rsidRPr="008F7FBE">
        <w:t xml:space="preserve"> (Honolulu: University of Hawaii Press, 2004); Patrick Flores, </w:t>
      </w:r>
      <w:r w:rsidRPr="008F7FBE">
        <w:rPr>
          <w:i/>
        </w:rPr>
        <w:t>Painting History: Revisions In Philippine Colonial Art</w:t>
      </w:r>
      <w:r w:rsidRPr="008F7FBE">
        <w:t xml:space="preserve"> (Manila: UP Office of Research Coordination, 1998), Apinan Poshyananda, </w:t>
      </w:r>
      <w:r w:rsidRPr="008F7FBE">
        <w:rPr>
          <w:i/>
        </w:rPr>
        <w:t>Modern Art in Thailand: Nineteenth and Twentieth Centuries</w:t>
      </w:r>
      <w:r w:rsidRPr="008F7FBE">
        <w:t xml:space="preserve"> (Oxford: Oxford University Press, 1992); Redza Piyadasa and T.K. Sabapathy, </w:t>
      </w:r>
      <w:r w:rsidRPr="008F7FBE">
        <w:rPr>
          <w:i/>
        </w:rPr>
        <w:t>Modern Artists of Malaysia</w:t>
      </w:r>
      <w:r w:rsidRPr="008F7FBE">
        <w:t xml:space="preserve">, 1983. </w:t>
      </w:r>
    </w:p>
    <w:p w14:paraId="43346025" w14:textId="77777777" w:rsidR="00014026" w:rsidRPr="008F7FBE" w:rsidRDefault="00014026" w:rsidP="00527419">
      <w:pPr>
        <w:pStyle w:val="FootnoteText"/>
      </w:pPr>
    </w:p>
  </w:footnote>
  <w:footnote w:id="51">
    <w:p w14:paraId="4B5942A8" w14:textId="77777777" w:rsidR="00014026" w:rsidRPr="008F7FBE" w:rsidRDefault="00014026" w:rsidP="00527419">
      <w:pPr>
        <w:pStyle w:val="FootnoteText"/>
      </w:pPr>
      <w:r w:rsidRPr="008F7FBE">
        <w:rPr>
          <w:rStyle w:val="FootnoteReference"/>
        </w:rPr>
        <w:footnoteRef/>
      </w:r>
      <w:r w:rsidRPr="008F7FBE">
        <w:t xml:space="preserve"> In his “Light and Shadow”</w:t>
      </w:r>
      <w:r w:rsidRPr="008F7FBE">
        <w:rPr>
          <w:i/>
        </w:rPr>
        <w:t xml:space="preserve"> </w:t>
      </w:r>
      <w:r w:rsidRPr="008F7FBE">
        <w:t xml:space="preserve">column for the </w:t>
      </w:r>
      <w:r w:rsidRPr="008F7FBE">
        <w:rPr>
          <w:i/>
        </w:rPr>
        <w:t xml:space="preserve">Manila Times </w:t>
      </w:r>
      <w:r w:rsidRPr="008F7FBE">
        <w:t xml:space="preserve">on May 18, 1969, painter Alfredo R. Roces notes that “artist’s and student’s colors now fall under NEC 533-0301 Central Bank Commodity Classification so that the time deposit required is 150 percent. We believe that these items should be regarded as raw materials which artists transform into works of art, and merit tax exemption.” He further suggests that the new Cultural Center could import paint for local artists at cost price. He argues, “Providing artists with the diversity of modern art materials is one such essential step. Art materials should be made available to local artists as cheaply as possible.”  </w:t>
      </w:r>
    </w:p>
  </w:footnote>
  <w:footnote w:id="52">
    <w:p w14:paraId="3A5F115B" w14:textId="77777777" w:rsidR="00014026" w:rsidRPr="008F7FBE" w:rsidRDefault="00014026" w:rsidP="00527419">
      <w:pPr>
        <w:pStyle w:val="FootnoteText"/>
      </w:pPr>
      <w:r w:rsidRPr="008F7FBE">
        <w:rPr>
          <w:rStyle w:val="FootnoteReference"/>
        </w:rPr>
        <w:footnoteRef/>
      </w:r>
      <w:r w:rsidRPr="008F7FBE">
        <w:t xml:space="preserve"> For more information, please see Manuel D. Duldulao, </w:t>
      </w:r>
      <w:r w:rsidRPr="008F7FBE">
        <w:rPr>
          <w:i/>
        </w:rPr>
        <w:t>The Philippine Art Scene</w:t>
      </w:r>
      <w:r w:rsidRPr="008F7FBE">
        <w:t xml:space="preserve"> (Manila: Vera-Reyes, 1977)</w:t>
      </w:r>
      <w:r>
        <w:t>, 129</w:t>
      </w:r>
      <w:r w:rsidRPr="008F7FBE">
        <w:t xml:space="preserve"> and Kalaw-Ledesma and Guerrero, </w:t>
      </w:r>
      <w:r w:rsidRPr="008F7FBE">
        <w:rPr>
          <w:i/>
        </w:rPr>
        <w:t>The Struggle for Philippine Art</w:t>
      </w:r>
      <w:r w:rsidRPr="008F7FBE">
        <w:t>, 125.</w:t>
      </w:r>
    </w:p>
    <w:p w14:paraId="6C29A03B" w14:textId="77777777" w:rsidR="00014026" w:rsidRPr="008F7FBE" w:rsidRDefault="00014026" w:rsidP="00527419">
      <w:pPr>
        <w:pStyle w:val="FootnoteText"/>
      </w:pPr>
    </w:p>
  </w:footnote>
  <w:footnote w:id="53">
    <w:p w14:paraId="13F4DEEA" w14:textId="77777777" w:rsidR="00014026" w:rsidRPr="00A256A4" w:rsidRDefault="00014026" w:rsidP="00527419">
      <w:pPr>
        <w:pStyle w:val="FootnoteText"/>
      </w:pPr>
      <w:r w:rsidRPr="008F7FBE">
        <w:rPr>
          <w:rStyle w:val="FootnoteReference"/>
        </w:rPr>
        <w:footnoteRef/>
      </w:r>
      <w:r>
        <w:t xml:space="preserve"> Eric Torres,</w:t>
      </w:r>
      <w:r w:rsidRPr="008F7FBE">
        <w:t xml:space="preserve"> </w:t>
      </w:r>
      <w:r>
        <w:t>“</w:t>
      </w:r>
      <w:r w:rsidRPr="006F22FE">
        <w:t>Confused, Poor Relation</w:t>
      </w:r>
      <w:r>
        <w:t xml:space="preserve">,” </w:t>
      </w:r>
      <w:r w:rsidRPr="008F7FBE">
        <w:t>Eric Torres (</w:t>
      </w:r>
      <w:r w:rsidRPr="008F7FBE">
        <w:rPr>
          <w:i/>
        </w:rPr>
        <w:t xml:space="preserve">Way of Seeing </w:t>
      </w:r>
      <w:r>
        <w:t xml:space="preserve">Column), </w:t>
      </w:r>
      <w:r w:rsidRPr="00A256A4">
        <w:rPr>
          <w:i/>
        </w:rPr>
        <w:t>Times Journal</w:t>
      </w:r>
      <w:r>
        <w:t>, April 24, 1968.</w:t>
      </w:r>
    </w:p>
    <w:p w14:paraId="341864A4" w14:textId="77777777" w:rsidR="00014026" w:rsidRPr="008F7FBE" w:rsidRDefault="00014026" w:rsidP="00527419">
      <w:pPr>
        <w:pStyle w:val="FootnoteText"/>
      </w:pPr>
    </w:p>
  </w:footnote>
  <w:footnote w:id="54">
    <w:p w14:paraId="26D9B2CF" w14:textId="77777777" w:rsidR="00014026" w:rsidRPr="006F22FE" w:rsidRDefault="00014026" w:rsidP="00527419">
      <w:pPr>
        <w:pStyle w:val="FootnoteText"/>
      </w:pPr>
      <w:r w:rsidRPr="008F7FBE">
        <w:rPr>
          <w:rStyle w:val="FootnoteReference"/>
        </w:rPr>
        <w:footnoteRef/>
      </w:r>
      <w:r>
        <w:t xml:space="preserve"> Alfredo R. Roces,</w:t>
      </w:r>
      <w:r w:rsidRPr="008F7FBE">
        <w:t xml:space="preserve"> </w:t>
      </w:r>
      <w:r w:rsidRPr="008F7FBE">
        <w:rPr>
          <w:i/>
        </w:rPr>
        <w:t>Cultural Scene ’68</w:t>
      </w:r>
      <w:r>
        <w:t xml:space="preserve"> </w:t>
      </w:r>
      <w:r w:rsidRPr="008F7FBE">
        <w:t>(</w:t>
      </w:r>
      <w:r w:rsidRPr="008F7FBE">
        <w:rPr>
          <w:i/>
        </w:rPr>
        <w:t>Light and Shadow</w:t>
      </w:r>
      <w:r>
        <w:t xml:space="preserve"> Column),</w:t>
      </w:r>
      <w:r w:rsidRPr="008F7FBE">
        <w:t xml:space="preserve"> </w:t>
      </w:r>
      <w:r w:rsidRPr="006F22FE">
        <w:rPr>
          <w:i/>
        </w:rPr>
        <w:t>Times Journal</w:t>
      </w:r>
      <w:r>
        <w:t>, December 31, 1968.</w:t>
      </w:r>
    </w:p>
  </w:footnote>
  <w:footnote w:id="55">
    <w:p w14:paraId="08AD70C4" w14:textId="77777777" w:rsidR="00014026" w:rsidRPr="008F7FBE" w:rsidRDefault="00014026" w:rsidP="00527419">
      <w:pPr>
        <w:pStyle w:val="FootnoteText"/>
      </w:pPr>
      <w:r w:rsidRPr="008F7FBE">
        <w:rPr>
          <w:rStyle w:val="FootnoteReference"/>
        </w:rPr>
        <w:footnoteRef/>
      </w:r>
      <w:r w:rsidRPr="008F7FBE">
        <w:t xml:space="preserve"> Benesa, “Situational Sculpture,” 27. </w:t>
      </w:r>
    </w:p>
    <w:p w14:paraId="00CBC036" w14:textId="77777777" w:rsidR="00014026" w:rsidRPr="008F7FBE" w:rsidRDefault="00014026" w:rsidP="00527419">
      <w:pPr>
        <w:pStyle w:val="FootnoteText"/>
      </w:pPr>
    </w:p>
  </w:footnote>
  <w:footnote w:id="56">
    <w:p w14:paraId="23998327" w14:textId="77777777" w:rsidR="00014026" w:rsidRPr="008F7FBE" w:rsidRDefault="00014026" w:rsidP="00527419">
      <w:pPr>
        <w:pStyle w:val="FootnoteText"/>
      </w:pPr>
      <w:r w:rsidRPr="008F7FBE">
        <w:rPr>
          <w:rStyle w:val="FootnoteReference"/>
        </w:rPr>
        <w:footnoteRef/>
      </w:r>
      <w:r w:rsidRPr="008F7FBE">
        <w:t xml:space="preserve"> Benesa, “Situational Sculpture,” 27. </w:t>
      </w:r>
    </w:p>
    <w:p w14:paraId="53493719" w14:textId="77777777" w:rsidR="00014026" w:rsidRPr="008F7FBE" w:rsidRDefault="00014026" w:rsidP="00527419">
      <w:pPr>
        <w:pStyle w:val="FootnoteText"/>
      </w:pPr>
    </w:p>
  </w:footnote>
  <w:footnote w:id="57">
    <w:p w14:paraId="3AD3ADCF" w14:textId="77777777" w:rsidR="00014026" w:rsidRPr="00054D3E" w:rsidRDefault="00014026" w:rsidP="00527419">
      <w:pPr>
        <w:pStyle w:val="FootnoteText"/>
      </w:pPr>
      <w:r w:rsidRPr="008F7FBE">
        <w:rPr>
          <w:rStyle w:val="FootnoteReference"/>
        </w:rPr>
        <w:footnoteRef/>
      </w:r>
      <w:r w:rsidRPr="008F7FBE">
        <w:t xml:space="preserve"> Alfredo R. Roces </w:t>
      </w:r>
      <w:r>
        <w:t xml:space="preserve">“Is Art Dead?” </w:t>
      </w:r>
      <w:r w:rsidRPr="00054D3E">
        <w:rPr>
          <w:i/>
        </w:rPr>
        <w:t>Manila Times</w:t>
      </w:r>
      <w:r>
        <w:t>, March 5, 1972.</w:t>
      </w:r>
    </w:p>
    <w:p w14:paraId="65BFB9C2" w14:textId="77777777" w:rsidR="00014026" w:rsidRPr="008F7FBE" w:rsidRDefault="00014026" w:rsidP="00527419">
      <w:pPr>
        <w:pStyle w:val="FootnoteText"/>
      </w:pPr>
    </w:p>
  </w:footnote>
  <w:footnote w:id="58">
    <w:p w14:paraId="07464655" w14:textId="77777777" w:rsidR="00014026" w:rsidRPr="008F7FBE" w:rsidRDefault="00014026" w:rsidP="00527419">
      <w:pPr>
        <w:pStyle w:val="FootnoteText"/>
        <w:rPr>
          <w:lang w:eastAsia="zh-TW"/>
        </w:rPr>
      </w:pPr>
      <w:r w:rsidRPr="008F7FBE">
        <w:rPr>
          <w:rStyle w:val="FootnoteReference"/>
        </w:rPr>
        <w:footnoteRef/>
      </w:r>
      <w:r w:rsidRPr="008F7FBE">
        <w:t xml:space="preserve"> Jose Marte Abueg, “Notes on Thirteen Artists and Other Events,” </w:t>
      </w:r>
      <w:r w:rsidRPr="008F7FBE">
        <w:rPr>
          <w:i/>
        </w:rPr>
        <w:t>Business Day</w:t>
      </w:r>
      <w:r w:rsidRPr="008F7FBE">
        <w:rPr>
          <w:lang w:eastAsia="zh-TW"/>
        </w:rPr>
        <w:t xml:space="preserve">, Dec. 20, 1974, 20. </w:t>
      </w:r>
      <w:r w:rsidRPr="008F7FBE">
        <w:rPr>
          <w:i/>
          <w:lang w:eastAsia="zh-TW"/>
        </w:rPr>
        <w:t xml:space="preserve"> </w:t>
      </w:r>
      <w:r w:rsidRPr="008F7FBE">
        <w:rPr>
          <w:lang w:eastAsia="zh-TW"/>
        </w:rPr>
        <w:t xml:space="preserve"> </w:t>
      </w:r>
    </w:p>
  </w:footnote>
  <w:footnote w:id="59">
    <w:p w14:paraId="2E04F236" w14:textId="77777777" w:rsidR="00014026" w:rsidRPr="008F7FBE" w:rsidRDefault="00014026" w:rsidP="00527419">
      <w:pPr>
        <w:pStyle w:val="FootnoteText"/>
      </w:pPr>
      <w:r w:rsidRPr="008F7FBE">
        <w:rPr>
          <w:rStyle w:val="FootnoteReference"/>
        </w:rPr>
        <w:footnoteRef/>
      </w:r>
      <w:r w:rsidRPr="008F7FBE">
        <w:t xml:space="preserve"> I am using the term canon quite loosely as there has yet to be an extended, book-length study or survey of Philippine conceptual art.  </w:t>
      </w:r>
    </w:p>
    <w:p w14:paraId="0ECCD876" w14:textId="77777777" w:rsidR="00014026" w:rsidRPr="008F7FBE" w:rsidRDefault="00014026" w:rsidP="00527419">
      <w:pPr>
        <w:pStyle w:val="FootnoteText"/>
      </w:pPr>
    </w:p>
  </w:footnote>
  <w:footnote w:id="60">
    <w:p w14:paraId="6398EE59" w14:textId="77777777" w:rsidR="00014026" w:rsidRPr="008F7FBE" w:rsidRDefault="00014026" w:rsidP="00527419">
      <w:pPr>
        <w:pStyle w:val="FootnoteText"/>
      </w:pPr>
      <w:r w:rsidRPr="008F7FBE">
        <w:rPr>
          <w:rStyle w:val="FootnoteReference"/>
        </w:rPr>
        <w:footnoteRef/>
      </w:r>
      <w:r w:rsidRPr="008F7FBE">
        <w:t xml:space="preserve"> A sample of these discussion can be seen in Eduardo Castrillo, “Orpheus in Limbo: Culture under the Shadow of National Priorities and the Homelessness of the Visual Arts,”</w:t>
      </w:r>
      <w:r w:rsidRPr="008F7FBE">
        <w:rPr>
          <w:i/>
        </w:rPr>
        <w:t xml:space="preserve"> Sunday Times Magazine</w:t>
      </w:r>
      <w:r w:rsidRPr="008F7FBE">
        <w:t xml:space="preserve">, August 10, 1986, 18-19; Alan Rivera, “If Orpheus is in Limbo, Then it Must Serve Him Right (A Reaction to E. Castrillo’s Article),” </w:t>
      </w:r>
      <w:r w:rsidRPr="008F7FBE">
        <w:rPr>
          <w:i/>
        </w:rPr>
        <w:t>Sunday Times Magazine</w:t>
      </w:r>
      <w:r w:rsidRPr="008F7FBE">
        <w:t xml:space="preserve">, August 31, 1986, 4, 6; “Who Will Help the Artists,” </w:t>
      </w:r>
      <w:r w:rsidRPr="008F7FBE">
        <w:rPr>
          <w:i/>
        </w:rPr>
        <w:t>Philippine Panorama</w:t>
      </w:r>
      <w:r w:rsidRPr="008F7FBE">
        <w:t>, August 10, 1986, 3.</w:t>
      </w:r>
    </w:p>
  </w:footnote>
  <w:footnote w:id="61">
    <w:p w14:paraId="7CFCB11B" w14:textId="77777777" w:rsidR="00014026" w:rsidRPr="008F7FBE" w:rsidRDefault="00014026" w:rsidP="00527419">
      <w:pPr>
        <w:pStyle w:val="FootnoteText"/>
      </w:pPr>
      <w:r w:rsidRPr="008F7FBE">
        <w:rPr>
          <w:rStyle w:val="FootnoteReference"/>
        </w:rPr>
        <w:footnoteRef/>
      </w:r>
      <w:r w:rsidRPr="008F7FBE">
        <w:t xml:space="preserve"> “Conjugal dictatorship” is a popularly used unfavorable moniker for Ferdinand and Imelda Marcos, taken from Primitivo Mijares, </w:t>
      </w:r>
      <w:r w:rsidRPr="008F7FBE">
        <w:rPr>
          <w:i/>
        </w:rPr>
        <w:t xml:space="preserve">The Conjugal Dictatorship of Ferdinand Marcos and Imelda Marcos </w:t>
      </w:r>
      <w:r w:rsidRPr="008F7FBE">
        <w:t>(Manila: Union Square Publishing, 1976).</w:t>
      </w:r>
    </w:p>
    <w:p w14:paraId="052364C7" w14:textId="77777777" w:rsidR="00014026" w:rsidRPr="008F7FBE" w:rsidRDefault="00014026" w:rsidP="00527419">
      <w:pPr>
        <w:pStyle w:val="FootnoteText"/>
      </w:pPr>
    </w:p>
  </w:footnote>
  <w:footnote w:id="62">
    <w:p w14:paraId="197093C2" w14:textId="143D69A2" w:rsidR="00014026" w:rsidRDefault="00014026" w:rsidP="00527419">
      <w:pPr>
        <w:pStyle w:val="FootnoteText"/>
      </w:pPr>
      <w:r w:rsidRPr="004B3E87">
        <w:rPr>
          <w:rStyle w:val="FootnoteReference"/>
        </w:rPr>
        <w:footnoteRef/>
      </w:r>
      <w:r>
        <w:t xml:space="preserve"> Gutierrez served as the “unofficial resident photographer” for the CCP from 1970 to 1974. He passed away on September 21, 1974. According to a tribute to him published in </w:t>
      </w:r>
      <w:r>
        <w:rPr>
          <w:i/>
        </w:rPr>
        <w:t>Marks</w:t>
      </w:r>
      <w:r>
        <w:t>,</w:t>
      </w:r>
      <w:r>
        <w:rPr>
          <w:i/>
        </w:rPr>
        <w:t xml:space="preserve"> </w:t>
      </w:r>
      <w:r>
        <w:t xml:space="preserve">the short-lived CCP in-house publication, Gutierrez had a “reputation for being a ‘specialist’ in Cultural Photography…. In the advancement of the visual arts here, publications like Contemporary Philippine Art, Gallery Hopper, PAMANA, MARKS and others owe its quality to photographs to him and his file of negatives—a file which has become in a pictorial sense, a documentary of our cultural history.” The tribute also suggested that Gutierrez was known for being a “‘pitiless’ recorder” who “openly claimed his non-artistic approach to photography” and who “never show[ed] off any share of his artistic temperament.” </w:t>
      </w:r>
      <w:bookmarkStart w:id="11" w:name="_Hlk506815885"/>
      <w:r w:rsidRPr="00004E6A">
        <w:t>“Nath Gutierrez: Cameraman Par Excellence,”</w:t>
      </w:r>
      <w:r>
        <w:t xml:space="preserve"> </w:t>
      </w:r>
      <w:r w:rsidRPr="000D40AA">
        <w:rPr>
          <w:i/>
        </w:rPr>
        <w:t>Marks</w:t>
      </w:r>
      <w:r>
        <w:rPr>
          <w:i/>
        </w:rPr>
        <w:t xml:space="preserve"> </w:t>
      </w:r>
      <w:r>
        <w:t>1</w:t>
      </w:r>
      <w:r w:rsidRPr="000D40AA">
        <w:t>,</w:t>
      </w:r>
      <w:r w:rsidRPr="0045213A">
        <w:t xml:space="preserve"> </w:t>
      </w:r>
      <w:r>
        <w:t>no. 2-4 (May-Oct 1974)</w:t>
      </w:r>
      <w:bookmarkEnd w:id="11"/>
      <w:r>
        <w:t xml:space="preserve">. I would contest the claim that Gutierrez—who deserves a longer study—was a pitiless recorder and this chapter owes much debt to his photographs documenting </w:t>
      </w:r>
      <w:r>
        <w:rPr>
          <w:i/>
        </w:rPr>
        <w:t>Cassettes 100</w:t>
      </w:r>
      <w:r>
        <w:t>.</w:t>
      </w:r>
    </w:p>
    <w:p w14:paraId="0EE14A8D" w14:textId="77777777" w:rsidR="00014026" w:rsidRPr="004B3E87" w:rsidRDefault="00014026" w:rsidP="00527419">
      <w:pPr>
        <w:pStyle w:val="FootnoteText"/>
      </w:pPr>
    </w:p>
  </w:footnote>
  <w:footnote w:id="63">
    <w:p w14:paraId="73F5CB3A" w14:textId="77777777" w:rsidR="00014026" w:rsidRDefault="00014026" w:rsidP="00527419">
      <w:pPr>
        <w:pStyle w:val="FootnoteText"/>
      </w:pPr>
      <w:r w:rsidRPr="004B3E87">
        <w:rPr>
          <w:rStyle w:val="FootnoteReference"/>
        </w:rPr>
        <w:footnoteRef/>
      </w:r>
      <w:r w:rsidRPr="004B3E87">
        <w:t xml:space="preserve"> See Ramon Pagayon Santos, “Jose Montserrat Maceda: Rebellion, Non-conformity, and Alternatives,” in </w:t>
      </w:r>
      <w:r w:rsidRPr="004B3E87">
        <w:rPr>
          <w:i/>
        </w:rPr>
        <w:t>Tunugan: Four Essays on Filipino Music</w:t>
      </w:r>
      <w:r w:rsidRPr="004B3E87">
        <w:t xml:space="preserve"> (Manila: University of the Philippines Press, 2006), 125-178 for the most comprehensive overview of Jose Maceda’s biography and works. See also Francisco F. Feliciano, </w:t>
      </w:r>
      <w:r w:rsidRPr="004B3E87">
        <w:rPr>
          <w:i/>
        </w:rPr>
        <w:t>Four Asian Contemporary Composers: The Influence of Tradition in their Works</w:t>
      </w:r>
      <w:r w:rsidRPr="004B3E87">
        <w:t xml:space="preserve"> (Quezon City: New Day Publishers, 1983).</w:t>
      </w:r>
      <w:r w:rsidRPr="003A2193">
        <w:t xml:space="preserve"> </w:t>
      </w:r>
    </w:p>
    <w:p w14:paraId="37825F44" w14:textId="77777777" w:rsidR="00014026" w:rsidRPr="003A2193" w:rsidRDefault="00014026" w:rsidP="00527419">
      <w:pPr>
        <w:pStyle w:val="FootnoteText"/>
      </w:pPr>
    </w:p>
  </w:footnote>
  <w:footnote w:id="64">
    <w:p w14:paraId="1F8D7C76" w14:textId="77777777" w:rsidR="00014026" w:rsidRPr="003A2193" w:rsidRDefault="00014026" w:rsidP="00527419">
      <w:pPr>
        <w:pStyle w:val="FootnoteText"/>
      </w:pPr>
      <w:r w:rsidRPr="003A2193">
        <w:rPr>
          <w:rStyle w:val="FootnoteReference"/>
        </w:rPr>
        <w:footnoteRef/>
      </w:r>
      <w:r w:rsidRPr="003A2193">
        <w:t xml:space="preserve"> </w:t>
      </w:r>
      <w:r w:rsidRPr="003A2193">
        <w:rPr>
          <w:i/>
        </w:rPr>
        <w:t xml:space="preserve">Cassettes 100 </w:t>
      </w:r>
      <w:r w:rsidRPr="003A2193">
        <w:t xml:space="preserve">Press Release/Notes, </w:t>
      </w:r>
      <w:r w:rsidRPr="003A2193">
        <w:rPr>
          <w:i/>
        </w:rPr>
        <w:t xml:space="preserve">Cassettes 100 </w:t>
      </w:r>
      <w:r w:rsidRPr="003A2193">
        <w:t>1971/Jose Maceda File (JM22), Jose Maceda Archives, University of the Philippines-Diliman Ethnomusicology Library and Archives.</w:t>
      </w:r>
    </w:p>
    <w:p w14:paraId="11EC7CA8" w14:textId="77777777" w:rsidR="00014026" w:rsidRPr="002E6BD4" w:rsidRDefault="00014026" w:rsidP="00527419">
      <w:pPr>
        <w:pStyle w:val="FootnoteText"/>
      </w:pPr>
    </w:p>
  </w:footnote>
  <w:footnote w:id="65">
    <w:p w14:paraId="3876FEF1" w14:textId="77777777" w:rsidR="00014026" w:rsidRDefault="00014026" w:rsidP="00527419">
      <w:pPr>
        <w:pStyle w:val="FootnoteText"/>
      </w:pPr>
      <w:r w:rsidRPr="002E6BD4">
        <w:rPr>
          <w:rStyle w:val="FootnoteReference"/>
        </w:rPr>
        <w:footnoteRef/>
      </w:r>
      <w:r w:rsidRPr="002E6BD4">
        <w:t xml:space="preserve"> “</w:t>
      </w:r>
      <w:r w:rsidRPr="002E6BD4">
        <w:rPr>
          <w:i/>
        </w:rPr>
        <w:t xml:space="preserve">Cassettes 100 </w:t>
      </w:r>
      <w:r w:rsidRPr="002E6BD4">
        <w:t>Participants,” Music Programs, Jan- Mar 1971, Cultural Center of the Philippines Library and Archives.</w:t>
      </w:r>
    </w:p>
    <w:p w14:paraId="481F2916" w14:textId="77777777" w:rsidR="00014026" w:rsidRPr="002E6BD4" w:rsidRDefault="00014026" w:rsidP="00527419">
      <w:pPr>
        <w:pStyle w:val="FootnoteText"/>
      </w:pPr>
    </w:p>
  </w:footnote>
  <w:footnote w:id="66">
    <w:p w14:paraId="6E77FA0B" w14:textId="77777777" w:rsidR="00014026" w:rsidRDefault="00014026" w:rsidP="00527419">
      <w:pPr>
        <w:pStyle w:val="FootnoteText"/>
      </w:pPr>
      <w:r w:rsidRPr="002E6BD4">
        <w:rPr>
          <w:rStyle w:val="FootnoteReference"/>
        </w:rPr>
        <w:footnoteRef/>
      </w:r>
      <w:r w:rsidRPr="002E6BD4">
        <w:t xml:space="preserve"> “</w:t>
      </w:r>
      <w:r w:rsidRPr="002E6BD4">
        <w:rPr>
          <w:i/>
        </w:rPr>
        <w:t xml:space="preserve">Cassettes 100 </w:t>
      </w:r>
      <w:r w:rsidRPr="002E6BD4">
        <w:t>Participants,” Cultural Center of the Philippines Library and Archives.</w:t>
      </w:r>
    </w:p>
    <w:p w14:paraId="0BC07C06" w14:textId="77777777" w:rsidR="00014026" w:rsidRPr="002E6BD4" w:rsidRDefault="00014026" w:rsidP="00527419">
      <w:pPr>
        <w:pStyle w:val="FootnoteText"/>
      </w:pPr>
    </w:p>
  </w:footnote>
  <w:footnote w:id="67">
    <w:p w14:paraId="7262A7C0" w14:textId="77777777" w:rsidR="00014026" w:rsidRDefault="00014026" w:rsidP="00527419">
      <w:pPr>
        <w:pStyle w:val="FootnoteText"/>
      </w:pPr>
      <w:r w:rsidRPr="00275F93">
        <w:rPr>
          <w:rStyle w:val="FootnoteReference"/>
        </w:rPr>
        <w:footnoteRef/>
      </w:r>
      <w:r w:rsidRPr="00275F93">
        <w:t xml:space="preserve"> “Novel Music Happening to be Presented at CCP,” </w:t>
      </w:r>
      <w:r w:rsidRPr="00275F93">
        <w:rPr>
          <w:i/>
        </w:rPr>
        <w:t>Manila Chronicle</w:t>
      </w:r>
      <w:r w:rsidRPr="00275F93">
        <w:t>, January 18, 1971.</w:t>
      </w:r>
    </w:p>
    <w:p w14:paraId="4DCA6C15" w14:textId="77777777" w:rsidR="00014026" w:rsidRPr="00275F93" w:rsidRDefault="00014026" w:rsidP="00527419">
      <w:pPr>
        <w:pStyle w:val="FootnoteText"/>
      </w:pPr>
    </w:p>
  </w:footnote>
  <w:footnote w:id="68">
    <w:p w14:paraId="69A13ADE" w14:textId="77777777" w:rsidR="00014026" w:rsidRDefault="00014026" w:rsidP="00527419">
      <w:pPr>
        <w:pStyle w:val="FootnoteText"/>
      </w:pPr>
      <w:r w:rsidRPr="00275F93">
        <w:rPr>
          <w:rStyle w:val="FootnoteReference"/>
        </w:rPr>
        <w:footnoteRef/>
      </w:r>
      <w:r>
        <w:t xml:space="preserve"> </w:t>
      </w:r>
      <w:r w:rsidRPr="002E6BD4">
        <w:t xml:space="preserve">Exequiel S. Molina, “Happening at CCP Lobby: Total Immersion in Environmental Sounds,” </w:t>
      </w:r>
      <w:r w:rsidRPr="002E6BD4">
        <w:rPr>
          <w:i/>
        </w:rPr>
        <w:t>Manila Times</w:t>
      </w:r>
      <w:r w:rsidRPr="002E6BD4">
        <w:t>, March 10, 1971.</w:t>
      </w:r>
    </w:p>
    <w:p w14:paraId="695C3D4C" w14:textId="77777777" w:rsidR="00014026" w:rsidRPr="00275F93" w:rsidRDefault="00014026" w:rsidP="00527419">
      <w:pPr>
        <w:pStyle w:val="FootnoteText"/>
      </w:pPr>
    </w:p>
  </w:footnote>
  <w:footnote w:id="69">
    <w:p w14:paraId="12A886F8" w14:textId="77777777" w:rsidR="00014026" w:rsidRDefault="00014026" w:rsidP="00527419">
      <w:pPr>
        <w:pStyle w:val="FootnoteText"/>
        <w:rPr>
          <w:lang w:eastAsia="zh-TW"/>
        </w:rPr>
      </w:pPr>
      <w:r w:rsidRPr="00275F93">
        <w:rPr>
          <w:rStyle w:val="FootnoteReference"/>
        </w:rPr>
        <w:footnoteRef/>
      </w:r>
      <w:r w:rsidRPr="00275F93">
        <w:t xml:space="preserve"> </w:t>
      </w:r>
      <w:r w:rsidRPr="00275F93">
        <w:rPr>
          <w:lang w:eastAsia="zh-TW"/>
        </w:rPr>
        <w:t xml:space="preserve">In his column “Vignettes” in </w:t>
      </w:r>
      <w:r w:rsidRPr="00275F93">
        <w:rPr>
          <w:i/>
          <w:lang w:eastAsia="zh-TW"/>
        </w:rPr>
        <w:t xml:space="preserve">Business Day </w:t>
      </w:r>
      <w:r w:rsidRPr="00275F93">
        <w:rPr>
          <w:lang w:eastAsia="zh-TW"/>
        </w:rPr>
        <w:t xml:space="preserve">on July 25, 1975 art critic Angel G. De Jesus outlines a brief history of American </w:t>
      </w:r>
      <w:r>
        <w:rPr>
          <w:lang w:eastAsia="zh-TW"/>
        </w:rPr>
        <w:t>“happenings” beginning with Alla</w:t>
      </w:r>
      <w:r w:rsidRPr="00275F93">
        <w:rPr>
          <w:lang w:eastAsia="zh-TW"/>
        </w:rPr>
        <w:t xml:space="preserve">n Kaprow’s publication of “The Legacy of Jackson Pollock.” </w:t>
      </w:r>
    </w:p>
    <w:p w14:paraId="664EA352" w14:textId="77777777" w:rsidR="00014026" w:rsidRPr="00275F93" w:rsidRDefault="00014026" w:rsidP="00527419">
      <w:pPr>
        <w:pStyle w:val="FootnoteText"/>
      </w:pPr>
    </w:p>
  </w:footnote>
  <w:footnote w:id="70">
    <w:p w14:paraId="71DC68B6" w14:textId="77777777" w:rsidR="00014026" w:rsidRDefault="00014026" w:rsidP="00527419">
      <w:pPr>
        <w:pStyle w:val="FootnoteText"/>
      </w:pPr>
      <w:r w:rsidRPr="00275F93">
        <w:rPr>
          <w:rStyle w:val="FootnoteReference"/>
        </w:rPr>
        <w:footnoteRef/>
      </w:r>
      <w:r w:rsidRPr="00275F93">
        <w:t xml:space="preserve"> </w:t>
      </w:r>
      <w:r w:rsidRPr="00275F93">
        <w:rPr>
          <w:i/>
        </w:rPr>
        <w:t>Cassettes 100</w:t>
      </w:r>
      <w:r w:rsidRPr="00275F93">
        <w:t xml:space="preserve"> invitation opens, “The new music as composed by Jose Maceda is also ancient.” </w:t>
      </w:r>
    </w:p>
    <w:p w14:paraId="2FAA0BD9" w14:textId="77777777" w:rsidR="00014026" w:rsidRPr="00275F93" w:rsidRDefault="00014026" w:rsidP="00527419">
      <w:pPr>
        <w:pStyle w:val="FootnoteText"/>
      </w:pPr>
    </w:p>
  </w:footnote>
  <w:footnote w:id="71">
    <w:p w14:paraId="299555E1" w14:textId="77777777" w:rsidR="00014026" w:rsidRPr="00B8727C" w:rsidRDefault="00014026" w:rsidP="00527419">
      <w:pPr>
        <w:pStyle w:val="FootnoteText"/>
      </w:pPr>
      <w:r w:rsidRPr="00B8727C">
        <w:rPr>
          <w:rStyle w:val="FootnoteReference"/>
        </w:rPr>
        <w:footnoteRef/>
      </w:r>
      <w:r w:rsidRPr="00B8727C">
        <w:t xml:space="preserve"> </w:t>
      </w:r>
      <w:r w:rsidRPr="00B8727C">
        <w:rPr>
          <w:i/>
        </w:rPr>
        <w:t xml:space="preserve">Cassettes 100 </w:t>
      </w:r>
      <w:r w:rsidRPr="00B8727C">
        <w:t>Press Release/Notes.</w:t>
      </w:r>
    </w:p>
    <w:p w14:paraId="610C6E9B" w14:textId="77777777" w:rsidR="00014026" w:rsidRPr="002E6BD4" w:rsidRDefault="00014026" w:rsidP="00527419">
      <w:pPr>
        <w:pStyle w:val="FootnoteText"/>
      </w:pPr>
    </w:p>
  </w:footnote>
  <w:footnote w:id="72">
    <w:p w14:paraId="34FC104B" w14:textId="77777777" w:rsidR="00014026" w:rsidRDefault="00014026" w:rsidP="00527419">
      <w:pPr>
        <w:pStyle w:val="FootnoteText"/>
      </w:pPr>
      <w:r w:rsidRPr="002E6BD4">
        <w:rPr>
          <w:rStyle w:val="FootnoteReference"/>
        </w:rPr>
        <w:footnoteRef/>
      </w:r>
      <w:r w:rsidRPr="002E6BD4">
        <w:t xml:space="preserve"> </w:t>
      </w:r>
      <w:r w:rsidRPr="009E2DF6">
        <w:t xml:space="preserve">“Background for new Music,” Maceda’s Program Notes at the Philippine Premier of </w:t>
      </w:r>
      <w:r w:rsidRPr="009E2DF6">
        <w:rPr>
          <w:i/>
        </w:rPr>
        <w:t>Ugma-Ugma</w:t>
      </w:r>
      <w:r w:rsidRPr="009E2DF6">
        <w:t xml:space="preserve"> at the Phil-Am Life Auditorium, November 27, 1964, Music Compositions/Jose Maceda Folder (JM 13), Jose Maceda Archives, UP Ethnomusicology Library and Archives.</w:t>
      </w:r>
    </w:p>
    <w:p w14:paraId="4509DADF" w14:textId="77777777" w:rsidR="00014026" w:rsidRPr="002E6BD4" w:rsidRDefault="00014026" w:rsidP="00527419">
      <w:pPr>
        <w:pStyle w:val="FootnoteText"/>
      </w:pPr>
    </w:p>
  </w:footnote>
  <w:footnote w:id="73">
    <w:p w14:paraId="261E7DBF" w14:textId="77777777" w:rsidR="00014026" w:rsidRDefault="00014026" w:rsidP="00527419">
      <w:pPr>
        <w:pStyle w:val="FootnoteText"/>
      </w:pPr>
      <w:r w:rsidRPr="002E6BD4">
        <w:rPr>
          <w:rStyle w:val="FootnoteReference"/>
        </w:rPr>
        <w:footnoteRef/>
      </w:r>
      <w:r w:rsidRPr="002E6BD4">
        <w:t xml:space="preserve"> While it was unclear if Maceda had actually attended the performance, as a music student he undoubtedly heard about it. Maceda’s main cited influence in New York City is Edgard Varese. He was not only impressed with Varese’s musical ideas and concepts but also “his courage and conviction in his non-conformism vis-à-vis the ‘mainstream’ modernist movement in continental Europe</w:t>
      </w:r>
      <w:r w:rsidRPr="009E2DF6">
        <w:t>.” Santos, “Jose Montserrat Maceda,” 128.</w:t>
      </w:r>
    </w:p>
    <w:p w14:paraId="7ACACEF7" w14:textId="77777777" w:rsidR="00014026" w:rsidRPr="002E6BD4" w:rsidRDefault="00014026" w:rsidP="00527419">
      <w:pPr>
        <w:pStyle w:val="FootnoteText"/>
      </w:pPr>
    </w:p>
  </w:footnote>
  <w:footnote w:id="74">
    <w:p w14:paraId="5172DDFA" w14:textId="77777777" w:rsidR="00014026" w:rsidRDefault="00014026" w:rsidP="00527419">
      <w:pPr>
        <w:pStyle w:val="FootnoteText"/>
      </w:pPr>
      <w:r w:rsidRPr="002E6BD4">
        <w:rPr>
          <w:rStyle w:val="FootnoteReference"/>
        </w:rPr>
        <w:footnoteRef/>
      </w:r>
      <w:r w:rsidRPr="002E6BD4">
        <w:t xml:space="preserve"> </w:t>
      </w:r>
      <w:bookmarkStart w:id="12" w:name="_Hlk506817254"/>
      <w:r w:rsidRPr="002E6BD4">
        <w:t xml:space="preserve">Eva Meyer-Hermann, Andrew Perchuk and Stephanie Rosenthal, “Introduction,” in </w:t>
      </w:r>
      <w:r w:rsidRPr="002E6BD4">
        <w:rPr>
          <w:i/>
        </w:rPr>
        <w:t>Allan Kaprow—Art as Life</w:t>
      </w:r>
      <w:r w:rsidRPr="002E6BD4">
        <w:t xml:space="preserve">, editors Eva Meyer-Hermann, Andrew Perchuk and Stephanie Rosenthal (Los Angeles: Getty Research Institute, 2008) 2; Paul Schimmel, </w:t>
      </w:r>
      <w:proofErr w:type="gramStart"/>
      <w:r w:rsidRPr="002E6BD4">
        <w:t>“ ‘</w:t>
      </w:r>
      <w:proofErr w:type="gramEnd"/>
      <w:r w:rsidRPr="002E6BD4">
        <w:t xml:space="preserve">Only memory can carry into the future’: Kaprow’s Development from the Action-Collages to the Happenings,” in </w:t>
      </w:r>
      <w:r w:rsidRPr="002E6BD4">
        <w:rPr>
          <w:i/>
        </w:rPr>
        <w:t>Allan Kaprow—Art as Life</w:t>
      </w:r>
      <w:r w:rsidRPr="002E6BD4">
        <w:t>, editors Eva Meyer-Hermann, Andrew Perchuk and Stephanie Rosenthal (Los Angeles: Getty Research Institute, 2008) 9.</w:t>
      </w:r>
    </w:p>
    <w:bookmarkEnd w:id="12"/>
    <w:p w14:paraId="3EBAB096" w14:textId="77777777" w:rsidR="00014026" w:rsidRPr="002E6BD4" w:rsidRDefault="00014026" w:rsidP="00527419">
      <w:pPr>
        <w:pStyle w:val="FootnoteText"/>
      </w:pPr>
    </w:p>
  </w:footnote>
  <w:footnote w:id="75">
    <w:p w14:paraId="1B15527F" w14:textId="77777777" w:rsidR="00014026" w:rsidRDefault="00014026" w:rsidP="00527419">
      <w:pPr>
        <w:pStyle w:val="FootnoteText"/>
      </w:pPr>
      <w:r w:rsidRPr="002E6BD4">
        <w:rPr>
          <w:rStyle w:val="FootnoteReference"/>
        </w:rPr>
        <w:footnoteRef/>
      </w:r>
      <w:r w:rsidRPr="002E6BD4">
        <w:t xml:space="preserve"> Meyer-Hermann, Perchuk</w:t>
      </w:r>
      <w:r>
        <w:t>,</w:t>
      </w:r>
      <w:r w:rsidRPr="002E6BD4">
        <w:t xml:space="preserve"> </w:t>
      </w:r>
      <w:r>
        <w:t>and</w:t>
      </w:r>
      <w:r w:rsidRPr="002E6BD4">
        <w:t xml:space="preserve"> Rosenthal, “Introduction,” 2. </w:t>
      </w:r>
    </w:p>
    <w:p w14:paraId="1C0A8A1C" w14:textId="77777777" w:rsidR="00014026" w:rsidRPr="002E6BD4" w:rsidRDefault="00014026" w:rsidP="00527419">
      <w:pPr>
        <w:pStyle w:val="FootnoteText"/>
      </w:pPr>
    </w:p>
  </w:footnote>
  <w:footnote w:id="76">
    <w:p w14:paraId="5B6121F2" w14:textId="77777777" w:rsidR="00014026" w:rsidRDefault="00014026" w:rsidP="00527419">
      <w:pPr>
        <w:pStyle w:val="FootnoteText"/>
      </w:pPr>
      <w:r w:rsidRPr="002E6BD4">
        <w:rPr>
          <w:rStyle w:val="FootnoteReference"/>
        </w:rPr>
        <w:footnoteRef/>
      </w:r>
      <w:r w:rsidRPr="002E6BD4">
        <w:t xml:space="preserve"> Meyer-Hermann, Perchuk</w:t>
      </w:r>
      <w:r>
        <w:t>,</w:t>
      </w:r>
      <w:r w:rsidRPr="002E6BD4">
        <w:t xml:space="preserve"> </w:t>
      </w:r>
      <w:r>
        <w:t>and</w:t>
      </w:r>
      <w:r w:rsidRPr="002E6BD4">
        <w:t xml:space="preserve"> Rosenthal, “Introduction</w:t>
      </w:r>
      <w:r>
        <w:t>,</w:t>
      </w:r>
      <w:r w:rsidRPr="002E6BD4">
        <w:t>”</w:t>
      </w:r>
      <w:r>
        <w:t xml:space="preserve"> 2.</w:t>
      </w:r>
    </w:p>
    <w:p w14:paraId="38602F95" w14:textId="77777777" w:rsidR="00014026" w:rsidRPr="002E6BD4" w:rsidRDefault="00014026" w:rsidP="00527419">
      <w:pPr>
        <w:pStyle w:val="FootnoteText"/>
      </w:pPr>
    </w:p>
  </w:footnote>
  <w:footnote w:id="77">
    <w:p w14:paraId="5D0E4BD5" w14:textId="77777777" w:rsidR="00014026" w:rsidRDefault="00014026" w:rsidP="00527419">
      <w:pPr>
        <w:pStyle w:val="FootnoteText"/>
      </w:pPr>
      <w:r w:rsidRPr="002E6BD4">
        <w:rPr>
          <w:rStyle w:val="FootnoteReference"/>
        </w:rPr>
        <w:footnoteRef/>
      </w:r>
      <w:r w:rsidRPr="002E6BD4">
        <w:t xml:space="preserve"> </w:t>
      </w:r>
      <w:bookmarkStart w:id="13" w:name="_Hlk506817442"/>
      <w:r w:rsidRPr="002E6BD4">
        <w:t xml:space="preserve">Stephanie Rosenthal, “The Risk of Welcoming the Public,” in </w:t>
      </w:r>
      <w:r w:rsidRPr="002E6BD4">
        <w:rPr>
          <w:i/>
        </w:rPr>
        <w:t xml:space="preserve">Allan Kaprow 18 Happenings in 6 Parts </w:t>
      </w:r>
      <w:r w:rsidRPr="002E6BD4">
        <w:t>(Göttingen: Steidl, 2007), 75.</w:t>
      </w:r>
      <w:bookmarkEnd w:id="13"/>
      <w:r w:rsidRPr="002E6BD4">
        <w:t xml:space="preserve"> </w:t>
      </w:r>
    </w:p>
    <w:p w14:paraId="08800904" w14:textId="77777777" w:rsidR="00014026" w:rsidRPr="002E6BD4" w:rsidRDefault="00014026" w:rsidP="00527419">
      <w:pPr>
        <w:pStyle w:val="FootnoteText"/>
      </w:pPr>
    </w:p>
  </w:footnote>
  <w:footnote w:id="78">
    <w:p w14:paraId="32E6A1BD" w14:textId="77777777" w:rsidR="00014026" w:rsidRDefault="00014026" w:rsidP="00527419">
      <w:pPr>
        <w:pStyle w:val="FootnoteText"/>
      </w:pPr>
      <w:r w:rsidRPr="002E6BD4">
        <w:rPr>
          <w:rStyle w:val="FootnoteReference"/>
        </w:rPr>
        <w:footnoteRef/>
      </w:r>
      <w:r w:rsidRPr="002E6BD4">
        <w:t xml:space="preserve"> Rosenthal, “The Risk of Welcoming the Public,” 75. </w:t>
      </w:r>
    </w:p>
    <w:p w14:paraId="54D7ADD8" w14:textId="77777777" w:rsidR="00014026" w:rsidRPr="002E6BD4" w:rsidRDefault="00014026" w:rsidP="00527419">
      <w:pPr>
        <w:pStyle w:val="FootnoteText"/>
      </w:pPr>
    </w:p>
  </w:footnote>
  <w:footnote w:id="79">
    <w:p w14:paraId="71351DAB" w14:textId="77777777" w:rsidR="00014026" w:rsidRDefault="00014026" w:rsidP="00527419">
      <w:pPr>
        <w:pStyle w:val="FootnoteText"/>
      </w:pPr>
      <w:r w:rsidRPr="002E6BD4">
        <w:rPr>
          <w:rStyle w:val="FootnoteReference"/>
        </w:rPr>
        <w:footnoteRef/>
      </w:r>
      <w:r w:rsidRPr="002E6BD4">
        <w:t xml:space="preserve"> In her paper on modernism in South Korea, Sooran Choi similarly argues that the introduction of Fluxus in South Korea was not a form of passive influence. Rather the exoticism of Fluxus—an international and primarily Western practice—permitted Korean artists such as Nam June Paik to disguise and exhibit controversial works under the authoritarian rule of Park Chung-hee. From </w:t>
      </w:r>
      <w:bookmarkStart w:id="14" w:name="_Hlk506817685"/>
      <w:r w:rsidRPr="002E6BD4">
        <w:t xml:space="preserve">Sooran Choi, “Fluxus Revisited in a Global Context: Fluxus in South Korea in the 1960s and 1993, the Meta-Avant-Garde,” presented at </w:t>
      </w:r>
      <w:r w:rsidRPr="002E6BD4">
        <w:rPr>
          <w:i/>
        </w:rPr>
        <w:t>Multiple Modernisms: A symposium on globalism in post-war art</w:t>
      </w:r>
      <w:r w:rsidRPr="002E6BD4">
        <w:t xml:space="preserve">, Louisiana Art Museum, Copenhagen, Denmark, November 2, 2017. </w:t>
      </w:r>
      <w:bookmarkEnd w:id="14"/>
    </w:p>
    <w:p w14:paraId="1DC02009" w14:textId="77777777" w:rsidR="00014026" w:rsidRPr="002E6BD4" w:rsidRDefault="00014026" w:rsidP="00527419">
      <w:pPr>
        <w:pStyle w:val="FootnoteText"/>
      </w:pPr>
    </w:p>
  </w:footnote>
  <w:footnote w:id="80">
    <w:p w14:paraId="6E99B6EF" w14:textId="77777777" w:rsidR="00014026" w:rsidRDefault="00014026" w:rsidP="00527419">
      <w:pPr>
        <w:pStyle w:val="FootnoteText"/>
      </w:pPr>
      <w:r w:rsidRPr="002E6BD4">
        <w:rPr>
          <w:rStyle w:val="FootnoteReference"/>
        </w:rPr>
        <w:footnoteRef/>
      </w:r>
      <w:r w:rsidRPr="002E6BD4">
        <w:t xml:space="preserve"> The inclusion of vulgar materials such as toilet paper correspond to Kaprow’s assertions in his essay, “Happenings in the New York Scene,” in which he noted</w:t>
      </w:r>
      <w:r>
        <w:t>:</w:t>
      </w:r>
      <w:r w:rsidRPr="002E6BD4">
        <w:t xml:space="preserve"> “The physical materials used to create the environment of Happenings are the most perishable kind: newspapers, junk, rags, old wooden crates knocked together, cardboard cartons cut up, real trees, food, borrowed machines, etc. They cannot last for long in whatever arrangement they are put in.” </w:t>
      </w:r>
      <w:bookmarkStart w:id="15" w:name="_Hlk506817708"/>
      <w:r w:rsidRPr="002E6BD4">
        <w:t xml:space="preserve">Allan Kaprow, “Happenings in the New York Scene,” 1961, in </w:t>
      </w:r>
      <w:r w:rsidRPr="002E6BD4">
        <w:rPr>
          <w:i/>
        </w:rPr>
        <w:t>Essays on the Blurring of Art and Life</w:t>
      </w:r>
      <w:r w:rsidRPr="002E6BD4">
        <w:t>, edited by Jeff Kelley (Berkeley: University of California Press, 2003), 20.</w:t>
      </w:r>
      <w:bookmarkEnd w:id="15"/>
      <w:r w:rsidRPr="002E6BD4">
        <w:t xml:space="preserve"> </w:t>
      </w:r>
    </w:p>
    <w:p w14:paraId="1A0BDB79" w14:textId="77777777" w:rsidR="00014026" w:rsidRPr="002E6BD4" w:rsidRDefault="00014026" w:rsidP="00527419">
      <w:pPr>
        <w:pStyle w:val="FootnoteText"/>
        <w:rPr>
          <w:highlight w:val="yellow"/>
        </w:rPr>
      </w:pPr>
    </w:p>
  </w:footnote>
  <w:footnote w:id="81">
    <w:p w14:paraId="53EF731E" w14:textId="77777777" w:rsidR="00014026" w:rsidRDefault="00014026" w:rsidP="00527419">
      <w:pPr>
        <w:pStyle w:val="FootnoteText"/>
      </w:pPr>
      <w:r w:rsidRPr="002E6BD4">
        <w:rPr>
          <w:rStyle w:val="FootnoteReference"/>
        </w:rPr>
        <w:footnoteRef/>
      </w:r>
      <w:r w:rsidRPr="002E6BD4">
        <w:t xml:space="preserve"> Shortly after the fall of the Marcos’ regime, art critic and painter Cesare A.X. Syjuco disparaged the CCP as a “slab of sanctified carpeted concrete”</w:t>
      </w:r>
      <w:r w:rsidRPr="002E6BD4">
        <w:rPr>
          <w:lang w:eastAsia="zh-TW"/>
        </w:rPr>
        <w:t xml:space="preserve"> in </w:t>
      </w:r>
      <w:bookmarkStart w:id="17" w:name="_Hlk506817749"/>
      <w:r w:rsidRPr="002E6BD4">
        <w:rPr>
          <w:lang w:eastAsia="zh-TW"/>
        </w:rPr>
        <w:t xml:space="preserve">“Old Dog, New Tricks at CCP,” </w:t>
      </w:r>
      <w:r w:rsidRPr="002E6BD4">
        <w:rPr>
          <w:i/>
          <w:lang w:eastAsia="zh-TW"/>
        </w:rPr>
        <w:t>Manila Times</w:t>
      </w:r>
      <w:r w:rsidRPr="002E6BD4">
        <w:rPr>
          <w:lang w:eastAsia="zh-TW"/>
        </w:rPr>
        <w:t xml:space="preserve">, April 27, 1987. From Article #50 of </w:t>
      </w:r>
      <w:r w:rsidRPr="002E6BD4">
        <w:t>Kalaw-Ledesma Foundation, Inc.</w:t>
      </w:r>
      <w:bookmarkEnd w:id="17"/>
    </w:p>
    <w:p w14:paraId="24202EA6" w14:textId="77777777" w:rsidR="00014026" w:rsidRPr="002E6BD4" w:rsidRDefault="00014026" w:rsidP="00527419">
      <w:pPr>
        <w:pStyle w:val="FootnoteText"/>
      </w:pPr>
    </w:p>
  </w:footnote>
  <w:footnote w:id="82">
    <w:p w14:paraId="01AA6D9A" w14:textId="77777777" w:rsidR="00014026" w:rsidRDefault="00014026" w:rsidP="00527419">
      <w:pPr>
        <w:pStyle w:val="FootnoteText"/>
      </w:pPr>
      <w:r w:rsidRPr="002E6BD4">
        <w:rPr>
          <w:rStyle w:val="FootnoteReference"/>
        </w:rPr>
        <w:footnoteRef/>
      </w:r>
      <w:r w:rsidRPr="002E6BD4">
        <w:t xml:space="preserve"> </w:t>
      </w:r>
      <w:r w:rsidRPr="002E6BD4">
        <w:rPr>
          <w:i/>
        </w:rPr>
        <w:t xml:space="preserve">Cassettes 100 </w:t>
      </w:r>
      <w:r w:rsidRPr="002E6BD4">
        <w:t>Press Release/Notes.</w:t>
      </w:r>
    </w:p>
    <w:p w14:paraId="023B5184" w14:textId="77777777" w:rsidR="00014026" w:rsidRPr="002E6BD4" w:rsidRDefault="00014026" w:rsidP="00527419">
      <w:pPr>
        <w:pStyle w:val="FootnoteText"/>
      </w:pPr>
    </w:p>
  </w:footnote>
  <w:footnote w:id="83">
    <w:p w14:paraId="38B2DAA5" w14:textId="77777777" w:rsidR="00014026" w:rsidRDefault="00014026" w:rsidP="00527419">
      <w:pPr>
        <w:pStyle w:val="FootnoteText"/>
      </w:pPr>
      <w:r w:rsidRPr="002E6BD4">
        <w:rPr>
          <w:rStyle w:val="FootnoteReference"/>
        </w:rPr>
        <w:footnoteRef/>
      </w:r>
      <w:r w:rsidRPr="002E6BD4">
        <w:t xml:space="preserve"> Open calls were seen circulated in general audience broadsheets such as</w:t>
      </w:r>
      <w:r w:rsidRPr="002E6BD4">
        <w:rPr>
          <w:i/>
        </w:rPr>
        <w:t xml:space="preserve"> Manila Times </w:t>
      </w:r>
      <w:r w:rsidRPr="002E6BD4">
        <w:t xml:space="preserve">and </w:t>
      </w:r>
      <w:r w:rsidRPr="002E6BD4">
        <w:rPr>
          <w:i/>
        </w:rPr>
        <w:t>Manila Chronicle.</w:t>
      </w:r>
      <w:r w:rsidRPr="002E6BD4">
        <w:t xml:space="preserve"> </w:t>
      </w:r>
      <w:r>
        <w:t xml:space="preserve">See </w:t>
      </w:r>
      <w:bookmarkStart w:id="18" w:name="_Hlk506817842"/>
      <w:r w:rsidRPr="002E6BD4">
        <w:t>“A Hundred Cassettes to do ‘it,’”</w:t>
      </w:r>
      <w:r w:rsidRPr="002E6BD4">
        <w:rPr>
          <w:i/>
        </w:rPr>
        <w:t xml:space="preserve"> Manila Times, </w:t>
      </w:r>
      <w:r w:rsidRPr="002E6BD4">
        <w:t xml:space="preserve">January 18, 1971, 13; “Novel Music Happening to be Presented at CCP,” </w:t>
      </w:r>
      <w:r w:rsidRPr="002E6BD4">
        <w:rPr>
          <w:i/>
        </w:rPr>
        <w:t>Manila Chronicle</w:t>
      </w:r>
      <w:r w:rsidRPr="002E6BD4">
        <w:t>, January 18, 1971.</w:t>
      </w:r>
      <w:bookmarkEnd w:id="18"/>
    </w:p>
    <w:p w14:paraId="407AC46D" w14:textId="77777777" w:rsidR="00014026" w:rsidRPr="002E6BD4" w:rsidRDefault="00014026" w:rsidP="00527419">
      <w:pPr>
        <w:pStyle w:val="FootnoteText"/>
      </w:pPr>
    </w:p>
  </w:footnote>
  <w:footnote w:id="84">
    <w:p w14:paraId="40CE6FA6" w14:textId="77777777" w:rsidR="00014026" w:rsidRDefault="00014026" w:rsidP="00527419">
      <w:pPr>
        <w:pStyle w:val="FootnoteText"/>
      </w:pPr>
      <w:r w:rsidRPr="002E6BD4">
        <w:rPr>
          <w:rStyle w:val="FootnoteReference"/>
        </w:rPr>
        <w:footnoteRef/>
      </w:r>
      <w:r w:rsidRPr="002E6BD4">
        <w:t xml:space="preserve"> </w:t>
      </w:r>
      <w:bookmarkStart w:id="19" w:name="_Hlk506817896"/>
      <w:r w:rsidRPr="002E6BD4">
        <w:t xml:space="preserve">Vincent Boudreau, </w:t>
      </w:r>
      <w:r w:rsidRPr="002E6BD4">
        <w:rPr>
          <w:i/>
        </w:rPr>
        <w:t xml:space="preserve">Resisting Dictatorship </w:t>
      </w:r>
      <w:r w:rsidRPr="002E6BD4">
        <w:t>(Cambridge: Cambridge University Press, 2004), 136-9.</w:t>
      </w:r>
      <w:bookmarkEnd w:id="19"/>
      <w:r w:rsidRPr="002E6BD4">
        <w:t xml:space="preserve"> </w:t>
      </w:r>
    </w:p>
    <w:p w14:paraId="4A9E1C47" w14:textId="77777777" w:rsidR="00014026" w:rsidRPr="002E6BD4" w:rsidRDefault="00014026" w:rsidP="00527419">
      <w:pPr>
        <w:pStyle w:val="FootnoteText"/>
      </w:pPr>
    </w:p>
  </w:footnote>
  <w:footnote w:id="85">
    <w:p w14:paraId="2EAFBBFE" w14:textId="77777777" w:rsidR="00014026" w:rsidRDefault="00014026" w:rsidP="00527419">
      <w:pPr>
        <w:pStyle w:val="FootnoteText"/>
      </w:pPr>
      <w:r w:rsidRPr="002E6BD4">
        <w:rPr>
          <w:rStyle w:val="FootnoteReference"/>
        </w:rPr>
        <w:footnoteRef/>
      </w:r>
      <w:r w:rsidRPr="002E6BD4">
        <w:t xml:space="preserve"> </w:t>
      </w:r>
      <w:r>
        <w:t xml:space="preserve">James </w:t>
      </w:r>
      <w:r w:rsidRPr="00AF36C1">
        <w:t>Hamilton-Paterson</w:t>
      </w:r>
      <w:r>
        <w:t>,</w:t>
      </w:r>
      <w:r w:rsidRPr="00AF36C1">
        <w:t xml:space="preserve"> </w:t>
      </w:r>
      <w:r w:rsidRPr="00AF36C1">
        <w:rPr>
          <w:i/>
        </w:rPr>
        <w:t>America’s Boy: A Century of Colonialism in the Philippines</w:t>
      </w:r>
      <w:r>
        <w:rPr>
          <w:i/>
        </w:rPr>
        <w:t xml:space="preserve"> </w:t>
      </w:r>
      <w:r>
        <w:t>(</w:t>
      </w:r>
      <w:r w:rsidRPr="00AF36C1">
        <w:t>New York: Henry Holt and Company, 1998</w:t>
      </w:r>
      <w:r>
        <w:t xml:space="preserve">), </w:t>
      </w:r>
      <w:r w:rsidRPr="00743B93">
        <w:t>256, 263-5</w:t>
      </w:r>
      <w:r>
        <w:t>.</w:t>
      </w:r>
    </w:p>
    <w:p w14:paraId="26CBBDD7" w14:textId="77777777" w:rsidR="00014026" w:rsidRPr="002E6BD4" w:rsidRDefault="00014026" w:rsidP="00527419">
      <w:pPr>
        <w:pStyle w:val="FootnoteText"/>
      </w:pPr>
    </w:p>
  </w:footnote>
  <w:footnote w:id="86">
    <w:p w14:paraId="713EAE47" w14:textId="77777777" w:rsidR="00014026" w:rsidRPr="00C60C12" w:rsidRDefault="00014026" w:rsidP="00527419">
      <w:pPr>
        <w:pStyle w:val="FootnoteText"/>
        <w:rPr>
          <w:highlight w:val="yellow"/>
        </w:rPr>
      </w:pPr>
      <w:r w:rsidRPr="00C60C12">
        <w:rPr>
          <w:rStyle w:val="FootnoteReference"/>
        </w:rPr>
        <w:footnoteRef/>
      </w:r>
      <w:r w:rsidRPr="00C60C12">
        <w:t xml:space="preserve"> Mark R. Thompson, </w:t>
      </w:r>
      <w:r w:rsidRPr="00C60C12">
        <w:rPr>
          <w:i/>
        </w:rPr>
        <w:t xml:space="preserve">The Anti-Marcos Struggle: Personalistic Rule and Democratic Transition in the Philippines </w:t>
      </w:r>
      <w:r w:rsidRPr="00C60C12">
        <w:t>(New Haven: Yale University Press, 1995),</w:t>
      </w:r>
      <w:r w:rsidRPr="00C60C12">
        <w:rPr>
          <w:i/>
        </w:rPr>
        <w:t xml:space="preserve"> </w:t>
      </w:r>
      <w:r w:rsidRPr="00C60C12">
        <w:t xml:space="preserve">37-8. See also </w:t>
      </w:r>
      <w:r>
        <w:t xml:space="preserve">Jose F. </w:t>
      </w:r>
      <w:r w:rsidRPr="00C60C12">
        <w:t xml:space="preserve">Lacaba, </w:t>
      </w:r>
      <w:r w:rsidRPr="00C60C12">
        <w:rPr>
          <w:i/>
        </w:rPr>
        <w:t>Days of Disquiet, Nights of Rage: The First Quarter Storm and Related Events</w:t>
      </w:r>
      <w:r>
        <w:t>,</w:t>
      </w:r>
      <w:r w:rsidRPr="00C60C12">
        <w:t xml:space="preserve"> (Manila: Asphodel Books, 1986). </w:t>
      </w:r>
    </w:p>
    <w:p w14:paraId="0CB0DD72" w14:textId="77777777" w:rsidR="00014026" w:rsidRPr="002E6BD4" w:rsidRDefault="00014026" w:rsidP="00527419">
      <w:pPr>
        <w:pStyle w:val="FootnoteText"/>
      </w:pPr>
    </w:p>
  </w:footnote>
  <w:footnote w:id="87">
    <w:p w14:paraId="782C176E" w14:textId="77777777" w:rsidR="00014026" w:rsidRDefault="00014026" w:rsidP="00527419">
      <w:pPr>
        <w:pStyle w:val="FootnoteText"/>
      </w:pPr>
      <w:r w:rsidRPr="002E6BD4">
        <w:rPr>
          <w:rStyle w:val="FootnoteReference"/>
        </w:rPr>
        <w:footnoteRef/>
      </w:r>
      <w:r w:rsidRPr="002E6BD4">
        <w:t xml:space="preserve"> Sterling Seagrave, </w:t>
      </w:r>
      <w:r w:rsidRPr="002E6BD4">
        <w:rPr>
          <w:i/>
        </w:rPr>
        <w:t>The Marcos Dynasty</w:t>
      </w:r>
      <w:r w:rsidRPr="002E6BD4">
        <w:t xml:space="preserve"> (New York: Harper Collins, 1988), 225</w:t>
      </w:r>
      <w:r>
        <w:t>;</w:t>
      </w:r>
      <w:r w:rsidRPr="002E6BD4">
        <w:t xml:space="preserve"> Hamilton-Paterson, 256, 263-5; </w:t>
      </w:r>
      <w:bookmarkStart w:id="20" w:name="_Hlk506818321"/>
      <w:r w:rsidRPr="002E6BD4">
        <w:t xml:space="preserve">Raymond Bonner, </w:t>
      </w:r>
      <w:r w:rsidRPr="002E6BD4">
        <w:rPr>
          <w:i/>
        </w:rPr>
        <w:t xml:space="preserve">Waltzing with a Dictator </w:t>
      </w:r>
      <w:r w:rsidRPr="002E6BD4">
        <w:t>(London: Macmillan, 1987)</w:t>
      </w:r>
      <w:r>
        <w:t>,</w:t>
      </w:r>
      <w:r w:rsidRPr="002E6BD4">
        <w:t xml:space="preserve"> 67-9</w:t>
      </w:r>
      <w:bookmarkEnd w:id="20"/>
      <w:r w:rsidRPr="002E6BD4">
        <w:t xml:space="preserve">. </w:t>
      </w:r>
    </w:p>
    <w:p w14:paraId="4E8BDFEE" w14:textId="77777777" w:rsidR="00014026" w:rsidRPr="002E6BD4" w:rsidRDefault="00014026" w:rsidP="00527419">
      <w:pPr>
        <w:pStyle w:val="FootnoteText"/>
      </w:pPr>
    </w:p>
  </w:footnote>
  <w:footnote w:id="88">
    <w:p w14:paraId="671A88CC" w14:textId="77777777" w:rsidR="00014026" w:rsidRDefault="00014026" w:rsidP="00527419">
      <w:pPr>
        <w:pStyle w:val="FootnoteText"/>
      </w:pPr>
      <w:r w:rsidRPr="00C60BDB">
        <w:rPr>
          <w:rStyle w:val="FootnoteReference"/>
          <w:rFonts w:ascii="Times" w:hAnsi="Times"/>
        </w:rPr>
        <w:footnoteRef/>
      </w:r>
      <w:r w:rsidRPr="00C60BDB">
        <w:t xml:space="preserve"> </w:t>
      </w:r>
      <w:bookmarkStart w:id="21" w:name="_Hlk506818417"/>
      <w:r w:rsidRPr="00C60BDB">
        <w:t xml:space="preserve">Pearlie Rose Salaveria Baluyut, “Institutions and Icons of Patronage: Arts and Culture in the Philippines during the Marcos Years, 1965-1986” (PhD Diss. University of California-Los Angeles, 2004), 19. </w:t>
      </w:r>
      <w:bookmarkEnd w:id="21"/>
    </w:p>
    <w:p w14:paraId="7FFEE40E" w14:textId="77777777" w:rsidR="00014026" w:rsidRPr="00C60BDB" w:rsidRDefault="00014026" w:rsidP="00527419">
      <w:pPr>
        <w:pStyle w:val="FootnoteText"/>
      </w:pPr>
    </w:p>
  </w:footnote>
  <w:footnote w:id="89">
    <w:p w14:paraId="707FE724" w14:textId="77777777" w:rsidR="00014026" w:rsidRPr="00A808E8" w:rsidRDefault="00014026" w:rsidP="00527419">
      <w:pPr>
        <w:pStyle w:val="FootnoteText"/>
        <w:rPr>
          <w:i/>
        </w:rPr>
      </w:pPr>
      <w:r w:rsidRPr="006137EB">
        <w:rPr>
          <w:rStyle w:val="FootnoteReference"/>
        </w:rPr>
        <w:footnoteRef/>
      </w:r>
      <w:r w:rsidRPr="006137EB">
        <w:t xml:space="preserve"> </w:t>
      </w:r>
      <w:bookmarkStart w:id="22" w:name="_Hlk506818426"/>
      <w:r w:rsidRPr="00514923">
        <w:t xml:space="preserve">Pearlie Rose Salaveria Baluyut, </w:t>
      </w:r>
      <w:r w:rsidRPr="00514923">
        <w:rPr>
          <w:i/>
        </w:rPr>
        <w:t>Institutions and Icons of Patronage: Arts and Culture in the</w:t>
      </w:r>
      <w:r>
        <w:rPr>
          <w:i/>
        </w:rPr>
        <w:t xml:space="preserve"> </w:t>
      </w:r>
      <w:r w:rsidRPr="00514923">
        <w:rPr>
          <w:i/>
        </w:rPr>
        <w:t>Philippines during the Marcos Years, 1965-1986</w:t>
      </w:r>
      <w:r w:rsidRPr="00514923">
        <w:t xml:space="preserve"> (Manila: University of Santo Tomas Publishing House, 2012)</w:t>
      </w:r>
      <w:r>
        <w:t xml:space="preserve">, 26. </w:t>
      </w:r>
      <w:bookmarkEnd w:id="22"/>
    </w:p>
    <w:p w14:paraId="75D34C3B" w14:textId="77777777" w:rsidR="00014026" w:rsidRPr="00D54FA0" w:rsidRDefault="00014026" w:rsidP="00527419">
      <w:pPr>
        <w:pStyle w:val="FootnoteText"/>
      </w:pPr>
    </w:p>
  </w:footnote>
  <w:footnote w:id="90">
    <w:p w14:paraId="462072E3" w14:textId="77777777" w:rsidR="00014026" w:rsidRDefault="00014026" w:rsidP="00527419">
      <w:pPr>
        <w:pStyle w:val="FootnoteText"/>
      </w:pPr>
      <w:r w:rsidRPr="004D0358">
        <w:rPr>
          <w:rStyle w:val="FootnoteReference"/>
        </w:rPr>
        <w:footnoteRef/>
      </w:r>
      <w:r w:rsidRPr="004D0358">
        <w:t xml:space="preserve"> </w:t>
      </w:r>
      <w:r w:rsidRPr="00514923">
        <w:t>Baluyut, Institutions and Icons of Patronage</w:t>
      </w:r>
      <w:r>
        <w:t>, 36.</w:t>
      </w:r>
    </w:p>
    <w:p w14:paraId="65E44741" w14:textId="77777777" w:rsidR="00014026" w:rsidRPr="004D0358" w:rsidRDefault="00014026" w:rsidP="00527419">
      <w:pPr>
        <w:pStyle w:val="FootnoteText"/>
      </w:pPr>
    </w:p>
  </w:footnote>
  <w:footnote w:id="91">
    <w:p w14:paraId="018E6BD3" w14:textId="5F285494" w:rsidR="00014026" w:rsidRDefault="00014026" w:rsidP="00527419">
      <w:pPr>
        <w:pStyle w:val="FootnoteText"/>
        <w:rPr>
          <w:lang w:eastAsia="zh-TW"/>
        </w:rPr>
      </w:pPr>
      <w:r w:rsidRPr="006137EB">
        <w:rPr>
          <w:rStyle w:val="FootnoteReference"/>
        </w:rPr>
        <w:footnoteRef/>
      </w:r>
      <w:r w:rsidRPr="006137EB">
        <w:t xml:space="preserve"> </w:t>
      </w:r>
      <w:bookmarkStart w:id="23" w:name="_Hlk506818625"/>
      <w:r w:rsidRPr="006137EB">
        <w:rPr>
          <w:lang w:eastAsia="zh-TW"/>
        </w:rPr>
        <w:t>Pedro R Nervasa, “The Cultural Center of the Philippines</w:t>
      </w:r>
      <w:r w:rsidR="00C16713">
        <w:rPr>
          <w:lang w:eastAsia="zh-TW"/>
        </w:rPr>
        <w:t>–</w:t>
      </w:r>
      <w:r w:rsidRPr="006137EB">
        <w:rPr>
          <w:lang w:eastAsia="zh-TW"/>
        </w:rPr>
        <w:t xml:space="preserve">Asia’s Mecca of the Arts.” </w:t>
      </w:r>
      <w:r w:rsidRPr="006137EB">
        <w:rPr>
          <w:i/>
          <w:lang w:eastAsia="zh-TW"/>
        </w:rPr>
        <w:t>Business Chronicle</w:t>
      </w:r>
      <w:r w:rsidRPr="006137EB">
        <w:rPr>
          <w:lang w:eastAsia="zh-TW"/>
        </w:rPr>
        <w:t>, May 31, 1970, 8- 29.</w:t>
      </w:r>
      <w:bookmarkEnd w:id="23"/>
    </w:p>
    <w:p w14:paraId="4FCB1DA5" w14:textId="77777777" w:rsidR="00014026" w:rsidRPr="006137EB" w:rsidRDefault="00014026" w:rsidP="00527419">
      <w:pPr>
        <w:pStyle w:val="FootnoteText"/>
        <w:rPr>
          <w:lang w:eastAsia="zh-TW"/>
        </w:rPr>
      </w:pPr>
    </w:p>
  </w:footnote>
  <w:footnote w:id="92">
    <w:p w14:paraId="3E3D3249" w14:textId="77777777" w:rsidR="00014026" w:rsidRPr="006954D4" w:rsidRDefault="00014026" w:rsidP="00527419">
      <w:pPr>
        <w:pStyle w:val="FootnoteText"/>
      </w:pPr>
      <w:r w:rsidRPr="006954D4">
        <w:rPr>
          <w:rStyle w:val="FootnoteReference"/>
        </w:rPr>
        <w:footnoteRef/>
      </w:r>
      <w:r>
        <w:t xml:space="preserve"> Nervasa, “</w:t>
      </w:r>
      <w:r w:rsidRPr="006137EB">
        <w:rPr>
          <w:lang w:eastAsia="zh-TW"/>
        </w:rPr>
        <w:t>The Cultural Center of the Philippines</w:t>
      </w:r>
      <w:r>
        <w:rPr>
          <w:lang w:eastAsia="zh-TW"/>
        </w:rPr>
        <w:t>,”</w:t>
      </w:r>
      <w:r w:rsidRPr="006954D4">
        <w:t xml:space="preserve"> 14. </w:t>
      </w:r>
    </w:p>
    <w:p w14:paraId="4CBEFCAD" w14:textId="77777777" w:rsidR="00014026" w:rsidRPr="006954D4" w:rsidRDefault="00014026" w:rsidP="00527419">
      <w:pPr>
        <w:pStyle w:val="FootnoteText"/>
      </w:pPr>
    </w:p>
  </w:footnote>
  <w:footnote w:id="93">
    <w:p w14:paraId="55F050BD" w14:textId="77777777" w:rsidR="00014026" w:rsidRPr="006954D4" w:rsidRDefault="00014026" w:rsidP="00527419">
      <w:pPr>
        <w:pStyle w:val="FootnoteText"/>
      </w:pPr>
      <w:r w:rsidRPr="006954D4">
        <w:rPr>
          <w:rStyle w:val="FootnoteReference"/>
        </w:rPr>
        <w:footnoteRef/>
      </w:r>
      <w:r>
        <w:t xml:space="preserve"> Nervasa, “</w:t>
      </w:r>
      <w:r w:rsidRPr="006137EB">
        <w:rPr>
          <w:lang w:eastAsia="zh-TW"/>
        </w:rPr>
        <w:t>The Cultural Center of the Philippines</w:t>
      </w:r>
      <w:r>
        <w:rPr>
          <w:lang w:eastAsia="zh-TW"/>
        </w:rPr>
        <w:t>,”</w:t>
      </w:r>
      <w:r w:rsidRPr="006954D4">
        <w:t xml:space="preserve"> </w:t>
      </w:r>
      <w:r>
        <w:t>14.</w:t>
      </w:r>
    </w:p>
    <w:p w14:paraId="7F563EF8" w14:textId="77777777" w:rsidR="00014026" w:rsidRPr="006954D4" w:rsidRDefault="00014026" w:rsidP="00527419">
      <w:pPr>
        <w:pStyle w:val="FootnoteText"/>
      </w:pPr>
    </w:p>
  </w:footnote>
  <w:footnote w:id="94">
    <w:p w14:paraId="2ABAA7E8" w14:textId="77777777" w:rsidR="00014026" w:rsidRDefault="00014026" w:rsidP="00527419">
      <w:pPr>
        <w:pStyle w:val="FootnoteText"/>
      </w:pPr>
      <w:r w:rsidRPr="006954D4">
        <w:rPr>
          <w:rStyle w:val="FootnoteReference"/>
        </w:rPr>
        <w:footnoteRef/>
      </w:r>
      <w:r>
        <w:t xml:space="preserve"> </w:t>
      </w:r>
      <w:bookmarkStart w:id="24" w:name="_Hlk506818772"/>
      <w:r>
        <w:t>Gerard</w:t>
      </w:r>
      <w:r w:rsidRPr="006954D4">
        <w:t xml:space="preserve"> Lico, </w:t>
      </w:r>
      <w:r w:rsidRPr="006954D4">
        <w:rPr>
          <w:i/>
        </w:rPr>
        <w:t>Edifice Complex: Power, Myth, and Marcos State Architecture</w:t>
      </w:r>
      <w:r w:rsidRPr="006954D4">
        <w:t xml:space="preserve"> (Manila: Ateneo de Manila University Press, 2003), 75.</w:t>
      </w:r>
      <w:bookmarkEnd w:id="24"/>
    </w:p>
    <w:p w14:paraId="55C833D7" w14:textId="77777777" w:rsidR="00014026" w:rsidRPr="006954D4" w:rsidRDefault="00014026" w:rsidP="00527419">
      <w:pPr>
        <w:pStyle w:val="FootnoteText"/>
      </w:pPr>
    </w:p>
  </w:footnote>
  <w:footnote w:id="95">
    <w:p w14:paraId="7C79A0A9" w14:textId="77777777" w:rsidR="00014026" w:rsidRPr="006954D4" w:rsidRDefault="00014026" w:rsidP="00527419">
      <w:pPr>
        <w:pStyle w:val="FootnoteText"/>
      </w:pPr>
      <w:r w:rsidRPr="006954D4">
        <w:rPr>
          <w:rStyle w:val="FootnoteReference"/>
        </w:rPr>
        <w:footnoteRef/>
      </w:r>
      <w:r w:rsidRPr="006954D4">
        <w:t xml:space="preserve"> Lico, Edifice Complex</w:t>
      </w:r>
      <w:r>
        <w:t>, 89.</w:t>
      </w:r>
    </w:p>
    <w:p w14:paraId="61156043" w14:textId="77777777" w:rsidR="00014026" w:rsidRPr="00553264" w:rsidRDefault="00014026" w:rsidP="00527419">
      <w:pPr>
        <w:pStyle w:val="FootnoteText"/>
      </w:pPr>
    </w:p>
  </w:footnote>
  <w:footnote w:id="96">
    <w:p w14:paraId="0C1AE7B3" w14:textId="77777777" w:rsidR="00014026" w:rsidRDefault="00014026" w:rsidP="00527419">
      <w:pPr>
        <w:pStyle w:val="FootnoteText"/>
      </w:pPr>
      <w:r w:rsidRPr="00B51C93">
        <w:rPr>
          <w:rStyle w:val="FootnoteReference"/>
        </w:rPr>
        <w:footnoteRef/>
      </w:r>
      <w:r w:rsidRPr="00B51C93">
        <w:t xml:space="preserve"> </w:t>
      </w:r>
      <w:bookmarkStart w:id="25" w:name="_Hlk506818836"/>
      <w:r w:rsidRPr="00B51C93">
        <w:t xml:space="preserve">Nick Joaquin, “A Stage for Greatness,” in </w:t>
      </w:r>
      <w:r w:rsidRPr="00B51C93">
        <w:rPr>
          <w:i/>
        </w:rPr>
        <w:t xml:space="preserve">Philippines Free Press, </w:t>
      </w:r>
      <w:r w:rsidRPr="00B51C93">
        <w:t>September</w:t>
      </w:r>
      <w:r>
        <w:t xml:space="preserve"> 13,</w:t>
      </w:r>
      <w:r w:rsidRPr="00B51C93">
        <w:t xml:space="preserve"> 1969</w:t>
      </w:r>
      <w:r>
        <w:t>,</w:t>
      </w:r>
      <w:r w:rsidRPr="00B51C93">
        <w:t xml:space="preserve"> </w:t>
      </w:r>
      <w:r>
        <w:t>quoted in</w:t>
      </w:r>
      <w:r w:rsidRPr="001068E1">
        <w:t xml:space="preserve"> Gerard</w:t>
      </w:r>
      <w:r w:rsidRPr="00B51C93">
        <w:t xml:space="preserve"> Lico, </w:t>
      </w:r>
      <w:r w:rsidRPr="00B51C93">
        <w:rPr>
          <w:i/>
        </w:rPr>
        <w:t>Edifice Complex: Power, Myth, and Marcos State Architecture</w:t>
      </w:r>
      <w:r>
        <w:t xml:space="preserve"> (Manila:</w:t>
      </w:r>
      <w:r w:rsidRPr="00B51C93">
        <w:t xml:space="preserve"> Ateneo de Manila University Press</w:t>
      </w:r>
      <w:r>
        <w:t>, 2003</w:t>
      </w:r>
      <w:r w:rsidRPr="00B51C93">
        <w:t>), 75.</w:t>
      </w:r>
      <w:bookmarkEnd w:id="25"/>
    </w:p>
    <w:p w14:paraId="7F376D14" w14:textId="77777777" w:rsidR="00014026" w:rsidRPr="00B51C93" w:rsidRDefault="00014026" w:rsidP="00527419">
      <w:pPr>
        <w:pStyle w:val="FootnoteText"/>
      </w:pPr>
    </w:p>
  </w:footnote>
  <w:footnote w:id="97">
    <w:p w14:paraId="0C609B2B" w14:textId="77777777" w:rsidR="00014026" w:rsidRDefault="00014026" w:rsidP="00527419">
      <w:pPr>
        <w:pStyle w:val="FootnoteText"/>
      </w:pPr>
      <w:r w:rsidRPr="00B51C93">
        <w:rPr>
          <w:rStyle w:val="FootnoteReference"/>
        </w:rPr>
        <w:footnoteRef/>
      </w:r>
      <w:r w:rsidRPr="00B51C93">
        <w:t xml:space="preserve"> Lico, </w:t>
      </w:r>
      <w:r w:rsidRPr="00B51C93">
        <w:rPr>
          <w:i/>
        </w:rPr>
        <w:t>Edifice Complex</w:t>
      </w:r>
      <w:r w:rsidRPr="00B51C93">
        <w:t xml:space="preserve">, 101. </w:t>
      </w:r>
    </w:p>
    <w:p w14:paraId="712D80AF" w14:textId="77777777" w:rsidR="00014026" w:rsidRPr="00B51C93" w:rsidRDefault="00014026" w:rsidP="00527419">
      <w:pPr>
        <w:pStyle w:val="FootnoteText"/>
      </w:pPr>
    </w:p>
  </w:footnote>
  <w:footnote w:id="98">
    <w:p w14:paraId="79AE9F06" w14:textId="77777777" w:rsidR="00014026" w:rsidRDefault="00014026" w:rsidP="00527419">
      <w:pPr>
        <w:pStyle w:val="FootnoteText"/>
      </w:pPr>
      <w:r w:rsidRPr="00B51C93">
        <w:rPr>
          <w:rStyle w:val="FootnoteReference"/>
        </w:rPr>
        <w:footnoteRef/>
      </w:r>
      <w:r w:rsidRPr="00B51C93">
        <w:t xml:space="preserve"> Lico, Edifice Complex</w:t>
      </w:r>
      <w:r>
        <w:t>,</w:t>
      </w:r>
      <w:r w:rsidRPr="00B51C93">
        <w:t xml:space="preserve"> 88.</w:t>
      </w:r>
    </w:p>
    <w:p w14:paraId="3B17A749" w14:textId="77777777" w:rsidR="00014026" w:rsidRPr="00B51C93" w:rsidRDefault="00014026" w:rsidP="00527419">
      <w:pPr>
        <w:pStyle w:val="FootnoteText"/>
      </w:pPr>
    </w:p>
  </w:footnote>
  <w:footnote w:id="99">
    <w:p w14:paraId="157969F9" w14:textId="77777777" w:rsidR="00014026" w:rsidRDefault="00014026" w:rsidP="00527419">
      <w:pPr>
        <w:pStyle w:val="FootnoteText"/>
      </w:pPr>
      <w:r w:rsidRPr="00B51C93">
        <w:rPr>
          <w:rStyle w:val="FootnoteReference"/>
        </w:rPr>
        <w:footnoteRef/>
      </w:r>
      <w:r w:rsidRPr="00B51C93">
        <w:t xml:space="preserve"> Lico, Edifice Complex</w:t>
      </w:r>
      <w:r>
        <w:t>,</w:t>
      </w:r>
      <w:r w:rsidRPr="00B51C93">
        <w:t xml:space="preserve"> 85.</w:t>
      </w:r>
    </w:p>
    <w:p w14:paraId="6DE32FC0" w14:textId="77777777" w:rsidR="00014026" w:rsidRPr="00B51C93" w:rsidRDefault="00014026" w:rsidP="00527419">
      <w:pPr>
        <w:pStyle w:val="FootnoteText"/>
      </w:pPr>
    </w:p>
  </w:footnote>
  <w:footnote w:id="100">
    <w:p w14:paraId="3FABBEBA" w14:textId="77777777" w:rsidR="00014026" w:rsidRDefault="00014026" w:rsidP="00527419">
      <w:pPr>
        <w:pStyle w:val="FootnoteText"/>
      </w:pPr>
      <w:r w:rsidRPr="00B51C93">
        <w:rPr>
          <w:rStyle w:val="FootnoteReference"/>
        </w:rPr>
        <w:footnoteRef/>
      </w:r>
      <w:r>
        <w:t xml:space="preserve"> </w:t>
      </w:r>
      <w:r w:rsidRPr="00B51C93">
        <w:t xml:space="preserve">Lico, </w:t>
      </w:r>
      <w:r w:rsidRPr="00B51C93">
        <w:rPr>
          <w:i/>
        </w:rPr>
        <w:t xml:space="preserve">Edifice </w:t>
      </w:r>
      <w:r w:rsidRPr="001068E1">
        <w:t>Complex</w:t>
      </w:r>
      <w:r>
        <w:t xml:space="preserve">, 85. </w:t>
      </w:r>
    </w:p>
    <w:p w14:paraId="3AC0C7A7" w14:textId="77777777" w:rsidR="00014026" w:rsidRPr="00B51C93" w:rsidRDefault="00014026" w:rsidP="00527419">
      <w:pPr>
        <w:pStyle w:val="FootnoteText"/>
      </w:pPr>
    </w:p>
  </w:footnote>
  <w:footnote w:id="101">
    <w:p w14:paraId="10B82298" w14:textId="768A204D" w:rsidR="00014026" w:rsidRDefault="00014026" w:rsidP="00527419">
      <w:pPr>
        <w:pStyle w:val="FootnoteText"/>
        <w:rPr>
          <w:color w:val="000000" w:themeColor="text1"/>
          <w:lang w:eastAsia="zh-TW"/>
        </w:rPr>
      </w:pPr>
      <w:r w:rsidRPr="002E6BD4">
        <w:rPr>
          <w:rStyle w:val="FootnoteReference"/>
        </w:rPr>
        <w:footnoteRef/>
      </w:r>
      <w:r w:rsidRPr="002E6BD4">
        <w:t xml:space="preserve"> </w:t>
      </w:r>
      <w:r w:rsidRPr="002E6BD4">
        <w:rPr>
          <w:lang w:eastAsia="zh-TW"/>
        </w:rPr>
        <w:t>Nervasa, “The Cultural Center of the Philipp</w:t>
      </w:r>
      <w:r>
        <w:rPr>
          <w:lang w:eastAsia="zh-TW"/>
        </w:rPr>
        <w:t>ines,</w:t>
      </w:r>
      <w:r w:rsidRPr="002E6BD4">
        <w:rPr>
          <w:lang w:eastAsia="zh-TW"/>
        </w:rPr>
        <w:t>”</w:t>
      </w:r>
      <w:r>
        <w:rPr>
          <w:lang w:eastAsia="zh-TW"/>
        </w:rPr>
        <w:t xml:space="preserve"> 16.</w:t>
      </w:r>
    </w:p>
    <w:p w14:paraId="0313DB4B" w14:textId="77777777" w:rsidR="00014026" w:rsidRPr="002E6BD4" w:rsidRDefault="00014026" w:rsidP="00527419">
      <w:pPr>
        <w:pStyle w:val="FootnoteText"/>
        <w:rPr>
          <w:lang w:eastAsia="zh-TW"/>
        </w:rPr>
      </w:pPr>
    </w:p>
  </w:footnote>
  <w:footnote w:id="102">
    <w:p w14:paraId="2BD076F5" w14:textId="77777777" w:rsidR="00014026" w:rsidRDefault="00014026" w:rsidP="00527419">
      <w:pPr>
        <w:pStyle w:val="FootnoteText"/>
      </w:pPr>
      <w:r w:rsidRPr="002E6BD4">
        <w:rPr>
          <w:rStyle w:val="FootnoteReference"/>
        </w:rPr>
        <w:footnoteRef/>
      </w:r>
      <w:r w:rsidRPr="002E6BD4">
        <w:t xml:space="preserve"> </w:t>
      </w:r>
      <w:bookmarkStart w:id="26" w:name="_Hlk506819158"/>
      <w:r w:rsidRPr="002E6BD4">
        <w:t xml:space="preserve">Angel G. de Jesus, “H.R. Ocampo: Unique and Filipino,” </w:t>
      </w:r>
      <w:r w:rsidRPr="002E6BD4">
        <w:rPr>
          <w:i/>
        </w:rPr>
        <w:t xml:space="preserve">Archipelago </w:t>
      </w:r>
      <w:r w:rsidRPr="002E6BD4">
        <w:t>Vol. 5, No. 51. September 1978, 18.</w:t>
      </w:r>
      <w:bookmarkEnd w:id="26"/>
    </w:p>
    <w:p w14:paraId="77705D02" w14:textId="77777777" w:rsidR="00014026" w:rsidRPr="002E6BD4" w:rsidRDefault="00014026" w:rsidP="00527419">
      <w:pPr>
        <w:pStyle w:val="FootnoteText"/>
      </w:pPr>
    </w:p>
  </w:footnote>
  <w:footnote w:id="103">
    <w:p w14:paraId="2CAD1BED" w14:textId="77777777" w:rsidR="00014026" w:rsidRDefault="00014026" w:rsidP="00527419">
      <w:pPr>
        <w:pStyle w:val="FootnoteText"/>
        <w:rPr>
          <w:lang w:eastAsia="zh-TW"/>
        </w:rPr>
      </w:pPr>
      <w:r w:rsidRPr="002E6BD4">
        <w:rPr>
          <w:rStyle w:val="FootnoteReference"/>
        </w:rPr>
        <w:footnoteRef/>
      </w:r>
      <w:r w:rsidRPr="002E6BD4">
        <w:t xml:space="preserve"> For criticism during the CCP’s early years, see </w:t>
      </w:r>
      <w:bookmarkStart w:id="27" w:name="_Hlk506819182"/>
      <w:r w:rsidRPr="002E6BD4">
        <w:t xml:space="preserve">Jose S. Salazar, “‘Not Where It’s At’: Cultural Center Is Anti-Revolutionary Instrument of Establishment </w:t>
      </w:r>
      <w:proofErr w:type="gramStart"/>
      <w:r w:rsidRPr="002E6BD4">
        <w:t>And</w:t>
      </w:r>
      <w:proofErr w:type="gramEnd"/>
      <w:r w:rsidRPr="002E6BD4">
        <w:t xml:space="preserve"> Therefore Not Truly Cultural, Says Author,” </w:t>
      </w:r>
      <w:r w:rsidRPr="002E6BD4">
        <w:rPr>
          <w:i/>
        </w:rPr>
        <w:t>Philippines Free Press</w:t>
      </w:r>
      <w:r w:rsidRPr="002E6BD4">
        <w:t>, November 15, 1969, 14-15 and 33</w:t>
      </w:r>
      <w:bookmarkEnd w:id="27"/>
      <w:r w:rsidRPr="002E6BD4">
        <w:t xml:space="preserve">; </w:t>
      </w:r>
      <w:bookmarkStart w:id="28" w:name="_Hlk506819194"/>
      <w:r w:rsidRPr="002E6BD4">
        <w:t>Quijano de Manila, “Parthenon or Pantheo</w:t>
      </w:r>
      <w:r w:rsidRPr="002E6BD4">
        <w:rPr>
          <w:lang w:eastAsia="zh-TW"/>
        </w:rPr>
        <w:t xml:space="preserve">n: The First Lady Answers the Blast on The Cultural Center by Senator Aquino,” </w:t>
      </w:r>
      <w:r w:rsidRPr="002E6BD4">
        <w:rPr>
          <w:i/>
          <w:lang w:eastAsia="zh-TW"/>
        </w:rPr>
        <w:t>Philippines Free Press</w:t>
      </w:r>
      <w:r w:rsidRPr="002E6BD4">
        <w:rPr>
          <w:lang w:eastAsia="zh-TW"/>
        </w:rPr>
        <w:t>, February 22, 1969, 2-3 and 72-3.</w:t>
      </w:r>
      <w:bookmarkEnd w:id="28"/>
    </w:p>
    <w:p w14:paraId="081512DE" w14:textId="77777777" w:rsidR="00014026" w:rsidRPr="002E6BD4" w:rsidRDefault="00014026" w:rsidP="00527419">
      <w:pPr>
        <w:pStyle w:val="FootnoteText"/>
      </w:pPr>
    </w:p>
  </w:footnote>
  <w:footnote w:id="104">
    <w:p w14:paraId="2B8171DE" w14:textId="0318250A" w:rsidR="00014026" w:rsidRDefault="00014026" w:rsidP="00527419">
      <w:pPr>
        <w:pStyle w:val="FootnoteText"/>
        <w:rPr>
          <w:lang w:eastAsia="zh-TW"/>
        </w:rPr>
      </w:pPr>
      <w:r w:rsidRPr="002E6BD4">
        <w:rPr>
          <w:rStyle w:val="FootnoteReference"/>
        </w:rPr>
        <w:footnoteRef/>
      </w:r>
      <w:r w:rsidRPr="002E6BD4">
        <w:t xml:space="preserve"> </w:t>
      </w:r>
      <w:r>
        <w:t>D</w:t>
      </w:r>
      <w:r w:rsidRPr="002E6BD4">
        <w:t>e Manila, “Parthenon or Pantheo</w:t>
      </w:r>
      <w:r w:rsidRPr="002E6BD4">
        <w:rPr>
          <w:lang w:eastAsia="zh-TW"/>
        </w:rPr>
        <w:t>n,” 72-3.</w:t>
      </w:r>
    </w:p>
    <w:p w14:paraId="1FFA135D" w14:textId="77777777" w:rsidR="00014026" w:rsidRPr="002E6BD4" w:rsidRDefault="00014026" w:rsidP="00527419">
      <w:pPr>
        <w:pStyle w:val="FootnoteText"/>
        <w:rPr>
          <w:lang w:eastAsia="zh-TW"/>
        </w:rPr>
      </w:pPr>
    </w:p>
  </w:footnote>
  <w:footnote w:id="105">
    <w:p w14:paraId="57C595B9" w14:textId="77777777" w:rsidR="00014026" w:rsidRDefault="00014026" w:rsidP="00527419">
      <w:pPr>
        <w:pStyle w:val="FootnoteText"/>
        <w:rPr>
          <w:u w:val="single"/>
        </w:rPr>
      </w:pPr>
      <w:r w:rsidRPr="002E6BD4">
        <w:rPr>
          <w:rStyle w:val="FootnoteReference"/>
        </w:rPr>
        <w:footnoteRef/>
      </w:r>
      <w:r w:rsidRPr="002E6BD4">
        <w:t xml:space="preserve"> </w:t>
      </w:r>
      <w:bookmarkStart w:id="29" w:name="_Hlk506819402"/>
      <w:r w:rsidRPr="002E6BD4">
        <w:t xml:space="preserve">“The Visual Arts in ’69,” </w:t>
      </w:r>
      <w:r w:rsidRPr="002E6BD4">
        <w:rPr>
          <w:i/>
        </w:rPr>
        <w:t>Manila Chronicle</w:t>
      </w:r>
      <w:r w:rsidRPr="002E6BD4">
        <w:t xml:space="preserve">, January 11, 1970. </w:t>
      </w:r>
      <w:r w:rsidRPr="002E6BD4">
        <w:rPr>
          <w:u w:val="single"/>
        </w:rPr>
        <w:t xml:space="preserve">  </w:t>
      </w:r>
      <w:bookmarkEnd w:id="29"/>
    </w:p>
    <w:p w14:paraId="520DCA39" w14:textId="77777777" w:rsidR="00014026" w:rsidRPr="002E6BD4" w:rsidRDefault="00014026" w:rsidP="00527419">
      <w:pPr>
        <w:pStyle w:val="FootnoteText"/>
        <w:rPr>
          <w:u w:val="single"/>
        </w:rPr>
      </w:pPr>
    </w:p>
  </w:footnote>
  <w:footnote w:id="106">
    <w:p w14:paraId="7613DBBF" w14:textId="77777777" w:rsidR="00014026" w:rsidRDefault="00014026" w:rsidP="00527419">
      <w:pPr>
        <w:pStyle w:val="FootnoteText"/>
      </w:pPr>
      <w:r w:rsidRPr="002E6BD4">
        <w:rPr>
          <w:rStyle w:val="FootnoteReference"/>
        </w:rPr>
        <w:footnoteRef/>
      </w:r>
      <w:r>
        <w:t xml:space="preserve"> See </w:t>
      </w:r>
      <w:r w:rsidRPr="002E6BD4">
        <w:t xml:space="preserve">Virginia Ty-Navarro, </w:t>
      </w:r>
      <w:bookmarkStart w:id="30" w:name="_Hlk506819665"/>
      <w:r w:rsidRPr="002E6BD4">
        <w:t xml:space="preserve">“Cultural Center and Barbecue Artists,” </w:t>
      </w:r>
      <w:r w:rsidRPr="002E6BD4">
        <w:rPr>
          <w:i/>
        </w:rPr>
        <w:t>Manila Chronicle</w:t>
      </w:r>
      <w:r w:rsidRPr="002E6BD4">
        <w:t>, November 4, 1969, 17</w:t>
      </w:r>
      <w:bookmarkEnd w:id="30"/>
      <w:r w:rsidRPr="002E6BD4">
        <w:t xml:space="preserve">; </w:t>
      </w:r>
      <w:bookmarkStart w:id="31" w:name="_Hlk506819696"/>
      <w:r w:rsidRPr="002E6BD4">
        <w:t xml:space="preserve">Maximo V. Solivan, “David Deserved a Medal and Not Cops’ Truncheon,” </w:t>
      </w:r>
      <w:r w:rsidRPr="002E6BD4">
        <w:rPr>
          <w:i/>
        </w:rPr>
        <w:t>Manila Times</w:t>
      </w:r>
      <w:r w:rsidRPr="002E6BD4">
        <w:t>, September 12, 1</w:t>
      </w:r>
      <w:r>
        <w:t>969;</w:t>
      </w:r>
      <w:bookmarkEnd w:id="31"/>
      <w:r>
        <w:t xml:space="preserve"> </w:t>
      </w:r>
      <w:bookmarkStart w:id="32" w:name="_Hlk506819720"/>
      <w:r>
        <w:t xml:space="preserve">Jose Lacaba, “The Art of Politics. The Politics of Art,” </w:t>
      </w:r>
      <w:r>
        <w:rPr>
          <w:i/>
        </w:rPr>
        <w:t>Philippine Free Press</w:t>
      </w:r>
      <w:r>
        <w:t xml:space="preserve">, September 20, 1969, 72 </w:t>
      </w:r>
      <w:bookmarkEnd w:id="32"/>
      <w:r>
        <w:t xml:space="preserve">for coverage of Medalla’s protest in 1969. See also: </w:t>
      </w:r>
      <w:bookmarkStart w:id="33" w:name="_Hlk506819740"/>
      <w:r w:rsidRPr="008F7FBE">
        <w:t xml:space="preserve">Patrick D. Flores, “Temerities,” </w:t>
      </w:r>
      <w:r w:rsidRPr="008F7FBE">
        <w:rPr>
          <w:i/>
        </w:rPr>
        <w:t>Pananaw: Philippine Journal of Visual Arts</w:t>
      </w:r>
      <w:r w:rsidRPr="008F7FBE">
        <w:t xml:space="preserve"> vol. 7 (Paranaque: Pananaw ng Sining Bayan, Inc.</w:t>
      </w:r>
      <w:r>
        <w:t xml:space="preserve">, 2010) 21 </w:t>
      </w:r>
      <w:bookmarkEnd w:id="33"/>
      <w:r>
        <w:t xml:space="preserve">for more recent commentary. </w:t>
      </w:r>
    </w:p>
    <w:p w14:paraId="72E235EE" w14:textId="77777777" w:rsidR="00014026" w:rsidRPr="002E6BD4" w:rsidRDefault="00014026" w:rsidP="00527419">
      <w:pPr>
        <w:pStyle w:val="FootnoteText"/>
      </w:pPr>
    </w:p>
  </w:footnote>
  <w:footnote w:id="107">
    <w:p w14:paraId="6B3BDBED" w14:textId="77777777" w:rsidR="00014026" w:rsidRDefault="00014026" w:rsidP="00527419">
      <w:pPr>
        <w:pStyle w:val="FootnoteText"/>
      </w:pPr>
      <w:r w:rsidRPr="002E6BD4">
        <w:rPr>
          <w:rStyle w:val="FootnoteReference"/>
        </w:rPr>
        <w:footnoteRef/>
      </w:r>
      <w:r w:rsidRPr="002E6BD4">
        <w:t xml:space="preserve"> Ty-Navarro, “Cultural Center and Barbecue Artists,” 17. </w:t>
      </w:r>
    </w:p>
    <w:p w14:paraId="727105A9" w14:textId="77777777" w:rsidR="00014026" w:rsidRPr="002E6BD4" w:rsidRDefault="00014026" w:rsidP="00527419">
      <w:pPr>
        <w:pStyle w:val="FootnoteText"/>
      </w:pPr>
    </w:p>
  </w:footnote>
  <w:footnote w:id="108">
    <w:p w14:paraId="74F31A41" w14:textId="77777777" w:rsidR="00014026" w:rsidRDefault="00014026" w:rsidP="00527419">
      <w:pPr>
        <w:pStyle w:val="FootnoteText"/>
      </w:pPr>
      <w:r w:rsidRPr="002E6BD4">
        <w:rPr>
          <w:rStyle w:val="FootnoteReference"/>
        </w:rPr>
        <w:footnoteRef/>
      </w:r>
      <w:r w:rsidRPr="002E6BD4">
        <w:t xml:space="preserve"> </w:t>
      </w:r>
      <w:bookmarkStart w:id="34" w:name="_Hlk506819773"/>
      <w:r w:rsidRPr="002E6BD4">
        <w:t xml:space="preserve">Marra Lanot, “A Center for Whom?” </w:t>
      </w:r>
      <w:r w:rsidRPr="002E6BD4">
        <w:rPr>
          <w:i/>
        </w:rPr>
        <w:t>Manila Chronicle</w:t>
      </w:r>
      <w:r w:rsidRPr="002E6BD4">
        <w:t>, November 16, 1969, 20.</w:t>
      </w:r>
      <w:bookmarkEnd w:id="34"/>
    </w:p>
    <w:p w14:paraId="2D43252D" w14:textId="77777777" w:rsidR="00014026" w:rsidRPr="002E6BD4" w:rsidRDefault="00014026" w:rsidP="00527419">
      <w:pPr>
        <w:pStyle w:val="FootnoteText"/>
      </w:pPr>
    </w:p>
  </w:footnote>
  <w:footnote w:id="109">
    <w:p w14:paraId="03F6090A" w14:textId="77777777" w:rsidR="00014026" w:rsidRDefault="00014026" w:rsidP="00527419">
      <w:pPr>
        <w:pStyle w:val="FootnoteText"/>
      </w:pPr>
      <w:r w:rsidRPr="002E6BD4">
        <w:rPr>
          <w:rStyle w:val="FootnoteReference"/>
        </w:rPr>
        <w:footnoteRef/>
      </w:r>
      <w:r w:rsidRPr="002E6BD4">
        <w:t xml:space="preserve"> In </w:t>
      </w:r>
      <w:bookmarkStart w:id="35" w:name="_Hlk506819813"/>
      <w:r w:rsidRPr="002E6BD4">
        <w:t>“The Fifties, A Tribute to Lyd Arguilla,” Documentation of Exhibitions, Main Gallery, 1971</w:t>
      </w:r>
      <w:bookmarkEnd w:id="35"/>
      <w:r w:rsidRPr="002E6BD4">
        <w:t xml:space="preserve">, “Bubble Machine” is listed as a “Kinetic Sculpture.” </w:t>
      </w:r>
    </w:p>
    <w:p w14:paraId="10C5885F" w14:textId="77777777" w:rsidR="00014026" w:rsidRPr="002E6BD4" w:rsidRDefault="00014026" w:rsidP="00527419">
      <w:pPr>
        <w:pStyle w:val="FootnoteText"/>
      </w:pPr>
    </w:p>
  </w:footnote>
  <w:footnote w:id="110">
    <w:p w14:paraId="050D5FC9" w14:textId="77777777" w:rsidR="00014026" w:rsidRDefault="00014026" w:rsidP="00527419">
      <w:pPr>
        <w:pStyle w:val="FootnoteText"/>
      </w:pPr>
      <w:r w:rsidRPr="002E6BD4">
        <w:rPr>
          <w:rStyle w:val="FootnoteReference"/>
        </w:rPr>
        <w:footnoteRef/>
      </w:r>
      <w:r w:rsidRPr="002E6BD4">
        <w:t xml:space="preserve"> Purita Kalaw-Ledesma and Amadis Ma. Guerrero, </w:t>
      </w:r>
      <w:r w:rsidRPr="002E6BD4">
        <w:rPr>
          <w:i/>
        </w:rPr>
        <w:t xml:space="preserve">The Struggle for Philippine Art </w:t>
      </w:r>
      <w:r w:rsidRPr="002E6BD4">
        <w:t xml:space="preserve">(Manila: Vera-Reyes, 1974), 124. </w:t>
      </w:r>
    </w:p>
    <w:p w14:paraId="6D204921" w14:textId="77777777" w:rsidR="00014026" w:rsidRPr="002E6BD4" w:rsidRDefault="00014026" w:rsidP="00527419">
      <w:pPr>
        <w:pStyle w:val="FootnoteText"/>
      </w:pPr>
    </w:p>
  </w:footnote>
  <w:footnote w:id="111">
    <w:p w14:paraId="0AA27027" w14:textId="77777777" w:rsidR="00014026" w:rsidRDefault="00014026" w:rsidP="00527419">
      <w:pPr>
        <w:pStyle w:val="FootnoteText"/>
      </w:pPr>
      <w:r w:rsidRPr="002E6BD4">
        <w:rPr>
          <w:rStyle w:val="FootnoteReference"/>
        </w:rPr>
        <w:footnoteRef/>
      </w:r>
      <w:r w:rsidRPr="002E6BD4">
        <w:t xml:space="preserve"> Hamilton-Paterson,</w:t>
      </w:r>
      <w:r>
        <w:t xml:space="preserve"> </w:t>
      </w:r>
      <w:r w:rsidRPr="00AF36C1">
        <w:rPr>
          <w:i/>
        </w:rPr>
        <w:t>America’s Boy</w:t>
      </w:r>
      <w:r>
        <w:t>,</w:t>
      </w:r>
      <w:r w:rsidRPr="002E6BD4">
        <w:t xml:space="preserve"> 323; Bonner,</w:t>
      </w:r>
      <w:r>
        <w:t xml:space="preserve"> </w:t>
      </w:r>
      <w:r w:rsidRPr="002E6BD4">
        <w:rPr>
          <w:i/>
        </w:rPr>
        <w:t>Waltzing with a Dictator</w:t>
      </w:r>
      <w:r>
        <w:t>,</w:t>
      </w:r>
      <w:r w:rsidRPr="002E6BD4">
        <w:t xml:space="preserve"> 13.</w:t>
      </w:r>
    </w:p>
    <w:p w14:paraId="14B530B5" w14:textId="77777777" w:rsidR="00014026" w:rsidRPr="002E6BD4" w:rsidRDefault="00014026" w:rsidP="00527419">
      <w:pPr>
        <w:pStyle w:val="FootnoteText"/>
      </w:pPr>
    </w:p>
  </w:footnote>
  <w:footnote w:id="112">
    <w:p w14:paraId="061A4D80" w14:textId="77777777" w:rsidR="00014026" w:rsidRDefault="00014026" w:rsidP="00527419">
      <w:pPr>
        <w:pStyle w:val="FootnoteText"/>
      </w:pPr>
      <w:r w:rsidRPr="002E6BD4">
        <w:rPr>
          <w:rStyle w:val="FootnoteReference"/>
        </w:rPr>
        <w:footnoteRef/>
      </w:r>
      <w:r w:rsidRPr="002E6BD4">
        <w:t xml:space="preserve"> Lico, </w:t>
      </w:r>
      <w:r>
        <w:t xml:space="preserve">Edifice Complex, </w:t>
      </w:r>
      <w:r w:rsidRPr="002E6BD4">
        <w:t xml:space="preserve">144. </w:t>
      </w:r>
    </w:p>
    <w:p w14:paraId="3A1BCE63" w14:textId="77777777" w:rsidR="00014026" w:rsidRPr="002E6BD4" w:rsidRDefault="00014026" w:rsidP="00527419">
      <w:pPr>
        <w:pStyle w:val="FootnoteText"/>
      </w:pPr>
    </w:p>
  </w:footnote>
  <w:footnote w:id="113">
    <w:p w14:paraId="57C99038" w14:textId="55F10450" w:rsidR="00014026" w:rsidRDefault="00014026" w:rsidP="00527419">
      <w:pPr>
        <w:pStyle w:val="FootnoteText"/>
        <w:rPr>
          <w:color w:val="000000" w:themeColor="text1"/>
        </w:rPr>
      </w:pPr>
      <w:r w:rsidRPr="002E6BD4">
        <w:rPr>
          <w:rStyle w:val="FootnoteReference"/>
        </w:rPr>
        <w:footnoteRef/>
      </w:r>
      <w:r w:rsidRPr="002E6BD4">
        <w:t xml:space="preserve"> </w:t>
      </w:r>
      <w:bookmarkStart w:id="36" w:name="_Hlk506819941"/>
      <w:r w:rsidRPr="00C60BDB">
        <w:rPr>
          <w:rFonts w:ascii="Times" w:hAnsi="Times"/>
          <w:color w:val="000000" w:themeColor="text1"/>
        </w:rPr>
        <w:t xml:space="preserve">V.S. Sambo, </w:t>
      </w:r>
      <w:r w:rsidRPr="00C60BDB">
        <w:rPr>
          <w:rFonts w:ascii="Times" w:hAnsi="Times"/>
        </w:rPr>
        <w:t>“</w:t>
      </w:r>
      <w:r w:rsidRPr="00C60BDB">
        <w:rPr>
          <w:rFonts w:ascii="Times" w:hAnsi="Times"/>
          <w:color w:val="000000" w:themeColor="text1"/>
        </w:rPr>
        <w:t>Center for the Performing Arts</w:t>
      </w:r>
      <w:r w:rsidR="00C16713">
        <w:rPr>
          <w:rFonts w:ascii="Times" w:hAnsi="Times"/>
          <w:color w:val="000000" w:themeColor="text1"/>
        </w:rPr>
        <w:t>–</w:t>
      </w:r>
      <w:r w:rsidRPr="00C60BDB">
        <w:rPr>
          <w:rFonts w:ascii="Times" w:hAnsi="Times"/>
          <w:color w:val="000000" w:themeColor="text1"/>
        </w:rPr>
        <w:t xml:space="preserve">An Acoustical Marvel,” </w:t>
      </w:r>
      <w:r w:rsidRPr="00C60BDB">
        <w:rPr>
          <w:rFonts w:ascii="Times" w:hAnsi="Times"/>
          <w:i/>
          <w:color w:val="000000" w:themeColor="text1"/>
        </w:rPr>
        <w:t>Business Chronicle</w:t>
      </w:r>
      <w:r w:rsidRPr="00C60BDB">
        <w:rPr>
          <w:rFonts w:ascii="Times" w:hAnsi="Times"/>
          <w:color w:val="000000" w:themeColor="text1"/>
        </w:rPr>
        <w:t>, May 31, 1970</w:t>
      </w:r>
      <w:r w:rsidRPr="002E6BD4">
        <w:rPr>
          <w:color w:val="000000" w:themeColor="text1"/>
        </w:rPr>
        <w:t>, 30</w:t>
      </w:r>
      <w:bookmarkEnd w:id="36"/>
      <w:r w:rsidRPr="002E6BD4">
        <w:rPr>
          <w:color w:val="000000" w:themeColor="text1"/>
        </w:rPr>
        <w:t>.</w:t>
      </w:r>
    </w:p>
    <w:p w14:paraId="6AAE8F87" w14:textId="77777777" w:rsidR="00014026" w:rsidRPr="002E6BD4" w:rsidRDefault="00014026" w:rsidP="00527419">
      <w:pPr>
        <w:pStyle w:val="FootnoteText"/>
        <w:rPr>
          <w:color w:val="000000" w:themeColor="text1"/>
        </w:rPr>
      </w:pPr>
    </w:p>
  </w:footnote>
  <w:footnote w:id="114">
    <w:p w14:paraId="45C5306B" w14:textId="77777777" w:rsidR="00014026" w:rsidRDefault="00014026" w:rsidP="00527419">
      <w:pPr>
        <w:pStyle w:val="FootnoteText"/>
        <w:rPr>
          <w:color w:val="000000" w:themeColor="text1"/>
        </w:rPr>
      </w:pPr>
      <w:r w:rsidRPr="002E6BD4">
        <w:rPr>
          <w:rStyle w:val="FootnoteReference"/>
        </w:rPr>
        <w:footnoteRef/>
      </w:r>
      <w:r w:rsidRPr="002E6BD4">
        <w:t xml:space="preserve"> </w:t>
      </w:r>
      <w:r w:rsidRPr="00C60BDB">
        <w:rPr>
          <w:rFonts w:ascii="Times" w:hAnsi="Times"/>
          <w:color w:val="000000" w:themeColor="text1"/>
        </w:rPr>
        <w:t xml:space="preserve">Sambo, </w:t>
      </w:r>
      <w:r w:rsidRPr="00C60BDB">
        <w:rPr>
          <w:rFonts w:ascii="Times" w:hAnsi="Times"/>
        </w:rPr>
        <w:t>“</w:t>
      </w:r>
      <w:r w:rsidRPr="00C60BDB">
        <w:rPr>
          <w:rFonts w:ascii="Times" w:hAnsi="Times"/>
          <w:color w:val="000000" w:themeColor="text1"/>
        </w:rPr>
        <w:t>Center for the Performing Arts</w:t>
      </w:r>
      <w:r w:rsidRPr="002E6BD4">
        <w:rPr>
          <w:color w:val="000000" w:themeColor="text1"/>
        </w:rPr>
        <w:t>,</w:t>
      </w:r>
      <w:r>
        <w:rPr>
          <w:color w:val="000000" w:themeColor="text1"/>
        </w:rPr>
        <w:t>”</w:t>
      </w:r>
      <w:r w:rsidRPr="002E6BD4">
        <w:rPr>
          <w:color w:val="000000" w:themeColor="text1"/>
        </w:rPr>
        <w:t xml:space="preserve"> 33.</w:t>
      </w:r>
    </w:p>
    <w:p w14:paraId="38DF54CF" w14:textId="77777777" w:rsidR="00014026" w:rsidRPr="002E6BD4" w:rsidRDefault="00014026" w:rsidP="00527419">
      <w:pPr>
        <w:pStyle w:val="FootnoteText"/>
        <w:rPr>
          <w:color w:val="000000" w:themeColor="text1"/>
        </w:rPr>
      </w:pPr>
    </w:p>
  </w:footnote>
  <w:footnote w:id="115">
    <w:p w14:paraId="6AC55E2A" w14:textId="77777777" w:rsidR="00014026" w:rsidRDefault="00014026" w:rsidP="00527419">
      <w:pPr>
        <w:pStyle w:val="FootnoteText"/>
      </w:pPr>
      <w:r w:rsidRPr="002E6BD4">
        <w:rPr>
          <w:rStyle w:val="FootnoteReference"/>
        </w:rPr>
        <w:footnoteRef/>
      </w:r>
      <w:r w:rsidRPr="002E6BD4">
        <w:t xml:space="preserve"> </w:t>
      </w:r>
      <w:r w:rsidRPr="00C60BDB">
        <w:t>Sambo, “Center for the Performing Arts</w:t>
      </w:r>
      <w:r w:rsidRPr="002E6BD4">
        <w:t>,</w:t>
      </w:r>
      <w:r>
        <w:t>”</w:t>
      </w:r>
      <w:r w:rsidRPr="002E6BD4">
        <w:t xml:space="preserve"> 33.</w:t>
      </w:r>
    </w:p>
    <w:p w14:paraId="30BA70B6" w14:textId="77777777" w:rsidR="00014026" w:rsidRPr="002E6BD4" w:rsidRDefault="00014026" w:rsidP="00527419">
      <w:pPr>
        <w:pStyle w:val="FootnoteText"/>
      </w:pPr>
    </w:p>
  </w:footnote>
  <w:footnote w:id="116">
    <w:p w14:paraId="7B82CEE7" w14:textId="77777777" w:rsidR="00014026" w:rsidRDefault="00014026" w:rsidP="00527419">
      <w:pPr>
        <w:pStyle w:val="FootnoteText"/>
      </w:pPr>
      <w:r w:rsidRPr="002E6BD4">
        <w:rPr>
          <w:rStyle w:val="FootnoteReference"/>
        </w:rPr>
        <w:footnoteRef/>
      </w:r>
      <w:r w:rsidRPr="002E6BD4">
        <w:t xml:space="preserve"> Emily Thompson, The Soundscape of Modernity: Architectural Acoustics and the Culture of Listening in America, 1900-1933 (Cambridge: MIT Press, 2004), 3.</w:t>
      </w:r>
    </w:p>
    <w:p w14:paraId="64487D7C" w14:textId="77777777" w:rsidR="00014026" w:rsidRPr="002E6BD4" w:rsidRDefault="00014026" w:rsidP="00527419">
      <w:pPr>
        <w:pStyle w:val="FootnoteText"/>
      </w:pPr>
    </w:p>
  </w:footnote>
  <w:footnote w:id="117">
    <w:p w14:paraId="4C02EAC4" w14:textId="77777777" w:rsidR="00014026" w:rsidRDefault="00014026" w:rsidP="00527419">
      <w:pPr>
        <w:pStyle w:val="FootnoteText"/>
      </w:pPr>
      <w:r w:rsidRPr="002E6BD4">
        <w:rPr>
          <w:rStyle w:val="FootnoteReference"/>
        </w:rPr>
        <w:footnoteRef/>
      </w:r>
      <w:r w:rsidRPr="002E6BD4">
        <w:t xml:space="preserve"> Thompson, The Soundscape of Modernity,</w:t>
      </w:r>
      <w:r>
        <w:t xml:space="preserve"> </w:t>
      </w:r>
      <w:r w:rsidRPr="002E6BD4">
        <w:t>3-4.</w:t>
      </w:r>
    </w:p>
    <w:p w14:paraId="26F5508C" w14:textId="77777777" w:rsidR="00014026" w:rsidRPr="002E6BD4" w:rsidRDefault="00014026" w:rsidP="00527419">
      <w:pPr>
        <w:pStyle w:val="FootnoteText"/>
      </w:pPr>
    </w:p>
  </w:footnote>
  <w:footnote w:id="118">
    <w:p w14:paraId="2C1FE18E" w14:textId="77777777" w:rsidR="00014026" w:rsidRPr="00C33F05" w:rsidRDefault="00014026" w:rsidP="00527419">
      <w:pPr>
        <w:pStyle w:val="FootnoteText"/>
        <w:rPr>
          <w:color w:val="000000" w:themeColor="text1"/>
        </w:rPr>
      </w:pPr>
      <w:r w:rsidRPr="00C33F05">
        <w:rPr>
          <w:rStyle w:val="FootnoteReference"/>
        </w:rPr>
        <w:footnoteRef/>
      </w:r>
      <w:r w:rsidRPr="00C33F05">
        <w:t xml:space="preserve"> </w:t>
      </w:r>
      <w:r w:rsidRPr="00C33F05">
        <w:rPr>
          <w:color w:val="000000" w:themeColor="text1"/>
        </w:rPr>
        <w:t>Sambo,</w:t>
      </w:r>
      <w:r>
        <w:rPr>
          <w:color w:val="000000" w:themeColor="text1"/>
        </w:rPr>
        <w:t xml:space="preserve"> “Center for the Performing Arts,”</w:t>
      </w:r>
      <w:r w:rsidRPr="00C33F05">
        <w:rPr>
          <w:color w:val="000000" w:themeColor="text1"/>
        </w:rPr>
        <w:t xml:space="preserve"> 30.</w:t>
      </w:r>
    </w:p>
    <w:p w14:paraId="5E1CBE21" w14:textId="77777777" w:rsidR="00014026" w:rsidRPr="00C33F05" w:rsidRDefault="00014026" w:rsidP="00527419">
      <w:pPr>
        <w:pStyle w:val="FootnoteText"/>
        <w:rPr>
          <w:color w:val="000000" w:themeColor="text1"/>
        </w:rPr>
      </w:pPr>
    </w:p>
  </w:footnote>
  <w:footnote w:id="119">
    <w:p w14:paraId="0FB6E503" w14:textId="77777777" w:rsidR="00014026" w:rsidRPr="00C33F05" w:rsidRDefault="00014026" w:rsidP="00527419">
      <w:pPr>
        <w:pStyle w:val="FootnoteText"/>
      </w:pPr>
      <w:r w:rsidRPr="00C33F05">
        <w:rPr>
          <w:rStyle w:val="FootnoteReference"/>
        </w:rPr>
        <w:footnoteRef/>
      </w:r>
      <w:r w:rsidRPr="00C33F05">
        <w:t xml:space="preserve"> Lico, </w:t>
      </w:r>
      <w:r w:rsidRPr="00FC11FF">
        <w:t>Edifice Complex</w:t>
      </w:r>
      <w:r>
        <w:t xml:space="preserve">, </w:t>
      </w:r>
      <w:r w:rsidRPr="00C33F05">
        <w:t>144.</w:t>
      </w:r>
    </w:p>
    <w:p w14:paraId="767C6294" w14:textId="77777777" w:rsidR="00014026" w:rsidRPr="00C33F05" w:rsidRDefault="00014026" w:rsidP="00527419">
      <w:pPr>
        <w:pStyle w:val="FootnoteText"/>
      </w:pPr>
    </w:p>
  </w:footnote>
  <w:footnote w:id="120">
    <w:p w14:paraId="1CDEB457" w14:textId="77777777" w:rsidR="00014026" w:rsidRPr="00C33F05" w:rsidRDefault="00014026" w:rsidP="00527419">
      <w:pPr>
        <w:pStyle w:val="FootnoteText"/>
      </w:pPr>
      <w:r w:rsidRPr="00C33F05">
        <w:rPr>
          <w:rStyle w:val="FootnoteReference"/>
        </w:rPr>
        <w:footnoteRef/>
      </w:r>
      <w:r w:rsidRPr="00C33F05">
        <w:t xml:space="preserve"> Thompson,</w:t>
      </w:r>
      <w:r>
        <w:t xml:space="preserve"> Soundscape of Modernity,</w:t>
      </w:r>
      <w:r w:rsidRPr="00C33F05">
        <w:t xml:space="preserve"> 3.</w:t>
      </w:r>
    </w:p>
    <w:p w14:paraId="26B928BA" w14:textId="77777777" w:rsidR="00014026" w:rsidRPr="00C33F05" w:rsidRDefault="00014026" w:rsidP="00527419">
      <w:pPr>
        <w:pStyle w:val="FootnoteText"/>
      </w:pPr>
    </w:p>
  </w:footnote>
  <w:footnote w:id="121">
    <w:p w14:paraId="285C271C" w14:textId="77777777" w:rsidR="00014026" w:rsidRPr="00C33F05" w:rsidRDefault="00014026" w:rsidP="00527419">
      <w:pPr>
        <w:pStyle w:val="FootnoteText"/>
      </w:pPr>
      <w:r w:rsidRPr="00C33F05">
        <w:rPr>
          <w:rStyle w:val="FootnoteReference"/>
        </w:rPr>
        <w:footnoteRef/>
      </w:r>
      <w:r w:rsidRPr="00C33F05">
        <w:t xml:space="preserve"> Posters for </w:t>
      </w:r>
      <w:r w:rsidRPr="00C33F05">
        <w:rPr>
          <w:i/>
        </w:rPr>
        <w:t xml:space="preserve">Cassettes 100 </w:t>
      </w:r>
      <w:r w:rsidRPr="00C33F05">
        <w:t xml:space="preserve">show that the performance actually cost 5 pesos to attend. </w:t>
      </w:r>
    </w:p>
    <w:p w14:paraId="72553835" w14:textId="77777777" w:rsidR="00014026" w:rsidRPr="00C33F05" w:rsidRDefault="00014026" w:rsidP="00527419">
      <w:pPr>
        <w:pStyle w:val="FootnoteText"/>
      </w:pPr>
    </w:p>
  </w:footnote>
  <w:footnote w:id="122">
    <w:p w14:paraId="4A5A3DB1" w14:textId="77777777" w:rsidR="00014026" w:rsidRDefault="00014026" w:rsidP="00527419">
      <w:pPr>
        <w:pStyle w:val="FootnoteText"/>
      </w:pPr>
      <w:r w:rsidRPr="00C33F05">
        <w:rPr>
          <w:rStyle w:val="FootnoteReference"/>
        </w:rPr>
        <w:footnoteRef/>
      </w:r>
      <w:r w:rsidRPr="00C33F05">
        <w:t xml:space="preserve"> These days it is not uncommon to see people exercising in front of the </w:t>
      </w:r>
      <w:r>
        <w:t xml:space="preserve">doors at the CCP.  </w:t>
      </w:r>
    </w:p>
    <w:p w14:paraId="02FD93A2" w14:textId="77777777" w:rsidR="00014026" w:rsidRDefault="00014026" w:rsidP="00527419">
      <w:pPr>
        <w:pStyle w:val="FootnoteText"/>
      </w:pPr>
    </w:p>
  </w:footnote>
  <w:footnote w:id="123">
    <w:p w14:paraId="551569A5" w14:textId="77777777" w:rsidR="00014026" w:rsidRDefault="00014026" w:rsidP="00527419">
      <w:pPr>
        <w:pStyle w:val="FootnoteText"/>
      </w:pPr>
      <w:r w:rsidRPr="002E6BD4">
        <w:rPr>
          <w:rStyle w:val="FootnoteReference"/>
        </w:rPr>
        <w:footnoteRef/>
      </w:r>
      <w:r w:rsidRPr="002E6BD4">
        <w:t xml:space="preserve"> </w:t>
      </w:r>
      <w:r w:rsidRPr="002E6BD4">
        <w:rPr>
          <w:i/>
        </w:rPr>
        <w:t xml:space="preserve">Cassettes 100 </w:t>
      </w:r>
      <w:r w:rsidRPr="002E6BD4">
        <w:t>Press Release/Notes.</w:t>
      </w:r>
    </w:p>
    <w:p w14:paraId="3182B6D6" w14:textId="77777777" w:rsidR="00014026" w:rsidRPr="002E6BD4" w:rsidRDefault="00014026" w:rsidP="00527419">
      <w:pPr>
        <w:pStyle w:val="FootnoteText"/>
      </w:pPr>
    </w:p>
  </w:footnote>
  <w:footnote w:id="124">
    <w:p w14:paraId="7EACFCB1" w14:textId="77777777" w:rsidR="00014026" w:rsidRPr="002E6BD4" w:rsidRDefault="00014026" w:rsidP="00527419">
      <w:pPr>
        <w:pStyle w:val="FootnoteText"/>
      </w:pPr>
      <w:r w:rsidRPr="002E6BD4">
        <w:rPr>
          <w:rStyle w:val="FootnoteReference"/>
        </w:rPr>
        <w:footnoteRef/>
      </w:r>
      <w:r w:rsidRPr="002E6BD4">
        <w:t xml:space="preserve"> </w:t>
      </w:r>
      <w:r w:rsidRPr="002E6BD4">
        <w:rPr>
          <w:i/>
        </w:rPr>
        <w:t xml:space="preserve">Cassettes 100 </w:t>
      </w:r>
      <w:r w:rsidRPr="002E6BD4">
        <w:t>Press Release/Notes</w:t>
      </w:r>
      <w:r>
        <w:t>.</w:t>
      </w:r>
      <w:r w:rsidDel="00F85E49">
        <w:t xml:space="preserve"> </w:t>
      </w:r>
    </w:p>
  </w:footnote>
  <w:footnote w:id="125">
    <w:p w14:paraId="4D67010B" w14:textId="77777777" w:rsidR="00014026" w:rsidRDefault="00014026" w:rsidP="00527419">
      <w:pPr>
        <w:pStyle w:val="FootnoteText"/>
      </w:pPr>
      <w:r w:rsidRPr="002E6BD4">
        <w:rPr>
          <w:rStyle w:val="FootnoteReference"/>
        </w:rPr>
        <w:footnoteRef/>
      </w:r>
      <w:r w:rsidRPr="002E6BD4">
        <w:t xml:space="preserve"> </w:t>
      </w:r>
      <w:r w:rsidRPr="002E6BD4">
        <w:rPr>
          <w:lang w:eastAsia="zh-TW"/>
        </w:rPr>
        <w:t xml:space="preserve">Nervasa, </w:t>
      </w:r>
      <w:r w:rsidRPr="006137EB">
        <w:rPr>
          <w:lang w:eastAsia="zh-TW"/>
        </w:rPr>
        <w:t>“The Cultural Center of the Philippines</w:t>
      </w:r>
      <w:r>
        <w:rPr>
          <w:lang w:eastAsia="zh-TW"/>
        </w:rPr>
        <w:t xml:space="preserve">,” </w:t>
      </w:r>
      <w:r w:rsidRPr="002E6BD4">
        <w:t>12.</w:t>
      </w:r>
    </w:p>
    <w:p w14:paraId="039FEED2" w14:textId="77777777" w:rsidR="00014026" w:rsidRPr="002E6BD4" w:rsidRDefault="00014026" w:rsidP="00527419">
      <w:pPr>
        <w:pStyle w:val="FootnoteText"/>
      </w:pPr>
    </w:p>
  </w:footnote>
  <w:footnote w:id="126">
    <w:p w14:paraId="2999B061" w14:textId="77777777" w:rsidR="00014026" w:rsidRDefault="00014026" w:rsidP="00527419">
      <w:pPr>
        <w:pStyle w:val="FootnoteText"/>
      </w:pPr>
      <w:r w:rsidRPr="004C4FFC">
        <w:rPr>
          <w:rStyle w:val="FootnoteReference"/>
        </w:rPr>
        <w:footnoteRef/>
      </w:r>
      <w:r>
        <w:t xml:space="preserve"> Baluyut, </w:t>
      </w:r>
      <w:r w:rsidRPr="004F1CF1">
        <w:t>Institutions and Icons of Patronage</w:t>
      </w:r>
      <w:r>
        <w:t xml:space="preserve">, </w:t>
      </w:r>
      <w:r w:rsidRPr="004F1CF1">
        <w:t>33</w:t>
      </w:r>
      <w:r w:rsidRPr="004C4FFC">
        <w:t>-34</w:t>
      </w:r>
      <w:r>
        <w:t>.</w:t>
      </w:r>
    </w:p>
    <w:p w14:paraId="081034A9" w14:textId="77777777" w:rsidR="00014026" w:rsidRPr="004C4FFC" w:rsidRDefault="00014026" w:rsidP="00527419">
      <w:pPr>
        <w:pStyle w:val="FootnoteText"/>
      </w:pPr>
    </w:p>
  </w:footnote>
  <w:footnote w:id="127">
    <w:p w14:paraId="70C0EC71" w14:textId="77777777" w:rsidR="00014026" w:rsidRDefault="00014026" w:rsidP="00527419">
      <w:pPr>
        <w:pStyle w:val="FootnoteText"/>
      </w:pPr>
      <w:r w:rsidRPr="00E74489">
        <w:rPr>
          <w:rStyle w:val="FootnoteReference"/>
        </w:rPr>
        <w:footnoteRef/>
      </w:r>
      <w:r>
        <w:t xml:space="preserve"> Santos, </w:t>
      </w:r>
      <w:r>
        <w:rPr>
          <w:i/>
        </w:rPr>
        <w:t>Tunugan</w:t>
      </w:r>
      <w:r>
        <w:t>,</w:t>
      </w:r>
      <w:r w:rsidRPr="00E74489">
        <w:t xml:space="preserve"> 130.</w:t>
      </w:r>
    </w:p>
    <w:p w14:paraId="343B9BF8" w14:textId="77777777" w:rsidR="00014026" w:rsidRPr="00E74489" w:rsidRDefault="00014026" w:rsidP="00527419">
      <w:pPr>
        <w:pStyle w:val="FootnoteText"/>
      </w:pPr>
    </w:p>
  </w:footnote>
  <w:footnote w:id="128">
    <w:p w14:paraId="6DDB48BD" w14:textId="77777777" w:rsidR="00014026" w:rsidRDefault="00014026" w:rsidP="00527419">
      <w:pPr>
        <w:pStyle w:val="FootnoteText"/>
        <w:rPr>
          <w:rFonts w:ascii="Times" w:hAnsi="Times"/>
        </w:rPr>
      </w:pPr>
      <w:r w:rsidRPr="000E3750">
        <w:rPr>
          <w:rStyle w:val="FootnoteReference"/>
        </w:rPr>
        <w:footnoteRef/>
      </w:r>
      <w:r w:rsidRPr="000E3750">
        <w:t xml:space="preserve"> </w:t>
      </w:r>
      <w:bookmarkStart w:id="38" w:name="_Hlk506820183"/>
      <w:r w:rsidRPr="000E3750">
        <w:t>Jose Maceda, “</w:t>
      </w:r>
      <w:r w:rsidRPr="000E3750">
        <w:rPr>
          <w:lang w:eastAsia="zh-TW"/>
        </w:rPr>
        <w:t xml:space="preserve">Philippine Music and Contemporary Aesthetics,” in </w:t>
      </w:r>
      <w:r w:rsidRPr="000E3750">
        <w:rPr>
          <w:i/>
          <w:lang w:eastAsia="zh-TW"/>
        </w:rPr>
        <w:t>Cultural Freedom in Asia: Rangoon</w:t>
      </w:r>
      <w:r w:rsidRPr="000E3750">
        <w:rPr>
          <w:lang w:eastAsia="zh-TW"/>
        </w:rPr>
        <w:t>, ed</w:t>
      </w:r>
      <w:r>
        <w:rPr>
          <w:lang w:eastAsia="zh-TW"/>
        </w:rPr>
        <w:t>.</w:t>
      </w:r>
      <w:r w:rsidRPr="000E3750">
        <w:rPr>
          <w:lang w:eastAsia="zh-TW"/>
        </w:rPr>
        <w:t xml:space="preserve"> H. Passin (Tokyo and Rutland, VT, 1956),</w:t>
      </w:r>
      <w:r w:rsidRPr="000E3750">
        <w:rPr>
          <w:i/>
          <w:lang w:eastAsia="zh-TW"/>
        </w:rPr>
        <w:t xml:space="preserve"> </w:t>
      </w:r>
      <w:r w:rsidRPr="000E3750">
        <w:t>120.</w:t>
      </w:r>
      <w:r w:rsidRPr="00C60BDB">
        <w:rPr>
          <w:rFonts w:ascii="Times" w:hAnsi="Times"/>
        </w:rPr>
        <w:t xml:space="preserve"> </w:t>
      </w:r>
      <w:bookmarkEnd w:id="38"/>
    </w:p>
    <w:p w14:paraId="10827E16" w14:textId="77777777" w:rsidR="00014026" w:rsidRPr="00C60BDB" w:rsidRDefault="00014026" w:rsidP="00527419">
      <w:pPr>
        <w:pStyle w:val="FootnoteText"/>
      </w:pPr>
    </w:p>
  </w:footnote>
  <w:footnote w:id="129">
    <w:p w14:paraId="792BDC8B" w14:textId="77777777" w:rsidR="00014026" w:rsidRDefault="00014026" w:rsidP="00527419">
      <w:pPr>
        <w:pStyle w:val="FootnoteText"/>
      </w:pPr>
      <w:r w:rsidRPr="008E1A4C">
        <w:rPr>
          <w:rStyle w:val="FootnoteReference"/>
        </w:rPr>
        <w:footnoteRef/>
      </w:r>
      <w:r w:rsidRPr="008E1A4C">
        <w:t xml:space="preserve"> </w:t>
      </w:r>
      <w:r w:rsidRPr="00D76391">
        <w:t xml:space="preserve">From </w:t>
      </w:r>
      <w:bookmarkStart w:id="39" w:name="_Hlk506820201"/>
      <w:r w:rsidRPr="00D76391">
        <w:t xml:space="preserve">Maceda’s Notes for </w:t>
      </w:r>
      <w:r w:rsidRPr="00D76391">
        <w:rPr>
          <w:i/>
        </w:rPr>
        <w:t>Pagsamba</w:t>
      </w:r>
      <w:r w:rsidRPr="00D76391">
        <w:t xml:space="preserve">, </w:t>
      </w:r>
      <w:r w:rsidRPr="00D76391">
        <w:rPr>
          <w:i/>
        </w:rPr>
        <w:t>Pagsamba</w:t>
      </w:r>
      <w:r>
        <w:t xml:space="preserve"> Archive</w:t>
      </w:r>
      <w:r w:rsidRPr="00D76391">
        <w:rPr>
          <w:i/>
        </w:rPr>
        <w:t xml:space="preserve"> </w:t>
      </w:r>
      <w:r w:rsidRPr="00D76391">
        <w:t>File</w:t>
      </w:r>
      <w:r>
        <w:t xml:space="preserve"> (JM-25)</w:t>
      </w:r>
      <w:r w:rsidRPr="00D76391">
        <w:t>,</w:t>
      </w:r>
      <w:r>
        <w:t xml:space="preserve"> Jose Maceda Archives,</w:t>
      </w:r>
      <w:r w:rsidRPr="00D76391">
        <w:t xml:space="preserve"> UP Center of Ethnomusicology Library and Archives.</w:t>
      </w:r>
      <w:bookmarkEnd w:id="39"/>
    </w:p>
    <w:p w14:paraId="22B8B66F" w14:textId="77777777" w:rsidR="00014026" w:rsidRPr="008E1A4C" w:rsidRDefault="00014026" w:rsidP="00527419">
      <w:pPr>
        <w:pStyle w:val="FootnoteText"/>
      </w:pPr>
    </w:p>
  </w:footnote>
  <w:footnote w:id="130">
    <w:p w14:paraId="233B9692" w14:textId="77777777" w:rsidR="00014026" w:rsidRPr="00444FCA" w:rsidRDefault="00014026" w:rsidP="00527419">
      <w:pPr>
        <w:pStyle w:val="FootnoteText"/>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692BB2">
        <w:t>.</w:t>
      </w:r>
    </w:p>
    <w:p w14:paraId="400C1523" w14:textId="77777777" w:rsidR="00014026" w:rsidRPr="00D76391" w:rsidRDefault="00014026" w:rsidP="00527419">
      <w:pPr>
        <w:pStyle w:val="FootnoteText"/>
      </w:pPr>
    </w:p>
  </w:footnote>
  <w:footnote w:id="131">
    <w:p w14:paraId="2A93BF1A" w14:textId="77777777" w:rsidR="00014026" w:rsidRPr="00692BB2" w:rsidRDefault="00014026" w:rsidP="00527419">
      <w:pPr>
        <w:pStyle w:val="FootnoteText"/>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692BB2" w:rsidDel="00F85E49">
        <w:t xml:space="preserve"> </w:t>
      </w:r>
      <w:r w:rsidRPr="00692BB2">
        <w:t xml:space="preserve"> </w:t>
      </w:r>
    </w:p>
    <w:p w14:paraId="011704B1" w14:textId="77777777" w:rsidR="00014026" w:rsidRPr="00692BB2" w:rsidRDefault="00014026" w:rsidP="00527419">
      <w:pPr>
        <w:pStyle w:val="FootnoteText"/>
      </w:pPr>
    </w:p>
  </w:footnote>
  <w:footnote w:id="132">
    <w:p w14:paraId="6B1BAF46" w14:textId="77777777" w:rsidR="00014026" w:rsidRPr="00692BB2" w:rsidRDefault="00014026" w:rsidP="00527419">
      <w:pPr>
        <w:pStyle w:val="FootnoteText"/>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692BB2">
        <w:t xml:space="preserve">. </w:t>
      </w:r>
    </w:p>
    <w:p w14:paraId="201FFA62" w14:textId="77777777" w:rsidR="00014026" w:rsidRPr="00692BB2" w:rsidRDefault="00014026" w:rsidP="00527419">
      <w:pPr>
        <w:pStyle w:val="FootnoteText"/>
      </w:pPr>
    </w:p>
  </w:footnote>
  <w:footnote w:id="133">
    <w:p w14:paraId="05D53A7A" w14:textId="77777777" w:rsidR="00014026" w:rsidRDefault="00014026" w:rsidP="00527419">
      <w:pPr>
        <w:pStyle w:val="FootnoteText"/>
        <w:rPr>
          <w:i/>
        </w:rPr>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113119" w:rsidDel="00F85E49">
        <w:t xml:space="preserve"> </w:t>
      </w:r>
      <w:r w:rsidRPr="00F82A95">
        <w:rPr>
          <w:i/>
        </w:rPr>
        <w:t xml:space="preserve"> </w:t>
      </w:r>
    </w:p>
    <w:p w14:paraId="603108A0" w14:textId="77777777" w:rsidR="00014026" w:rsidRPr="00F82A95" w:rsidRDefault="00014026" w:rsidP="00527419">
      <w:pPr>
        <w:pStyle w:val="FootnoteText"/>
      </w:pPr>
    </w:p>
  </w:footnote>
  <w:footnote w:id="134">
    <w:p w14:paraId="5424C5B4" w14:textId="77777777" w:rsidR="00014026" w:rsidRDefault="00014026" w:rsidP="00527419">
      <w:pPr>
        <w:pStyle w:val="FootnoteText"/>
      </w:pPr>
      <w:r w:rsidRPr="002E6BD4">
        <w:rPr>
          <w:rStyle w:val="FootnoteReference"/>
        </w:rPr>
        <w:footnoteRef/>
      </w:r>
      <w:r w:rsidRPr="002E6BD4">
        <w:t xml:space="preserve"> Maceda, “</w:t>
      </w:r>
      <w:r w:rsidRPr="002E6BD4">
        <w:rPr>
          <w:lang w:eastAsia="zh-TW"/>
        </w:rPr>
        <w:t>Philippine Music and Contemporary Aesthetics,</w:t>
      </w:r>
      <w:r>
        <w:rPr>
          <w:lang w:eastAsia="zh-TW"/>
        </w:rPr>
        <w:t>”</w:t>
      </w:r>
      <w:r w:rsidRPr="002E6BD4">
        <w:rPr>
          <w:i/>
          <w:lang w:eastAsia="zh-TW"/>
        </w:rPr>
        <w:t xml:space="preserve"> </w:t>
      </w:r>
      <w:r w:rsidRPr="002E6BD4">
        <w:rPr>
          <w:lang w:eastAsia="zh-TW"/>
        </w:rPr>
        <w:t xml:space="preserve">120. </w:t>
      </w:r>
      <w:r w:rsidRPr="002E6BD4">
        <w:t xml:space="preserve">Not only do the Maceda archives contain much of Maceda’s recordings from his fieldwork, but in one text he also </w:t>
      </w:r>
      <w:r>
        <w:t>articulated</w:t>
      </w:r>
      <w:r w:rsidRPr="002E6BD4">
        <w:t xml:space="preserve"> how he wished to document Philippine music and send it via tape recording to libraries around the world—an inversion of the Marcos’ intent to bring international live music to Manila. </w:t>
      </w:r>
    </w:p>
    <w:p w14:paraId="21C17398" w14:textId="77777777" w:rsidR="00014026" w:rsidRPr="002E6BD4" w:rsidRDefault="00014026" w:rsidP="00527419">
      <w:pPr>
        <w:pStyle w:val="FootnoteText"/>
      </w:pPr>
    </w:p>
  </w:footnote>
  <w:footnote w:id="135">
    <w:p w14:paraId="157C4299" w14:textId="77777777" w:rsidR="00014026" w:rsidRDefault="00014026" w:rsidP="00527419">
      <w:pPr>
        <w:pStyle w:val="FootnoteText"/>
      </w:pPr>
      <w:r w:rsidRPr="002E6BD4">
        <w:rPr>
          <w:rStyle w:val="FootnoteReference"/>
        </w:rPr>
        <w:footnoteRef/>
      </w:r>
      <w:r w:rsidRPr="002E6BD4">
        <w:t xml:space="preserve"> Hamilton-Paterson, </w:t>
      </w:r>
      <w:bookmarkStart w:id="40" w:name="_Hlk506819905"/>
      <w:r w:rsidRPr="00AF36C1">
        <w:rPr>
          <w:i/>
        </w:rPr>
        <w:t>America’s Boy</w:t>
      </w:r>
      <w:bookmarkEnd w:id="40"/>
      <w:r>
        <w:t xml:space="preserve">, </w:t>
      </w:r>
      <w:r w:rsidRPr="002E6BD4">
        <w:t>256, 264-5; Bonner,</w:t>
      </w:r>
      <w:r>
        <w:t xml:space="preserve"> </w:t>
      </w:r>
      <w:bookmarkStart w:id="41" w:name="_Hlk506819920"/>
      <w:r w:rsidRPr="002E6BD4">
        <w:rPr>
          <w:i/>
        </w:rPr>
        <w:t>Waltzing with a Dictator</w:t>
      </w:r>
      <w:bookmarkEnd w:id="41"/>
      <w:r>
        <w:t>,</w:t>
      </w:r>
      <w:r w:rsidRPr="002E6BD4">
        <w:t xml:space="preserve"> 67-9. </w:t>
      </w:r>
    </w:p>
    <w:p w14:paraId="5B1399C8" w14:textId="77777777" w:rsidR="00014026" w:rsidRPr="002E6BD4" w:rsidRDefault="00014026" w:rsidP="00527419">
      <w:pPr>
        <w:pStyle w:val="FootnoteText"/>
      </w:pPr>
    </w:p>
  </w:footnote>
  <w:footnote w:id="136">
    <w:p w14:paraId="19FF8252" w14:textId="77777777" w:rsidR="00014026" w:rsidRDefault="00014026" w:rsidP="00527419">
      <w:pPr>
        <w:pStyle w:val="FootnoteText"/>
      </w:pPr>
      <w:r w:rsidRPr="002E6BD4">
        <w:rPr>
          <w:rStyle w:val="FootnoteReference"/>
        </w:rPr>
        <w:footnoteRef/>
      </w:r>
      <w:r w:rsidRPr="002E6BD4">
        <w:t xml:space="preserve"> Seagrave,</w:t>
      </w:r>
      <w:r>
        <w:t xml:space="preserve"> </w:t>
      </w:r>
      <w:r w:rsidRPr="002E6BD4">
        <w:rPr>
          <w:i/>
        </w:rPr>
        <w:t>The Marcos Dynasty</w:t>
      </w:r>
      <w:r>
        <w:t xml:space="preserve">, </w:t>
      </w:r>
      <w:r w:rsidRPr="002E6BD4">
        <w:t>225.</w:t>
      </w:r>
    </w:p>
    <w:p w14:paraId="7A375682" w14:textId="77777777" w:rsidR="00014026" w:rsidRPr="002E6BD4" w:rsidRDefault="00014026" w:rsidP="00527419">
      <w:pPr>
        <w:pStyle w:val="FootnoteText"/>
      </w:pPr>
    </w:p>
  </w:footnote>
  <w:footnote w:id="137">
    <w:p w14:paraId="37FEA772" w14:textId="77777777" w:rsidR="00014026" w:rsidRDefault="00014026" w:rsidP="00527419">
      <w:pPr>
        <w:pStyle w:val="FootnoteText"/>
      </w:pPr>
      <w:r w:rsidRPr="002E6BD4">
        <w:rPr>
          <w:rStyle w:val="FootnoteReference"/>
        </w:rPr>
        <w:footnoteRef/>
      </w:r>
      <w:r w:rsidRPr="002E6BD4">
        <w:t xml:space="preserve"> Hamilton-Paterson, </w:t>
      </w:r>
      <w:r w:rsidRPr="00AF36C1">
        <w:rPr>
          <w:i/>
        </w:rPr>
        <w:t>America’s Boy</w:t>
      </w:r>
      <w:r>
        <w:t xml:space="preserve">, </w:t>
      </w:r>
      <w:r w:rsidRPr="002E6BD4">
        <w:t>256, 263.</w:t>
      </w:r>
    </w:p>
    <w:p w14:paraId="3F6AA1BF" w14:textId="77777777" w:rsidR="00014026" w:rsidRPr="002E6BD4" w:rsidRDefault="00014026" w:rsidP="00527419">
      <w:pPr>
        <w:pStyle w:val="FootnoteText"/>
      </w:pPr>
    </w:p>
  </w:footnote>
  <w:footnote w:id="138">
    <w:p w14:paraId="78CBF459" w14:textId="0868BA42" w:rsidR="00014026" w:rsidRPr="00172E15" w:rsidRDefault="00014026" w:rsidP="00527419">
      <w:pPr>
        <w:pStyle w:val="FootnoteText"/>
        <w:rPr>
          <w:i/>
        </w:rPr>
      </w:pPr>
      <w:r w:rsidRPr="00172E15">
        <w:rPr>
          <w:rStyle w:val="FootnoteReference"/>
        </w:rPr>
        <w:footnoteRef/>
      </w:r>
      <w:r w:rsidRPr="00172E15">
        <w:t xml:space="preserve"> Hamilton-Paterson,</w:t>
      </w:r>
      <w:r>
        <w:t xml:space="preserve"> </w:t>
      </w:r>
      <w:r w:rsidRPr="00AF36C1">
        <w:rPr>
          <w:i/>
        </w:rPr>
        <w:t>America’s Boy</w:t>
      </w:r>
      <w:r>
        <w:t>,</w:t>
      </w:r>
      <w:r w:rsidRPr="00172E15">
        <w:t xml:space="preserve"> 283. Another article, published shortly after the deposition of Ferdinand Marcos, noted</w:t>
      </w:r>
      <w:r>
        <w:t>,</w:t>
      </w:r>
      <w:r w:rsidRPr="00172E15">
        <w:t xml:space="preserve"> “What made the Beams-Marcos affair controversial was not the relationship itself…but the alleged tapes of Dovie’s lovemaking sessions with the deposed president</w:t>
      </w:r>
      <w:r>
        <w:t>.</w:t>
      </w:r>
      <w:r w:rsidRPr="00172E15">
        <w:t>…The tapes were played on radio during the height of the student activist rebellion in 1971</w:t>
      </w:r>
      <w:r w:rsidR="00C16713">
        <w:t>–</w:t>
      </w:r>
      <w:r w:rsidRPr="00172E15">
        <w:t xml:space="preserve">1972 which prompted Marcos to proclaim martial law.” In </w:t>
      </w:r>
      <w:bookmarkStart w:id="42" w:name="_Hlk506820401"/>
      <w:r w:rsidRPr="00172E15">
        <w:t xml:space="preserve">Nicole S. De Guzman, “Dovie Beams Loved Marcos as Much </w:t>
      </w:r>
      <w:proofErr w:type="gramStart"/>
      <w:r w:rsidRPr="00172E15">
        <w:t>As</w:t>
      </w:r>
      <w:proofErr w:type="gramEnd"/>
      <w:r w:rsidRPr="00172E15">
        <w:t xml:space="preserve"> He Did,” </w:t>
      </w:r>
      <w:r w:rsidRPr="00172E15">
        <w:rPr>
          <w:i/>
        </w:rPr>
        <w:t>Manila Times</w:t>
      </w:r>
      <w:r w:rsidRPr="00172E15">
        <w:t xml:space="preserve">, July 8, 1986, 15. </w:t>
      </w:r>
      <w:bookmarkEnd w:id="42"/>
    </w:p>
    <w:p w14:paraId="436A03FA" w14:textId="77777777" w:rsidR="00014026" w:rsidRPr="0038554D" w:rsidRDefault="00014026" w:rsidP="00527419">
      <w:pPr>
        <w:pStyle w:val="FootnoteText"/>
      </w:pPr>
    </w:p>
  </w:footnote>
  <w:footnote w:id="139">
    <w:p w14:paraId="55275B38" w14:textId="77777777" w:rsidR="00014026" w:rsidRDefault="00014026" w:rsidP="00527419">
      <w:pPr>
        <w:pStyle w:val="FootnoteText"/>
      </w:pPr>
      <w:r w:rsidRPr="002E6BD4">
        <w:rPr>
          <w:rStyle w:val="FootnoteReference"/>
        </w:rPr>
        <w:footnoteRef/>
      </w:r>
      <w:r w:rsidRPr="002E6BD4">
        <w:t xml:space="preserve"> </w:t>
      </w:r>
      <w:bookmarkStart w:id="43" w:name="_Hlk506820422"/>
      <w:r w:rsidRPr="002E6BD4">
        <w:t xml:space="preserve">Alfredo R. Roces, “Cassettes in Concert,” </w:t>
      </w:r>
      <w:r w:rsidRPr="002E6BD4">
        <w:rPr>
          <w:i/>
        </w:rPr>
        <w:t xml:space="preserve">Manila Times, </w:t>
      </w:r>
      <w:r w:rsidRPr="002E6BD4">
        <w:t>March 10, 1971.</w:t>
      </w:r>
    </w:p>
    <w:bookmarkEnd w:id="43"/>
    <w:p w14:paraId="61E36588" w14:textId="77777777" w:rsidR="00014026" w:rsidRPr="002E6BD4" w:rsidRDefault="00014026" w:rsidP="00527419">
      <w:pPr>
        <w:pStyle w:val="FootnoteText"/>
      </w:pPr>
    </w:p>
  </w:footnote>
  <w:footnote w:id="140">
    <w:p w14:paraId="6BBB0BB6" w14:textId="77777777" w:rsidR="00014026" w:rsidRDefault="00014026" w:rsidP="00527419">
      <w:pPr>
        <w:pStyle w:val="FootnoteText"/>
      </w:pPr>
      <w:r w:rsidRPr="002E6BD4">
        <w:rPr>
          <w:rStyle w:val="FootnoteReference"/>
        </w:rPr>
        <w:footnoteRef/>
      </w:r>
      <w:r w:rsidRPr="002E6BD4">
        <w:t xml:space="preserve"> </w:t>
      </w:r>
      <w:bookmarkStart w:id="44" w:name="_Hlk506820444"/>
      <w:r w:rsidRPr="002E6BD4">
        <w:t xml:space="preserve">Leonor Orosa Goquingco, “Cassettes 100: Pushing Criteria Overboard?” </w:t>
      </w:r>
      <w:r w:rsidRPr="002E6BD4">
        <w:rPr>
          <w:i/>
        </w:rPr>
        <w:t xml:space="preserve">Manila Bulletin, </w:t>
      </w:r>
      <w:r w:rsidRPr="002E6BD4">
        <w:t>March 14, 1971.</w:t>
      </w:r>
      <w:bookmarkEnd w:id="44"/>
    </w:p>
    <w:p w14:paraId="01BD483F" w14:textId="77777777" w:rsidR="00014026" w:rsidRPr="002E6BD4" w:rsidRDefault="00014026" w:rsidP="00527419">
      <w:pPr>
        <w:pStyle w:val="FootnoteText"/>
      </w:pPr>
    </w:p>
  </w:footnote>
  <w:footnote w:id="141">
    <w:p w14:paraId="55894791" w14:textId="77777777" w:rsidR="00014026" w:rsidRDefault="00014026" w:rsidP="00527419">
      <w:pPr>
        <w:pStyle w:val="FootnoteText"/>
      </w:pPr>
      <w:r w:rsidRPr="002E6BD4">
        <w:rPr>
          <w:rStyle w:val="FootnoteReference"/>
        </w:rPr>
        <w:footnoteRef/>
      </w:r>
      <w:r w:rsidRPr="002E6BD4">
        <w:t xml:space="preserve"> </w:t>
      </w:r>
      <w:bookmarkStart w:id="45" w:name="_Hlk506820513"/>
      <w:r w:rsidRPr="00C60BDB">
        <w:t xml:space="preserve">“Chaotic Concert,” </w:t>
      </w:r>
      <w:r w:rsidRPr="00C60BDB">
        <w:rPr>
          <w:i/>
        </w:rPr>
        <w:t xml:space="preserve">The Asia Magazine, </w:t>
      </w:r>
      <w:r w:rsidRPr="00C60BDB">
        <w:t>May 30, 1971.</w:t>
      </w:r>
      <w:r w:rsidRPr="00F931A1" w:rsidDel="00F931A1">
        <w:rPr>
          <w:highlight w:val="yellow"/>
        </w:rPr>
        <w:t xml:space="preserve"> </w:t>
      </w:r>
      <w:bookmarkEnd w:id="45"/>
    </w:p>
    <w:p w14:paraId="0E8B65BD" w14:textId="77777777" w:rsidR="00014026" w:rsidRPr="002E6BD4" w:rsidRDefault="00014026" w:rsidP="00527419">
      <w:pPr>
        <w:pStyle w:val="FootnoteText"/>
      </w:pPr>
    </w:p>
  </w:footnote>
  <w:footnote w:id="142">
    <w:p w14:paraId="14CAC8E6" w14:textId="77777777" w:rsidR="00014026" w:rsidRDefault="00014026" w:rsidP="00527419">
      <w:pPr>
        <w:pStyle w:val="FootnoteText"/>
      </w:pPr>
      <w:r w:rsidRPr="002E6BD4">
        <w:rPr>
          <w:rStyle w:val="FootnoteReference"/>
        </w:rPr>
        <w:footnoteRef/>
      </w:r>
      <w:r w:rsidRPr="002E6BD4">
        <w:t xml:space="preserve"> </w:t>
      </w:r>
      <w:r w:rsidRPr="00B8727C">
        <w:rPr>
          <w:i/>
        </w:rPr>
        <w:t xml:space="preserve">Cassettes 100 </w:t>
      </w:r>
      <w:r w:rsidRPr="00B8727C">
        <w:t>Press Release/Notes</w:t>
      </w:r>
      <w:r>
        <w:t>.</w:t>
      </w:r>
      <w:r w:rsidRPr="002E6BD4" w:rsidDel="0025250B">
        <w:rPr>
          <w:i/>
        </w:rPr>
        <w:t xml:space="preserve"> </w:t>
      </w:r>
      <w:r w:rsidRPr="002E6BD4">
        <w:t xml:space="preserve"> </w:t>
      </w:r>
    </w:p>
    <w:p w14:paraId="4289CCBD" w14:textId="77777777" w:rsidR="00014026" w:rsidRPr="002E6BD4" w:rsidRDefault="00014026" w:rsidP="00527419">
      <w:pPr>
        <w:pStyle w:val="FootnoteText"/>
      </w:pPr>
    </w:p>
  </w:footnote>
  <w:footnote w:id="143">
    <w:p w14:paraId="3B803671" w14:textId="77777777" w:rsidR="00014026" w:rsidRDefault="00014026" w:rsidP="00527419">
      <w:pPr>
        <w:pStyle w:val="FootnoteText"/>
      </w:pPr>
      <w:r w:rsidRPr="002E6BD4">
        <w:rPr>
          <w:rStyle w:val="FootnoteReference"/>
        </w:rPr>
        <w:footnoteRef/>
      </w:r>
      <w:r w:rsidRPr="002E6BD4">
        <w:t xml:space="preserve"> Jose Maceda, “Drone and Melody in Philippine Musical Instruments,” in </w:t>
      </w:r>
      <w:r w:rsidRPr="002E6BD4">
        <w:rPr>
          <w:i/>
        </w:rPr>
        <w:t>Traditional Drama and Music of Southeast Asia</w:t>
      </w:r>
      <w:r w:rsidRPr="002E6BD4">
        <w:t xml:space="preserve"> (Kuala Lumpur: Dewan Bahasa dan Pustaka, Kementerian Pelajaran Malaysia, 1974),</w:t>
      </w:r>
      <w:r w:rsidRPr="002E6BD4">
        <w:rPr>
          <w:i/>
        </w:rPr>
        <w:t xml:space="preserve"> </w:t>
      </w:r>
      <w:r w:rsidRPr="002E6BD4">
        <w:t xml:space="preserve">246. </w:t>
      </w:r>
    </w:p>
    <w:p w14:paraId="40B56757" w14:textId="77777777" w:rsidR="00014026" w:rsidRPr="002E6BD4" w:rsidRDefault="00014026" w:rsidP="00527419">
      <w:pPr>
        <w:pStyle w:val="FootnoteText"/>
      </w:pPr>
    </w:p>
  </w:footnote>
  <w:footnote w:id="144">
    <w:p w14:paraId="0A4A49BA" w14:textId="77777777" w:rsidR="00014026" w:rsidRDefault="00014026" w:rsidP="00527419">
      <w:pPr>
        <w:pStyle w:val="FootnoteText"/>
      </w:pPr>
      <w:r w:rsidRPr="002E6BD4">
        <w:rPr>
          <w:rStyle w:val="FootnoteReference"/>
        </w:rPr>
        <w:footnoteRef/>
      </w:r>
      <w:r w:rsidRPr="002E6BD4">
        <w:t xml:space="preserve"> </w:t>
      </w:r>
      <w:r w:rsidRPr="00B8727C">
        <w:rPr>
          <w:i/>
        </w:rPr>
        <w:t xml:space="preserve">Cassettes 100 </w:t>
      </w:r>
      <w:r w:rsidRPr="00B8727C">
        <w:t>Press Release/Notes</w:t>
      </w:r>
      <w:r>
        <w:t>.</w:t>
      </w:r>
      <w:r w:rsidRPr="002E6BD4" w:rsidDel="0025250B">
        <w:rPr>
          <w:i/>
        </w:rPr>
        <w:t xml:space="preserve"> </w:t>
      </w:r>
    </w:p>
    <w:p w14:paraId="5EFB253B" w14:textId="77777777" w:rsidR="00014026" w:rsidRPr="002E6BD4" w:rsidRDefault="00014026" w:rsidP="00527419">
      <w:pPr>
        <w:pStyle w:val="FootnoteText"/>
      </w:pPr>
    </w:p>
  </w:footnote>
  <w:footnote w:id="145">
    <w:p w14:paraId="63D03F45" w14:textId="77777777" w:rsidR="00014026" w:rsidRDefault="00014026" w:rsidP="00527419">
      <w:pPr>
        <w:pStyle w:val="FootnoteText"/>
      </w:pPr>
      <w:r w:rsidRPr="002E6BD4">
        <w:rPr>
          <w:rStyle w:val="FootnoteReference"/>
        </w:rPr>
        <w:footnoteRef/>
      </w:r>
      <w:r w:rsidRPr="002E6BD4">
        <w:t xml:space="preserve"> </w:t>
      </w:r>
      <w:r w:rsidRPr="002E6BD4">
        <w:rPr>
          <w:i/>
        </w:rPr>
        <w:t xml:space="preserve">Cassettes 100 </w:t>
      </w:r>
      <w:r w:rsidRPr="002E6BD4">
        <w:t>Score, Jose Maceda Archive, University of the Philippines-Diliman Center of Ethnomusicology Library and Archives.</w:t>
      </w:r>
    </w:p>
    <w:p w14:paraId="4718170D" w14:textId="77777777" w:rsidR="00014026" w:rsidRPr="002E6BD4" w:rsidRDefault="00014026" w:rsidP="00527419">
      <w:pPr>
        <w:pStyle w:val="FootnoteText"/>
      </w:pPr>
    </w:p>
  </w:footnote>
  <w:footnote w:id="146">
    <w:p w14:paraId="02393787" w14:textId="77777777" w:rsidR="00014026" w:rsidRDefault="00014026" w:rsidP="00527419">
      <w:pPr>
        <w:pStyle w:val="FootnoteText"/>
      </w:pPr>
      <w:r w:rsidRPr="00C60BDB">
        <w:rPr>
          <w:rStyle w:val="FootnoteReference"/>
          <w:rFonts w:ascii="Times" w:hAnsi="Times"/>
        </w:rPr>
        <w:footnoteRef/>
      </w:r>
      <w:r w:rsidRPr="00C60BDB">
        <w:t xml:space="preserve"> “Chaotic Concert,” </w:t>
      </w:r>
      <w:r w:rsidRPr="00C60BDB">
        <w:rPr>
          <w:i/>
        </w:rPr>
        <w:t xml:space="preserve">The Asia Magazine, </w:t>
      </w:r>
      <w:r w:rsidRPr="00C60BDB">
        <w:t>May 30, 1971.</w:t>
      </w:r>
    </w:p>
    <w:p w14:paraId="6813D570" w14:textId="77777777" w:rsidR="00014026" w:rsidRPr="00C60BDB" w:rsidRDefault="00014026" w:rsidP="00527419">
      <w:pPr>
        <w:pStyle w:val="FootnoteText"/>
      </w:pPr>
    </w:p>
  </w:footnote>
  <w:footnote w:id="147">
    <w:p w14:paraId="5BF007A6" w14:textId="77777777" w:rsidR="00014026" w:rsidRDefault="00014026" w:rsidP="00527419">
      <w:pPr>
        <w:pStyle w:val="FootnoteText"/>
      </w:pPr>
      <w:r w:rsidRPr="002E6BD4">
        <w:rPr>
          <w:rStyle w:val="FootnoteReference"/>
        </w:rPr>
        <w:footnoteRef/>
      </w:r>
      <w:r w:rsidRPr="002E6BD4">
        <w:t xml:space="preserve"> Salome Voegelin, </w:t>
      </w:r>
      <w:r w:rsidRPr="002E6BD4">
        <w:rPr>
          <w:i/>
        </w:rPr>
        <w:t xml:space="preserve">Listening to Noise and Silence </w:t>
      </w:r>
      <w:r w:rsidRPr="002E6BD4">
        <w:t xml:space="preserve">(New York: Bloomsbury, 2010), 11. </w:t>
      </w:r>
    </w:p>
    <w:p w14:paraId="2262539B" w14:textId="77777777" w:rsidR="00014026" w:rsidRPr="002E6BD4" w:rsidRDefault="00014026" w:rsidP="00527419">
      <w:pPr>
        <w:pStyle w:val="FootnoteText"/>
      </w:pPr>
    </w:p>
  </w:footnote>
  <w:footnote w:id="148">
    <w:p w14:paraId="312E3528" w14:textId="77777777" w:rsidR="00014026" w:rsidRPr="00C60BDB" w:rsidRDefault="00014026" w:rsidP="00527419">
      <w:pPr>
        <w:pStyle w:val="FootnoteText"/>
      </w:pPr>
      <w:r w:rsidRPr="00C60BDB">
        <w:rPr>
          <w:rStyle w:val="FootnoteReference"/>
          <w:rFonts w:ascii="Times" w:hAnsi="Times"/>
        </w:rPr>
        <w:footnoteRef/>
      </w:r>
      <w:r w:rsidRPr="00C60BDB">
        <w:t xml:space="preserve"> </w:t>
      </w:r>
      <w:r w:rsidRPr="00C60BDB">
        <w:rPr>
          <w:i/>
        </w:rPr>
        <w:t xml:space="preserve">Cassettes 100 </w:t>
      </w:r>
      <w:r w:rsidRPr="00C60BDB">
        <w:t xml:space="preserve">Press Release/Notes, </w:t>
      </w:r>
      <w:r w:rsidRPr="00C60BDB">
        <w:rPr>
          <w:i/>
        </w:rPr>
        <w:t xml:space="preserve">Cassettes 100 </w:t>
      </w:r>
      <w:r w:rsidRPr="00C60BDB">
        <w:t>Folder, UP Ethnomusicology Library and Archives.</w:t>
      </w:r>
    </w:p>
  </w:footnote>
  <w:footnote w:id="149">
    <w:p w14:paraId="54B9FCD2" w14:textId="77777777" w:rsidR="00014026" w:rsidRDefault="00014026" w:rsidP="00527419">
      <w:pPr>
        <w:pStyle w:val="FootnoteText"/>
      </w:pPr>
      <w:r w:rsidRPr="002E6BD4">
        <w:rPr>
          <w:rStyle w:val="FootnoteReference"/>
        </w:rPr>
        <w:footnoteRef/>
      </w:r>
      <w:r w:rsidRPr="002E6BD4">
        <w:t>“</w:t>
      </w:r>
      <w:r w:rsidRPr="002E6BD4">
        <w:rPr>
          <w:i/>
        </w:rPr>
        <w:t xml:space="preserve">Cassettes 100 </w:t>
      </w:r>
      <w:r w:rsidRPr="002E6BD4">
        <w:t xml:space="preserve">Instructions to Performers About the Use of Tapes,” </w:t>
      </w:r>
      <w:r w:rsidRPr="002E6BD4">
        <w:rPr>
          <w:i/>
        </w:rPr>
        <w:t xml:space="preserve">Cassettes 100 </w:t>
      </w:r>
      <w:r w:rsidRPr="002E6BD4">
        <w:t>1971/Jose Maceda File (JM22), Jose Maceda Archive, University of the Philippines-Diliman Center of Ethnomusicology Library and Archives.</w:t>
      </w:r>
    </w:p>
    <w:p w14:paraId="7E24F474" w14:textId="77777777" w:rsidR="00014026" w:rsidRPr="002E6BD4" w:rsidRDefault="00014026" w:rsidP="00527419">
      <w:pPr>
        <w:pStyle w:val="FootnoteText"/>
      </w:pPr>
    </w:p>
  </w:footnote>
  <w:footnote w:id="150">
    <w:p w14:paraId="6AC3031E" w14:textId="77777777" w:rsidR="00014026" w:rsidRDefault="00014026" w:rsidP="00527419">
      <w:pPr>
        <w:pStyle w:val="FootnoteText"/>
      </w:pPr>
      <w:r w:rsidRPr="002E6BD4">
        <w:rPr>
          <w:rStyle w:val="FootnoteReference"/>
        </w:rPr>
        <w:footnoteRef/>
      </w:r>
      <w:r w:rsidRPr="002E6BD4">
        <w:t xml:space="preserve"> “</w:t>
      </w:r>
      <w:r w:rsidRPr="002E6BD4">
        <w:rPr>
          <w:i/>
        </w:rPr>
        <w:t xml:space="preserve">Cassettes 100 </w:t>
      </w:r>
      <w:r w:rsidRPr="002E6BD4">
        <w:t>Instructions to Performers About the Use of Tapes.”</w:t>
      </w:r>
    </w:p>
    <w:p w14:paraId="565B9533" w14:textId="77777777" w:rsidR="00014026" w:rsidRPr="002E6BD4" w:rsidRDefault="00014026" w:rsidP="00527419">
      <w:pPr>
        <w:pStyle w:val="FootnoteText"/>
      </w:pPr>
    </w:p>
  </w:footnote>
  <w:footnote w:id="151">
    <w:p w14:paraId="1277B6AC" w14:textId="77777777" w:rsidR="00014026" w:rsidRDefault="00014026" w:rsidP="00527419">
      <w:pPr>
        <w:pStyle w:val="FootnoteText"/>
      </w:pPr>
      <w:r w:rsidRPr="00BB0869">
        <w:rPr>
          <w:rStyle w:val="FootnoteReference"/>
        </w:rPr>
        <w:footnoteRef/>
      </w:r>
      <w:r w:rsidRPr="00BB0869">
        <w:t xml:space="preserve"> “</w:t>
      </w:r>
      <w:r w:rsidRPr="00BB0869">
        <w:rPr>
          <w:i/>
        </w:rPr>
        <w:t xml:space="preserve">Cassettes 100 </w:t>
      </w:r>
      <w:r w:rsidRPr="00BB0869">
        <w:t xml:space="preserve">Participants.” </w:t>
      </w:r>
    </w:p>
    <w:p w14:paraId="15A7A29A" w14:textId="77777777" w:rsidR="00014026" w:rsidRPr="00BB0869" w:rsidRDefault="00014026" w:rsidP="00527419">
      <w:pPr>
        <w:pStyle w:val="FootnoteText"/>
      </w:pPr>
    </w:p>
  </w:footnote>
  <w:footnote w:id="152">
    <w:p w14:paraId="5B15B7AC" w14:textId="77777777" w:rsidR="00014026" w:rsidRDefault="00014026" w:rsidP="00527419">
      <w:pPr>
        <w:pStyle w:val="FootnoteText"/>
      </w:pPr>
      <w:r w:rsidRPr="00BB0869">
        <w:rPr>
          <w:rStyle w:val="FootnoteReference"/>
        </w:rPr>
        <w:footnoteRef/>
      </w:r>
      <w:r w:rsidRPr="00BB0869">
        <w:t xml:space="preserve"> </w:t>
      </w:r>
      <w:r w:rsidRPr="00BB0869">
        <w:rPr>
          <w:i/>
        </w:rPr>
        <w:t>Cassettes 100</w:t>
      </w:r>
      <w:r w:rsidRPr="00BB0869">
        <w:t>, “Formations I,” Documentation of</w:t>
      </w:r>
      <w:r w:rsidRPr="00BB0869">
        <w:rPr>
          <w:i/>
        </w:rPr>
        <w:t xml:space="preserve"> </w:t>
      </w:r>
      <w:r w:rsidRPr="00BB0869">
        <w:t>Music Programs, Jan- Mar 1971, Cultural Center of the Philippines Library and Archives.</w:t>
      </w:r>
    </w:p>
    <w:p w14:paraId="6B34377E" w14:textId="77777777" w:rsidR="00014026" w:rsidRPr="00BB0869" w:rsidRDefault="00014026" w:rsidP="00527419">
      <w:pPr>
        <w:pStyle w:val="FootnoteText"/>
      </w:pPr>
    </w:p>
  </w:footnote>
  <w:footnote w:id="153">
    <w:p w14:paraId="4D41E032" w14:textId="77777777" w:rsidR="00014026" w:rsidRDefault="00014026" w:rsidP="00527419">
      <w:pPr>
        <w:pStyle w:val="FootnoteText"/>
      </w:pPr>
      <w:r w:rsidRPr="00BB0869">
        <w:rPr>
          <w:rStyle w:val="FootnoteReference"/>
        </w:rPr>
        <w:footnoteRef/>
      </w:r>
      <w:r w:rsidRPr="00BB0869">
        <w:t xml:space="preserve"> </w:t>
      </w:r>
      <w:r w:rsidRPr="00BB0869">
        <w:rPr>
          <w:i/>
        </w:rPr>
        <w:t>Cassettes 100</w:t>
      </w:r>
      <w:r w:rsidRPr="00BB0869">
        <w:t xml:space="preserve"> “Formations I.”</w:t>
      </w:r>
    </w:p>
    <w:p w14:paraId="7342CF14" w14:textId="77777777" w:rsidR="00014026" w:rsidRPr="00BB0869" w:rsidRDefault="00014026" w:rsidP="00527419">
      <w:pPr>
        <w:pStyle w:val="FootnoteText"/>
      </w:pPr>
      <w:r w:rsidRPr="00BB0869">
        <w:tab/>
      </w:r>
    </w:p>
  </w:footnote>
  <w:footnote w:id="154">
    <w:p w14:paraId="650F2833" w14:textId="77777777" w:rsidR="00014026" w:rsidRDefault="00014026" w:rsidP="00527419">
      <w:pPr>
        <w:pStyle w:val="FootnoteText"/>
      </w:pPr>
      <w:r w:rsidRPr="002E6BD4">
        <w:rPr>
          <w:rStyle w:val="FootnoteReference"/>
        </w:rPr>
        <w:footnoteRef/>
      </w:r>
      <w:r w:rsidRPr="002E6BD4">
        <w:t xml:space="preserve"> </w:t>
      </w:r>
      <w:r w:rsidRPr="002E6BD4">
        <w:rPr>
          <w:i/>
        </w:rPr>
        <w:t>Cassettes 100</w:t>
      </w:r>
      <w:r w:rsidRPr="002E6BD4">
        <w:t xml:space="preserve"> “Formations II,” Documentation of</w:t>
      </w:r>
      <w:r w:rsidRPr="002E6BD4">
        <w:rPr>
          <w:i/>
        </w:rPr>
        <w:t xml:space="preserve"> </w:t>
      </w:r>
      <w:r w:rsidRPr="002E6BD4">
        <w:t>Music Programs, Jan- Mar 1971, Cultural Center of the Philippines Library and Archives.</w:t>
      </w:r>
    </w:p>
    <w:p w14:paraId="11862923" w14:textId="77777777" w:rsidR="00014026" w:rsidRPr="002E6BD4" w:rsidRDefault="00014026" w:rsidP="00527419">
      <w:pPr>
        <w:pStyle w:val="FootnoteText"/>
      </w:pPr>
    </w:p>
  </w:footnote>
  <w:footnote w:id="155">
    <w:p w14:paraId="62E4D9D0" w14:textId="77777777" w:rsidR="00014026" w:rsidRDefault="00014026" w:rsidP="00527419">
      <w:pPr>
        <w:pStyle w:val="FootnoteText"/>
      </w:pPr>
      <w:r w:rsidRPr="002E6BD4">
        <w:rPr>
          <w:rStyle w:val="FootnoteReference"/>
        </w:rPr>
        <w:footnoteRef/>
      </w:r>
      <w:r w:rsidRPr="002E6BD4">
        <w:t xml:space="preserve"> </w:t>
      </w:r>
      <w:r w:rsidRPr="002E6BD4">
        <w:rPr>
          <w:i/>
        </w:rPr>
        <w:t>Cassettes 100</w:t>
      </w:r>
      <w:r w:rsidRPr="002E6BD4">
        <w:t xml:space="preserve"> “Formations II.” </w:t>
      </w:r>
      <w:r w:rsidRPr="002E6BD4">
        <w:tab/>
      </w:r>
    </w:p>
    <w:p w14:paraId="0084DFF3" w14:textId="77777777" w:rsidR="00014026" w:rsidRPr="002E6BD4" w:rsidRDefault="00014026" w:rsidP="00527419">
      <w:pPr>
        <w:pStyle w:val="FootnoteText"/>
      </w:pPr>
    </w:p>
  </w:footnote>
  <w:footnote w:id="156">
    <w:p w14:paraId="04902986" w14:textId="77777777" w:rsidR="00014026" w:rsidRDefault="00014026" w:rsidP="00527419">
      <w:pPr>
        <w:pStyle w:val="FootnoteText"/>
      </w:pPr>
      <w:r w:rsidRPr="002E6BD4">
        <w:rPr>
          <w:rStyle w:val="FootnoteReference"/>
        </w:rPr>
        <w:footnoteRef/>
      </w:r>
      <w:r w:rsidRPr="002E6BD4">
        <w:t xml:space="preserve"> </w:t>
      </w:r>
      <w:r w:rsidRPr="002E6BD4">
        <w:rPr>
          <w:i/>
        </w:rPr>
        <w:t>Cassettes 100</w:t>
      </w:r>
      <w:r w:rsidRPr="002E6BD4">
        <w:t xml:space="preserve"> “Formations III,” Documentation of</w:t>
      </w:r>
      <w:r w:rsidRPr="002E6BD4">
        <w:rPr>
          <w:i/>
        </w:rPr>
        <w:t xml:space="preserve"> </w:t>
      </w:r>
      <w:r w:rsidRPr="002E6BD4">
        <w:t>Music Programs, Jan- Mar 1971, Cultural Center of the Philippines Library and Archives.</w:t>
      </w:r>
    </w:p>
    <w:p w14:paraId="2995AEA8" w14:textId="77777777" w:rsidR="00014026" w:rsidRPr="002E6BD4" w:rsidRDefault="00014026" w:rsidP="00527419">
      <w:pPr>
        <w:pStyle w:val="FootnoteText"/>
      </w:pPr>
      <w:r w:rsidRPr="002E6BD4">
        <w:tab/>
      </w:r>
    </w:p>
  </w:footnote>
  <w:footnote w:id="157">
    <w:p w14:paraId="6E5A321C" w14:textId="77777777" w:rsidR="00014026" w:rsidRDefault="00014026" w:rsidP="00527419">
      <w:pPr>
        <w:pStyle w:val="FootnoteText"/>
      </w:pPr>
      <w:r w:rsidRPr="002E6BD4">
        <w:rPr>
          <w:rStyle w:val="FootnoteReference"/>
        </w:rPr>
        <w:footnoteRef/>
      </w:r>
      <w:r w:rsidRPr="002E6BD4">
        <w:t xml:space="preserve"> </w:t>
      </w:r>
      <w:r w:rsidRPr="002E6BD4">
        <w:rPr>
          <w:i/>
        </w:rPr>
        <w:t>Cassettes 100</w:t>
      </w:r>
      <w:r w:rsidRPr="002E6BD4">
        <w:t xml:space="preserve"> “Formations III.” </w:t>
      </w:r>
      <w:r w:rsidRPr="002E6BD4">
        <w:tab/>
      </w:r>
    </w:p>
    <w:p w14:paraId="15415D3D" w14:textId="77777777" w:rsidR="00014026" w:rsidRPr="002E6BD4" w:rsidRDefault="00014026" w:rsidP="00527419">
      <w:pPr>
        <w:pStyle w:val="FootnoteText"/>
      </w:pPr>
    </w:p>
  </w:footnote>
  <w:footnote w:id="158">
    <w:p w14:paraId="07A2AF2D" w14:textId="77777777" w:rsidR="00014026" w:rsidRDefault="00014026" w:rsidP="00527419">
      <w:pPr>
        <w:pStyle w:val="FootnoteText"/>
      </w:pPr>
      <w:r w:rsidRPr="002E6BD4">
        <w:rPr>
          <w:rStyle w:val="FootnoteReference"/>
        </w:rPr>
        <w:footnoteRef/>
      </w:r>
      <w:r w:rsidRPr="002E6BD4">
        <w:t xml:space="preserve"> </w:t>
      </w:r>
      <w:r w:rsidRPr="002E6BD4">
        <w:rPr>
          <w:i/>
        </w:rPr>
        <w:t>Cassettes 100</w:t>
      </w:r>
      <w:r w:rsidRPr="002E6BD4">
        <w:t xml:space="preserve"> “Formations III.”</w:t>
      </w:r>
    </w:p>
    <w:p w14:paraId="072705CD" w14:textId="77777777" w:rsidR="00014026" w:rsidRPr="002E6BD4" w:rsidRDefault="00014026" w:rsidP="00527419">
      <w:pPr>
        <w:pStyle w:val="FootnoteText"/>
      </w:pPr>
      <w:r w:rsidRPr="002E6BD4">
        <w:t xml:space="preserve"> </w:t>
      </w:r>
      <w:r w:rsidRPr="002E6BD4">
        <w:tab/>
      </w:r>
    </w:p>
  </w:footnote>
  <w:footnote w:id="159">
    <w:p w14:paraId="7F1642A4" w14:textId="77777777" w:rsidR="00014026" w:rsidRDefault="00014026" w:rsidP="00527419">
      <w:pPr>
        <w:pStyle w:val="FootnoteText"/>
      </w:pPr>
      <w:r w:rsidRPr="002E6BD4">
        <w:rPr>
          <w:rStyle w:val="FootnoteReference"/>
        </w:rPr>
        <w:footnoteRef/>
      </w:r>
      <w:r w:rsidRPr="002E6BD4">
        <w:rPr>
          <w:i/>
        </w:rPr>
        <w:t xml:space="preserve"> </w:t>
      </w:r>
      <w:bookmarkStart w:id="47" w:name="_Hlk506820906"/>
      <w:r w:rsidRPr="002E6BD4">
        <w:rPr>
          <w:i/>
        </w:rPr>
        <w:t>Cassettes 100</w:t>
      </w:r>
      <w:r w:rsidRPr="002E6BD4">
        <w:t xml:space="preserve"> “Formations </w:t>
      </w:r>
      <w:r>
        <w:t>IV</w:t>
      </w:r>
      <w:r w:rsidRPr="002E6BD4">
        <w:t>,” Documentation of</w:t>
      </w:r>
      <w:r w:rsidRPr="002E6BD4">
        <w:rPr>
          <w:i/>
        </w:rPr>
        <w:t xml:space="preserve"> </w:t>
      </w:r>
      <w:r w:rsidRPr="002E6BD4">
        <w:t>Music Programs, Jan- Mar 1971, Cultural Center of the Philippines Library and Archives.</w:t>
      </w:r>
      <w:bookmarkEnd w:id="47"/>
      <w:r w:rsidRPr="002E6BD4">
        <w:tab/>
      </w:r>
    </w:p>
    <w:p w14:paraId="14077E20" w14:textId="77777777" w:rsidR="00014026" w:rsidRPr="002E6BD4" w:rsidRDefault="00014026" w:rsidP="00527419">
      <w:pPr>
        <w:pStyle w:val="FootnoteText"/>
      </w:pPr>
    </w:p>
  </w:footnote>
  <w:footnote w:id="160">
    <w:p w14:paraId="7E7E3E81" w14:textId="77777777" w:rsidR="00014026" w:rsidRDefault="00014026" w:rsidP="00527419">
      <w:pPr>
        <w:pStyle w:val="FootnoteText"/>
      </w:pPr>
      <w:r w:rsidRPr="002E6BD4">
        <w:rPr>
          <w:rStyle w:val="FootnoteReference"/>
        </w:rPr>
        <w:footnoteRef/>
      </w:r>
      <w:r w:rsidRPr="002E6BD4">
        <w:rPr>
          <w:i/>
        </w:rPr>
        <w:t xml:space="preserve"> Cassettes 100</w:t>
      </w:r>
      <w:r w:rsidRPr="002E6BD4">
        <w:t xml:space="preserve"> “Formations V,” Documentation of</w:t>
      </w:r>
      <w:r w:rsidRPr="002E6BD4">
        <w:rPr>
          <w:i/>
        </w:rPr>
        <w:t xml:space="preserve"> </w:t>
      </w:r>
      <w:r w:rsidRPr="002E6BD4">
        <w:t>Music Programs, Jan- Mar 1971, Cultural Center of the Philippines Library and Archives.</w:t>
      </w:r>
      <w:r w:rsidRPr="002E6BD4">
        <w:tab/>
      </w:r>
    </w:p>
    <w:p w14:paraId="4C30D37F" w14:textId="77777777" w:rsidR="00014026" w:rsidRPr="002E6BD4" w:rsidRDefault="00014026" w:rsidP="00527419">
      <w:pPr>
        <w:pStyle w:val="FootnoteText"/>
      </w:pPr>
    </w:p>
  </w:footnote>
  <w:footnote w:id="161">
    <w:p w14:paraId="082E9A10" w14:textId="77777777" w:rsidR="00014026" w:rsidRDefault="00014026" w:rsidP="00527419">
      <w:pPr>
        <w:pStyle w:val="FootnoteText"/>
      </w:pPr>
      <w:r w:rsidRPr="002E6BD4">
        <w:rPr>
          <w:rStyle w:val="FootnoteReference"/>
        </w:rPr>
        <w:footnoteRef/>
      </w:r>
      <w:r w:rsidRPr="002E6BD4">
        <w:t xml:space="preserve"> “</w:t>
      </w:r>
      <w:r w:rsidRPr="002E6BD4">
        <w:rPr>
          <w:i/>
        </w:rPr>
        <w:t xml:space="preserve">Cassettes 100 </w:t>
      </w:r>
      <w:r w:rsidRPr="002E6BD4">
        <w:t>Participants.”</w:t>
      </w:r>
    </w:p>
    <w:p w14:paraId="7ED91301" w14:textId="77777777" w:rsidR="00014026" w:rsidRPr="002E6BD4" w:rsidRDefault="00014026" w:rsidP="00527419">
      <w:pPr>
        <w:pStyle w:val="FootnoteText"/>
      </w:pPr>
    </w:p>
  </w:footnote>
  <w:footnote w:id="162">
    <w:p w14:paraId="68BAFA3B" w14:textId="77777777" w:rsidR="00014026" w:rsidRDefault="00014026" w:rsidP="00527419">
      <w:pPr>
        <w:pStyle w:val="FootnoteText"/>
        <w:rPr>
          <w:i/>
        </w:rPr>
      </w:pPr>
      <w:r w:rsidRPr="002E6BD4">
        <w:rPr>
          <w:rStyle w:val="FootnoteReference"/>
        </w:rPr>
        <w:footnoteRef/>
      </w:r>
      <w:r w:rsidRPr="002E6BD4">
        <w:t xml:space="preserve"> “Chaotic Concert,” </w:t>
      </w:r>
      <w:r w:rsidRPr="002E6BD4">
        <w:rPr>
          <w:i/>
        </w:rPr>
        <w:t>The Asia Magazine,</w:t>
      </w:r>
      <w:r w:rsidRPr="002E6BD4">
        <w:t xml:space="preserve"> May 30, 1971. </w:t>
      </w:r>
      <w:r w:rsidRPr="002E6BD4">
        <w:rPr>
          <w:i/>
        </w:rPr>
        <w:t xml:space="preserve"> </w:t>
      </w:r>
    </w:p>
    <w:p w14:paraId="681EA6C9" w14:textId="77777777" w:rsidR="00014026" w:rsidRPr="006C6851" w:rsidRDefault="00014026" w:rsidP="00527419">
      <w:pPr>
        <w:pStyle w:val="FootnoteText"/>
      </w:pPr>
    </w:p>
  </w:footnote>
  <w:footnote w:id="163">
    <w:p w14:paraId="7AF168CC" w14:textId="77777777" w:rsidR="00014026" w:rsidRDefault="00014026" w:rsidP="00527419">
      <w:pPr>
        <w:pStyle w:val="FootnoteText"/>
      </w:pPr>
      <w:r w:rsidRPr="002E6BD4">
        <w:rPr>
          <w:rStyle w:val="FootnoteReference"/>
        </w:rPr>
        <w:footnoteRef/>
      </w:r>
      <w:r w:rsidRPr="002E6BD4">
        <w:t xml:space="preserve"> Molina, “Happening at CCP Lobby</w:t>
      </w:r>
      <w:r>
        <w:t>.”</w:t>
      </w:r>
    </w:p>
    <w:p w14:paraId="1A4E5D03" w14:textId="77777777" w:rsidR="00014026" w:rsidRPr="002E6BD4" w:rsidRDefault="00014026" w:rsidP="00527419">
      <w:pPr>
        <w:pStyle w:val="FootnoteText"/>
      </w:pPr>
    </w:p>
  </w:footnote>
  <w:footnote w:id="164">
    <w:p w14:paraId="4B52FC27" w14:textId="77777777" w:rsidR="00014026" w:rsidRDefault="00014026" w:rsidP="00527419">
      <w:pPr>
        <w:pStyle w:val="FootnoteText"/>
        <w:rPr>
          <w:i/>
        </w:rPr>
      </w:pPr>
      <w:r w:rsidRPr="002E6BD4">
        <w:rPr>
          <w:rStyle w:val="FootnoteReference"/>
        </w:rPr>
        <w:footnoteRef/>
      </w:r>
      <w:r w:rsidRPr="002E6BD4">
        <w:t xml:space="preserve"> Molina, “Happening at CCP Lobby.”</w:t>
      </w:r>
      <w:r w:rsidRPr="002E6BD4">
        <w:rPr>
          <w:i/>
        </w:rPr>
        <w:t xml:space="preserve"> </w:t>
      </w:r>
    </w:p>
    <w:p w14:paraId="49A0499F" w14:textId="77777777" w:rsidR="00014026" w:rsidRPr="002E6BD4" w:rsidRDefault="00014026" w:rsidP="00527419">
      <w:pPr>
        <w:pStyle w:val="FootnoteText"/>
      </w:pPr>
    </w:p>
  </w:footnote>
  <w:footnote w:id="165">
    <w:p w14:paraId="2535305B" w14:textId="77777777" w:rsidR="00014026" w:rsidRDefault="00014026" w:rsidP="00527419">
      <w:pPr>
        <w:pStyle w:val="FootnoteText"/>
      </w:pPr>
      <w:r w:rsidRPr="002E6BD4">
        <w:rPr>
          <w:rStyle w:val="FootnoteReference"/>
        </w:rPr>
        <w:footnoteRef/>
      </w:r>
      <w:r w:rsidRPr="002E6BD4">
        <w:t xml:space="preserve"> Roces, “Cassettes in Concert.” </w:t>
      </w:r>
    </w:p>
    <w:p w14:paraId="048CD380" w14:textId="77777777" w:rsidR="00014026" w:rsidRPr="002E6BD4" w:rsidRDefault="00014026" w:rsidP="00527419">
      <w:pPr>
        <w:pStyle w:val="FootnoteText"/>
        <w:rPr>
          <w:highlight w:val="green"/>
        </w:rPr>
      </w:pPr>
    </w:p>
  </w:footnote>
  <w:footnote w:id="166">
    <w:p w14:paraId="299A9112" w14:textId="77777777" w:rsidR="00014026" w:rsidRPr="002E4FBB" w:rsidRDefault="00014026" w:rsidP="00527419">
      <w:pPr>
        <w:pStyle w:val="FootnoteText"/>
      </w:pPr>
      <w:r w:rsidRPr="002E4FBB">
        <w:rPr>
          <w:rStyle w:val="FootnoteReference"/>
        </w:rPr>
        <w:footnoteRef/>
      </w:r>
      <w:r w:rsidRPr="002E4FBB">
        <w:t xml:space="preserve"> Hand gestures against Marcos during the First Quarter Storm and later during the People’s Power Movement included a raised fist or an “L” shape made from one’s thumb and forefinger. The latter stood for “laban” which means fight or resistance. </w:t>
      </w:r>
    </w:p>
  </w:footnote>
  <w:footnote w:id="167">
    <w:p w14:paraId="29BC2287" w14:textId="77777777" w:rsidR="00014026" w:rsidRPr="002E6BD4" w:rsidRDefault="00014026" w:rsidP="00527419">
      <w:pPr>
        <w:pStyle w:val="FootnoteText"/>
      </w:pPr>
      <w:r w:rsidRPr="002E6BD4">
        <w:rPr>
          <w:rStyle w:val="FootnoteReference"/>
        </w:rPr>
        <w:footnoteRef/>
      </w:r>
      <w:r w:rsidRPr="002E6BD4">
        <w:t xml:space="preserve"> Molina, “Happening at CCP Lobby.”</w:t>
      </w:r>
    </w:p>
    <w:p w14:paraId="3185575B" w14:textId="77777777" w:rsidR="00014026" w:rsidRPr="002E6BD4" w:rsidRDefault="00014026" w:rsidP="00527419">
      <w:pPr>
        <w:pStyle w:val="FootnoteText"/>
      </w:pPr>
    </w:p>
  </w:footnote>
  <w:footnote w:id="168">
    <w:p w14:paraId="63750E61" w14:textId="77777777" w:rsidR="00014026" w:rsidRPr="00512E6D" w:rsidRDefault="00014026" w:rsidP="00527419">
      <w:pPr>
        <w:pStyle w:val="FootnoteText"/>
      </w:pPr>
      <w:r w:rsidRPr="006B387F">
        <w:rPr>
          <w:rStyle w:val="FootnoteReference"/>
        </w:rPr>
        <w:footnoteRef/>
      </w:r>
      <w:r w:rsidRPr="006B387F">
        <w:t xml:space="preserve"> </w:t>
      </w:r>
      <w:bookmarkStart w:id="48" w:name="_Hlk506821137"/>
      <w:r w:rsidRPr="006B387F">
        <w:t xml:space="preserve">Christi-Anne Castro, </w:t>
      </w:r>
      <w:r w:rsidRPr="006B387F">
        <w:rPr>
          <w:i/>
        </w:rPr>
        <w:t>Musical Ren</w:t>
      </w:r>
      <w:r>
        <w:rPr>
          <w:i/>
        </w:rPr>
        <w:t xml:space="preserve">derings of the Philippine Nation </w:t>
      </w:r>
      <w:r>
        <w:t>(</w:t>
      </w:r>
      <w:r w:rsidRPr="006B387F">
        <w:t>New York: Oxford</w:t>
      </w:r>
      <w:r>
        <w:t xml:space="preserve"> </w:t>
      </w:r>
      <w:r w:rsidRPr="006B387F">
        <w:t>University Press, 2011</w:t>
      </w:r>
      <w:r>
        <w:t>)</w:t>
      </w:r>
      <w:r w:rsidRPr="006B387F">
        <w:t>, 126.</w:t>
      </w:r>
      <w:bookmarkEnd w:id="48"/>
      <w:r>
        <w:t xml:space="preserve"> </w:t>
      </w:r>
    </w:p>
  </w:footnote>
  <w:footnote w:id="169">
    <w:p w14:paraId="1CB594A7" w14:textId="77777777" w:rsidR="00014026" w:rsidRPr="00C60BDB" w:rsidRDefault="00014026" w:rsidP="00527419">
      <w:pPr>
        <w:pStyle w:val="FootnoteText"/>
      </w:pPr>
      <w:r w:rsidRPr="00C60BDB">
        <w:rPr>
          <w:rStyle w:val="FootnoteReference"/>
          <w:rFonts w:ascii="Times" w:hAnsi="Times"/>
        </w:rPr>
        <w:footnoteRef/>
      </w:r>
      <w:r w:rsidRPr="00C60BDB">
        <w:t xml:space="preserve"> “Chaotic Concert,” 1971. </w:t>
      </w:r>
    </w:p>
  </w:footnote>
  <w:footnote w:id="170">
    <w:p w14:paraId="7D149658" w14:textId="77777777" w:rsidR="00014026" w:rsidRPr="00E808F6" w:rsidRDefault="00014026" w:rsidP="00527419">
      <w:pPr>
        <w:pStyle w:val="FootnoteText"/>
      </w:pPr>
      <w:r w:rsidRPr="00E808F6">
        <w:rPr>
          <w:rStyle w:val="FootnoteReference"/>
        </w:rPr>
        <w:footnoteRef/>
      </w:r>
      <w:r w:rsidRPr="00E808F6">
        <w:t xml:space="preserve"> </w:t>
      </w:r>
      <w:bookmarkStart w:id="49" w:name="_Hlk506821165"/>
      <w:r w:rsidRPr="00E808F6">
        <w:t xml:space="preserve">Ringo Bunoan, “Seeing and Unseeing: The Works of Roberto Chabet,” in </w:t>
      </w:r>
      <w:r w:rsidRPr="00E808F6">
        <w:rPr>
          <w:i/>
        </w:rPr>
        <w:t>Roberto Chabet</w:t>
      </w:r>
      <w:r w:rsidRPr="00E808F6">
        <w:t xml:space="preserve"> edited by Ringo Bunoan (Manila: King Kong Art Projects Unlimited, 2015), 73</w:t>
      </w:r>
      <w:bookmarkEnd w:id="49"/>
      <w:r w:rsidRPr="00E808F6">
        <w:t xml:space="preserve">. Bunoan describes Chabet’s artwork as </w:t>
      </w:r>
      <w:r w:rsidRPr="00E808F6">
        <w:rPr>
          <w:rFonts w:eastAsia="Times New Roman"/>
        </w:rPr>
        <w:t>“veiled critiques from within the institution itself.”</w:t>
      </w:r>
    </w:p>
    <w:p w14:paraId="19D89958" w14:textId="77777777" w:rsidR="00014026" w:rsidRPr="003A2193" w:rsidRDefault="00014026" w:rsidP="00527419">
      <w:pPr>
        <w:pStyle w:val="FootnoteText"/>
      </w:pPr>
    </w:p>
  </w:footnote>
  <w:footnote w:id="171">
    <w:p w14:paraId="257F83B0" w14:textId="77777777" w:rsidR="00014026" w:rsidRDefault="00014026" w:rsidP="00527419">
      <w:pPr>
        <w:pStyle w:val="FootnoteText"/>
      </w:pPr>
      <w:r w:rsidRPr="007D50C0">
        <w:rPr>
          <w:rStyle w:val="FootnoteReference"/>
        </w:rPr>
        <w:footnoteRef/>
      </w:r>
      <w:r w:rsidRPr="007D50C0">
        <w:t xml:space="preserve"> </w:t>
      </w:r>
      <w:bookmarkStart w:id="51" w:name="_Hlk507443265"/>
      <w:r>
        <w:t xml:space="preserve">Michael Tenzer, “Jose Maceda and the Paradoxes of Modern Composition in Southeast Asia,” </w:t>
      </w:r>
      <w:r>
        <w:rPr>
          <w:i/>
        </w:rPr>
        <w:t xml:space="preserve">Ethnomusicology </w:t>
      </w:r>
      <w:r>
        <w:t>47, no. 1 (Winter 2003): 107.</w:t>
      </w:r>
    </w:p>
    <w:bookmarkEnd w:id="51"/>
    <w:p w14:paraId="27EBABB0" w14:textId="77777777" w:rsidR="00014026" w:rsidRPr="007D50C0" w:rsidRDefault="00014026" w:rsidP="00527419">
      <w:pPr>
        <w:pStyle w:val="FootnoteText"/>
      </w:pPr>
    </w:p>
  </w:footnote>
  <w:footnote w:id="172">
    <w:p w14:paraId="172653FC" w14:textId="77777777" w:rsidR="00014026" w:rsidRPr="007D50C0" w:rsidRDefault="00014026" w:rsidP="00527419">
      <w:pPr>
        <w:pStyle w:val="FootnoteText"/>
      </w:pPr>
      <w:r w:rsidRPr="007D50C0">
        <w:rPr>
          <w:rStyle w:val="FootnoteReference"/>
        </w:rPr>
        <w:footnoteRef/>
      </w:r>
      <w:r w:rsidRPr="007D50C0">
        <w:t xml:space="preserve"> </w:t>
      </w:r>
      <w:r>
        <w:t>Tenzer, “Jose Maceda,” 107.</w:t>
      </w:r>
    </w:p>
    <w:p w14:paraId="3470A43E" w14:textId="77777777" w:rsidR="00014026" w:rsidRPr="007D50C0" w:rsidRDefault="00014026" w:rsidP="00527419">
      <w:pPr>
        <w:pStyle w:val="FootnoteText"/>
      </w:pPr>
    </w:p>
  </w:footnote>
  <w:footnote w:id="173">
    <w:p w14:paraId="6059B31E" w14:textId="77777777" w:rsidR="00014026" w:rsidRPr="007D50C0" w:rsidRDefault="00014026" w:rsidP="00527419">
      <w:pPr>
        <w:pStyle w:val="FootnoteText"/>
      </w:pPr>
      <w:r w:rsidRPr="007D50C0">
        <w:rPr>
          <w:rStyle w:val="FootnoteReference"/>
        </w:rPr>
        <w:footnoteRef/>
      </w:r>
      <w:r w:rsidRPr="007D50C0">
        <w:t xml:space="preserve"> Santos, </w:t>
      </w:r>
      <w:r w:rsidRPr="00E913D1">
        <w:rPr>
          <w:i/>
        </w:rPr>
        <w:t>Tunugan</w:t>
      </w:r>
      <w:r>
        <w:t xml:space="preserve">, </w:t>
      </w:r>
      <w:r w:rsidRPr="00E913D1">
        <w:t>147</w:t>
      </w:r>
      <w:r w:rsidRPr="007D50C0">
        <w:t xml:space="preserve">. </w:t>
      </w:r>
    </w:p>
    <w:p w14:paraId="6C396282" w14:textId="77777777" w:rsidR="00014026" w:rsidRPr="007D50C0" w:rsidRDefault="00014026" w:rsidP="00527419">
      <w:pPr>
        <w:pStyle w:val="FootnoteText"/>
      </w:pPr>
    </w:p>
  </w:footnote>
  <w:footnote w:id="174">
    <w:p w14:paraId="7085028B" w14:textId="77777777" w:rsidR="00014026" w:rsidRPr="007D50C0" w:rsidRDefault="00014026" w:rsidP="00527419">
      <w:pPr>
        <w:pStyle w:val="FootnoteText"/>
      </w:pPr>
      <w:r w:rsidRPr="007D50C0">
        <w:rPr>
          <w:rStyle w:val="FootnoteReference"/>
        </w:rPr>
        <w:footnoteRef/>
      </w:r>
      <w:r>
        <w:t xml:space="preserve"> Santos, </w:t>
      </w:r>
      <w:r w:rsidRPr="00E913D1">
        <w:rPr>
          <w:i/>
        </w:rPr>
        <w:t>Tunugan</w:t>
      </w:r>
      <w:r>
        <w:t xml:space="preserve">, </w:t>
      </w:r>
      <w:r w:rsidRPr="007D50C0">
        <w:t>141.</w:t>
      </w:r>
    </w:p>
    <w:p w14:paraId="39BF8F4C" w14:textId="77777777" w:rsidR="00014026" w:rsidRPr="007D50C0" w:rsidRDefault="00014026" w:rsidP="00527419">
      <w:pPr>
        <w:pStyle w:val="FootnoteText"/>
      </w:pPr>
    </w:p>
  </w:footnote>
  <w:footnote w:id="175">
    <w:p w14:paraId="04E939BE" w14:textId="77777777" w:rsidR="00014026" w:rsidRDefault="00014026" w:rsidP="00527419">
      <w:pPr>
        <w:pStyle w:val="FootnoteText"/>
      </w:pPr>
      <w:r w:rsidRPr="00890D06">
        <w:rPr>
          <w:rStyle w:val="FootnoteReference"/>
        </w:rPr>
        <w:footnoteRef/>
      </w:r>
      <w:r w:rsidRPr="00890D06">
        <w:t xml:space="preserve"> Neal Matherne</w:t>
      </w:r>
      <w:r>
        <w:t xml:space="preserve">, </w:t>
      </w:r>
      <w:bookmarkStart w:id="52" w:name="_Hlk507443531"/>
      <w:r>
        <w:t>“Naming the Artist, Composing the Philippines: Listening for the Nation in the National Artist Award” (PhD diss., University of California-Riverside, 2014),</w:t>
      </w:r>
      <w:r w:rsidRPr="00890D06">
        <w:t xml:space="preserve"> 85. </w:t>
      </w:r>
      <w:bookmarkEnd w:id="52"/>
    </w:p>
    <w:p w14:paraId="0258ED6B" w14:textId="77777777" w:rsidR="00014026" w:rsidRPr="00741EBB" w:rsidRDefault="00014026" w:rsidP="00527419">
      <w:pPr>
        <w:pStyle w:val="FootnoteText"/>
      </w:pPr>
    </w:p>
  </w:footnote>
  <w:footnote w:id="176">
    <w:p w14:paraId="2898C89C" w14:textId="77777777" w:rsidR="00014026" w:rsidRPr="00890D06" w:rsidRDefault="00014026" w:rsidP="00527419">
      <w:pPr>
        <w:pStyle w:val="FootnoteText"/>
      </w:pPr>
      <w:r w:rsidRPr="00890D06">
        <w:rPr>
          <w:rStyle w:val="FootnoteReference"/>
        </w:rPr>
        <w:footnoteRef/>
      </w:r>
      <w:r>
        <w:t xml:space="preserve"> Matherne, “Naming the Artist</w:t>
      </w:r>
      <w:r w:rsidRPr="00890D06">
        <w:t>,</w:t>
      </w:r>
      <w:r>
        <w:t>”</w:t>
      </w:r>
      <w:r w:rsidRPr="00890D06">
        <w:t xml:space="preserve"> 85. </w:t>
      </w:r>
    </w:p>
    <w:p w14:paraId="0854DEFF" w14:textId="77777777" w:rsidR="00014026" w:rsidRPr="00741EBB" w:rsidRDefault="00014026" w:rsidP="00527419">
      <w:pPr>
        <w:pStyle w:val="FootnoteText"/>
      </w:pPr>
    </w:p>
  </w:footnote>
  <w:footnote w:id="177">
    <w:p w14:paraId="3AFB8A58" w14:textId="77777777" w:rsidR="00014026" w:rsidRPr="00741EBB" w:rsidRDefault="00014026" w:rsidP="00527419">
      <w:pPr>
        <w:pStyle w:val="FootnoteText"/>
      </w:pPr>
      <w:r w:rsidRPr="00741EBB">
        <w:rPr>
          <w:rStyle w:val="FootnoteReference"/>
        </w:rPr>
        <w:footnoteRef/>
      </w:r>
      <w:r>
        <w:t xml:space="preserve"> </w:t>
      </w:r>
      <w:r w:rsidRPr="00741EBB">
        <w:t>Matherne</w:t>
      </w:r>
      <w:r>
        <w:t>, “Naming the Artist</w:t>
      </w:r>
      <w:r w:rsidRPr="00741EBB">
        <w:t>,</w:t>
      </w:r>
      <w:r>
        <w:t>”</w:t>
      </w:r>
      <w:r w:rsidRPr="00741EBB">
        <w:t xml:space="preserve"> 85. </w:t>
      </w:r>
    </w:p>
    <w:p w14:paraId="5EF7242A" w14:textId="77777777" w:rsidR="00014026" w:rsidRPr="00741EBB" w:rsidRDefault="00014026" w:rsidP="00527419">
      <w:pPr>
        <w:pStyle w:val="FootnoteText"/>
      </w:pPr>
    </w:p>
  </w:footnote>
  <w:footnote w:id="178">
    <w:p w14:paraId="4A334310" w14:textId="77777777" w:rsidR="00014026" w:rsidRDefault="00014026" w:rsidP="00527419">
      <w:pPr>
        <w:pStyle w:val="FootnoteText"/>
        <w:rPr>
          <w:lang w:eastAsia="zh-TW"/>
        </w:rPr>
      </w:pPr>
      <w:r w:rsidRPr="00741EBB">
        <w:rPr>
          <w:rStyle w:val="FootnoteReference"/>
        </w:rPr>
        <w:footnoteRef/>
      </w:r>
      <w:r w:rsidRPr="00741EBB">
        <w:t xml:space="preserve"> </w:t>
      </w:r>
      <w:bookmarkStart w:id="53" w:name="_Hlk507443710"/>
      <w:r w:rsidRPr="00741EBB">
        <w:rPr>
          <w:lang w:eastAsia="zh-TW"/>
        </w:rPr>
        <w:t xml:space="preserve">Rosalinda L. Orosa, “Ugnayan,” </w:t>
      </w:r>
      <w:r w:rsidRPr="00741EBB">
        <w:rPr>
          <w:i/>
          <w:lang w:eastAsia="zh-TW"/>
        </w:rPr>
        <w:t>Philippine Quarterly</w:t>
      </w:r>
      <w:r w:rsidRPr="00741EBB">
        <w:rPr>
          <w:lang w:eastAsia="zh-TW"/>
        </w:rPr>
        <w:t xml:space="preserve">, March 1974, 40-44 as cited in Santos, </w:t>
      </w:r>
      <w:r>
        <w:rPr>
          <w:i/>
          <w:lang w:eastAsia="zh-TW"/>
        </w:rPr>
        <w:t>Tunu</w:t>
      </w:r>
      <w:r w:rsidRPr="00741EBB">
        <w:rPr>
          <w:i/>
          <w:lang w:eastAsia="zh-TW"/>
        </w:rPr>
        <w:t>gan</w:t>
      </w:r>
      <w:r>
        <w:rPr>
          <w:lang w:eastAsia="zh-TW"/>
        </w:rPr>
        <w:t>, 142</w:t>
      </w:r>
      <w:r w:rsidRPr="00741EBB">
        <w:rPr>
          <w:lang w:eastAsia="zh-TW"/>
        </w:rPr>
        <w:t>.</w:t>
      </w:r>
      <w:bookmarkEnd w:id="53"/>
    </w:p>
    <w:p w14:paraId="2BA0948E" w14:textId="77777777" w:rsidR="00014026" w:rsidRPr="007D4383" w:rsidRDefault="00014026" w:rsidP="00527419">
      <w:pPr>
        <w:pStyle w:val="FootnoteText"/>
        <w:rPr>
          <w:lang w:eastAsia="zh-TW"/>
        </w:rPr>
      </w:pPr>
    </w:p>
  </w:footnote>
  <w:footnote w:id="179">
    <w:p w14:paraId="4A6FD9F6" w14:textId="77777777" w:rsidR="00014026" w:rsidRPr="002F02D5" w:rsidRDefault="00014026" w:rsidP="00527419">
      <w:pPr>
        <w:pStyle w:val="FootnoteText"/>
      </w:pPr>
      <w:r w:rsidRPr="002F02D5">
        <w:rPr>
          <w:rStyle w:val="FootnoteReference"/>
        </w:rPr>
        <w:footnoteRef/>
      </w:r>
      <w:r>
        <w:t xml:space="preserve"> </w:t>
      </w:r>
      <w:r w:rsidRPr="002F02D5">
        <w:t>See Thompson, The Anti-Marcos Struggle</w:t>
      </w:r>
      <w:r>
        <w:t xml:space="preserve">, 127 and </w:t>
      </w:r>
      <w:r w:rsidRPr="002F02D5">
        <w:t>Youngblood, Marcos Against the Church</w:t>
      </w:r>
      <w:r>
        <w:t xml:space="preserve">, 47–50. </w:t>
      </w:r>
      <w:r w:rsidRPr="002F02D5">
        <w:t xml:space="preserve"> </w:t>
      </w:r>
    </w:p>
    <w:p w14:paraId="40098C0F" w14:textId="77777777" w:rsidR="00014026" w:rsidRPr="002F02D5" w:rsidRDefault="00014026" w:rsidP="00527419">
      <w:pPr>
        <w:pStyle w:val="FootnoteText"/>
      </w:pPr>
    </w:p>
  </w:footnote>
  <w:footnote w:id="180">
    <w:p w14:paraId="494EDF2F" w14:textId="77777777" w:rsidR="00014026" w:rsidRPr="002F02D5" w:rsidRDefault="00014026" w:rsidP="00527419">
      <w:pPr>
        <w:pStyle w:val="FootnoteText"/>
      </w:pPr>
      <w:r w:rsidRPr="002F02D5">
        <w:rPr>
          <w:rStyle w:val="FootnoteReference"/>
        </w:rPr>
        <w:footnoteRef/>
      </w:r>
      <w:r>
        <w:t xml:space="preserve"> Elizabeth Enriquez, </w:t>
      </w:r>
      <w:r>
        <w:rPr>
          <w:i/>
        </w:rPr>
        <w:t>Radyo: An Essay on Philippine Radio</w:t>
      </w:r>
      <w:r>
        <w:t xml:space="preserve"> (Manila: Cultural Center of the Philippines, 2003), 30</w:t>
      </w:r>
      <w:r w:rsidRPr="002F02D5">
        <w:t xml:space="preserve">. </w:t>
      </w:r>
    </w:p>
    <w:p w14:paraId="71D4EFB4" w14:textId="77777777" w:rsidR="00014026" w:rsidRPr="002F02D5" w:rsidRDefault="00014026" w:rsidP="00527419">
      <w:pPr>
        <w:pStyle w:val="FootnoteText"/>
      </w:pPr>
    </w:p>
  </w:footnote>
  <w:footnote w:id="181">
    <w:p w14:paraId="10FCC03C" w14:textId="77777777" w:rsidR="00014026" w:rsidRPr="00EC0691" w:rsidRDefault="00014026" w:rsidP="00527419">
      <w:pPr>
        <w:pStyle w:val="FootnoteText"/>
      </w:pPr>
      <w:r w:rsidRPr="008C439E">
        <w:rPr>
          <w:rStyle w:val="FootnoteReference"/>
        </w:rPr>
        <w:footnoteRef/>
      </w:r>
      <w:r w:rsidRPr="008C439E">
        <w:t xml:space="preserve"> </w:t>
      </w:r>
      <w:r>
        <w:t xml:space="preserve">Robert L. </w:t>
      </w:r>
      <w:r w:rsidRPr="008C439E">
        <w:t>Youngblood,</w:t>
      </w:r>
      <w:r>
        <w:t xml:space="preserve"> Marcos Against the Church: </w:t>
      </w:r>
      <w:r w:rsidRPr="00EC0691">
        <w:t>Economic Development and Political</w:t>
      </w:r>
      <w:r>
        <w:t xml:space="preserve"> </w:t>
      </w:r>
      <w:r w:rsidRPr="00EC0691">
        <w:t>Repression in the Philippines</w:t>
      </w:r>
      <w:r>
        <w:t xml:space="preserve"> (</w:t>
      </w:r>
      <w:r w:rsidRPr="00EC0691">
        <w:t>Ithaca, NY: Cornell University Press, 1990</w:t>
      </w:r>
      <w:r>
        <w:t>),</w:t>
      </w:r>
      <w:r w:rsidRPr="008C439E">
        <w:t xml:space="preserve"> 48. </w:t>
      </w:r>
    </w:p>
    <w:p w14:paraId="4B676A61" w14:textId="77777777" w:rsidR="00014026" w:rsidRPr="008C439E" w:rsidRDefault="00014026" w:rsidP="00527419">
      <w:pPr>
        <w:pStyle w:val="FootnoteText"/>
      </w:pPr>
    </w:p>
  </w:footnote>
  <w:footnote w:id="182">
    <w:p w14:paraId="5968E800" w14:textId="77777777" w:rsidR="00014026" w:rsidRPr="008C439E" w:rsidRDefault="00014026" w:rsidP="00527419">
      <w:pPr>
        <w:pStyle w:val="FootnoteText"/>
      </w:pPr>
      <w:r w:rsidRPr="008C439E">
        <w:rPr>
          <w:rStyle w:val="FootnoteReference"/>
        </w:rPr>
        <w:footnoteRef/>
      </w:r>
      <w:r>
        <w:t xml:space="preserve"> Matherne, “Naming the Artist</w:t>
      </w:r>
      <w:r w:rsidRPr="00890D06">
        <w:t>,</w:t>
      </w:r>
      <w:r>
        <w:t xml:space="preserve">” </w:t>
      </w:r>
      <w:r w:rsidRPr="008C439E">
        <w:t>84.</w:t>
      </w:r>
    </w:p>
    <w:p w14:paraId="28991CE5" w14:textId="77777777" w:rsidR="00014026" w:rsidRPr="008C439E" w:rsidRDefault="00014026" w:rsidP="00527419">
      <w:pPr>
        <w:pStyle w:val="FootnoteText"/>
      </w:pPr>
    </w:p>
  </w:footnote>
  <w:footnote w:id="183">
    <w:p w14:paraId="14F64F51" w14:textId="77777777" w:rsidR="00014026" w:rsidRPr="008C439E" w:rsidRDefault="00014026" w:rsidP="00527419">
      <w:pPr>
        <w:pStyle w:val="FootnoteText"/>
      </w:pPr>
      <w:r w:rsidRPr="008C439E">
        <w:rPr>
          <w:rStyle w:val="FootnoteReference"/>
        </w:rPr>
        <w:footnoteRef/>
      </w:r>
      <w:r w:rsidRPr="008C439E">
        <w:t xml:space="preserve"> </w:t>
      </w:r>
      <w:r>
        <w:t>Matherne, “Naming the Artist</w:t>
      </w:r>
      <w:r w:rsidRPr="00890D06">
        <w:t>,</w:t>
      </w:r>
      <w:r>
        <w:t xml:space="preserve">” </w:t>
      </w:r>
      <w:r w:rsidRPr="008C439E">
        <w:t>84.</w:t>
      </w:r>
    </w:p>
    <w:p w14:paraId="484D8CE6" w14:textId="77777777" w:rsidR="00014026" w:rsidRPr="008C439E" w:rsidRDefault="00014026" w:rsidP="00527419">
      <w:pPr>
        <w:pStyle w:val="FootnoteText"/>
      </w:pPr>
    </w:p>
  </w:footnote>
  <w:footnote w:id="184">
    <w:p w14:paraId="62232F6A" w14:textId="77777777" w:rsidR="00014026" w:rsidRPr="008C439E" w:rsidRDefault="00014026" w:rsidP="00527419">
      <w:pPr>
        <w:pStyle w:val="FootnoteText"/>
      </w:pPr>
      <w:r w:rsidRPr="008C439E">
        <w:rPr>
          <w:rStyle w:val="FootnoteReference"/>
        </w:rPr>
        <w:footnoteRef/>
      </w:r>
      <w:r w:rsidRPr="008C439E">
        <w:t xml:space="preserve"> Matherne,</w:t>
      </w:r>
      <w:r>
        <w:t xml:space="preserve"> “Naming the Artist</w:t>
      </w:r>
      <w:r w:rsidRPr="00890D06">
        <w:t>,</w:t>
      </w:r>
      <w:r>
        <w:t xml:space="preserve">” </w:t>
      </w:r>
      <w:r w:rsidRPr="008C439E">
        <w:t xml:space="preserve">85. </w:t>
      </w:r>
      <w:r>
        <w:t xml:space="preserve">In </w:t>
      </w:r>
      <w:r w:rsidRPr="00AD7056">
        <w:rPr>
          <w:i/>
        </w:rPr>
        <w:t xml:space="preserve">Tunugan </w:t>
      </w:r>
      <w:r w:rsidRPr="006E6EFA">
        <w:t>Santos</w:t>
      </w:r>
      <w:r w:rsidRPr="008C439E">
        <w:t xml:space="preserve"> similarly suggests that Imelda Marcos had supported Maceda’s particular endeavor due to her own “sociopolitical agenda of uniting the masses” (142). </w:t>
      </w:r>
    </w:p>
    <w:p w14:paraId="7ADEE9DE" w14:textId="77777777" w:rsidR="00014026" w:rsidRPr="008C439E" w:rsidRDefault="00014026" w:rsidP="00527419">
      <w:pPr>
        <w:pStyle w:val="FootnoteText"/>
      </w:pPr>
    </w:p>
  </w:footnote>
  <w:footnote w:id="185">
    <w:p w14:paraId="54BEED39" w14:textId="77777777" w:rsidR="00014026" w:rsidRPr="008C439E" w:rsidRDefault="00014026" w:rsidP="00527419">
      <w:pPr>
        <w:pStyle w:val="FootnoteText"/>
      </w:pPr>
      <w:r w:rsidRPr="008C439E">
        <w:rPr>
          <w:rStyle w:val="FootnoteReference"/>
        </w:rPr>
        <w:footnoteRef/>
      </w:r>
      <w:r w:rsidRPr="008C439E">
        <w:t xml:space="preserve"> </w:t>
      </w:r>
      <w:r>
        <w:t>Matherne, “Naming the Artist</w:t>
      </w:r>
      <w:r w:rsidRPr="00890D06">
        <w:t>,</w:t>
      </w:r>
      <w:r>
        <w:t xml:space="preserve">” </w:t>
      </w:r>
      <w:r w:rsidRPr="008C439E">
        <w:t>84</w:t>
      </w:r>
      <w:r>
        <w:t>.</w:t>
      </w:r>
    </w:p>
    <w:p w14:paraId="3B9F7C0C" w14:textId="77777777" w:rsidR="00014026" w:rsidRPr="008C439E" w:rsidRDefault="00014026" w:rsidP="00527419">
      <w:pPr>
        <w:pStyle w:val="FootnoteText"/>
      </w:pPr>
    </w:p>
  </w:footnote>
  <w:footnote w:id="186">
    <w:p w14:paraId="7066B81D" w14:textId="77777777" w:rsidR="00014026" w:rsidRPr="00C21DEE" w:rsidRDefault="00014026" w:rsidP="00527419">
      <w:pPr>
        <w:pStyle w:val="FootnoteText"/>
      </w:pPr>
      <w:r w:rsidRPr="008C439E">
        <w:rPr>
          <w:rStyle w:val="FootnoteReference"/>
        </w:rPr>
        <w:footnoteRef/>
      </w:r>
      <w:r w:rsidRPr="008C439E">
        <w:t xml:space="preserve"> </w:t>
      </w:r>
      <w:r w:rsidRPr="00741EBB">
        <w:rPr>
          <w:lang w:eastAsia="zh-TW"/>
        </w:rPr>
        <w:t xml:space="preserve">Rosalinda L. Orosa, “Ugnayan,” </w:t>
      </w:r>
      <w:r>
        <w:rPr>
          <w:lang w:eastAsia="zh-TW"/>
        </w:rPr>
        <w:t xml:space="preserve">in </w:t>
      </w:r>
      <w:r w:rsidRPr="00741EBB">
        <w:rPr>
          <w:lang w:eastAsia="zh-TW"/>
        </w:rPr>
        <w:t xml:space="preserve">Santos, </w:t>
      </w:r>
      <w:r>
        <w:rPr>
          <w:i/>
          <w:lang w:eastAsia="zh-TW"/>
        </w:rPr>
        <w:t>Tunu</w:t>
      </w:r>
      <w:r w:rsidRPr="00741EBB">
        <w:rPr>
          <w:i/>
          <w:lang w:eastAsia="zh-TW"/>
        </w:rPr>
        <w:t>gan</w:t>
      </w:r>
      <w:r>
        <w:rPr>
          <w:lang w:eastAsia="zh-TW"/>
        </w:rPr>
        <w:t>, 143.</w:t>
      </w:r>
    </w:p>
    <w:p w14:paraId="2FB235FC" w14:textId="77777777" w:rsidR="00014026" w:rsidRPr="00307D25" w:rsidRDefault="00014026" w:rsidP="00527419">
      <w:pPr>
        <w:pStyle w:val="FootnoteText"/>
      </w:pPr>
    </w:p>
  </w:footnote>
  <w:footnote w:id="187">
    <w:p w14:paraId="62CDCB5A" w14:textId="77777777" w:rsidR="00014026" w:rsidRPr="00307D25" w:rsidRDefault="00014026" w:rsidP="00527419">
      <w:pPr>
        <w:pStyle w:val="FootnoteText"/>
        <w:rPr>
          <w:i/>
        </w:rPr>
      </w:pPr>
      <w:r w:rsidRPr="008C439E">
        <w:rPr>
          <w:rStyle w:val="FootnoteReference"/>
        </w:rPr>
        <w:footnoteRef/>
      </w:r>
      <w:r w:rsidRPr="008C439E">
        <w:t xml:space="preserve"> </w:t>
      </w:r>
      <w:r w:rsidRPr="00741EBB">
        <w:rPr>
          <w:lang w:eastAsia="zh-TW"/>
        </w:rPr>
        <w:t>Orosa, “Ugnayan,”</w:t>
      </w:r>
      <w:r>
        <w:rPr>
          <w:lang w:eastAsia="zh-TW"/>
        </w:rPr>
        <w:t xml:space="preserve"> 143.</w:t>
      </w:r>
    </w:p>
  </w:footnote>
  <w:footnote w:id="188">
    <w:p w14:paraId="568BB195" w14:textId="77777777" w:rsidR="00014026" w:rsidRDefault="00014026" w:rsidP="00527419">
      <w:pPr>
        <w:pStyle w:val="FootnoteText"/>
      </w:pPr>
      <w:r w:rsidRPr="00147EDF">
        <w:rPr>
          <w:rStyle w:val="FootnoteReference"/>
        </w:rPr>
        <w:footnoteRef/>
      </w:r>
      <w:r>
        <w:t xml:space="preserve"> </w:t>
      </w:r>
      <w:r w:rsidRPr="00147EDF">
        <w:t>During the 1970s, Maceda composed two performances specifically sited at the CCP—</w:t>
      </w:r>
      <w:r w:rsidRPr="00147EDF">
        <w:rPr>
          <w:i/>
        </w:rPr>
        <w:t>Cassettes 100</w:t>
      </w:r>
      <w:r w:rsidRPr="00147EDF">
        <w:t xml:space="preserve"> and </w:t>
      </w:r>
      <w:r w:rsidRPr="00147EDF">
        <w:rPr>
          <w:i/>
        </w:rPr>
        <w:t>Udlot-Udlot</w:t>
      </w:r>
      <w:r>
        <w:t>—</w:t>
      </w:r>
      <w:r w:rsidRPr="00147EDF">
        <w:t xml:space="preserve">which </w:t>
      </w:r>
      <w:r>
        <w:t>were</w:t>
      </w:r>
      <w:r w:rsidRPr="00147EDF">
        <w:t xml:space="preserve"> performed in 1975 in the parking lot of the CCP as part of the</w:t>
      </w:r>
      <w:r w:rsidRPr="00147EDF">
        <w:rPr>
          <w:i/>
        </w:rPr>
        <w:t xml:space="preserve"> Third Asian Composers’ League Conference </w:t>
      </w:r>
      <w:r w:rsidRPr="00147EDF">
        <w:t>in Manila.</w:t>
      </w:r>
      <w:r w:rsidRPr="00147EDF">
        <w:rPr>
          <w:b/>
          <w:lang w:eastAsia="zh-TW"/>
        </w:rPr>
        <w:t xml:space="preserve"> </w:t>
      </w:r>
      <w:r w:rsidRPr="00147EDF">
        <w:rPr>
          <w:i/>
        </w:rPr>
        <w:t xml:space="preserve">Udlot-Udlot </w:t>
      </w:r>
      <w:r w:rsidRPr="00147EDF">
        <w:t>required participants to play simple instruments to create three distinct sound groups: the drone, mixed sounds</w:t>
      </w:r>
      <w:r>
        <w:t>,</w:t>
      </w:r>
      <w:r w:rsidRPr="00147EDF">
        <w:t xml:space="preserve"> and voices, which somewhat limited participants based on ability. Chabet collaborated with Maceda </w:t>
      </w:r>
      <w:r w:rsidRPr="00147EDF">
        <w:rPr>
          <w:i/>
        </w:rPr>
        <w:t xml:space="preserve">Udlot-Udlot </w:t>
      </w:r>
      <w:r w:rsidRPr="00147EDF">
        <w:t>by designing location plan that went with the music, which consisted of placing ten groups in ten 4 x 4 meters squares arranged in a large circle in the large parking lot of the CCP.</w:t>
      </w:r>
    </w:p>
    <w:p w14:paraId="482884DC" w14:textId="77777777" w:rsidR="00014026" w:rsidRDefault="00014026" w:rsidP="00527419">
      <w:pPr>
        <w:pStyle w:val="FootnoteText"/>
      </w:pPr>
      <w:r>
        <w:t>See</w:t>
      </w:r>
      <w:r w:rsidRPr="00147EDF">
        <w:t xml:space="preserve"> </w:t>
      </w:r>
      <w:r w:rsidRPr="00147EDF">
        <w:rPr>
          <w:lang w:eastAsia="zh-TW"/>
        </w:rPr>
        <w:t>“‘Futurist’ Composer Presents ‘Udlot Udlot,’” in</w:t>
      </w:r>
      <w:r w:rsidRPr="00147EDF">
        <w:rPr>
          <w:i/>
          <w:lang w:eastAsia="zh-TW"/>
        </w:rPr>
        <w:t xml:space="preserve"> Business Day</w:t>
      </w:r>
      <w:r w:rsidRPr="00147EDF">
        <w:rPr>
          <w:lang w:eastAsia="zh-TW"/>
        </w:rPr>
        <w:t xml:space="preserve">, October 16, 1975,19; “Maceda’s ‘Udlot-Udlot’ today at CCP Grounds,” in </w:t>
      </w:r>
      <w:r w:rsidRPr="00147EDF">
        <w:rPr>
          <w:i/>
          <w:lang w:eastAsia="zh-TW"/>
        </w:rPr>
        <w:t>Daily Express</w:t>
      </w:r>
      <w:r w:rsidRPr="00147EDF">
        <w:rPr>
          <w:lang w:eastAsia="zh-TW"/>
        </w:rPr>
        <w:t>, October 16, 1975,</w:t>
      </w:r>
      <w:r>
        <w:rPr>
          <w:lang w:eastAsia="zh-TW"/>
        </w:rPr>
        <w:t xml:space="preserve"> </w:t>
      </w:r>
      <w:r w:rsidRPr="00147EDF">
        <w:rPr>
          <w:lang w:eastAsia="zh-TW"/>
        </w:rPr>
        <w:t xml:space="preserve">26. </w:t>
      </w:r>
    </w:p>
    <w:p w14:paraId="557DBCB2" w14:textId="77777777" w:rsidR="00014026" w:rsidRPr="00147EDF" w:rsidRDefault="00014026" w:rsidP="00527419">
      <w:pPr>
        <w:pStyle w:val="FootnoteText"/>
      </w:pPr>
    </w:p>
  </w:footnote>
  <w:footnote w:id="189">
    <w:p w14:paraId="53BCCB29" w14:textId="77777777" w:rsidR="00014026" w:rsidRDefault="00014026" w:rsidP="00527419">
      <w:pPr>
        <w:pStyle w:val="FootnoteText"/>
        <w:rPr>
          <w:color w:val="000000" w:themeColor="text1"/>
        </w:rPr>
      </w:pPr>
      <w:r w:rsidRPr="00677390">
        <w:rPr>
          <w:rStyle w:val="FootnoteReference"/>
        </w:rPr>
        <w:footnoteRef/>
      </w:r>
      <w:r w:rsidRPr="00677390">
        <w:t xml:space="preserve"> </w:t>
      </w:r>
      <w:r w:rsidRPr="00677390">
        <w:rPr>
          <w:color w:val="000000" w:themeColor="text1"/>
        </w:rPr>
        <w:t xml:space="preserve">Leonidas V. Benesa, “Chabet: Art </w:t>
      </w:r>
      <w:proofErr w:type="gramStart"/>
      <w:r w:rsidRPr="00677390">
        <w:rPr>
          <w:color w:val="000000" w:themeColor="text1"/>
        </w:rPr>
        <w:t>As</w:t>
      </w:r>
      <w:proofErr w:type="gramEnd"/>
      <w:r w:rsidRPr="00677390">
        <w:rPr>
          <w:color w:val="000000" w:themeColor="text1"/>
        </w:rPr>
        <w:t xml:space="preserve"> a Happening,” </w:t>
      </w:r>
      <w:r w:rsidRPr="00677390">
        <w:rPr>
          <w:i/>
          <w:color w:val="000000" w:themeColor="text1"/>
        </w:rPr>
        <w:t>Philippine Daily Express</w:t>
      </w:r>
      <w:r w:rsidRPr="00677390">
        <w:rPr>
          <w:color w:val="000000" w:themeColor="text1"/>
        </w:rPr>
        <w:t>, circa 1970s, 21.</w:t>
      </w:r>
      <w:r>
        <w:rPr>
          <w:color w:val="000000" w:themeColor="text1"/>
        </w:rPr>
        <w:t xml:space="preserve"> </w:t>
      </w:r>
    </w:p>
    <w:p w14:paraId="0CCABD36" w14:textId="77777777" w:rsidR="00014026" w:rsidRPr="00677390" w:rsidRDefault="00014026" w:rsidP="00527419">
      <w:pPr>
        <w:pStyle w:val="FootnoteText"/>
        <w:rPr>
          <w:color w:val="000000" w:themeColor="text1"/>
        </w:rPr>
      </w:pPr>
    </w:p>
  </w:footnote>
  <w:footnote w:id="190">
    <w:p w14:paraId="58C987DF" w14:textId="77777777" w:rsidR="00014026" w:rsidRDefault="00014026" w:rsidP="00527419">
      <w:pPr>
        <w:pStyle w:val="FootnoteText"/>
        <w:rPr>
          <w:lang w:eastAsia="zh-TW"/>
        </w:rPr>
      </w:pPr>
      <w:r w:rsidRPr="00677390">
        <w:rPr>
          <w:rStyle w:val="FootnoteReference"/>
        </w:rPr>
        <w:footnoteRef/>
      </w:r>
      <w:r w:rsidRPr="00677390">
        <w:t xml:space="preserve"> </w:t>
      </w:r>
      <w:r w:rsidRPr="00677390">
        <w:rPr>
          <w:lang w:eastAsia="zh-TW"/>
        </w:rPr>
        <w:t xml:space="preserve">Marge Enriquez, “Fine Arts’ Nutty Professor,” </w:t>
      </w:r>
      <w:r w:rsidRPr="00677390">
        <w:rPr>
          <w:i/>
          <w:lang w:eastAsia="zh-TW"/>
        </w:rPr>
        <w:t>Business World</w:t>
      </w:r>
      <w:r w:rsidRPr="00677390">
        <w:rPr>
          <w:lang w:eastAsia="zh-TW"/>
        </w:rPr>
        <w:t xml:space="preserve">, May 18, 1988. </w:t>
      </w:r>
    </w:p>
    <w:p w14:paraId="466E6C40" w14:textId="77777777" w:rsidR="00014026" w:rsidRPr="00677390" w:rsidRDefault="00014026" w:rsidP="00527419">
      <w:pPr>
        <w:pStyle w:val="FootnoteText"/>
        <w:rPr>
          <w:lang w:eastAsia="zh-TW"/>
        </w:rPr>
      </w:pPr>
    </w:p>
  </w:footnote>
  <w:footnote w:id="191">
    <w:p w14:paraId="153B9EDB" w14:textId="77777777" w:rsidR="00014026" w:rsidRDefault="00014026" w:rsidP="00527419">
      <w:pPr>
        <w:pStyle w:val="FootnoteText"/>
      </w:pPr>
      <w:r w:rsidRPr="00677390">
        <w:rPr>
          <w:rStyle w:val="FootnoteReference"/>
        </w:rPr>
        <w:footnoteRef/>
      </w:r>
      <w:r w:rsidRPr="00677390">
        <w:t xml:space="preserve"> This, as discussed later, largely backfired against Chabet</w:t>
      </w:r>
      <w:r>
        <w:t>,</w:t>
      </w:r>
      <w:r w:rsidRPr="00677390">
        <w:t xml:space="preserve"> as his performance gave critical</w:t>
      </w:r>
      <w:r w:rsidRPr="00714E8A">
        <w:t xml:space="preserve"> attention and controversy to </w:t>
      </w:r>
      <w:r w:rsidRPr="00714E8A">
        <w:rPr>
          <w:i/>
        </w:rPr>
        <w:t>Contemporary Philippine Ar</w:t>
      </w:r>
      <w:r>
        <w:rPr>
          <w:i/>
        </w:rPr>
        <w:t>t</w:t>
      </w:r>
      <w:r w:rsidRPr="00714E8A">
        <w:t xml:space="preserve"> that generated public interest and intrigue.  </w:t>
      </w:r>
    </w:p>
    <w:p w14:paraId="2B49F59A" w14:textId="77777777" w:rsidR="00014026" w:rsidRPr="00714E8A" w:rsidRDefault="00014026" w:rsidP="00527419">
      <w:pPr>
        <w:pStyle w:val="FootnoteText"/>
      </w:pPr>
    </w:p>
  </w:footnote>
  <w:footnote w:id="192">
    <w:p w14:paraId="4F5FD7B5" w14:textId="77777777" w:rsidR="00014026" w:rsidRDefault="00014026" w:rsidP="00527419">
      <w:pPr>
        <w:pStyle w:val="FootnoteText"/>
      </w:pPr>
      <w:r w:rsidRPr="00714E8A">
        <w:rPr>
          <w:rStyle w:val="FootnoteReference"/>
        </w:rPr>
        <w:footnoteRef/>
      </w:r>
      <w:r w:rsidRPr="00714E8A">
        <w:t xml:space="preserve"> Roberto Chabet, </w:t>
      </w:r>
      <w:r w:rsidRPr="001C732C">
        <w:t>interview</w:t>
      </w:r>
      <w:r w:rsidRPr="00714E8A">
        <w:t xml:space="preserve"> by Ringo Bunoan, June 14, 2008, Ortigas, transcript pg. 2, Chabet Archive, Lopez Museum Library and Archives, Manila, Philippines. </w:t>
      </w:r>
    </w:p>
    <w:p w14:paraId="2AE30E86" w14:textId="77777777" w:rsidR="00014026" w:rsidRPr="00714E8A" w:rsidRDefault="00014026" w:rsidP="00527419">
      <w:pPr>
        <w:pStyle w:val="FootnoteText"/>
      </w:pPr>
    </w:p>
  </w:footnote>
  <w:footnote w:id="193">
    <w:p w14:paraId="63B1075D" w14:textId="77777777" w:rsidR="00014026" w:rsidRDefault="00014026" w:rsidP="00527419">
      <w:pPr>
        <w:pStyle w:val="FootnoteText"/>
      </w:pPr>
      <w:r w:rsidRPr="00714E8A">
        <w:rPr>
          <w:rStyle w:val="FootnoteReference"/>
        </w:rPr>
        <w:footnoteRef/>
      </w:r>
      <w:r w:rsidRPr="00714E8A">
        <w:t xml:space="preserve"> Cid Reyes, “Roberto Chab</w:t>
      </w:r>
      <w:r>
        <w:t>et,”</w:t>
      </w:r>
      <w:r w:rsidRPr="00714E8A">
        <w:t xml:space="preserve"> in </w:t>
      </w:r>
      <w:r w:rsidRPr="00714E8A">
        <w:rPr>
          <w:i/>
        </w:rPr>
        <w:t>Conversations on Philippine Art</w:t>
      </w:r>
      <w:r w:rsidRPr="00714E8A">
        <w:t xml:space="preserve"> (Manila: Cultural Center of the Philippines, 1989), 124.</w:t>
      </w:r>
    </w:p>
    <w:p w14:paraId="19746F14" w14:textId="77777777" w:rsidR="00014026" w:rsidRPr="009A51FB" w:rsidRDefault="00014026" w:rsidP="00527419">
      <w:pPr>
        <w:pStyle w:val="FootnoteText"/>
      </w:pPr>
    </w:p>
  </w:footnote>
  <w:footnote w:id="194">
    <w:p w14:paraId="22D60226" w14:textId="77777777" w:rsidR="00014026" w:rsidRDefault="00014026" w:rsidP="00527419">
      <w:pPr>
        <w:pStyle w:val="FootnoteText"/>
        <w:rPr>
          <w:lang w:eastAsia="zh-TW"/>
        </w:rPr>
      </w:pPr>
      <w:r w:rsidRPr="00714E8A">
        <w:rPr>
          <w:rStyle w:val="FootnoteReference"/>
        </w:rPr>
        <w:footnoteRef/>
      </w:r>
      <w:r w:rsidRPr="00714E8A">
        <w:t xml:space="preserve"> </w:t>
      </w:r>
      <w:r w:rsidRPr="00714E8A">
        <w:rPr>
          <w:lang w:eastAsia="zh-TW"/>
        </w:rPr>
        <w:t>Manuel D</w:t>
      </w:r>
      <w:r>
        <w:rPr>
          <w:lang w:eastAsia="zh-TW"/>
        </w:rPr>
        <w:t>.</w:t>
      </w:r>
      <w:r w:rsidRPr="00714E8A">
        <w:rPr>
          <w:lang w:eastAsia="zh-TW"/>
        </w:rPr>
        <w:t xml:space="preserve"> Duldulao, </w:t>
      </w:r>
      <w:r w:rsidRPr="00714E8A">
        <w:rPr>
          <w:i/>
          <w:lang w:eastAsia="zh-TW"/>
        </w:rPr>
        <w:t>Contemporary Philippine Art</w:t>
      </w:r>
      <w:r w:rsidRPr="00714E8A">
        <w:rPr>
          <w:lang w:eastAsia="zh-TW"/>
        </w:rPr>
        <w:t xml:space="preserve"> (Manila: Vera-Reyes, 1972), 71.</w:t>
      </w:r>
    </w:p>
    <w:p w14:paraId="071D21E8" w14:textId="77777777" w:rsidR="00014026" w:rsidRPr="00714E8A" w:rsidRDefault="00014026" w:rsidP="00527419">
      <w:pPr>
        <w:pStyle w:val="FootnoteText"/>
        <w:rPr>
          <w:lang w:eastAsia="zh-TW"/>
        </w:rPr>
      </w:pPr>
    </w:p>
  </w:footnote>
  <w:footnote w:id="195">
    <w:p w14:paraId="03AA7A4E" w14:textId="77777777" w:rsidR="00014026" w:rsidRDefault="00014026" w:rsidP="00527419">
      <w:pPr>
        <w:pStyle w:val="FootnoteText"/>
      </w:pPr>
      <w:r w:rsidRPr="00714E8A">
        <w:rPr>
          <w:rStyle w:val="FootnoteReference"/>
        </w:rPr>
        <w:footnoteRef/>
      </w:r>
      <w:r w:rsidRPr="00714E8A">
        <w:t xml:space="preserve"> Letty </w:t>
      </w:r>
      <w:r w:rsidRPr="00714E8A">
        <w:rPr>
          <w:lang w:eastAsia="zh-TW"/>
        </w:rPr>
        <w:t xml:space="preserve">Jimenez-Magsanoc, “The Eligibles,” </w:t>
      </w:r>
      <w:r w:rsidRPr="00714E8A">
        <w:rPr>
          <w:i/>
          <w:lang w:eastAsia="zh-TW"/>
        </w:rPr>
        <w:t xml:space="preserve">Philippine Panorama, </w:t>
      </w:r>
      <w:r w:rsidRPr="00714E8A">
        <w:rPr>
          <w:lang w:eastAsia="zh-TW"/>
        </w:rPr>
        <w:t>February 10, 1974, 10-11;</w:t>
      </w:r>
      <w:r w:rsidRPr="00714E8A">
        <w:rPr>
          <w:b/>
        </w:rPr>
        <w:t xml:space="preserve"> </w:t>
      </w:r>
      <w:r w:rsidRPr="00714E8A">
        <w:t xml:space="preserve">Paul Stephen Lim, “Chabet,” </w:t>
      </w:r>
      <w:r w:rsidRPr="00714E8A">
        <w:rPr>
          <w:i/>
        </w:rPr>
        <w:t>Chronicle Magazine</w:t>
      </w:r>
      <w:r w:rsidRPr="00714E8A">
        <w:t xml:space="preserve">, June 27, 1964.  </w:t>
      </w:r>
    </w:p>
    <w:p w14:paraId="3E22BE94" w14:textId="77777777" w:rsidR="00014026" w:rsidRPr="00714E8A" w:rsidRDefault="00014026" w:rsidP="00527419">
      <w:pPr>
        <w:pStyle w:val="FootnoteText"/>
        <w:rPr>
          <w:b/>
        </w:rPr>
      </w:pPr>
      <w:r w:rsidRPr="00714E8A">
        <w:t xml:space="preserve"> </w:t>
      </w:r>
    </w:p>
  </w:footnote>
  <w:footnote w:id="196">
    <w:p w14:paraId="55F60F1A" w14:textId="77777777" w:rsidR="00014026" w:rsidRDefault="00014026" w:rsidP="00527419">
      <w:pPr>
        <w:pStyle w:val="FootnoteText"/>
      </w:pPr>
      <w:r w:rsidRPr="00714E8A">
        <w:rPr>
          <w:rStyle w:val="FootnoteReference"/>
        </w:rPr>
        <w:footnoteRef/>
      </w:r>
      <w:r w:rsidRPr="00714E8A">
        <w:t xml:space="preserve"> Purita Kalaw-Ledesma and Amadis Ma. Guerrero, </w:t>
      </w:r>
      <w:r w:rsidRPr="00714E8A">
        <w:rPr>
          <w:i/>
        </w:rPr>
        <w:t>The Struggle for Philippine Art</w:t>
      </w:r>
      <w:r w:rsidRPr="00714E8A">
        <w:t xml:space="preserve"> (Manila: Vera-Reyes, 1974), 189.</w:t>
      </w:r>
    </w:p>
    <w:p w14:paraId="5BAE4264" w14:textId="77777777" w:rsidR="00014026" w:rsidRPr="009B22FC" w:rsidRDefault="00014026" w:rsidP="00527419">
      <w:pPr>
        <w:pStyle w:val="FootnoteText"/>
      </w:pPr>
    </w:p>
  </w:footnote>
  <w:footnote w:id="197">
    <w:p w14:paraId="4735F063" w14:textId="77777777" w:rsidR="00014026" w:rsidRPr="005067D6" w:rsidRDefault="00014026" w:rsidP="00527419">
      <w:pPr>
        <w:pStyle w:val="FootnoteText"/>
      </w:pPr>
      <w:r w:rsidRPr="005067D6">
        <w:rPr>
          <w:rStyle w:val="FootnoteReference"/>
        </w:rPr>
        <w:footnoteRef/>
      </w:r>
      <w:r w:rsidRPr="005067D6">
        <w:t xml:space="preserve"> A stand-alone art museum in the original CCP complex plans that—as noted in the first chapter—was never realized.</w:t>
      </w:r>
    </w:p>
    <w:p w14:paraId="7B53DBAE" w14:textId="77777777" w:rsidR="00014026" w:rsidRPr="005067D6" w:rsidRDefault="00014026" w:rsidP="00527419">
      <w:pPr>
        <w:pStyle w:val="FootnoteText"/>
      </w:pPr>
    </w:p>
  </w:footnote>
  <w:footnote w:id="198">
    <w:p w14:paraId="5B1F9A9F" w14:textId="77777777" w:rsidR="00014026" w:rsidRPr="005067D6" w:rsidRDefault="00014026" w:rsidP="00527419">
      <w:pPr>
        <w:pStyle w:val="FootnoteText"/>
      </w:pPr>
      <w:r w:rsidRPr="0041058C">
        <w:rPr>
          <w:rStyle w:val="FootnoteReference"/>
        </w:rPr>
        <w:footnoteRef/>
      </w:r>
      <w:r w:rsidRPr="0041058C">
        <w:t xml:space="preserve"> The Rockefeller Grant was another </w:t>
      </w:r>
      <w:r>
        <w:t xml:space="preserve">prime </w:t>
      </w:r>
      <w:r w:rsidRPr="0041058C">
        <w:t xml:space="preserve">example of American support for the Cultural Center of the Philippines. </w:t>
      </w:r>
      <w:r>
        <w:t xml:space="preserve">In January 1967, Imelda met with Porter A. McCray, who was the visiting director of the John D. Rockefeller III Fund in New York—a fund that Imelda knew supported the performing arts. The JDR III Fund awarded two grants to support staff development at the CCP: one to Chabet to “study museum procedures and organization in the United States, including administration, installation, handling registration, publications, and educational services”; the other to Alejandrino Hufana to study Art Librarianship at Columbia University to become the Chief Librarian at the CCP Art and Music Library. During an earlier visit to the United States in 1966, Imelda Marcos was also able to convince President Lyndon B. Johnson to provide U.S. Support for the CCP, which resulted in a $28-million Special Fund for Education--$3.5 million of it was allotted to the CCP. See </w:t>
      </w:r>
      <w:r w:rsidRPr="006137EB">
        <w:rPr>
          <w:lang w:eastAsia="zh-TW"/>
        </w:rPr>
        <w:t>Pedro R Nervasa, “The Cultural Center of the Philippines</w:t>
      </w:r>
      <w:r>
        <w:rPr>
          <w:lang w:eastAsia="zh-TW"/>
        </w:rPr>
        <w:t>–</w:t>
      </w:r>
      <w:r w:rsidRPr="006137EB">
        <w:rPr>
          <w:lang w:eastAsia="zh-TW"/>
        </w:rPr>
        <w:t xml:space="preserve">Asia’s Mecca of the Arts.” </w:t>
      </w:r>
      <w:r w:rsidRPr="006137EB">
        <w:rPr>
          <w:i/>
          <w:lang w:eastAsia="zh-TW"/>
        </w:rPr>
        <w:t>Business Chronicle</w:t>
      </w:r>
      <w:r w:rsidRPr="006137EB">
        <w:rPr>
          <w:lang w:eastAsia="zh-TW"/>
        </w:rPr>
        <w:t xml:space="preserve">, May 31, </w:t>
      </w:r>
      <w:r>
        <w:rPr>
          <w:lang w:eastAsia="zh-TW"/>
        </w:rPr>
        <w:t xml:space="preserve">1970, 16–17. </w:t>
      </w:r>
    </w:p>
    <w:p w14:paraId="667B9BB4" w14:textId="77777777" w:rsidR="00014026" w:rsidRPr="005067D6" w:rsidRDefault="00014026" w:rsidP="00527419">
      <w:pPr>
        <w:pStyle w:val="FootnoteText"/>
      </w:pPr>
    </w:p>
  </w:footnote>
  <w:footnote w:id="199">
    <w:p w14:paraId="2F112F58" w14:textId="77777777" w:rsidR="00014026" w:rsidRPr="005067D6" w:rsidRDefault="00014026" w:rsidP="00527419">
      <w:pPr>
        <w:pStyle w:val="FootnoteText"/>
      </w:pPr>
      <w:r w:rsidRPr="005067D6">
        <w:rPr>
          <w:rStyle w:val="FootnoteReference"/>
        </w:rPr>
        <w:footnoteRef/>
      </w:r>
      <w:r w:rsidRPr="005067D6">
        <w:t xml:space="preserve"> Roberto Chabet, Shop 6 interviews by Francesca Enriquez, 1990s, Chabet Archive, Asia Art Archive, Hong Kong. In this interview, Chabet explained, “Another thing that’s important, you see, was I was in New York in New York in ’67-’68. This was the height of Pop Art, Minimal Art and Conceptual Art, so I got to see a lot of these. I was exposed to this…But before that I was doing more conventional types of works. The trip I took sort of opened my eyes to these things and when I got hom</w:t>
      </w:r>
      <w:r>
        <w:t>e this is what I wanted to do.”</w:t>
      </w:r>
      <w:r w:rsidRPr="005067D6">
        <w:t xml:space="preserve"> (transcript pg. 4).</w:t>
      </w:r>
    </w:p>
    <w:p w14:paraId="41520C79" w14:textId="77777777" w:rsidR="00014026" w:rsidRPr="000E0E68" w:rsidRDefault="00014026" w:rsidP="00527419">
      <w:pPr>
        <w:pStyle w:val="FootnoteText"/>
      </w:pPr>
    </w:p>
  </w:footnote>
  <w:footnote w:id="200">
    <w:p w14:paraId="03B55F11" w14:textId="77777777" w:rsidR="00014026" w:rsidRDefault="00014026" w:rsidP="00527419">
      <w:pPr>
        <w:pStyle w:val="FootnoteText"/>
      </w:pPr>
      <w:r w:rsidRPr="000E0E68">
        <w:rPr>
          <w:rStyle w:val="FootnoteReference"/>
        </w:rPr>
        <w:footnoteRef/>
      </w:r>
      <w:r w:rsidRPr="000E0E68">
        <w:t xml:space="preserve"> For more about his Rockefeller Grant travels and agenda, see Asia Art Archive’s digital Chabet Archive under Cultural Center of the Philippines </w:t>
      </w:r>
      <w:r w:rsidRPr="000E0E68">
        <w:sym w:font="Wingdings" w:char="F0E0"/>
      </w:r>
      <w:r w:rsidRPr="000E0E68">
        <w:t xml:space="preserve"> 1967</w:t>
      </w:r>
      <w:r>
        <w:t>–</w:t>
      </w:r>
      <w:r w:rsidRPr="000E0E68">
        <w:t>1968 John D. Rockefeller Grant.</w:t>
      </w:r>
    </w:p>
    <w:p w14:paraId="600CD23C" w14:textId="77777777" w:rsidR="00014026" w:rsidRPr="000E0E68" w:rsidRDefault="00014026" w:rsidP="00527419">
      <w:pPr>
        <w:pStyle w:val="FootnoteText"/>
      </w:pPr>
    </w:p>
  </w:footnote>
  <w:footnote w:id="201">
    <w:p w14:paraId="66EA3770" w14:textId="77777777" w:rsidR="00014026" w:rsidRDefault="00014026" w:rsidP="00527419">
      <w:pPr>
        <w:pStyle w:val="FootnoteText"/>
      </w:pPr>
      <w:r w:rsidRPr="00DD2975">
        <w:rPr>
          <w:rStyle w:val="FootnoteReference"/>
        </w:rPr>
        <w:footnoteRef/>
      </w:r>
      <w:r w:rsidRPr="00DD2975">
        <w:t xml:space="preserve"> See https://www.moma.org/calendar/exhibitions/1884 under press release, pg. 1.</w:t>
      </w:r>
    </w:p>
    <w:p w14:paraId="425DB641" w14:textId="77777777" w:rsidR="00014026" w:rsidRPr="000E0E68" w:rsidRDefault="00014026" w:rsidP="00527419">
      <w:pPr>
        <w:pStyle w:val="FootnoteText"/>
      </w:pPr>
    </w:p>
  </w:footnote>
  <w:footnote w:id="202">
    <w:p w14:paraId="2025AB0A" w14:textId="77777777" w:rsidR="00014026" w:rsidRDefault="00014026" w:rsidP="00527419">
      <w:pPr>
        <w:pStyle w:val="FootnoteText"/>
      </w:pPr>
      <w:r w:rsidRPr="000E0E68">
        <w:rPr>
          <w:rStyle w:val="FootnoteReference"/>
        </w:rPr>
        <w:footnoteRef/>
      </w:r>
      <w:r w:rsidRPr="000E0E68">
        <w:t xml:space="preserve"> Chabet interview, Ortigas, 2008, transcript pg. 19. </w:t>
      </w:r>
    </w:p>
    <w:p w14:paraId="601F66CA" w14:textId="77777777" w:rsidR="00014026" w:rsidRPr="000E0E68" w:rsidRDefault="00014026" w:rsidP="00527419">
      <w:pPr>
        <w:pStyle w:val="FootnoteText"/>
      </w:pPr>
    </w:p>
  </w:footnote>
  <w:footnote w:id="203">
    <w:p w14:paraId="2FB72A27" w14:textId="77777777" w:rsidR="00014026" w:rsidRDefault="00014026" w:rsidP="00527419">
      <w:pPr>
        <w:pStyle w:val="FootnoteText"/>
      </w:pPr>
      <w:r w:rsidRPr="000E0E68">
        <w:rPr>
          <w:rStyle w:val="FootnoteReference"/>
        </w:rPr>
        <w:footnoteRef/>
      </w:r>
      <w:r w:rsidRPr="000E0E68">
        <w:t xml:space="preserve"> Chabet interview, Ortigas, 2008, transcript pg. 19.</w:t>
      </w:r>
    </w:p>
    <w:p w14:paraId="20D8DAAF" w14:textId="77777777" w:rsidR="00014026" w:rsidRPr="00D9760A" w:rsidRDefault="00014026" w:rsidP="00527419">
      <w:pPr>
        <w:pStyle w:val="FootnoteText"/>
      </w:pPr>
    </w:p>
  </w:footnote>
  <w:footnote w:id="204">
    <w:p w14:paraId="3A4A2E1C" w14:textId="77777777" w:rsidR="00014026" w:rsidRDefault="00014026" w:rsidP="00527419">
      <w:pPr>
        <w:pStyle w:val="FootnoteText"/>
      </w:pPr>
      <w:r w:rsidRPr="001C732C">
        <w:rPr>
          <w:rStyle w:val="FootnoteReference"/>
        </w:rPr>
        <w:footnoteRef/>
      </w:r>
      <w:r w:rsidRPr="00B62405">
        <w:rPr>
          <w:color w:val="4472C4" w:themeColor="accent1"/>
        </w:rPr>
        <w:t xml:space="preserve"> </w:t>
      </w:r>
      <w:r w:rsidRPr="00B62405">
        <w:t xml:space="preserve">Joy Dayrit Journals, December 9, 1970. Ateneo Library of Women’s Writings (ALIWW), Envelope 1.1. </w:t>
      </w:r>
    </w:p>
    <w:p w14:paraId="4AD7CD66" w14:textId="77777777" w:rsidR="00014026" w:rsidRPr="007A5D9A" w:rsidRDefault="00014026" w:rsidP="00527419">
      <w:pPr>
        <w:pStyle w:val="FootnoteText"/>
      </w:pPr>
    </w:p>
  </w:footnote>
  <w:footnote w:id="205">
    <w:p w14:paraId="53EFAB1A" w14:textId="77777777" w:rsidR="00014026" w:rsidRPr="00B62405" w:rsidRDefault="00014026" w:rsidP="00527419">
      <w:pPr>
        <w:pStyle w:val="FootnoteText"/>
        <w:rPr>
          <w:color w:val="4472C4" w:themeColor="accent1"/>
          <w:lang w:eastAsia="zh-TW"/>
        </w:rPr>
      </w:pPr>
      <w:r w:rsidRPr="00B62405">
        <w:rPr>
          <w:rStyle w:val="FootnoteReference"/>
        </w:rPr>
        <w:footnoteRef/>
      </w:r>
      <w:r w:rsidRPr="00B62405">
        <w:t xml:space="preserve"> </w:t>
      </w:r>
      <w:r>
        <w:t xml:space="preserve">Dayrit, </w:t>
      </w:r>
      <w:r w:rsidRPr="00EB550F">
        <w:rPr>
          <w:i/>
        </w:rPr>
        <w:t>Joy Dayrit Journals</w:t>
      </w:r>
      <w:r>
        <w:t>, Envelope 1.1.</w:t>
      </w:r>
      <w:r w:rsidRPr="00B62405">
        <w:rPr>
          <w:color w:val="4472C4" w:themeColor="accent1"/>
        </w:rPr>
        <w:t xml:space="preserve"> </w:t>
      </w:r>
      <w:r w:rsidRPr="00B62405">
        <w:rPr>
          <w:color w:val="4472C4" w:themeColor="accent1"/>
          <w:lang w:eastAsia="zh-TW"/>
        </w:rPr>
        <w:t xml:space="preserve"> </w:t>
      </w:r>
    </w:p>
    <w:p w14:paraId="2C83F79D" w14:textId="77777777" w:rsidR="00014026" w:rsidRPr="00B62405" w:rsidRDefault="00014026" w:rsidP="00527419">
      <w:pPr>
        <w:pStyle w:val="FootnoteText"/>
        <w:rPr>
          <w:color w:val="4472C4" w:themeColor="accent1"/>
          <w:lang w:eastAsia="zh-TW"/>
        </w:rPr>
      </w:pPr>
    </w:p>
  </w:footnote>
  <w:footnote w:id="206">
    <w:p w14:paraId="5DBEFC7A" w14:textId="77777777" w:rsidR="00014026" w:rsidRDefault="00014026" w:rsidP="00527419">
      <w:pPr>
        <w:pStyle w:val="FootnoteText"/>
      </w:pPr>
      <w:r w:rsidRPr="00F65479">
        <w:rPr>
          <w:rStyle w:val="FootnoteReference"/>
        </w:rPr>
        <w:footnoteRef/>
      </w:r>
      <w:r w:rsidRPr="00F65479">
        <w:t xml:space="preserve"> </w:t>
      </w:r>
      <w:r>
        <w:t xml:space="preserve">In an article titled </w:t>
      </w:r>
      <w:r w:rsidRPr="00B017F9">
        <w:t>“Developmental Art of the Philippines,”</w:t>
      </w:r>
      <w:r>
        <w:t xml:space="preserve"> Albano connects the Cultural Center of the Philippines with the beginning of “developmental art” and notes that </w:t>
      </w:r>
      <w:proofErr w:type="gramStart"/>
      <w:r>
        <w:t>“ ‘</w:t>
      </w:r>
      <w:proofErr w:type="gramEnd"/>
      <w:r>
        <w:t xml:space="preserve">developmental’ was an operative word given by our government and press to government projects for fast implementation. Activities that had the nature of being under fast-action plans.…The implication of a fast-action learning method is similar to that of developmental art.” Albano notes that there were “three elements involved: the artists’ group, the audience and the CCP museum.…As works of new artists become more complex, the Museum’s curatorial staff had to organize exhibits that would elicit response and establish a healthy rapport. The intricate trafficking of information and response had to be maintained at a high pace.” See Raymundo Albano, “Developmental Art of the Philippines,” </w:t>
      </w:r>
      <w:r>
        <w:rPr>
          <w:i/>
        </w:rPr>
        <w:t xml:space="preserve">Philippine Supplement </w:t>
      </w:r>
      <w:r>
        <w:t xml:space="preserve">2, no. 4 (Jul–Aug 1981): 15.  </w:t>
      </w:r>
    </w:p>
    <w:p w14:paraId="02E8C83D" w14:textId="77777777" w:rsidR="00014026" w:rsidRPr="00C66C51" w:rsidRDefault="00014026" w:rsidP="00527419">
      <w:pPr>
        <w:pStyle w:val="FootnoteText"/>
      </w:pPr>
    </w:p>
  </w:footnote>
  <w:footnote w:id="207">
    <w:p w14:paraId="37567F90" w14:textId="77777777" w:rsidR="00014026" w:rsidRDefault="00014026" w:rsidP="00527419">
      <w:pPr>
        <w:pStyle w:val="FootnoteText"/>
      </w:pPr>
      <w:r w:rsidRPr="00B62405">
        <w:rPr>
          <w:rStyle w:val="FootnoteReference"/>
        </w:rPr>
        <w:footnoteRef/>
      </w:r>
      <w:r w:rsidRPr="00B62405">
        <w:t xml:space="preserve"> Judy Sibayan (artist), in discussion with author, March 2015, expressed that Chabet emphatically did not like including painting at the CCP and that the best way to enter the CCP was by doing anything but painting. </w:t>
      </w:r>
    </w:p>
    <w:p w14:paraId="0C688206" w14:textId="77777777" w:rsidR="00014026" w:rsidRPr="00B55C54" w:rsidRDefault="00014026" w:rsidP="00527419">
      <w:pPr>
        <w:pStyle w:val="FootnoteText"/>
      </w:pPr>
    </w:p>
  </w:footnote>
  <w:footnote w:id="208">
    <w:p w14:paraId="2050C7F8" w14:textId="77777777" w:rsidR="00014026" w:rsidRDefault="00014026" w:rsidP="00527419">
      <w:pPr>
        <w:pStyle w:val="FootnoteText"/>
      </w:pPr>
      <w:r w:rsidRPr="00D313D7">
        <w:rPr>
          <w:rStyle w:val="FootnoteReference"/>
        </w:rPr>
        <w:footnoteRef/>
      </w:r>
      <w:r w:rsidRPr="00D313D7">
        <w:t xml:space="preserve"> Exhibition notes for </w:t>
      </w:r>
      <w:r w:rsidRPr="00D313D7">
        <w:rPr>
          <w:i/>
        </w:rPr>
        <w:t>Illumination</w:t>
      </w:r>
      <w:r w:rsidRPr="00D313D7">
        <w:t>, Documentation of Exhibitions, Main and Small Gallery (1970), Cultural Center of the Philippines Library and Archives.</w:t>
      </w:r>
    </w:p>
    <w:p w14:paraId="561439E0" w14:textId="77777777" w:rsidR="00014026" w:rsidRPr="00D313D7" w:rsidRDefault="00014026" w:rsidP="00527419">
      <w:pPr>
        <w:pStyle w:val="FootnoteText"/>
      </w:pPr>
    </w:p>
  </w:footnote>
  <w:footnote w:id="209">
    <w:p w14:paraId="60FD3CD6" w14:textId="77777777" w:rsidR="00014026" w:rsidRPr="00D313D7" w:rsidRDefault="00014026" w:rsidP="00527419">
      <w:pPr>
        <w:pStyle w:val="FootnoteText"/>
      </w:pPr>
      <w:r w:rsidRPr="00D313D7">
        <w:rPr>
          <w:rStyle w:val="FootnoteReference"/>
        </w:rPr>
        <w:footnoteRef/>
      </w:r>
      <w:r w:rsidRPr="00D313D7">
        <w:t xml:space="preserve"> Chabet, interview, Ortigas, 2008, transcript pg. 22. In this interview, Chabet—referring to the members of Shop 6—stated, “…we wanted to…match the activities in the CCP. It (Shop 6) was an alternative to the CCP.” </w:t>
      </w:r>
    </w:p>
    <w:p w14:paraId="6E13BE3F" w14:textId="77777777" w:rsidR="00014026" w:rsidRPr="005A1D7F" w:rsidRDefault="00014026" w:rsidP="00527419">
      <w:pPr>
        <w:pStyle w:val="FootnoteText"/>
      </w:pPr>
    </w:p>
  </w:footnote>
  <w:footnote w:id="210">
    <w:p w14:paraId="0676754B" w14:textId="77777777" w:rsidR="00014026" w:rsidRDefault="00014026" w:rsidP="00527419">
      <w:pPr>
        <w:pStyle w:val="FootnoteText"/>
      </w:pPr>
      <w:r w:rsidRPr="005A1D7F">
        <w:rPr>
          <w:rStyle w:val="FootnoteReference"/>
        </w:rPr>
        <w:footnoteRef/>
      </w:r>
      <w:r w:rsidRPr="005A1D7F">
        <w:t xml:space="preserve"> </w:t>
      </w:r>
      <w:r>
        <w:t xml:space="preserve">While the Marcoses were careful to control circulation of information through radio, press, assembly and other means, abstraction—and its open-endedness of form and meaning—seemed to antithetical to their desire for control. </w:t>
      </w:r>
    </w:p>
    <w:p w14:paraId="097E8236" w14:textId="77777777" w:rsidR="00014026" w:rsidRPr="005A1D7F" w:rsidRDefault="00014026" w:rsidP="00527419">
      <w:pPr>
        <w:pStyle w:val="FootnoteText"/>
      </w:pPr>
    </w:p>
  </w:footnote>
  <w:footnote w:id="211">
    <w:p w14:paraId="5555FB6D" w14:textId="77777777" w:rsidR="00014026" w:rsidRDefault="00014026" w:rsidP="00527419">
      <w:pPr>
        <w:pStyle w:val="FootnoteText"/>
      </w:pPr>
      <w:r w:rsidRPr="005A1D7F">
        <w:rPr>
          <w:rStyle w:val="FootnoteReference"/>
        </w:rPr>
        <w:footnoteRef/>
      </w:r>
      <w:r w:rsidRPr="005A1D7F">
        <w:t xml:space="preserve"> In Chabet’s 1990s interview with Enriquez, in a response to her question about “Filipinism,” Chabet remarked “We took for granted that we were doing “Filipino art” in the context of where we were working…See, we were indifferent to all these issues because we knew we were Filipinos, local boyscouts.” In the same interview</w:t>
      </w:r>
      <w:r>
        <w:t>,</w:t>
      </w:r>
      <w:r w:rsidRPr="005A1D7F">
        <w:t xml:space="preserve"> he stated, “We were not trying to compete with the international art scene but we certainly find a great inspiration from international art” (transcript pg. 6). </w:t>
      </w:r>
    </w:p>
    <w:p w14:paraId="5E9B6C12" w14:textId="77777777" w:rsidR="00014026" w:rsidRPr="00DA69A4" w:rsidRDefault="00014026" w:rsidP="00527419">
      <w:pPr>
        <w:pStyle w:val="FootnoteText"/>
      </w:pPr>
    </w:p>
  </w:footnote>
  <w:footnote w:id="212">
    <w:p w14:paraId="0B8DE8D3" w14:textId="77777777" w:rsidR="00014026" w:rsidRPr="007830CC" w:rsidRDefault="00014026" w:rsidP="00527419">
      <w:pPr>
        <w:pStyle w:val="FootnoteText"/>
      </w:pPr>
      <w:r w:rsidRPr="007830CC">
        <w:rPr>
          <w:rStyle w:val="FootnoteReference"/>
        </w:rPr>
        <w:footnoteRef/>
      </w:r>
      <w:r w:rsidRPr="007830CC">
        <w:t xml:space="preserve"> Jonathan Beller, “From Social Realism to the Specter of Abstraction: Conceptualizing the Visual Practices of H.R. Ocampo,” </w:t>
      </w:r>
      <w:r w:rsidRPr="007830CC">
        <w:rPr>
          <w:i/>
        </w:rPr>
        <w:t>Kritika Kultura</w:t>
      </w:r>
      <w:r w:rsidRPr="007830CC">
        <w:t xml:space="preserve"> </w:t>
      </w:r>
      <w:r w:rsidRPr="004F5326">
        <w:t>5</w:t>
      </w:r>
      <w:r w:rsidRPr="007830CC">
        <w:t xml:space="preserve"> </w:t>
      </w:r>
      <w:r>
        <w:t>(</w:t>
      </w:r>
      <w:r w:rsidRPr="007830CC">
        <w:t>2004</w:t>
      </w:r>
      <w:r>
        <w:t>):</w:t>
      </w:r>
      <w:r w:rsidRPr="007830CC">
        <w:t xml:space="preserve"> 18</w:t>
      </w:r>
      <w:r>
        <w:t>–</w:t>
      </w:r>
      <w:r w:rsidRPr="007830CC">
        <w:t xml:space="preserve">58. </w:t>
      </w:r>
    </w:p>
    <w:p w14:paraId="5E29AAE9" w14:textId="77777777" w:rsidR="00014026" w:rsidRPr="001C732C" w:rsidRDefault="00014026" w:rsidP="00527419">
      <w:pPr>
        <w:pStyle w:val="FootnoteText"/>
      </w:pPr>
    </w:p>
  </w:footnote>
  <w:footnote w:id="213">
    <w:p w14:paraId="7F8E98B0" w14:textId="77777777" w:rsidR="00014026" w:rsidRPr="007830CC" w:rsidRDefault="00014026" w:rsidP="00527419">
      <w:pPr>
        <w:pStyle w:val="FootnoteText"/>
      </w:pPr>
      <w:r w:rsidRPr="007830CC">
        <w:rPr>
          <w:rStyle w:val="FootnoteReference"/>
        </w:rPr>
        <w:footnoteRef/>
      </w:r>
      <w:r w:rsidRPr="007830CC">
        <w:t xml:space="preserve"> Beller, “From Social Realism,” 29. </w:t>
      </w:r>
    </w:p>
    <w:p w14:paraId="1C84954C" w14:textId="77777777" w:rsidR="00014026" w:rsidRPr="007830CC" w:rsidRDefault="00014026" w:rsidP="00527419">
      <w:pPr>
        <w:pStyle w:val="FootnoteText"/>
      </w:pPr>
    </w:p>
  </w:footnote>
  <w:footnote w:id="214">
    <w:p w14:paraId="256033BE" w14:textId="77777777" w:rsidR="00014026" w:rsidRPr="007830CC" w:rsidRDefault="00014026" w:rsidP="00527419">
      <w:pPr>
        <w:pStyle w:val="FootnoteText"/>
      </w:pPr>
      <w:r w:rsidRPr="007830CC">
        <w:rPr>
          <w:rStyle w:val="FootnoteReference"/>
        </w:rPr>
        <w:footnoteRef/>
      </w:r>
      <w:r w:rsidRPr="007830CC">
        <w:t xml:space="preserve"> Cid Reyes, “Solving the Riddle of Chabet’s Sphinx,” </w:t>
      </w:r>
      <w:r w:rsidRPr="007830CC">
        <w:rPr>
          <w:i/>
        </w:rPr>
        <w:t>Shopping and Entertainment Guide</w:t>
      </w:r>
      <w:r w:rsidRPr="007830CC">
        <w:t xml:space="preserve">, March 9, 1973, 3. The article reviews Chabet’s </w:t>
      </w:r>
      <w:r w:rsidRPr="007830CC">
        <w:rPr>
          <w:i/>
        </w:rPr>
        <w:t xml:space="preserve">New Works </w:t>
      </w:r>
      <w:r w:rsidRPr="007830CC">
        <w:t xml:space="preserve">exhibition at Luz Gallery in 1973, referring to the works as “eccentric abstraction” after Lucy Lippard’s coinage of the term to refer to what would later be called post-minimalism.  </w:t>
      </w:r>
    </w:p>
    <w:p w14:paraId="76ADBD29" w14:textId="77777777" w:rsidR="00014026" w:rsidRPr="0027759F" w:rsidRDefault="00014026" w:rsidP="00527419">
      <w:pPr>
        <w:pStyle w:val="FootnoteText"/>
        <w:rPr>
          <w:sz w:val="22"/>
          <w:szCs w:val="22"/>
        </w:rPr>
      </w:pPr>
    </w:p>
  </w:footnote>
  <w:footnote w:id="215">
    <w:p w14:paraId="023ED67E" w14:textId="77777777" w:rsidR="00014026" w:rsidRDefault="00014026" w:rsidP="00527419">
      <w:pPr>
        <w:pStyle w:val="FootnoteText"/>
      </w:pPr>
      <w:r w:rsidRPr="001F5DEC">
        <w:rPr>
          <w:rStyle w:val="FootnoteReference"/>
        </w:rPr>
        <w:footnoteRef/>
      </w:r>
      <w:r w:rsidRPr="001F5DEC">
        <w:t xml:space="preserve"> Or </w:t>
      </w:r>
      <w:r w:rsidRPr="001F5DEC">
        <w:rPr>
          <w:i/>
        </w:rPr>
        <w:t>Tearing into Pieces</w:t>
      </w:r>
      <w:r w:rsidRPr="001F5DEC">
        <w:t xml:space="preserve"> depending on the source. While it was called </w:t>
      </w:r>
      <w:r w:rsidRPr="001F5DEC">
        <w:rPr>
          <w:i/>
        </w:rPr>
        <w:t>Tearing to Pieces</w:t>
      </w:r>
      <w:r w:rsidRPr="001F5DEC">
        <w:t xml:space="preserve"> in exhibition notes, subsequent publications</w:t>
      </w:r>
      <w:r>
        <w:t xml:space="preserve">, such as Enriquez’s “Nutty Professor” article from 1988 refers to it </w:t>
      </w:r>
      <w:r w:rsidRPr="001F5DEC">
        <w:t xml:space="preserve">as </w:t>
      </w:r>
      <w:r w:rsidRPr="001F5DEC">
        <w:rPr>
          <w:i/>
        </w:rPr>
        <w:t>Tearing into Pieces</w:t>
      </w:r>
      <w:r w:rsidRPr="001F5DEC">
        <w:t xml:space="preserve">. </w:t>
      </w:r>
    </w:p>
    <w:p w14:paraId="3FB75858" w14:textId="77777777" w:rsidR="00014026" w:rsidRPr="001F5DEC" w:rsidRDefault="00014026" w:rsidP="00527419">
      <w:pPr>
        <w:pStyle w:val="FootnoteText"/>
      </w:pPr>
    </w:p>
  </w:footnote>
  <w:footnote w:id="216">
    <w:p w14:paraId="77C50720" w14:textId="77777777" w:rsidR="00014026" w:rsidRDefault="00014026" w:rsidP="00527419">
      <w:pPr>
        <w:pStyle w:val="FootnoteText"/>
        <w:rPr>
          <w:i/>
        </w:rPr>
      </w:pPr>
      <w:r w:rsidRPr="001F5DEC">
        <w:rPr>
          <w:rStyle w:val="FootnoteReference"/>
        </w:rPr>
        <w:footnoteRef/>
      </w:r>
      <w:r w:rsidRPr="001F5DEC">
        <w:t xml:space="preserve"> </w:t>
      </w:r>
      <w:r>
        <w:t xml:space="preserve">Chabet’s use of the CCP’s atrium was not exceptional during the early 1970s. Artists such as Joe Bautista and Allan Rivera also used the atrium as an exhibition space. Bautista exhibited his sand and canvas installation on the ground of the atrium in the 1972 </w:t>
      </w:r>
      <w:r>
        <w:rPr>
          <w:i/>
        </w:rPr>
        <w:t xml:space="preserve">Thirteen Artists </w:t>
      </w:r>
      <w:r>
        <w:t>exhibition; Rivera also used the atrium when he expanded his initial installation—</w:t>
      </w:r>
      <w:r>
        <w:rPr>
          <w:i/>
        </w:rPr>
        <w:t>Bedroom—</w:t>
      </w:r>
      <w:r>
        <w:t xml:space="preserve">from the same </w:t>
      </w:r>
      <w:r>
        <w:rPr>
          <w:i/>
        </w:rPr>
        <w:t xml:space="preserve">Thirteen Artists </w:t>
      </w:r>
      <w:r>
        <w:t xml:space="preserve">exhibition in a solo exhibition in 1974. The exhibition, called </w:t>
      </w:r>
      <w:r>
        <w:rPr>
          <w:i/>
        </w:rPr>
        <w:t>INSTALLATIONS by Allen Rivera</w:t>
      </w:r>
      <w:r>
        <w:t>, consisted of large expanses of colored vinyl laid across the lawn.</w:t>
      </w:r>
      <w:r>
        <w:rPr>
          <w:i/>
        </w:rPr>
        <w:t xml:space="preserve"> </w:t>
      </w:r>
    </w:p>
    <w:p w14:paraId="5CAF61B1" w14:textId="77777777" w:rsidR="00014026" w:rsidRPr="001F5DEC" w:rsidRDefault="00014026" w:rsidP="00527419">
      <w:pPr>
        <w:pStyle w:val="FootnoteText"/>
      </w:pPr>
    </w:p>
  </w:footnote>
  <w:footnote w:id="217">
    <w:p w14:paraId="4F43A1EF" w14:textId="77777777" w:rsidR="00014026" w:rsidRDefault="00014026" w:rsidP="00527419">
      <w:pPr>
        <w:pStyle w:val="FootnoteText"/>
      </w:pPr>
      <w:r w:rsidRPr="002C6D04">
        <w:rPr>
          <w:rStyle w:val="FootnoteReference"/>
        </w:rPr>
        <w:footnoteRef/>
      </w:r>
      <w:r w:rsidRPr="002C6D04">
        <w:t xml:space="preserve"> C</w:t>
      </w:r>
      <w:r>
        <w:t>habet, interview, Ortigas, 2008, transcript pg. 21.</w:t>
      </w:r>
      <w:r w:rsidRPr="002C6D04">
        <w:t xml:space="preserve"> In this interview Chabet remarked, “I took Ray in. And then </w:t>
      </w:r>
      <w:r w:rsidRPr="0094158C">
        <w:t xml:space="preserve">when I quit, I thought he’d also quit. But Ray also needed a steady job.” </w:t>
      </w:r>
    </w:p>
    <w:p w14:paraId="70A83778" w14:textId="77777777" w:rsidR="00014026" w:rsidRPr="0094158C" w:rsidRDefault="00014026" w:rsidP="00527419">
      <w:pPr>
        <w:pStyle w:val="FootnoteText"/>
      </w:pPr>
    </w:p>
  </w:footnote>
  <w:footnote w:id="218">
    <w:p w14:paraId="0064FB25" w14:textId="77777777" w:rsidR="00014026" w:rsidRDefault="00014026" w:rsidP="00527419">
      <w:pPr>
        <w:pStyle w:val="FootnoteText"/>
      </w:pPr>
      <w:r w:rsidRPr="0094158C">
        <w:rPr>
          <w:rStyle w:val="FootnoteReference"/>
        </w:rPr>
        <w:footnoteRef/>
      </w:r>
      <w:r w:rsidRPr="0094158C">
        <w:t xml:space="preserve"> </w:t>
      </w:r>
      <w:r w:rsidRPr="0094158C">
        <w:rPr>
          <w:lang w:eastAsia="zh-TW"/>
        </w:rPr>
        <w:t xml:space="preserve">Exhibitions such as </w:t>
      </w:r>
      <w:r w:rsidRPr="0094158C">
        <w:rPr>
          <w:i/>
          <w:lang w:eastAsia="zh-TW"/>
        </w:rPr>
        <w:t>Black,</w:t>
      </w:r>
      <w:r w:rsidRPr="0094158C">
        <w:rPr>
          <w:lang w:eastAsia="zh-TW"/>
        </w:rPr>
        <w:t xml:space="preserve"> </w:t>
      </w:r>
      <w:r w:rsidRPr="0094158C">
        <w:rPr>
          <w:i/>
          <w:lang w:eastAsia="zh-TW"/>
        </w:rPr>
        <w:t xml:space="preserve">White </w:t>
      </w:r>
      <w:r w:rsidRPr="0094158C">
        <w:rPr>
          <w:lang w:eastAsia="zh-TW"/>
        </w:rPr>
        <w:t xml:space="preserve">and the </w:t>
      </w:r>
      <w:r w:rsidRPr="0094158C">
        <w:rPr>
          <w:i/>
          <w:lang w:eastAsia="zh-TW"/>
        </w:rPr>
        <w:t>Exhibition of</w:t>
      </w:r>
      <w:r w:rsidRPr="0094158C">
        <w:rPr>
          <w:lang w:eastAsia="zh-TW"/>
        </w:rPr>
        <w:t xml:space="preserve"> </w:t>
      </w:r>
      <w:r w:rsidRPr="0094158C">
        <w:rPr>
          <w:i/>
          <w:lang w:eastAsia="zh-TW"/>
        </w:rPr>
        <w:t>Objects</w:t>
      </w:r>
      <w:r w:rsidRPr="0094158C">
        <w:rPr>
          <w:lang w:eastAsia="zh-TW"/>
        </w:rPr>
        <w:t xml:space="preserve"> in the Small Gallery of the CCP received attention for being </w:t>
      </w:r>
      <w:r>
        <w:rPr>
          <w:lang w:eastAsia="zh-TW"/>
        </w:rPr>
        <w:t>centered</w:t>
      </w:r>
      <w:r w:rsidRPr="0094158C">
        <w:rPr>
          <w:lang w:eastAsia="zh-TW"/>
        </w:rPr>
        <w:t xml:space="preserve"> around issues of art</w:t>
      </w:r>
      <w:r>
        <w:rPr>
          <w:lang w:eastAsia="zh-TW"/>
        </w:rPr>
        <w:t>-</w:t>
      </w:r>
      <w:r w:rsidRPr="0094158C">
        <w:rPr>
          <w:lang w:eastAsia="zh-TW"/>
        </w:rPr>
        <w:t>making that included perception, materiality and space.</w:t>
      </w:r>
      <w:r>
        <w:rPr>
          <w:lang w:eastAsia="zh-TW"/>
        </w:rPr>
        <w:t xml:space="preserve"> They all took place in the Small Gallery.</w:t>
      </w:r>
      <w:r w:rsidRPr="0094158C">
        <w:rPr>
          <w:lang w:eastAsia="zh-TW"/>
        </w:rPr>
        <w:t xml:space="preserve"> </w:t>
      </w:r>
      <w:r w:rsidRPr="0094158C">
        <w:t xml:space="preserve">According </w:t>
      </w:r>
      <w:r>
        <w:t>to the CCP exhibition files,</w:t>
      </w:r>
      <w:r w:rsidRPr="0094158C">
        <w:t xml:space="preserve"> </w:t>
      </w:r>
      <w:r w:rsidRPr="0094158C">
        <w:rPr>
          <w:i/>
        </w:rPr>
        <w:t>Black</w:t>
      </w:r>
      <w:r>
        <w:t>, for example,</w:t>
      </w:r>
      <w:r w:rsidRPr="0094158C">
        <w:t xml:space="preserve"> explored “the use of black as pigment or non-color” and was meant to “further the gap and to establish what a non-commercial gallery can do.” The exhibition notes marked that the “Small Gallery Guest Book became colorful. Wild reactions offset calm expectation.” In his</w:t>
      </w:r>
      <w:r w:rsidRPr="0094158C">
        <w:rPr>
          <w:i/>
        </w:rPr>
        <w:t xml:space="preserve"> </w:t>
      </w:r>
      <w:r w:rsidRPr="0094158C">
        <w:t xml:space="preserve">curatorial notes for </w:t>
      </w:r>
      <w:r w:rsidRPr="0094158C">
        <w:rPr>
          <w:i/>
        </w:rPr>
        <w:t>Objects</w:t>
      </w:r>
      <w:r w:rsidRPr="0094158C">
        <w:t xml:space="preserve">, Albano describes the “objects” in the exhibition as “diversions of painters and sculptors” and “extensions of their visual preoccupation.” Objects operated at the periphery of established forms of art in the Philippines, which, at the time, was </w:t>
      </w:r>
      <w:r>
        <w:t>primarily</w:t>
      </w:r>
      <w:r w:rsidRPr="0094158C">
        <w:t xml:space="preserve"> </w:t>
      </w:r>
      <w:r w:rsidRPr="001C732C">
        <w:t>painting</w:t>
      </w:r>
      <w:r w:rsidRPr="0094158C">
        <w:t xml:space="preserve"> and sculpture (but particularly painting). Albano further notes that objects operated in the realm of the senses—that their resemblance to the everyday created the potential for its viewer to feel sensations, tactile and otherwise, that matched with those that existed beyond the gallery walls. These objects, Albano also observes, were “sculptural, but unlike sculpture they create no environment nor exceed their height to monumental proportions.”</w:t>
      </w:r>
    </w:p>
    <w:p w14:paraId="3D037A5B" w14:textId="77777777" w:rsidR="00014026" w:rsidRPr="002C6D04" w:rsidRDefault="00014026" w:rsidP="00527419">
      <w:pPr>
        <w:pStyle w:val="FootnoteText"/>
      </w:pPr>
    </w:p>
  </w:footnote>
  <w:footnote w:id="219">
    <w:p w14:paraId="4979CC93" w14:textId="77777777" w:rsidR="00014026" w:rsidRDefault="00014026" w:rsidP="00527419">
      <w:pPr>
        <w:pStyle w:val="FootnoteText"/>
      </w:pPr>
      <w:r w:rsidRPr="002C6D04">
        <w:rPr>
          <w:rStyle w:val="FootnoteReference"/>
        </w:rPr>
        <w:footnoteRef/>
      </w:r>
      <w:r w:rsidRPr="002C6D04">
        <w:t xml:space="preserve"> Exhibition notes for </w:t>
      </w:r>
      <w:r w:rsidRPr="002C6D04">
        <w:rPr>
          <w:i/>
        </w:rPr>
        <w:t>Exhibition of Objects</w:t>
      </w:r>
      <w:r w:rsidRPr="002C6D04">
        <w:t xml:space="preserve">, Documentation of Exhibitions, Small Gallery (1973), Cultural Center </w:t>
      </w:r>
      <w:r w:rsidRPr="006B4718">
        <w:t>of the Philippines Library and Archives.</w:t>
      </w:r>
    </w:p>
    <w:p w14:paraId="60AA119F" w14:textId="77777777" w:rsidR="00014026" w:rsidRPr="006B4718" w:rsidRDefault="00014026" w:rsidP="00527419">
      <w:pPr>
        <w:pStyle w:val="FootnoteText"/>
      </w:pPr>
    </w:p>
  </w:footnote>
  <w:footnote w:id="220">
    <w:p w14:paraId="7772E204" w14:textId="77777777" w:rsidR="00014026" w:rsidRPr="006B4718" w:rsidRDefault="00014026" w:rsidP="00527419">
      <w:pPr>
        <w:pStyle w:val="FootnoteText"/>
      </w:pPr>
      <w:r w:rsidRPr="006B4718">
        <w:rPr>
          <w:rStyle w:val="FootnoteReference"/>
        </w:rPr>
        <w:footnoteRef/>
      </w:r>
      <w:r w:rsidRPr="006B4718">
        <w:t xml:space="preserve"> Cid Reyes, “Manuel Duldulao,” in </w:t>
      </w:r>
      <w:r w:rsidRPr="006B4718">
        <w:rPr>
          <w:i/>
        </w:rPr>
        <w:t>Conversations on Philippine Art</w:t>
      </w:r>
      <w:r w:rsidRPr="006B4718">
        <w:t xml:space="preserve"> (Manila: Cultural Center of the Philippines, 1989), 127-134. In his interview with Duldulao, Reyes noted that </w:t>
      </w:r>
      <w:r w:rsidRPr="006B4718">
        <w:rPr>
          <w:i/>
        </w:rPr>
        <w:t xml:space="preserve">Contemporary Philippine Art </w:t>
      </w:r>
      <w:r w:rsidRPr="006B4718">
        <w:t xml:space="preserve">had been criticized for not being “scholarly enough.” (128) He called </w:t>
      </w:r>
      <w:r w:rsidRPr="006B4718">
        <w:rPr>
          <w:i/>
        </w:rPr>
        <w:t xml:space="preserve">Tearing to Pieces </w:t>
      </w:r>
      <w:r w:rsidRPr="006B4718">
        <w:t xml:space="preserve">“not a very flattering review” of Duldulao’s book. (129). See also Leonidas V. Benesa, “A Review of Duldulao’s </w:t>
      </w:r>
      <w:r w:rsidRPr="006B4718">
        <w:rPr>
          <w:i/>
        </w:rPr>
        <w:t>Philippine Contemporary Art</w:t>
      </w:r>
      <w:r w:rsidRPr="006B4718">
        <w:t>,” FOCUS Philippines, February 3, 1973, 18</w:t>
      </w:r>
      <w:r>
        <w:t>–</w:t>
      </w:r>
      <w:r w:rsidRPr="006B4718">
        <w:t xml:space="preserve">21. Benesa criticizes Duldulao’s use of “secondary sources…without direct acknowledgement” (20). He further acknowledges, “With the proper footnotes, the book would have gained the added distinction of being a work of solid and serious scholarship. But then this would have clashed with the tone of other sections of the book in which Duldulao purveys artistic gossip in unabashed journalese.” (21) </w:t>
      </w:r>
    </w:p>
    <w:p w14:paraId="0D55AAD1" w14:textId="77777777" w:rsidR="00014026" w:rsidRPr="006B4718" w:rsidRDefault="00014026" w:rsidP="00527419">
      <w:pPr>
        <w:pStyle w:val="FootnoteText"/>
      </w:pPr>
    </w:p>
  </w:footnote>
  <w:footnote w:id="221">
    <w:p w14:paraId="2A86D50A" w14:textId="77777777" w:rsidR="00014026" w:rsidRDefault="00014026" w:rsidP="00527419">
      <w:pPr>
        <w:pStyle w:val="FootnoteText"/>
      </w:pPr>
      <w:r w:rsidRPr="006B4718">
        <w:rPr>
          <w:rStyle w:val="FootnoteReference"/>
        </w:rPr>
        <w:footnoteRef/>
      </w:r>
      <w:r w:rsidRPr="006B4718">
        <w:t xml:space="preserve"> Benesa, “A Review of Duldulao’s </w:t>
      </w:r>
      <w:r w:rsidRPr="006B4718">
        <w:rPr>
          <w:i/>
        </w:rPr>
        <w:t>Philippine Contemporary Art</w:t>
      </w:r>
      <w:r w:rsidRPr="006B4718">
        <w:t>,” 20.</w:t>
      </w:r>
      <w:r>
        <w:t xml:space="preserve"> </w:t>
      </w:r>
    </w:p>
    <w:p w14:paraId="11A7B48E" w14:textId="77777777" w:rsidR="00014026" w:rsidRDefault="00014026" w:rsidP="00527419">
      <w:pPr>
        <w:pStyle w:val="FootnoteText"/>
      </w:pPr>
    </w:p>
  </w:footnote>
  <w:footnote w:id="222">
    <w:p w14:paraId="69C66FD8" w14:textId="77777777" w:rsidR="00014026" w:rsidRDefault="00014026" w:rsidP="00527419">
      <w:pPr>
        <w:pStyle w:val="FootnoteText"/>
      </w:pPr>
      <w:r w:rsidRPr="002C6D04">
        <w:rPr>
          <w:rStyle w:val="FootnoteReference"/>
        </w:rPr>
        <w:footnoteRef/>
      </w:r>
      <w:r w:rsidRPr="002C6D04">
        <w:t xml:space="preserve"> </w:t>
      </w:r>
      <w:r w:rsidRPr="006B4718">
        <w:t xml:space="preserve">Benesa, “A Review of Duldulao’s </w:t>
      </w:r>
      <w:r w:rsidRPr="006B4718">
        <w:rPr>
          <w:i/>
        </w:rPr>
        <w:t>Philippine Contemporary Art</w:t>
      </w:r>
      <w:r w:rsidRPr="006B4718">
        <w:t>,” 20.</w:t>
      </w:r>
    </w:p>
    <w:p w14:paraId="7CBD9D83" w14:textId="77777777" w:rsidR="00014026" w:rsidRPr="002C6D04" w:rsidRDefault="00014026" w:rsidP="00527419">
      <w:pPr>
        <w:pStyle w:val="FootnoteText"/>
      </w:pPr>
    </w:p>
  </w:footnote>
  <w:footnote w:id="223">
    <w:p w14:paraId="1150A7F3" w14:textId="77777777" w:rsidR="00014026" w:rsidRDefault="00014026" w:rsidP="00527419">
      <w:pPr>
        <w:pStyle w:val="FootnoteText"/>
      </w:pPr>
      <w:r w:rsidRPr="002C6D04">
        <w:rPr>
          <w:rStyle w:val="FootnoteReference"/>
        </w:rPr>
        <w:footnoteRef/>
      </w:r>
      <w:r w:rsidRPr="002C6D04">
        <w:t xml:space="preserve"> Chabet, interview, Ortigas, 2008</w:t>
      </w:r>
      <w:r>
        <w:t>, transcript pg. 24. Y</w:t>
      </w:r>
      <w:r w:rsidRPr="002C6D04">
        <w:t xml:space="preserve">et, during Duldulao’s interview with Reyes in </w:t>
      </w:r>
      <w:r w:rsidRPr="002C6D04">
        <w:rPr>
          <w:i/>
        </w:rPr>
        <w:t>Conversations on Philippine Art</w:t>
      </w:r>
      <w:r w:rsidRPr="002C6D04">
        <w:t xml:space="preserve">, Duldulao claimed, “I </w:t>
      </w:r>
      <w:r>
        <w:t>never missed a major exhibition”</w:t>
      </w:r>
      <w:r w:rsidRPr="002C6D04">
        <w:t xml:space="preserve"> (128)</w:t>
      </w:r>
      <w:r>
        <w:t>.</w:t>
      </w:r>
    </w:p>
    <w:p w14:paraId="5E47C468" w14:textId="77777777" w:rsidR="00014026" w:rsidRPr="002C6D04" w:rsidRDefault="00014026" w:rsidP="00527419">
      <w:pPr>
        <w:pStyle w:val="FootnoteText"/>
      </w:pPr>
    </w:p>
  </w:footnote>
  <w:footnote w:id="224">
    <w:p w14:paraId="0246AD4A" w14:textId="77777777" w:rsidR="00014026" w:rsidRDefault="00014026" w:rsidP="00527419">
      <w:pPr>
        <w:pStyle w:val="FootnoteText"/>
      </w:pPr>
      <w:r w:rsidRPr="002C6D04">
        <w:rPr>
          <w:rStyle w:val="FootnoteReference"/>
        </w:rPr>
        <w:footnoteRef/>
      </w:r>
      <w:r w:rsidRPr="006C050B">
        <w:t xml:space="preserve"> </w:t>
      </w:r>
      <w:r>
        <w:t xml:space="preserve">Reyes, “Manuel Duldulao,” 128. Benesa also derisively criticizes Duldulao’s aspirations for international circulation in his review. Benesa expresses that the book suffers from “careless editing, if not careless writing,” which he considers embarrassing because “the book has been obviously packaged to suit international tastes and would therefore reflect on writing as a whole in this country” (18).   </w:t>
      </w:r>
    </w:p>
    <w:p w14:paraId="6C72ABC0" w14:textId="77777777" w:rsidR="00014026" w:rsidRPr="006C050B" w:rsidRDefault="00014026" w:rsidP="00527419">
      <w:pPr>
        <w:pStyle w:val="FootnoteText"/>
      </w:pPr>
    </w:p>
  </w:footnote>
  <w:footnote w:id="225">
    <w:p w14:paraId="0633C39E" w14:textId="77777777" w:rsidR="00014026" w:rsidRDefault="00014026" w:rsidP="00527419">
      <w:pPr>
        <w:pStyle w:val="FootnoteText"/>
      </w:pPr>
      <w:r w:rsidRPr="006C050B">
        <w:rPr>
          <w:rStyle w:val="FootnoteReference"/>
        </w:rPr>
        <w:footnoteRef/>
      </w:r>
      <w:r w:rsidRPr="006C050B">
        <w:t xml:space="preserve"> </w:t>
      </w:r>
      <w:r>
        <w:t xml:space="preserve">Reyes, “Manuel Duldulao,” 129. </w:t>
      </w:r>
    </w:p>
    <w:p w14:paraId="0AE426F2" w14:textId="77777777" w:rsidR="00014026" w:rsidRPr="006C050B" w:rsidRDefault="00014026" w:rsidP="00527419">
      <w:pPr>
        <w:pStyle w:val="FootnoteText"/>
      </w:pPr>
    </w:p>
  </w:footnote>
  <w:footnote w:id="226">
    <w:p w14:paraId="6DB6BB46" w14:textId="77777777" w:rsidR="00014026" w:rsidRDefault="00014026" w:rsidP="00527419">
      <w:pPr>
        <w:pStyle w:val="FootnoteText"/>
      </w:pPr>
      <w:r w:rsidRPr="006C050B">
        <w:rPr>
          <w:rStyle w:val="FootnoteReference"/>
        </w:rPr>
        <w:footnoteRef/>
      </w:r>
      <w:r w:rsidRPr="006C050B">
        <w:t xml:space="preserve"> He conceived the manuscript after his exposure to several art books—including one on Japanese art—from the United States. Duldulao remarked, “This [Japanese] book made me quite anxious. Imagine, here I was reading about the art of other countries in the world, while the rest of the world had no idea at all that the Philippines is creating probably the most exciting art in the Far East!”</w:t>
      </w:r>
      <w:r>
        <w:t xml:space="preserve"> In Reyes, “Manuel Duldulao,” 128. </w:t>
      </w:r>
    </w:p>
    <w:p w14:paraId="163B5076" w14:textId="77777777" w:rsidR="00014026" w:rsidRPr="006C050B" w:rsidRDefault="00014026" w:rsidP="00527419">
      <w:pPr>
        <w:pStyle w:val="FootnoteText"/>
      </w:pPr>
    </w:p>
  </w:footnote>
  <w:footnote w:id="227">
    <w:p w14:paraId="7C8A8539" w14:textId="77777777" w:rsidR="00014026" w:rsidRDefault="00014026" w:rsidP="00527419">
      <w:pPr>
        <w:pStyle w:val="FootnoteText"/>
      </w:pPr>
      <w:r w:rsidRPr="006C050B">
        <w:rPr>
          <w:rStyle w:val="FootnoteReference"/>
        </w:rPr>
        <w:footnoteRef/>
      </w:r>
      <w:r>
        <w:t xml:space="preserve"> </w:t>
      </w:r>
      <w:r w:rsidRPr="006C050B">
        <w:t>Duldulao</w:t>
      </w:r>
      <w:r>
        <w:t xml:space="preserve">, </w:t>
      </w:r>
      <w:r>
        <w:rPr>
          <w:i/>
        </w:rPr>
        <w:t>Contemporary Philippine Art</w:t>
      </w:r>
      <w:r>
        <w:t>,</w:t>
      </w:r>
      <w:r w:rsidRPr="006C050B">
        <w:t xml:space="preserve"> 11. </w:t>
      </w:r>
    </w:p>
    <w:p w14:paraId="6925CB0C" w14:textId="77777777" w:rsidR="00014026" w:rsidRPr="006C050B" w:rsidRDefault="00014026" w:rsidP="00527419">
      <w:pPr>
        <w:pStyle w:val="FootnoteText"/>
      </w:pPr>
    </w:p>
  </w:footnote>
  <w:footnote w:id="228">
    <w:p w14:paraId="69EB8890" w14:textId="77777777" w:rsidR="00014026" w:rsidRDefault="00014026" w:rsidP="00527419">
      <w:pPr>
        <w:pStyle w:val="FootnoteText"/>
      </w:pPr>
      <w:r w:rsidRPr="00D20AA4">
        <w:rPr>
          <w:rStyle w:val="FootnoteReference"/>
        </w:rPr>
        <w:footnoteRef/>
      </w:r>
      <w:r w:rsidRPr="00D20AA4">
        <w:t xml:space="preserve"> See Tom Walsh, “Martial Law in the Philippines: A Research Guide and Working Bibliography,” </w:t>
      </w:r>
      <w:r w:rsidRPr="006B046B">
        <w:rPr>
          <w:i/>
        </w:rPr>
        <w:t>Southeast Asia Paper No. 4</w:t>
      </w:r>
      <w:r w:rsidRPr="00D20AA4">
        <w:t xml:space="preserve"> from the Center for Southeast Asian Studies School Hawaiian, Asian, and Pacific Studies, Unive</w:t>
      </w:r>
      <w:r>
        <w:t xml:space="preserve">rsity of Hawaii at Manoa, 1973 for more information on restraint put on periodicals and publications available under Marcos’ martial law. Several major daily broadsheets, such as the Manila Times, the Manila Chronicle, Philippine Free Press and others stopped publication during the period. Manila Times and Manila Chronicle resumed shortly after Cory Aquino took over as president. Upon reinstatement, Manila Chronicle ran a two-part article </w:t>
      </w:r>
      <w:r w:rsidRPr="00011FAB">
        <w:t>(</w:t>
      </w:r>
      <w:r>
        <w:t xml:space="preserve">see </w:t>
      </w:r>
      <w:r w:rsidRPr="00011FAB">
        <w:t xml:space="preserve">Lorna Kalaw-Tirol, “The Manila Chronicle Story,” </w:t>
      </w:r>
      <w:r w:rsidRPr="00011FAB">
        <w:rPr>
          <w:i/>
        </w:rPr>
        <w:t>Manila Chronicle</w:t>
      </w:r>
      <w:r w:rsidRPr="00011FAB">
        <w:t xml:space="preserve">, June 12, 1986, 7; Lorna Kalaw-Tirol, “The Manila Chronicle Story,” </w:t>
      </w:r>
      <w:r w:rsidRPr="00011FAB">
        <w:rPr>
          <w:i/>
        </w:rPr>
        <w:t>Manila Chronicle</w:t>
      </w:r>
      <w:r w:rsidRPr="00011FAB">
        <w:t xml:space="preserve">, June 13, 1986.) </w:t>
      </w:r>
      <w:r>
        <w:t xml:space="preserve">that discussed the seizure of their offices under martial law. Chabet’s claim is a bit facetious though, as Benesa was able to write a rather critical review of the book. </w:t>
      </w:r>
    </w:p>
    <w:p w14:paraId="0BE2EA29" w14:textId="77777777" w:rsidR="00014026" w:rsidRPr="00D20AA4" w:rsidRDefault="00014026" w:rsidP="00527419">
      <w:pPr>
        <w:pStyle w:val="FootnoteText"/>
      </w:pPr>
      <w:r>
        <w:t xml:space="preserve">  </w:t>
      </w:r>
    </w:p>
  </w:footnote>
  <w:footnote w:id="229">
    <w:p w14:paraId="1B3DE550" w14:textId="77777777" w:rsidR="00014026" w:rsidRPr="0043159B" w:rsidRDefault="00014026" w:rsidP="00527419">
      <w:pPr>
        <w:pStyle w:val="FootnoteText"/>
      </w:pPr>
      <w:r w:rsidRPr="0043159B">
        <w:rPr>
          <w:rStyle w:val="FootnoteReference"/>
        </w:rPr>
        <w:footnoteRef/>
      </w:r>
      <w:r>
        <w:t xml:space="preserve"> There are two Chabet archives: one at Lopez Museum Library and Archives in Manila, Philippines and another at Asia Art Archive in Hong Kong. Much of the Chabet Archive at Asia Art Archive has been digitized, including Laudico’s photographs of </w:t>
      </w:r>
      <w:r>
        <w:rPr>
          <w:i/>
        </w:rPr>
        <w:t xml:space="preserve">Tearing to Pieces </w:t>
      </w:r>
      <w:r>
        <w:t xml:space="preserve">found under the </w:t>
      </w:r>
      <w:r>
        <w:rPr>
          <w:i/>
        </w:rPr>
        <w:t xml:space="preserve">Objects </w:t>
      </w:r>
      <w:r>
        <w:t xml:space="preserve">folder in </w:t>
      </w:r>
      <w:r>
        <w:rPr>
          <w:i/>
        </w:rPr>
        <w:t xml:space="preserve">Group Exhibitions. </w:t>
      </w:r>
      <w:r>
        <w:t xml:space="preserve">At the time of this writing, however, the digital Chabet Archive appears to be down for updates. </w:t>
      </w:r>
      <w:r w:rsidRPr="0043159B">
        <w:t xml:space="preserve"> </w:t>
      </w:r>
    </w:p>
  </w:footnote>
  <w:footnote w:id="230">
    <w:p w14:paraId="3092ED4E" w14:textId="77777777" w:rsidR="00014026" w:rsidRDefault="00014026" w:rsidP="00527419">
      <w:pPr>
        <w:pStyle w:val="FootnoteText"/>
      </w:pPr>
      <w:r w:rsidRPr="00FC10AD">
        <w:rPr>
          <w:rStyle w:val="FootnoteReference"/>
        </w:rPr>
        <w:footnoteRef/>
      </w:r>
      <w:r w:rsidRPr="00FC10AD">
        <w:t xml:space="preserve"> A gesture that is not lost to Benesa, as he observes</w:t>
      </w:r>
      <w:r>
        <w:t xml:space="preserve"> in </w:t>
      </w:r>
      <w:r>
        <w:rPr>
          <w:color w:val="000000" w:themeColor="text1"/>
        </w:rPr>
        <w:t xml:space="preserve">“Chabet: Art </w:t>
      </w:r>
      <w:proofErr w:type="gramStart"/>
      <w:r>
        <w:rPr>
          <w:color w:val="000000" w:themeColor="text1"/>
        </w:rPr>
        <w:t>As</w:t>
      </w:r>
      <w:proofErr w:type="gramEnd"/>
      <w:r>
        <w:rPr>
          <w:color w:val="000000" w:themeColor="text1"/>
        </w:rPr>
        <w:t xml:space="preserve"> a Happening</w:t>
      </w:r>
      <w:r w:rsidRPr="00714E8A">
        <w:rPr>
          <w:color w:val="000000" w:themeColor="text1"/>
        </w:rPr>
        <w:t xml:space="preserve">” </w:t>
      </w:r>
      <w:r w:rsidRPr="00FC10AD">
        <w:t>that an exhibition of collages “should recall [Chabet’s] book-tearing act somewhat.”</w:t>
      </w:r>
    </w:p>
    <w:p w14:paraId="0FA68881" w14:textId="77777777" w:rsidR="00014026" w:rsidRPr="00F40D77" w:rsidRDefault="00014026" w:rsidP="00527419">
      <w:pPr>
        <w:pStyle w:val="FootnoteText"/>
      </w:pPr>
    </w:p>
  </w:footnote>
  <w:footnote w:id="231">
    <w:p w14:paraId="02CF7510" w14:textId="77777777" w:rsidR="00014026" w:rsidRDefault="00014026" w:rsidP="00527419">
      <w:pPr>
        <w:pStyle w:val="FootnoteText"/>
        <w:rPr>
          <w:i/>
        </w:rPr>
      </w:pPr>
      <w:r w:rsidRPr="002E3D5F">
        <w:rPr>
          <w:rStyle w:val="FootnoteReference"/>
        </w:rPr>
        <w:footnoteRef/>
      </w:r>
      <w:r w:rsidRPr="002E3D5F">
        <w:t xml:space="preserve"> </w:t>
      </w:r>
      <w:r>
        <w:t>List of Objects for</w:t>
      </w:r>
      <w:r w:rsidRPr="002C6D04">
        <w:t xml:space="preserve"> </w:t>
      </w:r>
      <w:r w:rsidRPr="002C6D04">
        <w:rPr>
          <w:i/>
        </w:rPr>
        <w:t>Exhibition of Objects</w:t>
      </w:r>
      <w:r w:rsidRPr="002C6D04">
        <w:t>, Documentation of Exhibitions, Small Gallery (1973), Cultural Center of the Philippines Library and Archives.</w:t>
      </w:r>
      <w:r>
        <w:t xml:space="preserve"> The list enumerates Joy Dayrit, Roberto Chabet, and Yolanda Laudico (who photographed the performance) as collaborators for </w:t>
      </w:r>
      <w:r>
        <w:rPr>
          <w:i/>
        </w:rPr>
        <w:t xml:space="preserve">Tearing to Pieces. </w:t>
      </w:r>
    </w:p>
    <w:p w14:paraId="6BCAA321" w14:textId="77777777" w:rsidR="00014026" w:rsidRPr="00FB6E47" w:rsidRDefault="00014026" w:rsidP="00527419">
      <w:pPr>
        <w:pStyle w:val="FootnoteText"/>
        <w:rPr>
          <w:i/>
        </w:rPr>
      </w:pPr>
    </w:p>
  </w:footnote>
  <w:footnote w:id="232">
    <w:p w14:paraId="57E10B4C" w14:textId="77777777" w:rsidR="00014026" w:rsidRPr="001E4D65" w:rsidRDefault="00014026" w:rsidP="00527419">
      <w:pPr>
        <w:pStyle w:val="FootnoteText"/>
      </w:pPr>
      <w:r w:rsidRPr="00F40D77">
        <w:rPr>
          <w:rStyle w:val="FootnoteReference"/>
        </w:rPr>
        <w:footnoteRef/>
      </w:r>
      <w:r>
        <w:t xml:space="preserve"> During Chabet’s 2008 interview in Ortigas, Chabet noted that he was changing into </w:t>
      </w:r>
      <w:r w:rsidRPr="00F40D77">
        <w:t xml:space="preserve">“a Crispa shirt. You know, the original Crispa shirts. I was choosing that because I </w:t>
      </w:r>
      <w:r>
        <w:t>would get that free from Crispa</w:t>
      </w:r>
      <w:r w:rsidRPr="00F40D77">
        <w:t xml:space="preserve">” </w:t>
      </w:r>
      <w:r>
        <w:t xml:space="preserve">(transcript p. 28). I have often wondered whether Chabet’s decision to wear the three primary colors during </w:t>
      </w:r>
      <w:r>
        <w:rPr>
          <w:i/>
        </w:rPr>
        <w:t xml:space="preserve">Tearing to Pieces </w:t>
      </w:r>
      <w:r>
        <w:t>was a reference to Aleksandr Rodchenko’s</w:t>
      </w:r>
      <w:r>
        <w:rPr>
          <w:i/>
        </w:rPr>
        <w:t xml:space="preserve"> Pure Red Color</w:t>
      </w:r>
      <w:r>
        <w:t xml:space="preserve">, </w:t>
      </w:r>
      <w:r>
        <w:rPr>
          <w:i/>
        </w:rPr>
        <w:t>Pure Yellow Color</w:t>
      </w:r>
      <w:r>
        <w:t xml:space="preserve">, </w:t>
      </w:r>
      <w:r>
        <w:rPr>
          <w:i/>
        </w:rPr>
        <w:t xml:space="preserve">Pure Blue Color </w:t>
      </w:r>
      <w:r>
        <w:t xml:space="preserve">(1921). Rodchenko writes, “I reduced painting to its logical conclusion and exhibited three canvases: red, blue, and yellow. I affirmed: it’s all over.” In 1984, Chabet held an exhibition entitled </w:t>
      </w:r>
      <w:r w:rsidRPr="0073004B">
        <w:rPr>
          <w:i/>
        </w:rPr>
        <w:t>Russian Paintings</w:t>
      </w:r>
      <w:r>
        <w:t xml:space="preserve"> at Luz Gallery, referencing Vladimir Tatlin and other Russian Constructivists, so he did incorporate Russian constructivism in his artworks later. </w:t>
      </w:r>
    </w:p>
  </w:footnote>
  <w:footnote w:id="233">
    <w:p w14:paraId="6F7B3926" w14:textId="77777777" w:rsidR="00014026" w:rsidRDefault="00014026" w:rsidP="00527419">
      <w:pPr>
        <w:pStyle w:val="FootnoteText"/>
      </w:pPr>
      <w:r w:rsidRPr="001E29AC">
        <w:rPr>
          <w:rStyle w:val="FootnoteReference"/>
        </w:rPr>
        <w:footnoteRef/>
      </w:r>
      <w:r w:rsidRPr="001E29AC">
        <w:t xml:space="preserve"> </w:t>
      </w:r>
      <w:r>
        <w:t xml:space="preserve">Manuel </w:t>
      </w:r>
      <w:r w:rsidRPr="001E29AC">
        <w:t xml:space="preserve">Duldulao, </w:t>
      </w:r>
      <w:r w:rsidRPr="00F466BD">
        <w:rPr>
          <w:i/>
        </w:rPr>
        <w:t>The Philippine Art Scene</w:t>
      </w:r>
      <w:r>
        <w:t xml:space="preserve"> (Manila: Maber, 1977),</w:t>
      </w:r>
      <w:r w:rsidRPr="001E29AC">
        <w:t xml:space="preserve"> 155. </w:t>
      </w:r>
    </w:p>
    <w:p w14:paraId="654C5F23" w14:textId="77777777" w:rsidR="00014026" w:rsidRPr="001E29AC" w:rsidRDefault="00014026" w:rsidP="00527419">
      <w:pPr>
        <w:pStyle w:val="FootnoteText"/>
      </w:pPr>
    </w:p>
  </w:footnote>
  <w:footnote w:id="234">
    <w:p w14:paraId="3DEAB721" w14:textId="77777777" w:rsidR="00014026" w:rsidRDefault="00014026" w:rsidP="00527419">
      <w:pPr>
        <w:pStyle w:val="FootnoteText"/>
      </w:pPr>
      <w:r w:rsidRPr="00FC6B0F">
        <w:rPr>
          <w:rStyle w:val="FootnoteReference"/>
        </w:rPr>
        <w:footnoteRef/>
      </w:r>
      <w:r>
        <w:t xml:space="preserve"> The list of objects for the exhibition omitted the author of</w:t>
      </w:r>
      <w:r w:rsidRPr="00FC6B0F">
        <w:t xml:space="preserve"> the book. </w:t>
      </w:r>
    </w:p>
    <w:p w14:paraId="708038AA" w14:textId="77777777" w:rsidR="00014026" w:rsidRPr="00FC6B0F" w:rsidRDefault="00014026" w:rsidP="00527419">
      <w:pPr>
        <w:pStyle w:val="FootnoteText"/>
      </w:pPr>
    </w:p>
  </w:footnote>
  <w:footnote w:id="235">
    <w:p w14:paraId="020ABD22" w14:textId="77777777" w:rsidR="00014026" w:rsidRDefault="00014026" w:rsidP="00527419">
      <w:pPr>
        <w:pStyle w:val="FootnoteText"/>
      </w:pPr>
      <w:r w:rsidRPr="00FC6B0F">
        <w:rPr>
          <w:rStyle w:val="FootnoteReference"/>
        </w:rPr>
        <w:footnoteRef/>
      </w:r>
      <w:r>
        <w:t xml:space="preserve"> Reyes</w:t>
      </w:r>
      <w:r w:rsidRPr="00A41A72">
        <w:t xml:space="preserve">, </w:t>
      </w:r>
      <w:r>
        <w:t>“</w:t>
      </w:r>
      <w:r w:rsidRPr="00A41A72">
        <w:t>Manuel Duldulao</w:t>
      </w:r>
      <w:r>
        <w:t xml:space="preserve">,” </w:t>
      </w:r>
      <w:r w:rsidRPr="00FC6B0F">
        <w:t xml:space="preserve">129. </w:t>
      </w:r>
    </w:p>
    <w:p w14:paraId="71068010" w14:textId="77777777" w:rsidR="00014026" w:rsidRPr="00FC6B0F" w:rsidRDefault="00014026" w:rsidP="00527419">
      <w:pPr>
        <w:pStyle w:val="FootnoteText"/>
      </w:pPr>
    </w:p>
  </w:footnote>
  <w:footnote w:id="236">
    <w:p w14:paraId="216BE74B" w14:textId="1E9F34DD" w:rsidR="00014026" w:rsidRDefault="00014026" w:rsidP="00527419">
      <w:pPr>
        <w:pStyle w:val="FootnoteText"/>
      </w:pPr>
      <w:r w:rsidRPr="00FD5281">
        <w:rPr>
          <w:rStyle w:val="FootnoteReference"/>
        </w:rPr>
        <w:footnoteRef/>
      </w:r>
      <w:r w:rsidRPr="00FD5281">
        <w:t xml:space="preserve"> See Dario Gamboni, </w:t>
      </w:r>
      <w:r w:rsidRPr="00C97F17">
        <w:rPr>
          <w:i/>
        </w:rPr>
        <w:t>The Destruction of Art: Iconoclasm and Vandalism Since the French Revolution</w:t>
      </w:r>
      <w:r w:rsidRPr="00FD5281">
        <w:t xml:space="preserve"> (London: Reaktion Books, 1997) for more information on destruction in modern art history. </w:t>
      </w:r>
    </w:p>
    <w:p w14:paraId="5CBBB1F0" w14:textId="77777777" w:rsidR="00014026" w:rsidRPr="00FD5281" w:rsidRDefault="00014026" w:rsidP="00527419">
      <w:pPr>
        <w:pStyle w:val="FootnoteText"/>
      </w:pPr>
    </w:p>
  </w:footnote>
  <w:footnote w:id="237">
    <w:p w14:paraId="4394EE01" w14:textId="77777777" w:rsidR="00014026" w:rsidRPr="001B1625" w:rsidRDefault="00014026" w:rsidP="00527419">
      <w:pPr>
        <w:pStyle w:val="FootnoteText"/>
      </w:pPr>
      <w:r w:rsidRPr="001B1625">
        <w:rPr>
          <w:rStyle w:val="FootnoteReference"/>
        </w:rPr>
        <w:footnoteRef/>
      </w:r>
      <w:r w:rsidRPr="001B1625">
        <w:t xml:space="preserve"> Duldulao, </w:t>
      </w:r>
      <w:r w:rsidRPr="001B1625">
        <w:rPr>
          <w:i/>
        </w:rPr>
        <w:t>Contemporary Philippine Art</w:t>
      </w:r>
      <w:r w:rsidRPr="001B1625">
        <w:t xml:space="preserve">, 71-72. </w:t>
      </w:r>
    </w:p>
    <w:p w14:paraId="437B7A53" w14:textId="77777777" w:rsidR="00014026" w:rsidRPr="001B1625" w:rsidRDefault="00014026" w:rsidP="00527419">
      <w:pPr>
        <w:pStyle w:val="FootnoteText"/>
      </w:pPr>
    </w:p>
  </w:footnote>
  <w:footnote w:id="238">
    <w:p w14:paraId="73109372" w14:textId="77777777" w:rsidR="00014026" w:rsidRPr="001B1625" w:rsidRDefault="00014026" w:rsidP="00527419">
      <w:pPr>
        <w:pStyle w:val="FootnoteText"/>
      </w:pPr>
      <w:r w:rsidRPr="001B1625">
        <w:rPr>
          <w:rStyle w:val="FootnoteReference"/>
        </w:rPr>
        <w:footnoteRef/>
      </w:r>
      <w:r w:rsidRPr="001B1625">
        <w:t xml:space="preserve"> Duldulao, </w:t>
      </w:r>
      <w:r w:rsidRPr="001B1625">
        <w:rPr>
          <w:i/>
        </w:rPr>
        <w:t>The Philippine Art Scene</w:t>
      </w:r>
      <w:r w:rsidRPr="001B1625">
        <w:t>, 155.</w:t>
      </w:r>
    </w:p>
    <w:p w14:paraId="5DF57FB0" w14:textId="77777777" w:rsidR="00014026" w:rsidRPr="001B1625" w:rsidRDefault="00014026" w:rsidP="00527419">
      <w:pPr>
        <w:pStyle w:val="FootnoteText"/>
      </w:pPr>
    </w:p>
  </w:footnote>
  <w:footnote w:id="239">
    <w:p w14:paraId="2E3065C5" w14:textId="77777777" w:rsidR="00014026" w:rsidRPr="00DE7835" w:rsidRDefault="00014026" w:rsidP="00527419">
      <w:pPr>
        <w:pStyle w:val="FootnoteText"/>
      </w:pPr>
      <w:r w:rsidRPr="00DE7835">
        <w:rPr>
          <w:rStyle w:val="FootnoteReference"/>
        </w:rPr>
        <w:footnoteRef/>
      </w:r>
      <w:r w:rsidRPr="00DE7835">
        <w:t xml:space="preserve">  </w:t>
      </w:r>
      <w:r w:rsidRPr="00DE7835">
        <w:rPr>
          <w:lang w:eastAsia="zh-TW"/>
        </w:rPr>
        <w:t xml:space="preserve">In an interview in the 2000s, while discussing </w:t>
      </w:r>
      <w:r w:rsidRPr="00DE7835">
        <w:rPr>
          <w:i/>
          <w:lang w:eastAsia="zh-TW"/>
        </w:rPr>
        <w:t>Tearing to Pieces</w:t>
      </w:r>
      <w:r w:rsidRPr="00DE7835">
        <w:rPr>
          <w:lang w:eastAsia="zh-TW"/>
        </w:rPr>
        <w:t xml:space="preserve">, Chabet exclaims, “Shucks! I tore it up! And then you know [Duldulao] took advantage of the situation. I did him a favor…So when his books came out, you know there was a picture of that event. It was very funny.” </w:t>
      </w:r>
      <w:r w:rsidRPr="00DE7835">
        <w:t>Chabet, Interview, Ortigas, 2008, transcript pg. 24.</w:t>
      </w:r>
    </w:p>
    <w:p w14:paraId="11BD0073" w14:textId="77777777" w:rsidR="00014026" w:rsidRPr="001B1625" w:rsidRDefault="00014026" w:rsidP="00527419">
      <w:pPr>
        <w:pStyle w:val="FootnoteText"/>
      </w:pPr>
    </w:p>
  </w:footnote>
  <w:footnote w:id="240">
    <w:p w14:paraId="1AC6F301" w14:textId="77777777" w:rsidR="00014026" w:rsidRPr="001B1625" w:rsidRDefault="00014026" w:rsidP="00527419">
      <w:pPr>
        <w:pStyle w:val="FootnoteText"/>
      </w:pPr>
      <w:r w:rsidRPr="001B1625">
        <w:rPr>
          <w:rStyle w:val="FootnoteReference"/>
        </w:rPr>
        <w:footnoteRef/>
      </w:r>
      <w:r w:rsidRPr="001B1625">
        <w:t xml:space="preserve"> Covered in many interviews with Chabet, including Enriquez’s “Nutty Professor” and Bunoan’s Ortigas interview in 2008.</w:t>
      </w:r>
    </w:p>
    <w:p w14:paraId="5D651BD1" w14:textId="77777777" w:rsidR="00014026" w:rsidRPr="001B1625" w:rsidRDefault="00014026" w:rsidP="00527419">
      <w:pPr>
        <w:pStyle w:val="FootnoteText"/>
      </w:pPr>
    </w:p>
  </w:footnote>
  <w:footnote w:id="241">
    <w:p w14:paraId="0AE91272" w14:textId="77777777" w:rsidR="00014026" w:rsidRPr="00FE2E38" w:rsidRDefault="00014026" w:rsidP="00527419">
      <w:pPr>
        <w:pStyle w:val="FootnoteText"/>
      </w:pPr>
      <w:r w:rsidRPr="001B1625">
        <w:rPr>
          <w:rStyle w:val="FootnoteReference"/>
        </w:rPr>
        <w:footnoteRef/>
      </w:r>
      <w:r w:rsidRPr="001B1625">
        <w:t xml:space="preserve"> In </w:t>
      </w:r>
      <w:r w:rsidRPr="001B1625">
        <w:rPr>
          <w:i/>
        </w:rPr>
        <w:t>Contemporary Philippine Art</w:t>
      </w:r>
      <w:r w:rsidRPr="001B1625">
        <w:t>, Imelda Marcos states to writer Nick Joaquin, “I like modern art. I like the abstract…I like them because they get me to thinking…I like things that I do not understand because they make me curious” (88).</w:t>
      </w:r>
    </w:p>
  </w:footnote>
  <w:footnote w:id="242">
    <w:p w14:paraId="2A755A02" w14:textId="77777777" w:rsidR="00014026" w:rsidRDefault="00014026" w:rsidP="00527419">
      <w:pPr>
        <w:pStyle w:val="FootnoteText"/>
      </w:pPr>
      <w:r w:rsidRPr="00FE2E38">
        <w:rPr>
          <w:rStyle w:val="FootnoteReference"/>
        </w:rPr>
        <w:footnoteRef/>
      </w:r>
      <w:r w:rsidRPr="00FE2E38">
        <w:t xml:space="preserve"> </w:t>
      </w:r>
      <w:r>
        <w:t xml:space="preserve">Reyes, “Solving the Riddle of Chabet’s Sphinx,” 3. </w:t>
      </w:r>
    </w:p>
    <w:p w14:paraId="730ADA36" w14:textId="77777777" w:rsidR="00014026" w:rsidRPr="00FE2E38" w:rsidRDefault="00014026" w:rsidP="00527419">
      <w:pPr>
        <w:pStyle w:val="FootnoteText"/>
      </w:pPr>
    </w:p>
  </w:footnote>
  <w:footnote w:id="243">
    <w:p w14:paraId="02624182" w14:textId="77777777" w:rsidR="00014026" w:rsidRPr="00C434E6" w:rsidRDefault="00014026" w:rsidP="00527419">
      <w:pPr>
        <w:pStyle w:val="FootnoteText"/>
      </w:pPr>
      <w:r w:rsidRPr="00C434E6">
        <w:rPr>
          <w:rStyle w:val="FootnoteReference"/>
        </w:rPr>
        <w:footnoteRef/>
      </w:r>
      <w:r w:rsidRPr="00C434E6">
        <w:t xml:space="preserve"> Lucy Lippard, “Eccentric Abstraction,” in </w:t>
      </w:r>
      <w:r w:rsidRPr="00C434E6">
        <w:rPr>
          <w:i/>
        </w:rPr>
        <w:t>Changing in Essays in Art Criticism</w:t>
      </w:r>
      <w:r w:rsidRPr="00C434E6">
        <w:t xml:space="preserve"> (New York: E.P. Dutton &amp; Co, 1971): Robert Pincus-Witten, </w:t>
      </w:r>
      <w:r w:rsidRPr="00C434E6">
        <w:rPr>
          <w:i/>
        </w:rPr>
        <w:t>Postminimalism</w:t>
      </w:r>
      <w:r w:rsidRPr="00C434E6">
        <w:t xml:space="preserve"> (New York: Out of London Press, 1977).  </w:t>
      </w:r>
    </w:p>
    <w:p w14:paraId="0E77BD52" w14:textId="77777777" w:rsidR="00014026" w:rsidRPr="008F5C25" w:rsidRDefault="00014026" w:rsidP="00527419">
      <w:pPr>
        <w:pStyle w:val="FootnoteText"/>
        <w:rPr>
          <w:color w:val="5B9BD5" w:themeColor="accent5"/>
        </w:rPr>
      </w:pPr>
    </w:p>
  </w:footnote>
  <w:footnote w:id="244">
    <w:p w14:paraId="22A6A2E6" w14:textId="77777777" w:rsidR="00014026" w:rsidRDefault="00014026" w:rsidP="00527419">
      <w:pPr>
        <w:pStyle w:val="FootnoteText"/>
      </w:pPr>
      <w:r w:rsidRPr="00FE2E38">
        <w:rPr>
          <w:rStyle w:val="FootnoteReference"/>
        </w:rPr>
        <w:footnoteRef/>
      </w:r>
      <w:r w:rsidRPr="008B5955">
        <w:t xml:space="preserve"> </w:t>
      </w:r>
      <w:r>
        <w:t>Reyes, “Solving the Riddle of Chabet’s Sphinx,” 3.</w:t>
      </w:r>
    </w:p>
    <w:p w14:paraId="6DC40D32" w14:textId="77777777" w:rsidR="00014026" w:rsidRPr="008B5955" w:rsidRDefault="00014026" w:rsidP="00527419">
      <w:pPr>
        <w:pStyle w:val="FootnoteText"/>
      </w:pPr>
    </w:p>
  </w:footnote>
  <w:footnote w:id="245">
    <w:p w14:paraId="153B277C" w14:textId="77777777" w:rsidR="00014026" w:rsidRDefault="00014026" w:rsidP="00527419">
      <w:pPr>
        <w:pStyle w:val="FootnoteText"/>
      </w:pPr>
      <w:r w:rsidRPr="00EB3AD0">
        <w:rPr>
          <w:rStyle w:val="FootnoteReference"/>
        </w:rPr>
        <w:footnoteRef/>
      </w:r>
      <w:r w:rsidRPr="00EB3AD0">
        <w:t xml:space="preserve"> </w:t>
      </w:r>
      <w:r>
        <w:t>Reyes, “Solving the Riddle of Chabet’s Sphinx,” 3.</w:t>
      </w:r>
    </w:p>
    <w:p w14:paraId="19667E51" w14:textId="77777777" w:rsidR="00014026" w:rsidRPr="00EB3AD0" w:rsidRDefault="00014026" w:rsidP="00527419">
      <w:pPr>
        <w:pStyle w:val="FootnoteText"/>
      </w:pPr>
    </w:p>
  </w:footnote>
  <w:footnote w:id="246">
    <w:p w14:paraId="0C089ABB" w14:textId="77777777" w:rsidR="00014026" w:rsidRDefault="00014026" w:rsidP="00527419">
      <w:pPr>
        <w:pStyle w:val="FootnoteText"/>
      </w:pPr>
      <w:r w:rsidRPr="00EB3AD0">
        <w:rPr>
          <w:rStyle w:val="FootnoteReference"/>
        </w:rPr>
        <w:footnoteRef/>
      </w:r>
      <w:r w:rsidRPr="00EB3AD0">
        <w:t xml:space="preserve"> </w:t>
      </w:r>
      <w:r>
        <w:t>Reyes, “Solving the Riddle of Chabet’s Sphinx,” 3.</w:t>
      </w:r>
    </w:p>
    <w:p w14:paraId="4124BF57" w14:textId="77777777" w:rsidR="00014026" w:rsidRPr="00EB3AD0" w:rsidRDefault="00014026" w:rsidP="00527419">
      <w:pPr>
        <w:pStyle w:val="FootnoteText"/>
      </w:pPr>
    </w:p>
  </w:footnote>
  <w:footnote w:id="247">
    <w:p w14:paraId="39CD4A6B" w14:textId="77777777" w:rsidR="00014026" w:rsidRDefault="00014026" w:rsidP="00527419">
      <w:pPr>
        <w:pStyle w:val="FootnoteText"/>
      </w:pPr>
      <w:r w:rsidRPr="00EB3AD0">
        <w:rPr>
          <w:rStyle w:val="FootnoteReference"/>
        </w:rPr>
        <w:footnoteRef/>
      </w:r>
      <w:r w:rsidRPr="00EB3AD0">
        <w:t xml:space="preserve"> </w:t>
      </w:r>
      <w:r>
        <w:t xml:space="preserve">Joy Dayrit Journals, June 1, 1970, Joy Dayrit Archives, </w:t>
      </w:r>
      <w:r w:rsidRPr="00D9760A">
        <w:t>Ateneo Library of Women’s Writings (ALIWW)</w:t>
      </w:r>
      <w:r>
        <w:t xml:space="preserve">, Envelope 1.1. </w:t>
      </w:r>
    </w:p>
    <w:p w14:paraId="13ACAE3C" w14:textId="77777777" w:rsidR="00014026" w:rsidRPr="00EB3AD0" w:rsidRDefault="00014026" w:rsidP="00527419">
      <w:pPr>
        <w:pStyle w:val="FootnoteText"/>
      </w:pPr>
    </w:p>
  </w:footnote>
  <w:footnote w:id="248">
    <w:p w14:paraId="62A4F296" w14:textId="77777777" w:rsidR="00014026" w:rsidRDefault="00014026" w:rsidP="00527419">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6CFB4692" w14:textId="77777777" w:rsidR="00014026" w:rsidRPr="00EB3AD0" w:rsidRDefault="00014026" w:rsidP="00527419">
      <w:pPr>
        <w:pStyle w:val="FootnoteText"/>
      </w:pPr>
      <w:r>
        <w:t xml:space="preserve"> </w:t>
      </w:r>
    </w:p>
  </w:footnote>
  <w:footnote w:id="249">
    <w:p w14:paraId="7ECF4652" w14:textId="77777777" w:rsidR="00014026" w:rsidRDefault="00014026" w:rsidP="00527419">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70C9BE95" w14:textId="77777777" w:rsidR="00014026" w:rsidRPr="00EB3AD0" w:rsidRDefault="00014026" w:rsidP="00527419">
      <w:pPr>
        <w:pStyle w:val="FootnoteText"/>
      </w:pPr>
    </w:p>
  </w:footnote>
  <w:footnote w:id="250">
    <w:p w14:paraId="06A151A5" w14:textId="77777777" w:rsidR="00014026" w:rsidRDefault="00014026" w:rsidP="00527419">
      <w:pPr>
        <w:pStyle w:val="FootnoteText"/>
      </w:pPr>
      <w:r w:rsidRPr="00EB3AD0">
        <w:rPr>
          <w:rStyle w:val="FootnoteReference"/>
        </w:rPr>
        <w:footnoteRef/>
      </w:r>
      <w:r w:rsidRPr="00EB3AD0">
        <w:t xml:space="preserve"> </w:t>
      </w:r>
      <w:r>
        <w:t xml:space="preserve">Alfredo R. Roces, “CB Curbs on Artists,” </w:t>
      </w:r>
      <w:r>
        <w:rPr>
          <w:i/>
        </w:rPr>
        <w:t>The Times Journal</w:t>
      </w:r>
      <w:r>
        <w:t xml:space="preserve">, May 18, 1969. In this edition of his </w:t>
      </w:r>
      <w:r>
        <w:rPr>
          <w:i/>
        </w:rPr>
        <w:t xml:space="preserve">Light and Shadow </w:t>
      </w:r>
      <w:r>
        <w:t>column, painter Alfredo R. Roces noted</w:t>
      </w:r>
      <w:r w:rsidRPr="00F66B09">
        <w:t xml:space="preserve"> that “artist’s and student’s colors now fall under NEC 533-0301 Central Bank Commodity Classification so that the time deposit required is 150 percent. We believe that these items should be regarded as raw materials which artists transform into works of art, and merit tax exemption.” He further suggests that the new Cultural Center could import paint for local artists at cost price. He argues, “Providing artists with the diversity of modern art materials is one such essential step. Art materials should be made available to local artists as cheaply as possible.”</w:t>
      </w:r>
      <w:r>
        <w:t xml:space="preserve">  </w:t>
      </w:r>
    </w:p>
    <w:p w14:paraId="75C5CFA0" w14:textId="77777777" w:rsidR="00014026" w:rsidRPr="00EB3AD0" w:rsidRDefault="00014026" w:rsidP="00527419">
      <w:pPr>
        <w:pStyle w:val="FootnoteText"/>
      </w:pPr>
    </w:p>
  </w:footnote>
  <w:footnote w:id="251">
    <w:p w14:paraId="40BB1F2B" w14:textId="77777777" w:rsidR="00014026" w:rsidRDefault="00014026" w:rsidP="00527419">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65A779C7" w14:textId="77777777" w:rsidR="00014026" w:rsidRPr="00EB3AD0" w:rsidRDefault="00014026" w:rsidP="00527419">
      <w:pPr>
        <w:pStyle w:val="FootnoteText"/>
      </w:pPr>
    </w:p>
  </w:footnote>
  <w:footnote w:id="252">
    <w:p w14:paraId="64F7BA3B" w14:textId="77777777" w:rsidR="00014026" w:rsidRDefault="00014026" w:rsidP="00527419">
      <w:pPr>
        <w:pStyle w:val="FootnoteText"/>
      </w:pPr>
      <w:r w:rsidRPr="00EB3AD0">
        <w:rPr>
          <w:rStyle w:val="FootnoteReference"/>
        </w:rPr>
        <w:footnoteRef/>
      </w:r>
      <w:r w:rsidRPr="00EB3AD0">
        <w:t xml:space="preserve"> </w:t>
      </w:r>
      <w:r w:rsidRPr="002C6D04">
        <w:t xml:space="preserve">Exhibition notes for </w:t>
      </w:r>
      <w:r>
        <w:rPr>
          <w:i/>
        </w:rPr>
        <w:t>Illumination</w:t>
      </w:r>
      <w:r w:rsidRPr="002C6D04">
        <w:t>, Documenta</w:t>
      </w:r>
      <w:r>
        <w:t>tion of Exhibitions, Main and Small Gallery (1970</w:t>
      </w:r>
      <w:r w:rsidRPr="002C6D04">
        <w:t>), Cultural Center of the Philippines Library and Archives.</w:t>
      </w:r>
      <w:r>
        <w:t xml:space="preserve"> </w:t>
      </w:r>
    </w:p>
    <w:p w14:paraId="0EB05BB4" w14:textId="77777777" w:rsidR="00014026" w:rsidRPr="00AF22C6" w:rsidRDefault="00014026" w:rsidP="00527419">
      <w:pPr>
        <w:pStyle w:val="FootnoteText"/>
      </w:pPr>
    </w:p>
  </w:footnote>
  <w:footnote w:id="253">
    <w:p w14:paraId="1EBABBF2" w14:textId="77777777" w:rsidR="00014026" w:rsidRDefault="00014026" w:rsidP="00527419">
      <w:pPr>
        <w:pStyle w:val="FootnoteText"/>
      </w:pPr>
      <w:r w:rsidRPr="00AF22C6">
        <w:rPr>
          <w:rStyle w:val="FootnoteReference"/>
        </w:rPr>
        <w:footnoteRef/>
      </w:r>
      <w:r w:rsidRPr="00AF22C6">
        <w:t xml:space="preserve"> </w:t>
      </w:r>
      <w:r>
        <w:t xml:space="preserve">Floor plan of </w:t>
      </w:r>
      <w:r>
        <w:rPr>
          <w:i/>
        </w:rPr>
        <w:t>Illumination</w:t>
      </w:r>
      <w:r>
        <w:t xml:space="preserve">, </w:t>
      </w:r>
      <w:r w:rsidRPr="002C6D04">
        <w:t>Documenta</w:t>
      </w:r>
      <w:r>
        <w:t>tion of Exhibitions, Main and Small Gallery (1970</w:t>
      </w:r>
      <w:r w:rsidRPr="002C6D04">
        <w:t>), Cultural Center of the Philippines Library and Archives.</w:t>
      </w:r>
    </w:p>
    <w:p w14:paraId="7CC8E530" w14:textId="77777777" w:rsidR="00014026" w:rsidRPr="00B80606" w:rsidRDefault="00014026" w:rsidP="00527419">
      <w:pPr>
        <w:pStyle w:val="FootnoteText"/>
      </w:pPr>
    </w:p>
  </w:footnote>
  <w:footnote w:id="254">
    <w:p w14:paraId="420D5E12" w14:textId="77777777" w:rsidR="00014026" w:rsidRDefault="00014026" w:rsidP="00527419">
      <w:pPr>
        <w:pStyle w:val="FootnoteText"/>
      </w:pPr>
      <w:r w:rsidRPr="00767FE9">
        <w:rPr>
          <w:rStyle w:val="FootnoteReference"/>
        </w:rPr>
        <w:footnoteRef/>
      </w:r>
      <w:r w:rsidRPr="00767FE9">
        <w:t xml:space="preserve"> </w:t>
      </w:r>
      <w:r w:rsidRPr="002C6D04">
        <w:t xml:space="preserve">Exhibition notes for </w:t>
      </w:r>
      <w:r>
        <w:rPr>
          <w:i/>
        </w:rPr>
        <w:t>Illumination</w:t>
      </w:r>
      <w:r>
        <w:t xml:space="preserve">. </w:t>
      </w:r>
    </w:p>
    <w:p w14:paraId="15DEA74B" w14:textId="77777777" w:rsidR="00014026" w:rsidRPr="00767FE9" w:rsidRDefault="00014026" w:rsidP="00527419">
      <w:pPr>
        <w:pStyle w:val="FootnoteText"/>
      </w:pPr>
    </w:p>
  </w:footnote>
  <w:footnote w:id="255">
    <w:p w14:paraId="19C4980E" w14:textId="77777777" w:rsidR="00014026" w:rsidRDefault="00014026" w:rsidP="00527419">
      <w:pPr>
        <w:pStyle w:val="FootnoteText"/>
      </w:pPr>
      <w:r w:rsidRPr="00434044">
        <w:rPr>
          <w:rStyle w:val="FootnoteReference"/>
        </w:rPr>
        <w:footnoteRef/>
      </w:r>
      <w:r w:rsidRPr="00434044">
        <w:t xml:space="preserve"> </w:t>
      </w:r>
      <w:r>
        <w:t xml:space="preserve">Chabet had been involved with Dayrit’s Print Gallery since he returned from his Rockefeller grant. In a 1990s interview with Francesca Enriquez, Chabet noted that one of the starts of experimental art occurred in Joy Dayrit’s Print Gallery in 1969, “where artists got writings from writers” (transcript pg. 4). </w:t>
      </w:r>
    </w:p>
    <w:p w14:paraId="260A0038" w14:textId="77777777" w:rsidR="00014026" w:rsidRPr="003579A1" w:rsidRDefault="00014026" w:rsidP="00527419">
      <w:pPr>
        <w:pStyle w:val="FootnoteText"/>
      </w:pPr>
    </w:p>
  </w:footnote>
  <w:footnote w:id="256">
    <w:p w14:paraId="68B7217C" w14:textId="77777777" w:rsidR="00014026" w:rsidRPr="00CD7FB9" w:rsidRDefault="00014026" w:rsidP="00527419">
      <w:pPr>
        <w:pStyle w:val="FootnoteText"/>
      </w:pPr>
      <w:r w:rsidRPr="00CD7FB9">
        <w:rPr>
          <w:rStyle w:val="FootnoteReference"/>
        </w:rPr>
        <w:footnoteRef/>
      </w:r>
      <w:r w:rsidRPr="00CD7FB9">
        <w:t xml:space="preserve"> Benjamin </w:t>
      </w:r>
      <w:r>
        <w:t>Buchloh</w:t>
      </w:r>
      <w:r w:rsidRPr="00CD7FB9">
        <w:t xml:space="preserve">, “Hesse’s Endgame: Facing the Diagram,” in </w:t>
      </w:r>
      <w:r w:rsidRPr="00CD7FB9">
        <w:rPr>
          <w:i/>
        </w:rPr>
        <w:t xml:space="preserve">Eva Hesse Drawing </w:t>
      </w:r>
      <w:r w:rsidRPr="00CD7FB9">
        <w:t xml:space="preserve">edited by Catherine d Zegher (New York: The Drawing Center/Yale University Press, 2006), 119. </w:t>
      </w:r>
    </w:p>
    <w:p w14:paraId="548C7447" w14:textId="77777777" w:rsidR="00014026" w:rsidRPr="00CD7FB9" w:rsidRDefault="00014026" w:rsidP="00527419">
      <w:pPr>
        <w:pStyle w:val="FootnoteText"/>
      </w:pPr>
    </w:p>
  </w:footnote>
  <w:footnote w:id="257">
    <w:p w14:paraId="2B55A6A7" w14:textId="77777777" w:rsidR="00014026" w:rsidRPr="00CD7FB9" w:rsidRDefault="00014026" w:rsidP="00527419">
      <w:pPr>
        <w:pStyle w:val="FootnoteText"/>
      </w:pPr>
      <w:r w:rsidRPr="00CD7FB9">
        <w:rPr>
          <w:rStyle w:val="FootnoteReference"/>
        </w:rPr>
        <w:footnoteRef/>
      </w:r>
      <w:r w:rsidRPr="00CD7FB9">
        <w:t xml:space="preserve"> Reyes, “Solving the Riddle of Chabet’s Sphinx,” 3. </w:t>
      </w:r>
    </w:p>
    <w:p w14:paraId="0FE72CDD" w14:textId="77777777" w:rsidR="00014026" w:rsidRPr="00036C30" w:rsidRDefault="00014026" w:rsidP="00527419">
      <w:pPr>
        <w:pStyle w:val="FootnoteText"/>
      </w:pPr>
    </w:p>
  </w:footnote>
  <w:footnote w:id="258">
    <w:p w14:paraId="32B0C5BF" w14:textId="77777777" w:rsidR="00014026" w:rsidRPr="00036C30" w:rsidRDefault="00014026" w:rsidP="00527419">
      <w:pPr>
        <w:pStyle w:val="FootnoteText"/>
      </w:pPr>
      <w:r w:rsidRPr="00036C30">
        <w:rPr>
          <w:rStyle w:val="FootnoteReference"/>
        </w:rPr>
        <w:footnoteRef/>
      </w:r>
      <w:r w:rsidRPr="00036C30">
        <w:t xml:space="preserve"> </w:t>
      </w:r>
      <w:r w:rsidRPr="00E808F6">
        <w:t xml:space="preserve">Ringo Bunoan, “Seeing and Unseeing: The Works of Roberto Chabet,” in </w:t>
      </w:r>
      <w:r w:rsidRPr="00E808F6">
        <w:rPr>
          <w:i/>
        </w:rPr>
        <w:t>Roberto Chabet</w:t>
      </w:r>
      <w:r w:rsidRPr="00E808F6">
        <w:t xml:space="preserve"> edited by Ringo Bunoan (Manila: King Kong Art Projects Unlimited, 2015), </w:t>
      </w:r>
      <w:r>
        <w:t>72.</w:t>
      </w:r>
    </w:p>
    <w:p w14:paraId="429EF15A" w14:textId="77777777" w:rsidR="00014026" w:rsidRPr="00036C30" w:rsidRDefault="00014026" w:rsidP="00527419">
      <w:pPr>
        <w:pStyle w:val="FootnoteText"/>
      </w:pPr>
    </w:p>
  </w:footnote>
  <w:footnote w:id="259">
    <w:p w14:paraId="669DCFAD" w14:textId="77777777" w:rsidR="00014026" w:rsidRPr="008B5955" w:rsidRDefault="00014026" w:rsidP="00527419">
      <w:pPr>
        <w:pStyle w:val="FootnoteText"/>
      </w:pPr>
      <w:r w:rsidRPr="00036C30">
        <w:rPr>
          <w:rStyle w:val="FootnoteReference"/>
        </w:rPr>
        <w:footnoteRef/>
      </w:r>
      <w:r w:rsidRPr="00036C30">
        <w:t xml:space="preserve"> Roberto Chabet and Joy Dayrit, interview by Ringo Bunoan, July 3, 2008, Dayrit’s house, transcript pg. 7, Chabet Archive, Lopez Museum Library and Archives, Manila, Philippines. </w:t>
      </w:r>
    </w:p>
  </w:footnote>
  <w:footnote w:id="260">
    <w:p w14:paraId="4F3512B6" w14:textId="77777777" w:rsidR="00014026" w:rsidRDefault="00014026" w:rsidP="00527419">
      <w:pPr>
        <w:pStyle w:val="FootnoteText"/>
      </w:pPr>
      <w:r w:rsidRPr="00B83269">
        <w:rPr>
          <w:rStyle w:val="FootnoteReference"/>
        </w:rPr>
        <w:footnoteRef/>
      </w:r>
      <w:r w:rsidRPr="00B83269">
        <w:t xml:space="preserve"> </w:t>
      </w:r>
      <w:r>
        <w:t>Ray</w:t>
      </w:r>
      <w:r w:rsidRPr="00B83269">
        <w:t xml:space="preserve"> Albano, “Installations: A Case for Hangings,” </w:t>
      </w:r>
      <w:r w:rsidRPr="00B83269">
        <w:rPr>
          <w:i/>
        </w:rPr>
        <w:t>Philippine Supplement</w:t>
      </w:r>
      <w:r>
        <w:t xml:space="preserve">, Vol. 2, No. </w:t>
      </w:r>
      <w:r w:rsidRPr="00B83269">
        <w:t>1, Jan</w:t>
      </w:r>
      <w:r>
        <w:t>–</w:t>
      </w:r>
      <w:r w:rsidRPr="00B83269">
        <w:t xml:space="preserve">Feb 1981, 2. </w:t>
      </w:r>
    </w:p>
    <w:p w14:paraId="421BBB6A" w14:textId="77777777" w:rsidR="00014026" w:rsidRPr="00B83269" w:rsidRDefault="00014026" w:rsidP="00527419">
      <w:pPr>
        <w:pStyle w:val="FootnoteText"/>
      </w:pPr>
    </w:p>
  </w:footnote>
  <w:footnote w:id="261">
    <w:p w14:paraId="3CF1AF8B" w14:textId="77777777" w:rsidR="00014026" w:rsidRDefault="00014026" w:rsidP="00527419">
      <w:pPr>
        <w:pStyle w:val="FootnoteText"/>
      </w:pPr>
      <w:r w:rsidRPr="00E32A95">
        <w:rPr>
          <w:rStyle w:val="FootnoteReference"/>
        </w:rPr>
        <w:footnoteRef/>
      </w:r>
      <w:r w:rsidRPr="00E32A95">
        <w:t xml:space="preserve"> </w:t>
      </w:r>
      <w:r>
        <w:t>Albano, “Installations.”</w:t>
      </w:r>
      <w:r w:rsidRPr="00E32A95">
        <w:t xml:space="preserve"> </w:t>
      </w:r>
    </w:p>
    <w:p w14:paraId="1EE83FC4" w14:textId="77777777" w:rsidR="00014026" w:rsidRPr="00E32A95" w:rsidRDefault="00014026" w:rsidP="00527419">
      <w:pPr>
        <w:pStyle w:val="FootnoteText"/>
      </w:pPr>
    </w:p>
  </w:footnote>
  <w:footnote w:id="262">
    <w:p w14:paraId="4EE2F4A1" w14:textId="77777777" w:rsidR="00014026" w:rsidRPr="00E32A95" w:rsidRDefault="00014026" w:rsidP="00527419">
      <w:pPr>
        <w:pStyle w:val="FootnoteText"/>
      </w:pPr>
      <w:r w:rsidRPr="00E32A95">
        <w:rPr>
          <w:rStyle w:val="FootnoteReference"/>
        </w:rPr>
        <w:footnoteRef/>
      </w:r>
      <w:r w:rsidRPr="00E32A95">
        <w:t xml:space="preserve"> </w:t>
      </w:r>
      <w:r>
        <w:t>Albano, “Installations.”</w:t>
      </w:r>
    </w:p>
  </w:footnote>
  <w:footnote w:id="263">
    <w:p w14:paraId="73CFA7B1" w14:textId="77777777" w:rsidR="00014026" w:rsidRPr="00D07357" w:rsidRDefault="00014026" w:rsidP="00527419">
      <w:pPr>
        <w:pStyle w:val="FootnoteText"/>
      </w:pPr>
      <w:r w:rsidRPr="00D07357">
        <w:rPr>
          <w:rStyle w:val="FootnoteReference"/>
        </w:rPr>
        <w:footnoteRef/>
      </w:r>
      <w:r w:rsidRPr="00D07357">
        <w:t xml:space="preserve"> Briony Fer, “Eva Hesse and Color,” </w:t>
      </w:r>
      <w:r w:rsidRPr="00D07357">
        <w:rPr>
          <w:i/>
        </w:rPr>
        <w:t xml:space="preserve">October </w:t>
      </w:r>
      <w:r w:rsidRPr="00D07357">
        <w:t xml:space="preserve">119 (2007): 22.  Fer notes that Lippard referred to the pink in </w:t>
      </w:r>
      <w:r w:rsidRPr="00D07357">
        <w:rPr>
          <w:i/>
        </w:rPr>
        <w:t>Oomamaboomba</w:t>
      </w:r>
      <w:r w:rsidRPr="00D07357">
        <w:t xml:space="preserve"> as a “whiplash of color” (25). Of the pink, Fer explains, “This is a color whose brightness can grate, as if it has a heightened pitch.” Fer also argues that Hesse’s “patches of pink” in her 1964 drawings and collages “reverberate with echoes of the pink fleshiness of de Kooning’s nudes” (26).  These patches, however, “are themselves fairly starkly cut from the context and set to work in a new network of connections” (26). </w:t>
      </w:r>
    </w:p>
    <w:p w14:paraId="00611E07" w14:textId="77777777" w:rsidR="00014026" w:rsidRPr="0096249B" w:rsidRDefault="00014026" w:rsidP="00527419">
      <w:pPr>
        <w:pStyle w:val="FootnoteText"/>
        <w:rPr>
          <w:color w:val="5B9BD5" w:themeColor="accent5"/>
        </w:rPr>
      </w:pPr>
    </w:p>
  </w:footnote>
  <w:footnote w:id="264">
    <w:p w14:paraId="28C9953D" w14:textId="77777777" w:rsidR="00014026" w:rsidRDefault="00014026" w:rsidP="00527419">
      <w:pPr>
        <w:pStyle w:val="FootnoteText"/>
      </w:pPr>
      <w:r w:rsidRPr="007B187B">
        <w:rPr>
          <w:rStyle w:val="FootnoteReference"/>
        </w:rPr>
        <w:footnoteRef/>
      </w:r>
      <w:r w:rsidRPr="007B187B">
        <w:t xml:space="preserve"> Rosalind Krauss, “Grids,” </w:t>
      </w:r>
      <w:r w:rsidRPr="007B187B">
        <w:rPr>
          <w:i/>
        </w:rPr>
        <w:t xml:space="preserve">October </w:t>
      </w:r>
      <w:r w:rsidRPr="007B187B">
        <w:t>9 (1979): 52. Krauss writes, “There are two ways in which the grid functions to declare the modernity of modern art. One is spatial; the other is temporal. In the spatial sense, the grid states th</w:t>
      </w:r>
      <w:r>
        <w:t>e autonomy of the realm of art…</w:t>
      </w:r>
      <w:r w:rsidRPr="007B187B">
        <w:t xml:space="preserve">In the temporal dimension, the grid is an emblem of modernity by being just that: the form that is ubiquitous in the art of </w:t>
      </w:r>
      <w:r w:rsidRPr="007B187B">
        <w:rPr>
          <w:i/>
        </w:rPr>
        <w:t xml:space="preserve">our </w:t>
      </w:r>
      <w:r w:rsidRPr="007B187B">
        <w:t xml:space="preserve">century, while appearing nowhere, nowhere at all, in the art of the last one…By “discovering” the grid, cubism, de Stijl, Mondrian, Malevich…landed in a place that was out of reach of everything that went before. Which is to day, they landed in the present, and everything else was declared to be the past” (50, 52). </w:t>
      </w:r>
    </w:p>
    <w:p w14:paraId="586EFC75" w14:textId="77777777" w:rsidR="00014026" w:rsidRPr="007B187B" w:rsidRDefault="00014026" w:rsidP="00527419">
      <w:pPr>
        <w:pStyle w:val="FootnoteText"/>
      </w:pPr>
    </w:p>
  </w:footnote>
  <w:footnote w:id="265">
    <w:p w14:paraId="34D7FEAE" w14:textId="77777777" w:rsidR="00014026" w:rsidRDefault="00014026" w:rsidP="00527419">
      <w:pPr>
        <w:pStyle w:val="FootnoteText"/>
      </w:pPr>
      <w:r w:rsidRPr="00883BBF">
        <w:rPr>
          <w:rStyle w:val="FootnoteReference"/>
        </w:rPr>
        <w:footnoteRef/>
      </w:r>
      <w:r w:rsidRPr="00883BBF">
        <w:t xml:space="preserve"> Rosalind</w:t>
      </w:r>
      <w:r>
        <w:t xml:space="preserve"> Krauss, “Grids,” </w:t>
      </w:r>
      <w:r w:rsidRPr="00A3002A">
        <w:t>50</w:t>
      </w:r>
      <w:r>
        <w:t xml:space="preserve">. Later in the article, Krauss verifies that the grid as “flattened” or “anti-real” as a conceit. She writes, “The grid’s mythic power is that it makes us able to think we are dealing with materialism (or sometimes science, or logic) while at the same time provides us with a release into belief (or illusion, or fiction)” (54). She cites how the structuralists use grid-like formations to arrange the “sequential features of a story” (55). </w:t>
      </w:r>
    </w:p>
    <w:p w14:paraId="5D521B72" w14:textId="77777777" w:rsidR="00014026" w:rsidRPr="00A3002A" w:rsidRDefault="00014026" w:rsidP="00527419">
      <w:pPr>
        <w:pStyle w:val="FootnoteText"/>
      </w:pPr>
    </w:p>
  </w:footnote>
  <w:footnote w:id="266">
    <w:p w14:paraId="31F3D422" w14:textId="77777777" w:rsidR="00014026" w:rsidRDefault="00014026" w:rsidP="00527419">
      <w:pPr>
        <w:pStyle w:val="FootnoteText"/>
      </w:pPr>
      <w:r w:rsidRPr="00A3002A">
        <w:rPr>
          <w:rStyle w:val="FootnoteReference"/>
        </w:rPr>
        <w:footnoteRef/>
      </w:r>
      <w:r w:rsidRPr="00A3002A">
        <w:t xml:space="preserve"> </w:t>
      </w:r>
      <w:r>
        <w:t>Krauss, “Grids,” 50.</w:t>
      </w:r>
    </w:p>
    <w:p w14:paraId="721DEF85" w14:textId="77777777" w:rsidR="00014026" w:rsidRPr="00EE72AC" w:rsidRDefault="00014026" w:rsidP="00527419">
      <w:pPr>
        <w:pStyle w:val="FootnoteText"/>
      </w:pPr>
    </w:p>
  </w:footnote>
  <w:footnote w:id="267">
    <w:p w14:paraId="017AB2FD" w14:textId="77777777" w:rsidR="00014026" w:rsidRDefault="00014026" w:rsidP="00527419">
      <w:pPr>
        <w:pStyle w:val="FootnoteText"/>
      </w:pPr>
      <w:r w:rsidRPr="00520781">
        <w:rPr>
          <w:rStyle w:val="FootnoteReference"/>
        </w:rPr>
        <w:footnoteRef/>
      </w:r>
      <w:r w:rsidRPr="00520781">
        <w:t xml:space="preserve"> </w:t>
      </w:r>
      <w:r w:rsidRPr="00C434E6">
        <w:t xml:space="preserve">Lucy Lippard, “Eccentric Abstraction,” in </w:t>
      </w:r>
      <w:r w:rsidRPr="00C434E6">
        <w:rPr>
          <w:i/>
        </w:rPr>
        <w:t>Changing in Essays in Art Criticism</w:t>
      </w:r>
      <w:r w:rsidRPr="00C434E6">
        <w:t xml:space="preserve"> (New York: E.P. Dutton &amp; Co, 1971)</w:t>
      </w:r>
      <w:r>
        <w:t xml:space="preserve">, 102. </w:t>
      </w:r>
    </w:p>
    <w:p w14:paraId="5B313627" w14:textId="77777777" w:rsidR="00014026" w:rsidRPr="00731B89" w:rsidRDefault="00014026" w:rsidP="00527419">
      <w:pPr>
        <w:pStyle w:val="FootnoteText"/>
      </w:pPr>
    </w:p>
  </w:footnote>
  <w:footnote w:id="268">
    <w:p w14:paraId="09F75063" w14:textId="77777777" w:rsidR="00014026" w:rsidRDefault="00014026" w:rsidP="00527419">
      <w:pPr>
        <w:pStyle w:val="FootnoteText"/>
      </w:pPr>
      <w:r w:rsidRPr="00520781">
        <w:rPr>
          <w:rStyle w:val="FootnoteReference"/>
        </w:rPr>
        <w:footnoteRef/>
      </w:r>
      <w:r w:rsidRPr="00520781">
        <w:t xml:space="preserve"> </w:t>
      </w:r>
      <w:r>
        <w:t>Lippard, “Eccentric Abstraction,” 102.</w:t>
      </w:r>
    </w:p>
    <w:p w14:paraId="6FD39937" w14:textId="77777777" w:rsidR="00014026" w:rsidRPr="00731B89" w:rsidRDefault="00014026" w:rsidP="00527419">
      <w:pPr>
        <w:pStyle w:val="FootnoteText"/>
      </w:pPr>
    </w:p>
  </w:footnote>
  <w:footnote w:id="269">
    <w:p w14:paraId="23A9B61D" w14:textId="77777777" w:rsidR="00014026" w:rsidRDefault="00014026" w:rsidP="00527419">
      <w:pPr>
        <w:pStyle w:val="FootnoteText"/>
      </w:pPr>
      <w:r w:rsidRPr="00883BBF">
        <w:rPr>
          <w:rStyle w:val="FootnoteReference"/>
        </w:rPr>
        <w:footnoteRef/>
      </w:r>
      <w:r w:rsidRPr="00883BBF">
        <w:t xml:space="preserve"> Rosalind</w:t>
      </w:r>
      <w:r>
        <w:t xml:space="preserve"> Krauss, “Grids,” </w:t>
      </w:r>
      <w:r w:rsidRPr="00A3002A">
        <w:t>50</w:t>
      </w:r>
      <w:r>
        <w:t xml:space="preserve">. Later in the article, Krauss verifies that the grid as “flattened” or “anti-real” as a conceit. She writes, “The grid’s mythic power is that it makes us able to think we are dealing with materialism (or sometimes science, or logic) while at the same time provides us with a release into belief (or illusion, or fiction)” (54). She cites how the structuralists use grid-like formations to arrange the “sequential features of a story” (55). </w:t>
      </w:r>
    </w:p>
    <w:p w14:paraId="40BC3600" w14:textId="77777777" w:rsidR="00014026" w:rsidRPr="00A3002A" w:rsidRDefault="00014026" w:rsidP="00527419">
      <w:pPr>
        <w:pStyle w:val="FootnoteText"/>
      </w:pPr>
    </w:p>
  </w:footnote>
  <w:footnote w:id="270">
    <w:p w14:paraId="0F707213" w14:textId="77777777" w:rsidR="00014026" w:rsidRDefault="00014026" w:rsidP="00527419">
      <w:pPr>
        <w:pStyle w:val="FootnoteText"/>
      </w:pPr>
      <w:r w:rsidRPr="0079290B">
        <w:rPr>
          <w:rStyle w:val="FootnoteReference"/>
        </w:rPr>
        <w:footnoteRef/>
      </w:r>
      <w:r>
        <w:t xml:space="preserve"> Margaret Iverse</w:t>
      </w:r>
      <w:r w:rsidRPr="0079290B">
        <w:t xml:space="preserve">n, “Desire and the Diagrammatic,” </w:t>
      </w:r>
      <w:r w:rsidRPr="0079290B">
        <w:rPr>
          <w:i/>
        </w:rPr>
        <w:t xml:space="preserve">Oxford Art Journal </w:t>
      </w:r>
      <w:r>
        <w:t>30.1, 2016, 5–6. In his first footnote in “Hesse’s Endgame,” Buchloh, suggests, as a “first elementary definition of the diagrammatic…to be the one variety of abstraction that recognizes externally existing and pre-given systems of spatio-temporal quantification or schemata of the statistical collection of data as necessarily and primarily determining a chosen pictorial order.” Buchloh</w:t>
      </w:r>
      <w:r w:rsidRPr="00CD7FB9">
        <w:t xml:space="preserve">, “Hesse’s Endgame: Facing the Diagram,” </w:t>
      </w:r>
      <w:r>
        <w:t xml:space="preserve">117. </w:t>
      </w:r>
    </w:p>
    <w:p w14:paraId="67D4EEBC" w14:textId="77777777" w:rsidR="00014026" w:rsidRPr="0079290B" w:rsidRDefault="00014026" w:rsidP="00527419">
      <w:pPr>
        <w:pStyle w:val="FootnoteText"/>
      </w:pPr>
    </w:p>
  </w:footnote>
  <w:footnote w:id="271">
    <w:p w14:paraId="6ED78619" w14:textId="77777777" w:rsidR="00014026" w:rsidRDefault="00014026" w:rsidP="00527419">
      <w:pPr>
        <w:pStyle w:val="FootnoteText"/>
      </w:pPr>
      <w:r w:rsidRPr="0079290B">
        <w:rPr>
          <w:rStyle w:val="FootnoteReference"/>
        </w:rPr>
        <w:footnoteRef/>
      </w:r>
      <w:r>
        <w:t xml:space="preserve"> Iverse</w:t>
      </w:r>
      <w:r w:rsidRPr="0079290B">
        <w:t>n, “Desire and the Diagrammatic,”</w:t>
      </w:r>
      <w:r>
        <w:t xml:space="preserve"> </w:t>
      </w:r>
      <w:r w:rsidRPr="0079290B">
        <w:t>6.</w:t>
      </w:r>
      <w:r w:rsidRPr="0079290B">
        <w:tab/>
      </w:r>
    </w:p>
    <w:p w14:paraId="5D406B2F" w14:textId="77777777" w:rsidR="00014026" w:rsidRPr="0079290B" w:rsidRDefault="00014026" w:rsidP="00527419">
      <w:pPr>
        <w:pStyle w:val="FootnoteText"/>
      </w:pPr>
    </w:p>
  </w:footnote>
  <w:footnote w:id="272">
    <w:p w14:paraId="0B5CDEE4" w14:textId="77777777" w:rsidR="00014026" w:rsidRDefault="00014026" w:rsidP="00527419">
      <w:pPr>
        <w:pStyle w:val="FootnoteText"/>
      </w:pPr>
      <w:r w:rsidRPr="0079290B">
        <w:rPr>
          <w:rStyle w:val="FootnoteReference"/>
        </w:rPr>
        <w:footnoteRef/>
      </w:r>
      <w:r w:rsidRPr="0079290B">
        <w:t xml:space="preserve"> </w:t>
      </w:r>
      <w:r>
        <w:t>Iverse</w:t>
      </w:r>
      <w:r w:rsidRPr="0079290B">
        <w:t>n, “Desire and the Diagrammatic,”</w:t>
      </w:r>
      <w:r>
        <w:t xml:space="preserve"> </w:t>
      </w:r>
      <w:r w:rsidRPr="0079290B">
        <w:t>6.</w:t>
      </w:r>
    </w:p>
    <w:p w14:paraId="04DF8B20" w14:textId="77777777" w:rsidR="00014026" w:rsidRPr="0079290B" w:rsidRDefault="00014026" w:rsidP="00527419">
      <w:pPr>
        <w:pStyle w:val="FootnoteText"/>
      </w:pPr>
    </w:p>
  </w:footnote>
  <w:footnote w:id="273">
    <w:p w14:paraId="0EE90A3E" w14:textId="77777777" w:rsidR="00014026" w:rsidRDefault="00014026" w:rsidP="00527419">
      <w:pPr>
        <w:pStyle w:val="FootnoteText"/>
      </w:pPr>
      <w:r w:rsidRPr="0079290B">
        <w:rPr>
          <w:rStyle w:val="FootnoteReference"/>
        </w:rPr>
        <w:footnoteRef/>
      </w:r>
      <w:r w:rsidRPr="0079290B">
        <w:t xml:space="preserve"> </w:t>
      </w:r>
      <w:r>
        <w:t>Iverse</w:t>
      </w:r>
      <w:r w:rsidRPr="0079290B">
        <w:t>n, “Desire and the Diagrammatic,”</w:t>
      </w:r>
      <w:r>
        <w:t xml:space="preserve"> </w:t>
      </w:r>
      <w:r w:rsidRPr="0079290B">
        <w:t>6.</w:t>
      </w:r>
    </w:p>
    <w:p w14:paraId="1D3AA82B" w14:textId="77777777" w:rsidR="00014026" w:rsidRDefault="00014026" w:rsidP="00527419">
      <w:pPr>
        <w:pStyle w:val="FootnoteText"/>
      </w:pPr>
    </w:p>
  </w:footnote>
  <w:footnote w:id="274">
    <w:p w14:paraId="6E524393" w14:textId="77777777" w:rsidR="00014026" w:rsidRDefault="00014026" w:rsidP="00527419">
      <w:pPr>
        <w:pStyle w:val="FootnoteText"/>
      </w:pPr>
      <w:r w:rsidRPr="00ED23A4">
        <w:rPr>
          <w:rStyle w:val="FootnoteReference"/>
        </w:rPr>
        <w:footnoteRef/>
      </w:r>
      <w:r w:rsidRPr="00ED23A4">
        <w:t xml:space="preserve"> </w:t>
      </w:r>
      <w:r>
        <w:t>Iverse</w:t>
      </w:r>
      <w:r w:rsidRPr="0079290B">
        <w:t>n, “Desire and the Diagrammatic,”</w:t>
      </w:r>
      <w:r>
        <w:t xml:space="preserve"> 10. Iversen writes, “I reconsider the diagrammatic as a paradigm of drawing that acknowledges our existence as hybrid creatures both caught up in and </w:t>
      </w:r>
      <w:r>
        <w:rPr>
          <w:i/>
        </w:rPr>
        <w:t xml:space="preserve">wielding </w:t>
      </w:r>
      <w:r>
        <w:t>our language, science, prosthetic machines, social institutions—not constrained, alienated and nearly powerless in the face of them.”</w:t>
      </w:r>
    </w:p>
    <w:p w14:paraId="64F742F4" w14:textId="77777777" w:rsidR="00014026" w:rsidRPr="00F1448B" w:rsidRDefault="00014026" w:rsidP="00527419">
      <w:pPr>
        <w:pStyle w:val="FootnoteText"/>
      </w:pPr>
    </w:p>
  </w:footnote>
  <w:footnote w:id="275">
    <w:p w14:paraId="7CD081D9" w14:textId="77777777" w:rsidR="00014026" w:rsidRPr="004E7E81" w:rsidRDefault="00014026" w:rsidP="00527419">
      <w:pPr>
        <w:pStyle w:val="FootnoteText"/>
      </w:pPr>
      <w:r w:rsidRPr="004E7E81">
        <w:rPr>
          <w:rStyle w:val="FootnoteReference"/>
        </w:rPr>
        <w:footnoteRef/>
      </w:r>
      <w:r w:rsidRPr="004E7E81">
        <w:t xml:space="preserve"> Exhibition notes Notes for </w:t>
      </w:r>
      <w:r w:rsidRPr="004E7E81">
        <w:rPr>
          <w:i/>
        </w:rPr>
        <w:t>Bakawan</w:t>
      </w:r>
      <w:r w:rsidRPr="004E7E81">
        <w:t>, Documentation of Exhibitions, Small Gallery (Jul-Dec 1974), Cultural Center of the Philippines Library and Archives.</w:t>
      </w:r>
    </w:p>
    <w:p w14:paraId="661261A8" w14:textId="77777777" w:rsidR="00014026" w:rsidRPr="004E7E81" w:rsidRDefault="00014026" w:rsidP="00527419">
      <w:pPr>
        <w:pStyle w:val="FootnoteText"/>
      </w:pPr>
    </w:p>
  </w:footnote>
  <w:footnote w:id="276">
    <w:p w14:paraId="6A3965BC" w14:textId="77777777" w:rsidR="00014026" w:rsidRDefault="00014026" w:rsidP="00527419">
      <w:pPr>
        <w:pStyle w:val="FootnoteText"/>
      </w:pPr>
      <w:r w:rsidRPr="004E7E81">
        <w:rPr>
          <w:rStyle w:val="FootnoteReference"/>
        </w:rPr>
        <w:footnoteRef/>
      </w:r>
      <w:r w:rsidRPr="004E7E81">
        <w:t xml:space="preserve"> Joy Dayrit’s unpublished notes for </w:t>
      </w:r>
      <w:r w:rsidRPr="004E7E81">
        <w:rPr>
          <w:i/>
        </w:rPr>
        <w:t>Bakawan</w:t>
      </w:r>
      <w:r w:rsidRPr="004E7E81">
        <w:t>, Chabet Archive, Asia Art Archive.</w:t>
      </w:r>
    </w:p>
    <w:p w14:paraId="3700D93B" w14:textId="77777777" w:rsidR="00014026" w:rsidRPr="004E7E81" w:rsidRDefault="00014026" w:rsidP="00527419">
      <w:pPr>
        <w:pStyle w:val="FootnoteText"/>
      </w:pPr>
    </w:p>
  </w:footnote>
  <w:footnote w:id="277">
    <w:p w14:paraId="369A708B" w14:textId="77777777" w:rsidR="00014026" w:rsidRDefault="00014026" w:rsidP="00527419">
      <w:pPr>
        <w:pStyle w:val="FootnoteText"/>
      </w:pPr>
      <w:r w:rsidRPr="004E7E81">
        <w:rPr>
          <w:rStyle w:val="FootnoteReference"/>
        </w:rPr>
        <w:footnoteRef/>
      </w:r>
      <w:r w:rsidRPr="004E7E81">
        <w:t xml:space="preserve"> </w:t>
      </w:r>
      <w:r>
        <w:t xml:space="preserve">Dayrit, unpublished notes for </w:t>
      </w:r>
      <w:r>
        <w:rPr>
          <w:i/>
        </w:rPr>
        <w:t>Bakawan</w:t>
      </w:r>
      <w:r>
        <w:t xml:space="preserve">. </w:t>
      </w:r>
    </w:p>
    <w:p w14:paraId="5DDC629B" w14:textId="77777777" w:rsidR="00014026" w:rsidRPr="009D09F9" w:rsidRDefault="00014026" w:rsidP="00527419">
      <w:pPr>
        <w:pStyle w:val="FootnoteText"/>
      </w:pPr>
    </w:p>
  </w:footnote>
  <w:footnote w:id="278">
    <w:p w14:paraId="6ABFB38A" w14:textId="77777777" w:rsidR="00014026" w:rsidRDefault="00014026" w:rsidP="00527419">
      <w:pPr>
        <w:pStyle w:val="FootnoteText"/>
      </w:pPr>
      <w:r w:rsidRPr="005C049B">
        <w:rPr>
          <w:rStyle w:val="FootnoteReference"/>
        </w:rPr>
        <w:footnoteRef/>
      </w:r>
      <w:r>
        <w:t xml:space="preserve"> Exhibition</w:t>
      </w:r>
      <w:r w:rsidRPr="005C049B">
        <w:t xml:space="preserve"> Notes for </w:t>
      </w:r>
      <w:r w:rsidRPr="005C049B">
        <w:rPr>
          <w:i/>
        </w:rPr>
        <w:t>Bakawan</w:t>
      </w:r>
      <w:r w:rsidRPr="005C049B">
        <w:t xml:space="preserve">, Documentation of Exhibitions, Small Gallery (Jul-Dec 1974), Cultural Center of the Philippines Library and Archives. </w:t>
      </w:r>
    </w:p>
    <w:p w14:paraId="5757B02A" w14:textId="77777777" w:rsidR="00014026" w:rsidRPr="005C049B" w:rsidRDefault="00014026" w:rsidP="00527419">
      <w:pPr>
        <w:pStyle w:val="FootnoteText"/>
      </w:pPr>
    </w:p>
  </w:footnote>
  <w:footnote w:id="279">
    <w:p w14:paraId="5A0E1ED6" w14:textId="77777777" w:rsidR="00014026" w:rsidRDefault="00014026" w:rsidP="00527419">
      <w:pPr>
        <w:pStyle w:val="FootnoteText"/>
      </w:pPr>
      <w:r w:rsidRPr="004E7E81">
        <w:rPr>
          <w:rStyle w:val="FootnoteReference"/>
        </w:rPr>
        <w:footnoteRef/>
      </w:r>
      <w:r w:rsidRPr="004E7E81">
        <w:t xml:space="preserve"> </w:t>
      </w:r>
      <w:r w:rsidRPr="00E808F6">
        <w:t>Ringo Bunoan, “Seeing and Unseeing: The Works of Roberto Chabet,”</w:t>
      </w:r>
      <w:r>
        <w:t xml:space="preserve"> 91. </w:t>
      </w:r>
    </w:p>
    <w:p w14:paraId="6AC1E0F0" w14:textId="77777777" w:rsidR="00014026" w:rsidRPr="004E7E81" w:rsidRDefault="00014026" w:rsidP="00527419">
      <w:pPr>
        <w:pStyle w:val="FootnoteText"/>
      </w:pPr>
    </w:p>
  </w:footnote>
  <w:footnote w:id="280">
    <w:p w14:paraId="2ADF584A" w14:textId="77777777" w:rsidR="00014026" w:rsidRDefault="00014026" w:rsidP="00527419">
      <w:pPr>
        <w:pStyle w:val="FootnoteText"/>
      </w:pPr>
      <w:r w:rsidRPr="004E7E81">
        <w:rPr>
          <w:rStyle w:val="FootnoteReference"/>
        </w:rPr>
        <w:footnoteRef/>
      </w:r>
      <w:r w:rsidRPr="004E7E81">
        <w:t xml:space="preserve"> </w:t>
      </w:r>
      <w:r>
        <w:t xml:space="preserve">Bunoan, “Seeing and Unseeing: The Works of Roberto Chabet,” 91. </w:t>
      </w:r>
    </w:p>
    <w:p w14:paraId="554AE772" w14:textId="77777777" w:rsidR="00014026" w:rsidRPr="004E7E81" w:rsidRDefault="00014026" w:rsidP="00527419">
      <w:pPr>
        <w:pStyle w:val="FootnoteText"/>
      </w:pPr>
    </w:p>
  </w:footnote>
  <w:footnote w:id="281">
    <w:p w14:paraId="359DF514" w14:textId="77777777" w:rsidR="00014026" w:rsidRPr="00B65628" w:rsidRDefault="00014026" w:rsidP="00527419">
      <w:pPr>
        <w:pStyle w:val="FootnoteText"/>
      </w:pPr>
      <w:r w:rsidRPr="00B65628">
        <w:rPr>
          <w:rStyle w:val="FootnoteReference"/>
        </w:rPr>
        <w:footnoteRef/>
      </w:r>
      <w:r w:rsidRPr="00B65628">
        <w:t xml:space="preserve"> Raymundo Albano, “Developmental Art of the Philippines,” </w:t>
      </w:r>
      <w:r w:rsidRPr="00B65628">
        <w:rPr>
          <w:i/>
        </w:rPr>
        <w:t>Philippine Supplement</w:t>
      </w:r>
      <w:r w:rsidRPr="00B65628">
        <w:t>, Vol. 2, No. 4, July</w:t>
      </w:r>
      <w:r>
        <w:t>–</w:t>
      </w:r>
      <w:r w:rsidRPr="00B65628">
        <w:t xml:space="preserve">August 1981, 15.  </w:t>
      </w:r>
    </w:p>
    <w:p w14:paraId="07CFD2FD" w14:textId="77777777" w:rsidR="00014026" w:rsidRDefault="00014026" w:rsidP="00527419">
      <w:pPr>
        <w:pStyle w:val="FootnoteText"/>
      </w:pPr>
    </w:p>
  </w:footnote>
  <w:footnote w:id="282">
    <w:p w14:paraId="4ADDFBC4" w14:textId="77777777" w:rsidR="00014026" w:rsidRPr="00B65628" w:rsidRDefault="00014026" w:rsidP="00527419">
      <w:pPr>
        <w:pStyle w:val="FootnoteText"/>
      </w:pPr>
      <w:r w:rsidRPr="00B65628">
        <w:rPr>
          <w:rStyle w:val="FootnoteReference"/>
        </w:rPr>
        <w:footnoteRef/>
      </w:r>
      <w:r w:rsidRPr="00B65628">
        <w:t xml:space="preserve"> </w:t>
      </w:r>
      <w:r>
        <w:t>Albano, “Developmental Art of the Philippines,” 15.</w:t>
      </w:r>
    </w:p>
    <w:p w14:paraId="41106F76" w14:textId="77777777" w:rsidR="00014026" w:rsidRDefault="00014026" w:rsidP="00527419">
      <w:pPr>
        <w:pStyle w:val="FootnoteText"/>
      </w:pPr>
    </w:p>
  </w:footnote>
  <w:footnote w:id="283">
    <w:p w14:paraId="2E90D2DE" w14:textId="77777777" w:rsidR="00014026" w:rsidRPr="00B65628" w:rsidRDefault="00014026" w:rsidP="00527419">
      <w:pPr>
        <w:pStyle w:val="FootnoteText"/>
      </w:pPr>
      <w:r w:rsidRPr="00B65628">
        <w:rPr>
          <w:rStyle w:val="FootnoteReference"/>
        </w:rPr>
        <w:footnoteRef/>
      </w:r>
      <w:r w:rsidRPr="00B65628">
        <w:t xml:space="preserve"> </w:t>
      </w:r>
      <w:r>
        <w:t xml:space="preserve">Albano, “Developmental Art of the Philippines,” 15. </w:t>
      </w:r>
    </w:p>
    <w:p w14:paraId="04F64FB1" w14:textId="77777777" w:rsidR="00014026" w:rsidRDefault="00014026" w:rsidP="00527419">
      <w:pPr>
        <w:pStyle w:val="FootnoteText"/>
      </w:pPr>
    </w:p>
  </w:footnote>
  <w:footnote w:id="284">
    <w:p w14:paraId="785BDFE3" w14:textId="77777777" w:rsidR="00014026" w:rsidRDefault="00014026" w:rsidP="00527419">
      <w:pPr>
        <w:pStyle w:val="FootnoteText"/>
      </w:pPr>
      <w:r w:rsidRPr="00FE38F3">
        <w:rPr>
          <w:rStyle w:val="FootnoteReference"/>
        </w:rPr>
        <w:footnoteRef/>
      </w:r>
      <w:r w:rsidRPr="00FE38F3">
        <w:t xml:space="preserve"> </w:t>
      </w:r>
      <w:r>
        <w:t xml:space="preserve">Dayrit, unpublished notes for </w:t>
      </w:r>
      <w:r>
        <w:rPr>
          <w:i/>
        </w:rPr>
        <w:t>Bakawan</w:t>
      </w:r>
      <w:r>
        <w:t>.</w:t>
      </w:r>
    </w:p>
    <w:p w14:paraId="77A8F635" w14:textId="77777777" w:rsidR="00014026" w:rsidRPr="00FE38F3" w:rsidRDefault="00014026" w:rsidP="00527419">
      <w:pPr>
        <w:pStyle w:val="FootnoteText"/>
      </w:pPr>
    </w:p>
  </w:footnote>
  <w:footnote w:id="285">
    <w:p w14:paraId="27FA3B14" w14:textId="77777777" w:rsidR="00014026" w:rsidRPr="00EC532F" w:rsidRDefault="00014026" w:rsidP="00527419">
      <w:pPr>
        <w:pStyle w:val="FootnoteText"/>
      </w:pPr>
      <w:r w:rsidRPr="00FE38F3">
        <w:rPr>
          <w:rStyle w:val="FootnoteReference"/>
        </w:rPr>
        <w:footnoteRef/>
      </w:r>
      <w:r w:rsidRPr="00FE38F3">
        <w:t xml:space="preserve"> </w:t>
      </w:r>
      <w:r>
        <w:t xml:space="preserve">Dayrit, unpublished notes for </w:t>
      </w:r>
      <w:r>
        <w:rPr>
          <w:i/>
        </w:rPr>
        <w:t>Bakawan</w:t>
      </w:r>
      <w:r>
        <w:t>.</w:t>
      </w:r>
    </w:p>
  </w:footnote>
  <w:footnote w:id="286">
    <w:p w14:paraId="45B9306D" w14:textId="77777777" w:rsidR="00014026" w:rsidRPr="00B00C70" w:rsidRDefault="00014026" w:rsidP="00527419">
      <w:pPr>
        <w:pStyle w:val="FootnoteText"/>
      </w:pPr>
      <w:r w:rsidRPr="00B00C70">
        <w:rPr>
          <w:rStyle w:val="FootnoteReference"/>
        </w:rPr>
        <w:footnoteRef/>
      </w:r>
      <w:r w:rsidRPr="00B00C70">
        <w:t xml:space="preserve"> Ringo Bunoan, “Seeing and Unseeing: The Works of Roberto Chabet,” 63. </w:t>
      </w:r>
    </w:p>
    <w:p w14:paraId="6C83AE58" w14:textId="77777777" w:rsidR="00014026" w:rsidRPr="00B00C70" w:rsidRDefault="00014026" w:rsidP="00527419">
      <w:pPr>
        <w:pStyle w:val="FootnoteText"/>
      </w:pPr>
    </w:p>
  </w:footnote>
  <w:footnote w:id="287">
    <w:p w14:paraId="12C463A0" w14:textId="77777777" w:rsidR="00014026" w:rsidRPr="00EC532F" w:rsidRDefault="00014026" w:rsidP="00527419">
      <w:pPr>
        <w:pStyle w:val="FootnoteText"/>
      </w:pPr>
      <w:r w:rsidRPr="00B00C70">
        <w:rPr>
          <w:rStyle w:val="FootnoteReference"/>
        </w:rPr>
        <w:footnoteRef/>
      </w:r>
      <w:r w:rsidRPr="00B00C70">
        <w:t xml:space="preserve"> </w:t>
      </w:r>
      <w:bookmarkStart w:id="60" w:name="_Hlk507447516"/>
      <w:r w:rsidRPr="00EC532F">
        <w:t xml:space="preserve">Ma. Victoria T. Herrera, “Preserving Memory and the Ephemeral, Reconciling Conservation and Conceptual Art Practice: The Case of Roberto Chabet,” in </w:t>
      </w:r>
      <w:r w:rsidRPr="00EC532F">
        <w:rPr>
          <w:i/>
        </w:rPr>
        <w:t>Roberto Chabet</w:t>
      </w:r>
      <w:r w:rsidRPr="00EC532F">
        <w:t xml:space="preserve"> edited by Ringo Bunoan (Manila: King Kong Art Projects Unlimited, 2015), 381. </w:t>
      </w:r>
      <w:bookmarkEnd w:id="60"/>
    </w:p>
    <w:p w14:paraId="132EBC22" w14:textId="77777777" w:rsidR="00014026" w:rsidRPr="00EC532F" w:rsidRDefault="00014026" w:rsidP="00527419">
      <w:pPr>
        <w:pStyle w:val="FootnoteText"/>
      </w:pPr>
    </w:p>
  </w:footnote>
  <w:footnote w:id="288">
    <w:p w14:paraId="02F41103" w14:textId="77777777" w:rsidR="00014026" w:rsidRPr="00EC532F" w:rsidRDefault="00014026" w:rsidP="00527419">
      <w:pPr>
        <w:pStyle w:val="FootnoteText"/>
      </w:pPr>
      <w:r w:rsidRPr="00EC532F">
        <w:rPr>
          <w:rStyle w:val="FootnoteReference"/>
        </w:rPr>
        <w:footnoteRef/>
      </w:r>
      <w:r w:rsidRPr="00EC532F">
        <w:t xml:space="preserve"> Herrera, “Preserving Memory and the Ephemeral,” 381. </w:t>
      </w:r>
    </w:p>
    <w:p w14:paraId="683D5D74" w14:textId="77777777" w:rsidR="00014026" w:rsidRPr="00EC532F" w:rsidRDefault="00014026" w:rsidP="00527419">
      <w:pPr>
        <w:pStyle w:val="FootnoteText"/>
      </w:pPr>
    </w:p>
  </w:footnote>
  <w:footnote w:id="289">
    <w:p w14:paraId="15372248" w14:textId="77777777" w:rsidR="00014026" w:rsidRPr="00EC532F" w:rsidRDefault="00014026" w:rsidP="00527419">
      <w:pPr>
        <w:pStyle w:val="FootnoteText"/>
      </w:pPr>
      <w:r w:rsidRPr="00EC532F">
        <w:rPr>
          <w:rStyle w:val="FootnoteReference"/>
        </w:rPr>
        <w:footnoteRef/>
      </w:r>
      <w:r w:rsidRPr="00EC532F">
        <w:t xml:space="preserve"> </w:t>
      </w:r>
      <w:r w:rsidRPr="00EC532F">
        <w:rPr>
          <w:lang w:eastAsia="zh-TW"/>
        </w:rPr>
        <w:t xml:space="preserve">Marge Enriquez, “Fine Arts’ Nutty Professor,” </w:t>
      </w:r>
      <w:r w:rsidRPr="00EC532F">
        <w:rPr>
          <w:i/>
          <w:lang w:eastAsia="zh-TW"/>
        </w:rPr>
        <w:t>Business World</w:t>
      </w:r>
      <w:r w:rsidRPr="00EC532F">
        <w:rPr>
          <w:lang w:eastAsia="zh-TW"/>
        </w:rPr>
        <w:t>, May 18, 1988.</w:t>
      </w:r>
    </w:p>
    <w:p w14:paraId="7F2AE74A" w14:textId="77777777" w:rsidR="00014026" w:rsidRPr="00EC532F" w:rsidRDefault="00014026" w:rsidP="00527419">
      <w:pPr>
        <w:pStyle w:val="FootnoteText"/>
      </w:pPr>
      <w:r w:rsidRPr="00EC532F">
        <w:t xml:space="preserve"> </w:t>
      </w:r>
    </w:p>
  </w:footnote>
  <w:footnote w:id="290">
    <w:p w14:paraId="2BF7F87F" w14:textId="77777777" w:rsidR="00014026" w:rsidRPr="00EC532F" w:rsidRDefault="00014026" w:rsidP="00527419">
      <w:pPr>
        <w:pStyle w:val="FootnoteText"/>
      </w:pPr>
      <w:r w:rsidRPr="00EC532F">
        <w:rPr>
          <w:rStyle w:val="FootnoteReference"/>
        </w:rPr>
        <w:footnoteRef/>
      </w:r>
      <w:r w:rsidRPr="00EC532F">
        <w:t xml:space="preserve"> Enriquez, “Fine Arts’ Nutty Professor.” </w:t>
      </w:r>
    </w:p>
  </w:footnote>
  <w:footnote w:id="291">
    <w:p w14:paraId="04CF491E" w14:textId="77777777" w:rsidR="00014026" w:rsidRDefault="00014026" w:rsidP="00527419">
      <w:pPr>
        <w:pStyle w:val="FootnoteText"/>
      </w:pPr>
      <w:r w:rsidRPr="000D40AA">
        <w:rPr>
          <w:rStyle w:val="FootnoteReference"/>
        </w:rPr>
        <w:footnoteRef/>
      </w:r>
      <w:r w:rsidRPr="000D40AA">
        <w:t xml:space="preserve"> Yolanda Johnson (artist, member of Shop 6), in discussion with author, December 9, 2014, Manila, Philippines.</w:t>
      </w:r>
    </w:p>
    <w:p w14:paraId="1F34B308" w14:textId="77777777" w:rsidR="00014026" w:rsidRPr="000D40AA" w:rsidRDefault="00014026" w:rsidP="00527419">
      <w:pPr>
        <w:pStyle w:val="FootnoteText"/>
      </w:pPr>
    </w:p>
  </w:footnote>
  <w:footnote w:id="292">
    <w:p w14:paraId="43C4F70C" w14:textId="77777777" w:rsidR="00014026" w:rsidRPr="000D40AA" w:rsidRDefault="00014026" w:rsidP="00527419">
      <w:pPr>
        <w:pStyle w:val="FootnoteText"/>
        <w:rPr>
          <w:lang w:eastAsia="zh-TW"/>
        </w:rPr>
      </w:pPr>
      <w:r w:rsidRPr="000D40AA">
        <w:rPr>
          <w:rStyle w:val="FootnoteReference"/>
        </w:rPr>
        <w:footnoteRef/>
      </w:r>
      <w:r w:rsidRPr="000D40AA">
        <w:t xml:space="preserve"> </w:t>
      </w:r>
      <w:bookmarkStart w:id="62" w:name="_Hlk507235349"/>
      <w:r w:rsidRPr="000D40AA">
        <w:t xml:space="preserve">“Summer Exhibition at the CCP Main Gallery,” </w:t>
      </w:r>
      <w:r w:rsidRPr="000D40AA">
        <w:rPr>
          <w:i/>
        </w:rPr>
        <w:t>Bulletin Today</w:t>
      </w:r>
      <w:r w:rsidRPr="000D40AA">
        <w:t>, May 25, 1973, 4.</w:t>
      </w:r>
      <w:r w:rsidRPr="000D40AA">
        <w:rPr>
          <w:i/>
        </w:rPr>
        <w:t xml:space="preserve"> </w:t>
      </w:r>
    </w:p>
    <w:bookmarkEnd w:id="62"/>
    <w:p w14:paraId="76466996" w14:textId="77777777" w:rsidR="00014026" w:rsidRPr="000D40AA" w:rsidRDefault="00014026" w:rsidP="00527419">
      <w:pPr>
        <w:pStyle w:val="FootnoteText"/>
      </w:pPr>
    </w:p>
  </w:footnote>
  <w:footnote w:id="293">
    <w:p w14:paraId="064DA4B8" w14:textId="77777777" w:rsidR="00014026" w:rsidRPr="000D40AA" w:rsidRDefault="00014026" w:rsidP="00527419">
      <w:pPr>
        <w:pStyle w:val="FootnoteText"/>
      </w:pPr>
      <w:r w:rsidRPr="000D40AA">
        <w:rPr>
          <w:rStyle w:val="FootnoteReference"/>
        </w:rPr>
        <w:footnoteRef/>
      </w:r>
      <w:r w:rsidRPr="000D40AA">
        <w:t xml:space="preserve"> For more information on Social Realist artists, see </w:t>
      </w:r>
      <w:bookmarkStart w:id="63" w:name="_Hlk507235392"/>
      <w:r w:rsidRPr="000D40AA">
        <w:t xml:space="preserve">Alice Guillermo, </w:t>
      </w:r>
      <w:r w:rsidRPr="000D40AA">
        <w:rPr>
          <w:i/>
        </w:rPr>
        <w:t xml:space="preserve">Social Realism in the Philippines, </w:t>
      </w:r>
      <w:r w:rsidRPr="000D40AA">
        <w:t>Manila, ASPHODEL, 1987</w:t>
      </w:r>
      <w:bookmarkEnd w:id="63"/>
      <w:r w:rsidRPr="000D40AA">
        <w:t xml:space="preserve">; Alice Guillermo, </w:t>
      </w:r>
      <w:bookmarkStart w:id="64" w:name="_Hlk507235432"/>
      <w:r w:rsidRPr="000D40AA">
        <w:rPr>
          <w:i/>
        </w:rPr>
        <w:t>Protest/Revolutionary Art in the Philippines, 1970-1990</w:t>
      </w:r>
      <w:r w:rsidRPr="000D40AA">
        <w:t>, Quezon City, University of the Philippines Press, 2001</w:t>
      </w:r>
      <w:bookmarkEnd w:id="64"/>
      <w:r w:rsidRPr="000D40AA">
        <w:t xml:space="preserve">. </w:t>
      </w:r>
    </w:p>
    <w:p w14:paraId="6BB4D8D2" w14:textId="77777777" w:rsidR="00014026" w:rsidRPr="000D40AA" w:rsidRDefault="00014026" w:rsidP="00527419">
      <w:pPr>
        <w:pStyle w:val="FootnoteText"/>
      </w:pPr>
    </w:p>
  </w:footnote>
  <w:footnote w:id="294">
    <w:p w14:paraId="13EED00D" w14:textId="77777777" w:rsidR="00014026" w:rsidRPr="000D40AA" w:rsidRDefault="00014026" w:rsidP="00527419">
      <w:pPr>
        <w:pStyle w:val="FootnoteText"/>
      </w:pPr>
      <w:r w:rsidRPr="000D40AA">
        <w:rPr>
          <w:rStyle w:val="FootnoteReference"/>
        </w:rPr>
        <w:footnoteRef/>
      </w:r>
      <w:r w:rsidRPr="000D40AA">
        <w:t xml:space="preserve"> Joy Dayrit Journals, November 16, 1969. Ateneo Library of Women’s Writings (ALIWW), Envelope 1.1.  </w:t>
      </w:r>
    </w:p>
  </w:footnote>
  <w:footnote w:id="295">
    <w:p w14:paraId="4BB03B98" w14:textId="77777777" w:rsidR="00014026" w:rsidRPr="007E0564" w:rsidRDefault="00014026" w:rsidP="00527419">
      <w:pPr>
        <w:pStyle w:val="FootnoteText"/>
      </w:pPr>
      <w:r w:rsidRPr="007E0564">
        <w:rPr>
          <w:rStyle w:val="FootnoteReference"/>
        </w:rPr>
        <w:footnoteRef/>
      </w:r>
      <w:r w:rsidRPr="007E0564">
        <w:t xml:space="preserve"> Chabet, interview, Ortigas, 2008, transcript pg. 22.</w:t>
      </w:r>
    </w:p>
    <w:p w14:paraId="42EB0AE3" w14:textId="77777777" w:rsidR="00014026" w:rsidRPr="007E0564" w:rsidRDefault="00014026" w:rsidP="00527419">
      <w:pPr>
        <w:pStyle w:val="FootnoteText"/>
      </w:pPr>
    </w:p>
  </w:footnote>
  <w:footnote w:id="296">
    <w:p w14:paraId="4E0D8A0B" w14:textId="77777777" w:rsidR="00014026" w:rsidRPr="007E0564" w:rsidRDefault="00014026" w:rsidP="00527419">
      <w:pPr>
        <w:pStyle w:val="FootnoteText"/>
      </w:pPr>
      <w:r w:rsidRPr="007E0564">
        <w:rPr>
          <w:rStyle w:val="FootnoteReference"/>
        </w:rPr>
        <w:footnoteRef/>
      </w:r>
      <w:r w:rsidRPr="007E0564">
        <w:t xml:space="preserve"> Chabet, interview, Ortigas, 2008, transcript pg. 22.</w:t>
      </w:r>
    </w:p>
    <w:p w14:paraId="7875B131" w14:textId="77777777" w:rsidR="00014026" w:rsidRPr="007E0564" w:rsidRDefault="00014026" w:rsidP="00527419">
      <w:pPr>
        <w:pStyle w:val="FootnoteText"/>
      </w:pPr>
    </w:p>
  </w:footnote>
  <w:footnote w:id="297">
    <w:p w14:paraId="561BA5E7" w14:textId="77777777" w:rsidR="00014026" w:rsidRPr="007E0564" w:rsidRDefault="00014026" w:rsidP="00527419">
      <w:pPr>
        <w:pStyle w:val="FootnoteText"/>
      </w:pPr>
      <w:r w:rsidRPr="007E0564">
        <w:rPr>
          <w:rStyle w:val="FootnoteReference"/>
        </w:rPr>
        <w:footnoteRef/>
      </w:r>
      <w:r w:rsidRPr="007E0564">
        <w:t xml:space="preserve"> Ray Albano, </w:t>
      </w:r>
      <w:bookmarkStart w:id="65" w:name="_Hlk507235700"/>
      <w:r w:rsidRPr="007E0564">
        <w:t>“Alternative Spaces,”</w:t>
      </w:r>
      <w:r>
        <w:t xml:space="preserve"> </w:t>
      </w:r>
      <w:r>
        <w:rPr>
          <w:i/>
        </w:rPr>
        <w:t>Philippine Art Supplement</w:t>
      </w:r>
      <w:r>
        <w:t xml:space="preserve"> 2, no. 6 (Nov.–Dec.</w:t>
      </w:r>
      <w:r w:rsidRPr="007E0564">
        <w:t xml:space="preserve"> </w:t>
      </w:r>
      <w:r>
        <w:t xml:space="preserve">1981): </w:t>
      </w:r>
      <w:r w:rsidRPr="007E0564">
        <w:t>9</w:t>
      </w:r>
      <w:r>
        <w:t>.</w:t>
      </w:r>
      <w:bookmarkEnd w:id="65"/>
    </w:p>
    <w:p w14:paraId="7DB8678E" w14:textId="77777777" w:rsidR="00014026" w:rsidRPr="007E0564" w:rsidRDefault="00014026" w:rsidP="00527419">
      <w:pPr>
        <w:pStyle w:val="FootnoteText"/>
      </w:pPr>
    </w:p>
  </w:footnote>
  <w:footnote w:id="298">
    <w:p w14:paraId="2669AE38" w14:textId="77777777" w:rsidR="00014026" w:rsidRPr="007E0564" w:rsidRDefault="00014026" w:rsidP="00527419">
      <w:pPr>
        <w:pStyle w:val="FootnoteText"/>
      </w:pPr>
      <w:r w:rsidRPr="007E0564">
        <w:rPr>
          <w:rStyle w:val="FootnoteReference"/>
        </w:rPr>
        <w:footnoteRef/>
      </w:r>
      <w:r w:rsidRPr="007E0564">
        <w:t xml:space="preserve"> </w:t>
      </w:r>
      <w:r>
        <w:t>Albano, “Alternative Spaces.”</w:t>
      </w:r>
      <w:r w:rsidRPr="007E0564">
        <w:t xml:space="preserve"> </w:t>
      </w:r>
    </w:p>
    <w:p w14:paraId="3F4D6918" w14:textId="77777777" w:rsidR="00014026" w:rsidRPr="007E0564" w:rsidRDefault="00014026" w:rsidP="00527419">
      <w:pPr>
        <w:pStyle w:val="FootnoteText"/>
      </w:pPr>
    </w:p>
  </w:footnote>
  <w:footnote w:id="299">
    <w:p w14:paraId="17C593E4" w14:textId="77777777" w:rsidR="00014026" w:rsidRPr="007E0564" w:rsidRDefault="00014026" w:rsidP="00527419">
      <w:pPr>
        <w:pStyle w:val="FootnoteText"/>
      </w:pPr>
      <w:r w:rsidRPr="007E0564">
        <w:rPr>
          <w:rStyle w:val="FootnoteReference"/>
        </w:rPr>
        <w:footnoteRef/>
      </w:r>
      <w:r w:rsidRPr="007E0564">
        <w:t xml:space="preserve"> </w:t>
      </w:r>
      <w:r>
        <w:t>Albano, “Alternative Spaces.”</w:t>
      </w:r>
    </w:p>
    <w:p w14:paraId="11C740F6" w14:textId="77777777" w:rsidR="00014026" w:rsidRPr="007E0564" w:rsidRDefault="00014026" w:rsidP="00527419">
      <w:pPr>
        <w:pStyle w:val="FootnoteText"/>
      </w:pPr>
      <w:r w:rsidRPr="007E0564">
        <w:t xml:space="preserve"> </w:t>
      </w:r>
    </w:p>
  </w:footnote>
  <w:footnote w:id="300">
    <w:p w14:paraId="2413DA83" w14:textId="77777777" w:rsidR="00014026" w:rsidRDefault="00014026" w:rsidP="00527419">
      <w:pPr>
        <w:pStyle w:val="FootnoteText"/>
      </w:pPr>
      <w:r w:rsidRPr="007C28AF">
        <w:rPr>
          <w:rStyle w:val="FootnoteReference"/>
        </w:rPr>
        <w:footnoteRef/>
      </w:r>
      <w:r w:rsidRPr="007C28AF">
        <w:t xml:space="preserve"> </w:t>
      </w:r>
      <w:r>
        <w:t>Albano, “Alternative Spaces.”</w:t>
      </w:r>
    </w:p>
    <w:p w14:paraId="28B28F76" w14:textId="77777777" w:rsidR="00014026" w:rsidRDefault="00014026" w:rsidP="00527419">
      <w:pPr>
        <w:pStyle w:val="FootnoteText"/>
      </w:pPr>
    </w:p>
  </w:footnote>
  <w:footnote w:id="301">
    <w:p w14:paraId="65365A5C" w14:textId="77777777" w:rsidR="00014026" w:rsidRDefault="00014026" w:rsidP="00527419">
      <w:pPr>
        <w:pStyle w:val="FootnoteText"/>
      </w:pPr>
      <w:r w:rsidRPr="00600D43">
        <w:rPr>
          <w:rStyle w:val="FootnoteReference"/>
        </w:rPr>
        <w:footnoteRef/>
      </w:r>
      <w:r w:rsidRPr="00600D43">
        <w:t xml:space="preserve"> Albano, “Developmental Art of the Philippines,” 15.</w:t>
      </w:r>
    </w:p>
    <w:p w14:paraId="713579F9" w14:textId="77777777" w:rsidR="00014026" w:rsidRPr="00600D43" w:rsidRDefault="00014026" w:rsidP="00527419">
      <w:pPr>
        <w:pStyle w:val="FootnoteText"/>
      </w:pPr>
      <w:r w:rsidRPr="00600D43">
        <w:t xml:space="preserve">   </w:t>
      </w:r>
    </w:p>
  </w:footnote>
  <w:footnote w:id="302">
    <w:p w14:paraId="2B953DA5" w14:textId="77777777" w:rsidR="00014026" w:rsidRDefault="00014026" w:rsidP="00527419">
      <w:pPr>
        <w:pStyle w:val="FootnoteText"/>
      </w:pPr>
      <w:r w:rsidRPr="00600D43">
        <w:rPr>
          <w:rStyle w:val="FootnoteReference"/>
        </w:rPr>
        <w:footnoteRef/>
      </w:r>
      <w:r w:rsidRPr="00600D43">
        <w:t xml:space="preserve"> Albano, “Developmental Art of the Philippines,” 15.   </w:t>
      </w:r>
    </w:p>
    <w:p w14:paraId="176AA3E8" w14:textId="77777777" w:rsidR="00014026" w:rsidRPr="00600D43" w:rsidRDefault="00014026" w:rsidP="00527419">
      <w:pPr>
        <w:pStyle w:val="FootnoteText"/>
      </w:pPr>
    </w:p>
  </w:footnote>
  <w:footnote w:id="303">
    <w:p w14:paraId="711EC143" w14:textId="77777777" w:rsidR="00014026" w:rsidRDefault="00014026" w:rsidP="00527419">
      <w:pPr>
        <w:pStyle w:val="FootnoteText"/>
      </w:pPr>
      <w:r w:rsidRPr="007C28AF">
        <w:rPr>
          <w:rStyle w:val="FootnoteReference"/>
        </w:rPr>
        <w:footnoteRef/>
      </w:r>
      <w:r w:rsidRPr="007C28AF">
        <w:t xml:space="preserve"> </w:t>
      </w:r>
      <w:r w:rsidRPr="00600D43">
        <w:t>Albano, “Developmental Art of the Philippines,” 15.</w:t>
      </w:r>
    </w:p>
    <w:p w14:paraId="43E91A34" w14:textId="77777777" w:rsidR="00014026" w:rsidRDefault="00014026" w:rsidP="00527419">
      <w:pPr>
        <w:pStyle w:val="FootnoteText"/>
      </w:pPr>
    </w:p>
  </w:footnote>
  <w:footnote w:id="304">
    <w:p w14:paraId="609F2843" w14:textId="77777777" w:rsidR="00014026" w:rsidRDefault="00014026" w:rsidP="00527419">
      <w:pPr>
        <w:pStyle w:val="FootnoteText"/>
      </w:pPr>
      <w:r w:rsidRPr="00600D43">
        <w:rPr>
          <w:rStyle w:val="FootnoteReference"/>
        </w:rPr>
        <w:footnoteRef/>
      </w:r>
      <w:r w:rsidRPr="00600D43">
        <w:t xml:space="preserve"> </w:t>
      </w:r>
      <w:r>
        <w:t xml:space="preserve">Imelda as documented by Jose S. Salazar, “‘Not Where It’s At’: Cultural Center is Anti-Revolutionary Instrument of Establishment and Therefore Not Truly Cultural, Says Author,” </w:t>
      </w:r>
      <w:r>
        <w:rPr>
          <w:i/>
        </w:rPr>
        <w:t>Philippine Free Press</w:t>
      </w:r>
      <w:r>
        <w:t xml:space="preserve">, November 15, 1969. Over decade later, however, Albano writes that, “A permanent collection is not possible to have because the CCP has no building and accompanying budget yet.” From </w:t>
      </w:r>
      <w:r w:rsidRPr="00600D43">
        <w:t xml:space="preserve">Albano, “Developmental Art of the Philippines,” 15. </w:t>
      </w:r>
    </w:p>
    <w:p w14:paraId="54D87758" w14:textId="77777777" w:rsidR="00014026" w:rsidRPr="00822718" w:rsidRDefault="00014026" w:rsidP="00527419">
      <w:pPr>
        <w:pStyle w:val="FootnoteText"/>
      </w:pPr>
      <w:r w:rsidRPr="00600D43">
        <w:t xml:space="preserve">  </w:t>
      </w:r>
      <w:r>
        <w:t xml:space="preserve"> </w:t>
      </w:r>
    </w:p>
  </w:footnote>
  <w:footnote w:id="305">
    <w:p w14:paraId="0F673F1E" w14:textId="77777777" w:rsidR="00014026" w:rsidRPr="000D40AA" w:rsidRDefault="00014026" w:rsidP="00527419">
      <w:pPr>
        <w:pStyle w:val="FootnoteText"/>
      </w:pPr>
      <w:r w:rsidRPr="000D40AA">
        <w:rPr>
          <w:rStyle w:val="FootnoteReference"/>
        </w:rPr>
        <w:footnoteRef/>
      </w:r>
      <w:r w:rsidRPr="000D40AA">
        <w:t xml:space="preserve"> </w:t>
      </w:r>
      <w:bookmarkStart w:id="66" w:name="_Hlk507235960"/>
      <w:r w:rsidRPr="000D40AA">
        <w:t xml:space="preserve">“101 Artists: Incidents at Shop 6,” </w:t>
      </w:r>
      <w:r w:rsidRPr="000D40AA">
        <w:rPr>
          <w:i/>
        </w:rPr>
        <w:t>Marks</w:t>
      </w:r>
      <w:r>
        <w:t xml:space="preserve"> 1, no. 2-4 (May-Oct 1974).</w:t>
      </w:r>
      <w:bookmarkEnd w:id="66"/>
    </w:p>
    <w:p w14:paraId="06ED14B4" w14:textId="77777777" w:rsidR="00014026" w:rsidRPr="000D40AA" w:rsidRDefault="00014026" w:rsidP="00527419">
      <w:pPr>
        <w:pStyle w:val="FootnoteText"/>
      </w:pPr>
    </w:p>
  </w:footnote>
  <w:footnote w:id="306">
    <w:p w14:paraId="503FF6B6" w14:textId="77777777" w:rsidR="00014026" w:rsidRPr="007E0564" w:rsidRDefault="00014026" w:rsidP="00527419">
      <w:pPr>
        <w:pStyle w:val="FootnoteText"/>
      </w:pPr>
      <w:r w:rsidRPr="007E0564">
        <w:rPr>
          <w:rStyle w:val="FootnoteReference"/>
        </w:rPr>
        <w:footnoteRef/>
      </w:r>
      <w:r w:rsidRPr="007E0564">
        <w:t xml:space="preserve"> The name Shop 6 arose because the artists had mistakenly believed the storefront to be shop number six; by the time they realized that 6 was not the actual number of the shop, the name Shop 6</w:t>
      </w:r>
      <w:r w:rsidRPr="007E0564">
        <w:rPr>
          <w:i/>
        </w:rPr>
        <w:t xml:space="preserve"> </w:t>
      </w:r>
      <w:r w:rsidRPr="007E0564">
        <w:t xml:space="preserve">had “stuck.” Roberto Chabet Interview with Francesca Enriquez, 1990s, Asia Art Archive Hong Kong, Chabet Archive, Onsite-Access Only. </w:t>
      </w:r>
    </w:p>
    <w:p w14:paraId="40E87C3C" w14:textId="77777777" w:rsidR="00014026" w:rsidRPr="007E0564" w:rsidRDefault="00014026" w:rsidP="00527419">
      <w:pPr>
        <w:pStyle w:val="FootnoteText"/>
      </w:pPr>
    </w:p>
  </w:footnote>
  <w:footnote w:id="307">
    <w:p w14:paraId="31F2D4A7" w14:textId="77777777" w:rsidR="00014026" w:rsidRDefault="00014026" w:rsidP="00527419">
      <w:pPr>
        <w:pStyle w:val="FootnoteText"/>
      </w:pPr>
      <w:r w:rsidRPr="000D40AA">
        <w:rPr>
          <w:rStyle w:val="FootnoteReference"/>
        </w:rPr>
        <w:footnoteRef/>
      </w:r>
      <w:r w:rsidRPr="000D40AA">
        <w:t xml:space="preserve"> “101 Artists: Incidents at Shop</w:t>
      </w:r>
      <w:r>
        <w:t xml:space="preserve"> 6,</w:t>
      </w:r>
      <w:r w:rsidRPr="000D40AA">
        <w:t>”</w:t>
      </w:r>
      <w:r>
        <w:t xml:space="preserve"> </w:t>
      </w:r>
      <w:r>
        <w:rPr>
          <w:i/>
        </w:rPr>
        <w:t>Marks</w:t>
      </w:r>
      <w:r>
        <w:t xml:space="preserve">. </w:t>
      </w:r>
      <w:r w:rsidRPr="000D40AA">
        <w:t xml:space="preserve"> </w:t>
      </w:r>
    </w:p>
    <w:p w14:paraId="4BD4CFC0" w14:textId="77777777" w:rsidR="00014026" w:rsidRPr="000D40AA" w:rsidRDefault="00014026" w:rsidP="00527419">
      <w:pPr>
        <w:pStyle w:val="FootnoteText"/>
      </w:pPr>
    </w:p>
  </w:footnote>
  <w:footnote w:id="308">
    <w:p w14:paraId="3E32E4B9" w14:textId="77777777" w:rsidR="00014026" w:rsidRDefault="00014026" w:rsidP="00527419">
      <w:pPr>
        <w:pStyle w:val="FootnoteText"/>
      </w:pPr>
      <w:r w:rsidRPr="000D40AA">
        <w:rPr>
          <w:rStyle w:val="FootnoteReference"/>
        </w:rPr>
        <w:footnoteRef/>
      </w:r>
      <w:r w:rsidRPr="000D40AA">
        <w:t xml:space="preserve"> “101 Artists: Incidents at Shop</w:t>
      </w:r>
      <w:r>
        <w:t xml:space="preserve"> 6,</w:t>
      </w:r>
      <w:r w:rsidRPr="000D40AA">
        <w:t>”</w:t>
      </w:r>
      <w:r>
        <w:t xml:space="preserve"> </w:t>
      </w:r>
      <w:r>
        <w:rPr>
          <w:i/>
        </w:rPr>
        <w:t>Marks</w:t>
      </w:r>
      <w:r>
        <w:t xml:space="preserve">. </w:t>
      </w:r>
      <w:r w:rsidRPr="000D40AA">
        <w:t xml:space="preserve"> </w:t>
      </w:r>
    </w:p>
    <w:p w14:paraId="417D5D3B" w14:textId="77777777" w:rsidR="00014026" w:rsidRPr="000D40AA" w:rsidRDefault="00014026" w:rsidP="00527419">
      <w:pPr>
        <w:pStyle w:val="FootnoteText"/>
      </w:pPr>
    </w:p>
  </w:footnote>
  <w:footnote w:id="309">
    <w:p w14:paraId="016E79FA" w14:textId="77777777" w:rsidR="00014026" w:rsidRPr="000D40AA" w:rsidRDefault="00014026" w:rsidP="00527419">
      <w:pPr>
        <w:pStyle w:val="FootnoteText"/>
      </w:pPr>
      <w:r w:rsidRPr="000D40AA">
        <w:rPr>
          <w:rStyle w:val="FootnoteReference"/>
        </w:rPr>
        <w:footnoteRef/>
      </w:r>
      <w:r w:rsidRPr="000D40AA">
        <w:t xml:space="preserve"> </w:t>
      </w:r>
      <w:bookmarkStart w:id="67" w:name="_Hlk507236084"/>
      <w:r w:rsidRPr="000D40AA">
        <w:t xml:space="preserve">Rina B. Jimenez, “How Culture Came to Cubao,” </w:t>
      </w:r>
      <w:r w:rsidRPr="000D40AA">
        <w:rPr>
          <w:i/>
        </w:rPr>
        <w:t>Philippine Panorama</w:t>
      </w:r>
      <w:r w:rsidRPr="000D40AA">
        <w:t xml:space="preserve">, May 12, 1974, 15. </w:t>
      </w:r>
      <w:bookmarkEnd w:id="67"/>
      <w:r w:rsidRPr="000D40AA">
        <w:rPr>
          <w:lang w:eastAsia="zh-TW"/>
        </w:rPr>
        <w:t xml:space="preserve">In the article, Jimenez describes the work exhibited at Lahi Gallery by Chabet and friends as “environmental sculptures.” </w:t>
      </w:r>
    </w:p>
  </w:footnote>
  <w:footnote w:id="310">
    <w:p w14:paraId="064A219F" w14:textId="77777777" w:rsidR="00014026" w:rsidRPr="005D3363" w:rsidRDefault="00014026" w:rsidP="00527419">
      <w:pPr>
        <w:pStyle w:val="FootnoteText"/>
      </w:pPr>
      <w:r w:rsidRPr="005D3363">
        <w:rPr>
          <w:rStyle w:val="FootnoteReference"/>
        </w:rPr>
        <w:footnoteRef/>
      </w:r>
      <w:r w:rsidRPr="005D3363">
        <w:t xml:space="preserve"> Quijano de Manila, “Parthenon or Pantheon: The First Lady Answers the Blast on The Cultural Center by Senator Aquino,” </w:t>
      </w:r>
      <w:r w:rsidRPr="005D3363">
        <w:rPr>
          <w:i/>
        </w:rPr>
        <w:t>Philippines Free Press</w:t>
      </w:r>
      <w:r w:rsidRPr="005D3363">
        <w:t>, February 22, 1969, 2</w:t>
      </w:r>
      <w:r>
        <w:t>–</w:t>
      </w:r>
      <w:r w:rsidRPr="005D3363">
        <w:t>3, 72</w:t>
      </w:r>
      <w:r>
        <w:t>–</w:t>
      </w:r>
      <w:r w:rsidRPr="005D3363">
        <w:t xml:space="preserve">73.  </w:t>
      </w:r>
      <w:r>
        <w:t xml:space="preserve">In the article, de Manila asks whether or not the CCP is a Parthenon which “signifies high culture” or a Pantheon, which while “abroad…specifies memorial or monument to the illustrious dead” but “in the Philippines [has] come to mean a cemetery.” </w:t>
      </w:r>
    </w:p>
  </w:footnote>
  <w:footnote w:id="311">
    <w:p w14:paraId="64F89445" w14:textId="77777777" w:rsidR="00014026" w:rsidRPr="00967322" w:rsidRDefault="00014026" w:rsidP="00527419">
      <w:pPr>
        <w:pStyle w:val="FootnoteText"/>
        <w:rPr>
          <w:u w:val="single"/>
        </w:rPr>
      </w:pPr>
      <w:r w:rsidRPr="00967322">
        <w:rPr>
          <w:rStyle w:val="FootnoteReference"/>
        </w:rPr>
        <w:footnoteRef/>
      </w:r>
      <w:r w:rsidRPr="00967322">
        <w:t xml:space="preserve"> Ray R. Albano, </w:t>
      </w:r>
      <w:bookmarkStart w:id="69" w:name="_Hlk507236205"/>
      <w:r w:rsidRPr="00967322">
        <w:t xml:space="preserve">“Summer Art Summary: A Span of Six Decades,” </w:t>
      </w:r>
      <w:r w:rsidRPr="00967322">
        <w:rPr>
          <w:i/>
        </w:rPr>
        <w:t>Manila Chronicle</w:t>
      </w:r>
      <w:r w:rsidRPr="00967322">
        <w:t>, April 26, 1970</w:t>
      </w:r>
      <w:bookmarkEnd w:id="69"/>
      <w:r w:rsidRPr="00967322">
        <w:t xml:space="preserve">, 10. </w:t>
      </w:r>
    </w:p>
    <w:p w14:paraId="2F5D19A8" w14:textId="77777777" w:rsidR="00014026" w:rsidRPr="000D40AA" w:rsidRDefault="00014026" w:rsidP="00527419">
      <w:pPr>
        <w:pStyle w:val="FootnoteText"/>
      </w:pPr>
    </w:p>
  </w:footnote>
  <w:footnote w:id="312">
    <w:p w14:paraId="21ADFC8D" w14:textId="77777777" w:rsidR="00014026" w:rsidRPr="00F3351A" w:rsidRDefault="00014026" w:rsidP="00527419">
      <w:pPr>
        <w:pStyle w:val="FootnoteText"/>
        <w:rPr>
          <w:u w:val="single"/>
        </w:rPr>
      </w:pPr>
      <w:r w:rsidRPr="00F3351A">
        <w:rPr>
          <w:rStyle w:val="FootnoteReference"/>
        </w:rPr>
        <w:footnoteRef/>
      </w:r>
      <w:r>
        <w:t xml:space="preserve"> Albano, “Summer Art Summary,” 10.</w:t>
      </w:r>
      <w:r w:rsidRPr="00F3351A">
        <w:t xml:space="preserve">  </w:t>
      </w:r>
    </w:p>
    <w:p w14:paraId="2ABE81BE" w14:textId="77777777" w:rsidR="00014026" w:rsidRPr="00F3351A" w:rsidRDefault="00014026" w:rsidP="00527419">
      <w:pPr>
        <w:pStyle w:val="FootnoteText"/>
      </w:pPr>
    </w:p>
  </w:footnote>
  <w:footnote w:id="313">
    <w:p w14:paraId="69842BAA" w14:textId="77777777" w:rsidR="00014026" w:rsidRPr="00F3351A" w:rsidRDefault="00014026" w:rsidP="00527419">
      <w:pPr>
        <w:pStyle w:val="FootnoteText"/>
        <w:rPr>
          <w:lang w:eastAsia="zh-TW"/>
        </w:rPr>
      </w:pPr>
      <w:r w:rsidRPr="00F3351A">
        <w:rPr>
          <w:rStyle w:val="FootnoteReference"/>
        </w:rPr>
        <w:footnoteRef/>
      </w:r>
      <w:r w:rsidRPr="00F3351A">
        <w:t xml:space="preserve"> According to Albano, </w:t>
      </w:r>
      <w:r w:rsidRPr="00F3351A">
        <w:rPr>
          <w:i/>
        </w:rPr>
        <w:t>Summer Exhibition 1973</w:t>
      </w:r>
      <w:r w:rsidRPr="00F3351A">
        <w:t xml:space="preserve"> consisted primarily of “objects...which create situations that can assault the senses and leave recurring imprint in the mind.” Ray Albano, </w:t>
      </w:r>
      <w:bookmarkStart w:id="70" w:name="_Hlk507236275"/>
      <w:r w:rsidRPr="00F3351A">
        <w:t xml:space="preserve">“Summer Exhibition at the CCP Main Gallery,” </w:t>
      </w:r>
      <w:r w:rsidRPr="00F3351A">
        <w:rPr>
          <w:i/>
        </w:rPr>
        <w:t>Bulletin Today</w:t>
      </w:r>
      <w:r w:rsidRPr="00F3351A">
        <w:t>, May 25, 1973</w:t>
      </w:r>
      <w:bookmarkEnd w:id="70"/>
      <w:r w:rsidRPr="00F3351A">
        <w:t xml:space="preserve">, 4.  </w:t>
      </w:r>
    </w:p>
    <w:p w14:paraId="0E8C0A34" w14:textId="77777777" w:rsidR="00014026" w:rsidRPr="00F3351A" w:rsidRDefault="00014026" w:rsidP="00527419">
      <w:pPr>
        <w:pStyle w:val="FootnoteText"/>
      </w:pPr>
    </w:p>
  </w:footnote>
  <w:footnote w:id="314">
    <w:p w14:paraId="2D702085" w14:textId="77777777" w:rsidR="00014026" w:rsidRPr="00A2195B" w:rsidRDefault="00014026" w:rsidP="00527419">
      <w:pPr>
        <w:pStyle w:val="FootnoteText"/>
        <w:rPr>
          <w:rStyle w:val="caption1"/>
          <w:rFonts w:eastAsia="Times New Roman"/>
        </w:rPr>
      </w:pPr>
      <w:r w:rsidRPr="00F3351A">
        <w:rPr>
          <w:rStyle w:val="FootnoteReference"/>
        </w:rPr>
        <w:footnoteRef/>
      </w:r>
      <w:r w:rsidRPr="00F3351A">
        <w:t xml:space="preserve"> Angel Flores was a fictional artist created by Joe Bautista, Ramon Katigbak, and Chabet.</w:t>
      </w:r>
      <w:r>
        <w:t xml:space="preserve"> </w:t>
      </w:r>
      <w:r w:rsidRPr="00A2195B">
        <w:t xml:space="preserve">See </w:t>
      </w:r>
      <w:bookmarkStart w:id="71" w:name="_Hlk507236333"/>
      <w:r w:rsidRPr="00A2195B">
        <w:rPr>
          <w:rStyle w:val="caption1"/>
          <w:rFonts w:eastAsia="Times New Roman"/>
        </w:rPr>
        <w:t xml:space="preserve">Ramon C. Sunico, 'Who is Angel Flores?', </w:t>
      </w:r>
      <w:r w:rsidRPr="009B0FDB">
        <w:rPr>
          <w:rStyle w:val="caption1"/>
          <w:rFonts w:eastAsia="Times New Roman"/>
          <w:i/>
        </w:rPr>
        <w:t>Rogue</w:t>
      </w:r>
      <w:r w:rsidRPr="00A2195B">
        <w:rPr>
          <w:rStyle w:val="caption1"/>
          <w:rFonts w:eastAsia="Times New Roman"/>
        </w:rPr>
        <w:t>, November 2011.</w:t>
      </w:r>
      <w:bookmarkEnd w:id="71"/>
    </w:p>
    <w:p w14:paraId="419C4790" w14:textId="77777777" w:rsidR="00014026" w:rsidRPr="00F3351A" w:rsidRDefault="00014026" w:rsidP="00527419">
      <w:pPr>
        <w:pStyle w:val="FootnoteText"/>
      </w:pPr>
    </w:p>
  </w:footnote>
  <w:footnote w:id="315">
    <w:p w14:paraId="23723076" w14:textId="77777777" w:rsidR="00014026" w:rsidRPr="00F3351A" w:rsidRDefault="00014026" w:rsidP="00527419">
      <w:pPr>
        <w:pStyle w:val="FootnoteText"/>
      </w:pPr>
      <w:r w:rsidRPr="00F3351A">
        <w:rPr>
          <w:rStyle w:val="FootnoteReference"/>
        </w:rPr>
        <w:footnoteRef/>
      </w:r>
      <w:r w:rsidRPr="00F3351A">
        <w:t xml:space="preserve"> Exhibition Notes for </w:t>
      </w:r>
      <w:r w:rsidRPr="00F3351A">
        <w:rPr>
          <w:i/>
        </w:rPr>
        <w:t>Summer Exhibition 1971</w:t>
      </w:r>
      <w:r w:rsidRPr="00F3351A">
        <w:t>, Documentation of Exhibitions, Main Gallery (1971), Cultural Center of the Philippines Library and Archives.</w:t>
      </w:r>
    </w:p>
    <w:p w14:paraId="6EB9EDD7" w14:textId="77777777" w:rsidR="00014026" w:rsidRPr="00F3351A" w:rsidRDefault="00014026" w:rsidP="00527419">
      <w:pPr>
        <w:pStyle w:val="FootnoteText"/>
      </w:pPr>
    </w:p>
  </w:footnote>
  <w:footnote w:id="316">
    <w:p w14:paraId="6DE63C2D" w14:textId="77777777" w:rsidR="00014026" w:rsidRDefault="00014026" w:rsidP="00527419">
      <w:pPr>
        <w:pStyle w:val="FootnoteText"/>
        <w:rPr>
          <w:i/>
        </w:rPr>
      </w:pPr>
      <w:r w:rsidRPr="00F3351A">
        <w:rPr>
          <w:rStyle w:val="FootnoteReference"/>
        </w:rPr>
        <w:footnoteRef/>
      </w:r>
      <w:r w:rsidRPr="00F3351A">
        <w:t xml:space="preserve"> Leonidas V. Benesa, “Situational Sculpture at CCP,” </w:t>
      </w:r>
      <w:r w:rsidRPr="00F3351A">
        <w:rPr>
          <w:i/>
        </w:rPr>
        <w:t>Philippines Daily Express</w:t>
      </w:r>
      <w:r w:rsidRPr="00F3351A">
        <w:t>, April 27, 1979, 27, 32.</w:t>
      </w:r>
      <w:r w:rsidRPr="00F3351A">
        <w:rPr>
          <w:i/>
        </w:rPr>
        <w:t xml:space="preserve"> </w:t>
      </w:r>
    </w:p>
    <w:p w14:paraId="349F79EB" w14:textId="77777777" w:rsidR="00014026" w:rsidRPr="00F3351A" w:rsidRDefault="00014026" w:rsidP="00527419">
      <w:pPr>
        <w:pStyle w:val="FootnoteText"/>
        <w:rPr>
          <w:lang w:eastAsia="zh-TW"/>
        </w:rPr>
      </w:pPr>
    </w:p>
  </w:footnote>
  <w:footnote w:id="317">
    <w:p w14:paraId="6514F1AE" w14:textId="77777777" w:rsidR="00014026" w:rsidRPr="00F3351A" w:rsidRDefault="00014026" w:rsidP="00527419">
      <w:pPr>
        <w:pStyle w:val="FootnoteText"/>
        <w:rPr>
          <w:lang w:eastAsia="zh-TW"/>
        </w:rPr>
      </w:pPr>
      <w:r w:rsidRPr="00F3351A">
        <w:rPr>
          <w:rStyle w:val="FootnoteReference"/>
        </w:rPr>
        <w:footnoteRef/>
      </w:r>
      <w:r w:rsidRPr="00F3351A">
        <w:t xml:space="preserve"> </w:t>
      </w:r>
      <w:r>
        <w:rPr>
          <w:lang w:eastAsia="zh-TW"/>
        </w:rPr>
        <w:t>Benesa, “Situational Sculpture at CCP.”</w:t>
      </w:r>
      <w:r w:rsidRPr="00F3351A">
        <w:rPr>
          <w:lang w:eastAsia="zh-TW"/>
        </w:rPr>
        <w:t xml:space="preserve">   </w:t>
      </w:r>
    </w:p>
    <w:p w14:paraId="6F887AB9" w14:textId="77777777" w:rsidR="00014026" w:rsidRPr="000D40AA" w:rsidRDefault="00014026" w:rsidP="00527419">
      <w:pPr>
        <w:pStyle w:val="FootnoteText"/>
        <w:rPr>
          <w:lang w:eastAsia="zh-TW"/>
        </w:rPr>
      </w:pPr>
    </w:p>
  </w:footnote>
  <w:footnote w:id="318">
    <w:p w14:paraId="61D8F53B" w14:textId="77777777" w:rsidR="00014026" w:rsidRPr="000D40AA" w:rsidRDefault="00014026" w:rsidP="00527419">
      <w:pPr>
        <w:pStyle w:val="FootnoteText"/>
      </w:pPr>
      <w:r w:rsidRPr="000D40AA">
        <w:rPr>
          <w:rStyle w:val="FootnoteReference"/>
        </w:rPr>
        <w:footnoteRef/>
      </w:r>
      <w:r w:rsidRPr="000D40AA">
        <w:t xml:space="preserve"> Exhibition Notes for </w:t>
      </w:r>
      <w:r w:rsidRPr="000D40AA">
        <w:rPr>
          <w:i/>
        </w:rPr>
        <w:t>Summer Exhibition 1971</w:t>
      </w:r>
      <w:r w:rsidRPr="000D40AA">
        <w:t>, Documentation of Exhibitions, Main Gallery (1971), Cultural Center of the Philippines Library and Archives.</w:t>
      </w:r>
    </w:p>
    <w:p w14:paraId="5B44B32C" w14:textId="77777777" w:rsidR="00014026" w:rsidRPr="000D40AA" w:rsidRDefault="00014026" w:rsidP="00527419">
      <w:pPr>
        <w:pStyle w:val="FootnoteText"/>
      </w:pPr>
    </w:p>
  </w:footnote>
  <w:footnote w:id="319">
    <w:p w14:paraId="759A778C" w14:textId="77777777" w:rsidR="00014026" w:rsidRPr="000D40AA" w:rsidRDefault="00014026" w:rsidP="00527419">
      <w:pPr>
        <w:pStyle w:val="FootnoteText"/>
      </w:pPr>
      <w:r w:rsidRPr="000D40AA">
        <w:rPr>
          <w:rStyle w:val="FootnoteReference"/>
        </w:rPr>
        <w:footnoteRef/>
      </w:r>
      <w:r w:rsidRPr="000D40AA">
        <w:t xml:space="preserve"> Exhibition Notes for </w:t>
      </w:r>
      <w:r w:rsidRPr="000D40AA">
        <w:rPr>
          <w:i/>
        </w:rPr>
        <w:t>Summer Exhibition 1972</w:t>
      </w:r>
      <w:r w:rsidRPr="000D40AA">
        <w:t>, Documentation of Exhibitions, Main Gallery (1972), Cultural Center of the Philippines Library and Archives.</w:t>
      </w:r>
    </w:p>
    <w:p w14:paraId="41E92A86" w14:textId="77777777" w:rsidR="00014026" w:rsidRPr="000D40AA" w:rsidRDefault="00014026" w:rsidP="00527419">
      <w:pPr>
        <w:pStyle w:val="FootnoteText"/>
      </w:pPr>
    </w:p>
  </w:footnote>
  <w:footnote w:id="320">
    <w:p w14:paraId="2911297A" w14:textId="77777777" w:rsidR="00014026" w:rsidRPr="000D40AA" w:rsidRDefault="00014026" w:rsidP="00527419">
      <w:pPr>
        <w:pStyle w:val="FootnoteText"/>
      </w:pPr>
      <w:r w:rsidRPr="000D40AA">
        <w:rPr>
          <w:rStyle w:val="FootnoteReference"/>
        </w:rPr>
        <w:footnoteRef/>
      </w:r>
      <w:r w:rsidRPr="000D40AA">
        <w:t xml:space="preserve"> Exhibition Notes for </w:t>
      </w:r>
      <w:r w:rsidRPr="000D40AA">
        <w:rPr>
          <w:i/>
        </w:rPr>
        <w:t>Summer Exhibition 1972</w:t>
      </w:r>
      <w:r w:rsidRPr="000D40AA">
        <w:t xml:space="preserve">. </w:t>
      </w:r>
    </w:p>
    <w:p w14:paraId="1270FC26" w14:textId="77777777" w:rsidR="00014026" w:rsidRPr="000D40AA" w:rsidRDefault="00014026" w:rsidP="00527419">
      <w:pPr>
        <w:pStyle w:val="FootnoteText"/>
      </w:pPr>
    </w:p>
  </w:footnote>
  <w:footnote w:id="321">
    <w:p w14:paraId="1385F495" w14:textId="77777777" w:rsidR="00014026" w:rsidRPr="000D40AA" w:rsidRDefault="00014026" w:rsidP="00527419">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1504A324" w14:textId="77777777" w:rsidR="00014026" w:rsidRPr="000D40AA" w:rsidRDefault="00014026" w:rsidP="00527419">
      <w:pPr>
        <w:pStyle w:val="FootnoteText"/>
      </w:pPr>
    </w:p>
  </w:footnote>
  <w:footnote w:id="322">
    <w:p w14:paraId="6DF35997" w14:textId="77777777" w:rsidR="00014026" w:rsidRPr="000D40AA" w:rsidRDefault="00014026" w:rsidP="00527419">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2BC0FAEE" w14:textId="77777777" w:rsidR="00014026" w:rsidRPr="000D40AA" w:rsidRDefault="00014026" w:rsidP="00527419">
      <w:pPr>
        <w:pStyle w:val="FootnoteText"/>
      </w:pPr>
    </w:p>
  </w:footnote>
  <w:footnote w:id="323">
    <w:p w14:paraId="256746B8" w14:textId="77777777" w:rsidR="00014026" w:rsidRPr="000D40AA" w:rsidRDefault="00014026" w:rsidP="00527419">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0610B48C" w14:textId="77777777" w:rsidR="00014026" w:rsidRPr="000D40AA" w:rsidRDefault="00014026" w:rsidP="00527419">
      <w:pPr>
        <w:pStyle w:val="FootnoteText"/>
      </w:pPr>
    </w:p>
  </w:footnote>
  <w:footnote w:id="324">
    <w:p w14:paraId="49EB1F13" w14:textId="77777777" w:rsidR="00014026" w:rsidRPr="000D40AA" w:rsidRDefault="00014026" w:rsidP="00527419">
      <w:pPr>
        <w:pStyle w:val="FootnoteText"/>
        <w:rPr>
          <w:color w:val="5B9BD5" w:themeColor="accent5"/>
          <w:lang w:eastAsia="zh-TW"/>
        </w:rPr>
      </w:pPr>
      <w:r w:rsidRPr="00F3351A">
        <w:rPr>
          <w:rStyle w:val="FootnoteReference"/>
        </w:rPr>
        <w:footnoteRef/>
      </w:r>
      <w:r w:rsidRPr="00F3351A">
        <w:t xml:space="preserve"> 1972 Summer Exhibition Notes, Cultural Center of the Philippines Library and Archives. </w:t>
      </w:r>
      <w:r w:rsidRPr="00F3351A">
        <w:rPr>
          <w:lang w:eastAsia="zh-TW"/>
        </w:rPr>
        <w:t xml:space="preserve">The observations made by the summer exhibition organizers position avant-garde Philippine art within a growing discourse of modern realism in which the materials retained their external world reference—e.g. paper representing paper and not as mere support. </w:t>
      </w:r>
    </w:p>
    <w:p w14:paraId="5C13E8ED" w14:textId="77777777" w:rsidR="00014026" w:rsidRPr="000D40AA" w:rsidRDefault="00014026" w:rsidP="00527419">
      <w:pPr>
        <w:pStyle w:val="FootnoteText"/>
      </w:pPr>
    </w:p>
  </w:footnote>
  <w:footnote w:id="325">
    <w:p w14:paraId="02DBC1D0" w14:textId="77777777" w:rsidR="00014026" w:rsidRPr="000D40AA" w:rsidRDefault="00014026" w:rsidP="00527419">
      <w:pPr>
        <w:pStyle w:val="FootnoteText"/>
      </w:pPr>
      <w:r w:rsidRPr="000D40AA">
        <w:rPr>
          <w:rStyle w:val="FootnoteReference"/>
        </w:rPr>
        <w:footnoteRef/>
      </w:r>
      <w:r w:rsidRPr="000D40AA">
        <w:t xml:space="preserve"> </w:t>
      </w:r>
      <w:bookmarkStart w:id="72" w:name="_Hlk507236601"/>
      <w:r w:rsidRPr="000D40AA">
        <w:t xml:space="preserve">Elizabeth V. Reyes, “Summer Mix,” </w:t>
      </w:r>
      <w:r w:rsidRPr="000D40AA">
        <w:rPr>
          <w:i/>
        </w:rPr>
        <w:t>Pace Magazine</w:t>
      </w:r>
      <w:r w:rsidRPr="000D40AA">
        <w:t>, May 26, 1972, 36-37.</w:t>
      </w:r>
      <w:r w:rsidRPr="000D40AA">
        <w:rPr>
          <w:i/>
        </w:rPr>
        <w:t xml:space="preserve"> </w:t>
      </w:r>
      <w:bookmarkEnd w:id="72"/>
    </w:p>
    <w:p w14:paraId="43A709C0" w14:textId="77777777" w:rsidR="00014026" w:rsidRPr="000D40AA" w:rsidRDefault="00014026" w:rsidP="00527419">
      <w:pPr>
        <w:pStyle w:val="FootnoteText"/>
      </w:pPr>
    </w:p>
  </w:footnote>
  <w:footnote w:id="326">
    <w:p w14:paraId="7A2DE5A3" w14:textId="77777777" w:rsidR="00014026" w:rsidRPr="000D40AA" w:rsidRDefault="00014026" w:rsidP="00527419">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4DCF9BB8" w14:textId="77777777" w:rsidR="00014026" w:rsidRPr="000D40AA" w:rsidRDefault="00014026" w:rsidP="00527419">
      <w:pPr>
        <w:pStyle w:val="FootnoteText"/>
      </w:pPr>
    </w:p>
  </w:footnote>
  <w:footnote w:id="327">
    <w:p w14:paraId="3095C546" w14:textId="77777777" w:rsidR="00014026" w:rsidRPr="000D40AA" w:rsidRDefault="00014026" w:rsidP="00527419">
      <w:pPr>
        <w:pStyle w:val="FootnoteText"/>
      </w:pPr>
      <w:r w:rsidRPr="000D40AA">
        <w:rPr>
          <w:rStyle w:val="FootnoteReference"/>
        </w:rPr>
        <w:footnoteRef/>
      </w:r>
      <w:r w:rsidRPr="000D40AA">
        <w:t xml:space="preserve"> Reyes, “Summer Mix.”</w:t>
      </w:r>
    </w:p>
    <w:p w14:paraId="7CBDE9B0" w14:textId="77777777" w:rsidR="00014026" w:rsidRPr="000D40AA" w:rsidRDefault="00014026" w:rsidP="00527419">
      <w:pPr>
        <w:pStyle w:val="FootnoteText"/>
      </w:pPr>
    </w:p>
  </w:footnote>
  <w:footnote w:id="328">
    <w:p w14:paraId="1CBB0E49" w14:textId="77777777" w:rsidR="00014026" w:rsidRPr="000D40AA" w:rsidRDefault="00014026" w:rsidP="00527419">
      <w:pPr>
        <w:pStyle w:val="FootnoteText"/>
      </w:pPr>
      <w:r w:rsidRPr="000D40AA">
        <w:rPr>
          <w:rStyle w:val="FootnoteReference"/>
        </w:rPr>
        <w:footnoteRef/>
      </w:r>
      <w:r w:rsidRPr="000D40AA">
        <w:t xml:space="preserve"> Yolanda Laudico Interview with Francesca Enriquez, 1990s, Asia Art Archive Hong Kong, Chabet Archive, Onsite-Access Only. Laudico remarked that since the cost of paint was very, very expensive, she decided to used toothpaste as a medium. Laudico remarked, “So I must have used 100 tubes of toothpaste so it turned out more expensive than I thought. I wanted to make this sculpture stand look painterly and I wanted something cheap that simulated pigment. I got carried away. I bought all brands and I started looking at the different colors of toothpaste. </w:t>
      </w:r>
      <w:proofErr w:type="gramStart"/>
      <w:r w:rsidRPr="000D40AA">
        <w:t>So</w:t>
      </w:r>
      <w:proofErr w:type="gramEnd"/>
      <w:r w:rsidRPr="000D40AA">
        <w:t xml:space="preserve"> this actual work was colorful, it wasn’t white, there was strawberry flavor, banana flavor…I consumed all the toothpaste I could see.” </w:t>
      </w:r>
    </w:p>
    <w:p w14:paraId="4F1FB80C" w14:textId="77777777" w:rsidR="00014026" w:rsidRPr="000D40AA" w:rsidRDefault="00014026" w:rsidP="00527419">
      <w:pPr>
        <w:pStyle w:val="FootnoteText"/>
      </w:pPr>
    </w:p>
  </w:footnote>
  <w:footnote w:id="329">
    <w:p w14:paraId="0EE480AD" w14:textId="77777777" w:rsidR="00014026" w:rsidRPr="000D40AA" w:rsidRDefault="00014026" w:rsidP="00527419">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6F2917EE" w14:textId="77777777" w:rsidR="00014026" w:rsidRPr="000D40AA" w:rsidRDefault="00014026" w:rsidP="00527419">
      <w:pPr>
        <w:pStyle w:val="FootnoteText"/>
      </w:pPr>
    </w:p>
  </w:footnote>
  <w:footnote w:id="330">
    <w:p w14:paraId="1687F050" w14:textId="77777777" w:rsidR="00014026" w:rsidRPr="00A90E7E" w:rsidRDefault="00014026" w:rsidP="00527419">
      <w:pPr>
        <w:pStyle w:val="FootnoteText"/>
      </w:pPr>
      <w:r w:rsidRPr="000D40AA">
        <w:rPr>
          <w:rStyle w:val="FootnoteReference"/>
        </w:rPr>
        <w:footnoteRef/>
      </w:r>
      <w:r w:rsidRPr="000D40AA">
        <w:t xml:space="preserve"> Exhibition Notes for </w:t>
      </w:r>
      <w:r w:rsidRPr="000D40AA">
        <w:rPr>
          <w:i/>
        </w:rPr>
        <w:t>Summer Exhibition 1972</w:t>
      </w:r>
      <w:r>
        <w:t>.</w:t>
      </w:r>
    </w:p>
    <w:p w14:paraId="781AE16F" w14:textId="77777777" w:rsidR="00014026" w:rsidRPr="000D40AA" w:rsidRDefault="00014026" w:rsidP="00527419">
      <w:pPr>
        <w:pStyle w:val="FootnoteText"/>
      </w:pPr>
    </w:p>
  </w:footnote>
  <w:footnote w:id="331">
    <w:p w14:paraId="3A475E41" w14:textId="77777777" w:rsidR="00014026" w:rsidRPr="000D40AA" w:rsidRDefault="00014026" w:rsidP="00527419">
      <w:pPr>
        <w:pStyle w:val="FootnoteText"/>
      </w:pPr>
      <w:r w:rsidRPr="000D40AA">
        <w:rPr>
          <w:rStyle w:val="FootnoteReference"/>
        </w:rPr>
        <w:footnoteRef/>
      </w:r>
      <w:r w:rsidRPr="000D40AA">
        <w:t xml:space="preserve"> Exhibition Notes for </w:t>
      </w:r>
      <w:r w:rsidRPr="000D40AA">
        <w:rPr>
          <w:i/>
        </w:rPr>
        <w:t>Summer Exhibition 1972</w:t>
      </w:r>
      <w:r>
        <w:t>.</w:t>
      </w:r>
    </w:p>
    <w:p w14:paraId="5EF7B210" w14:textId="77777777" w:rsidR="00014026" w:rsidRPr="000D40AA" w:rsidRDefault="00014026" w:rsidP="00527419">
      <w:pPr>
        <w:pStyle w:val="FootnoteText"/>
      </w:pPr>
    </w:p>
  </w:footnote>
  <w:footnote w:id="332">
    <w:p w14:paraId="5F76F078" w14:textId="77777777" w:rsidR="00014026" w:rsidRPr="000D40AA" w:rsidRDefault="00014026" w:rsidP="00527419">
      <w:pPr>
        <w:pStyle w:val="FootnoteText"/>
      </w:pPr>
      <w:r w:rsidRPr="000D40AA">
        <w:rPr>
          <w:rStyle w:val="FootnoteReference"/>
        </w:rPr>
        <w:footnoteRef/>
      </w:r>
      <w:r w:rsidRPr="000D40AA">
        <w:t xml:space="preserve"> Exhibition Notes for </w:t>
      </w:r>
      <w:r w:rsidRPr="000D40AA">
        <w:rPr>
          <w:i/>
        </w:rPr>
        <w:t>Summer Exhibition 1972</w:t>
      </w:r>
      <w:r>
        <w:t>.</w:t>
      </w:r>
    </w:p>
    <w:p w14:paraId="70F41192" w14:textId="77777777" w:rsidR="00014026" w:rsidRPr="000D40AA" w:rsidRDefault="00014026" w:rsidP="00527419">
      <w:pPr>
        <w:pStyle w:val="FootnoteText"/>
      </w:pPr>
    </w:p>
  </w:footnote>
  <w:footnote w:id="333">
    <w:p w14:paraId="5E52F00B" w14:textId="77777777" w:rsidR="00014026" w:rsidRPr="000D40AA" w:rsidRDefault="00014026" w:rsidP="00527419">
      <w:pPr>
        <w:pStyle w:val="FootnoteText"/>
      </w:pPr>
      <w:r w:rsidRPr="000D40AA">
        <w:rPr>
          <w:rStyle w:val="FootnoteReference"/>
        </w:rPr>
        <w:footnoteRef/>
      </w:r>
      <w:r w:rsidRPr="000D40AA">
        <w:t xml:space="preserve"> Exhibition Notes for </w:t>
      </w:r>
      <w:r w:rsidRPr="000D40AA">
        <w:rPr>
          <w:i/>
        </w:rPr>
        <w:t>Summer Exhibition 1972</w:t>
      </w:r>
      <w:r>
        <w:t>.</w:t>
      </w:r>
    </w:p>
    <w:p w14:paraId="2ECFC651" w14:textId="77777777" w:rsidR="00014026" w:rsidRPr="000D40AA" w:rsidRDefault="00014026" w:rsidP="00527419">
      <w:pPr>
        <w:pStyle w:val="FootnoteText"/>
      </w:pPr>
    </w:p>
  </w:footnote>
  <w:footnote w:id="334">
    <w:p w14:paraId="73F7CF9D" w14:textId="77777777" w:rsidR="00014026" w:rsidRPr="000D40AA" w:rsidRDefault="00014026" w:rsidP="00527419">
      <w:pPr>
        <w:pStyle w:val="FootnoteText"/>
      </w:pPr>
      <w:r w:rsidRPr="000D40AA">
        <w:rPr>
          <w:rStyle w:val="FootnoteReference"/>
        </w:rPr>
        <w:footnoteRef/>
      </w:r>
      <w:r w:rsidRPr="000D40AA">
        <w:t xml:space="preserve"> Exhibition Notes for </w:t>
      </w:r>
      <w:r w:rsidRPr="000D40AA">
        <w:rPr>
          <w:i/>
        </w:rPr>
        <w:t>Summer Exhibition 1972</w:t>
      </w:r>
      <w:r>
        <w:t>.</w:t>
      </w:r>
    </w:p>
    <w:p w14:paraId="04E4B11A" w14:textId="77777777" w:rsidR="00014026" w:rsidRPr="000D40AA" w:rsidRDefault="00014026" w:rsidP="00527419">
      <w:pPr>
        <w:pStyle w:val="FootnoteText"/>
      </w:pPr>
    </w:p>
  </w:footnote>
  <w:footnote w:id="335">
    <w:p w14:paraId="546AD7AF" w14:textId="77777777" w:rsidR="00014026" w:rsidRPr="000D40AA" w:rsidRDefault="00014026" w:rsidP="00527419">
      <w:pPr>
        <w:pStyle w:val="FootnoteText"/>
      </w:pPr>
      <w:r w:rsidRPr="000D40AA">
        <w:rPr>
          <w:rStyle w:val="FootnoteReference"/>
        </w:rPr>
        <w:footnoteRef/>
      </w:r>
      <w:r w:rsidRPr="000D40AA">
        <w:t xml:space="preserve"> Exhibition Notes for </w:t>
      </w:r>
      <w:r w:rsidRPr="000D40AA">
        <w:rPr>
          <w:i/>
        </w:rPr>
        <w:t>Summer Exhibition 1972</w:t>
      </w:r>
      <w:r>
        <w:t>.</w:t>
      </w:r>
    </w:p>
    <w:p w14:paraId="21E138FB" w14:textId="77777777" w:rsidR="00014026" w:rsidRPr="000D40AA" w:rsidRDefault="00014026" w:rsidP="00527419">
      <w:pPr>
        <w:pStyle w:val="FootnoteText"/>
      </w:pPr>
    </w:p>
  </w:footnote>
  <w:footnote w:id="336">
    <w:p w14:paraId="5853B7F2" w14:textId="77777777" w:rsidR="00014026" w:rsidRPr="000D40AA" w:rsidRDefault="00014026" w:rsidP="00527419">
      <w:pPr>
        <w:pStyle w:val="FootnoteText"/>
      </w:pPr>
      <w:r w:rsidRPr="000D40AA">
        <w:rPr>
          <w:rStyle w:val="FootnoteReference"/>
        </w:rPr>
        <w:footnoteRef/>
      </w:r>
      <w:r w:rsidRPr="000D40AA">
        <w:t xml:space="preserve"> Exhibition Notes for </w:t>
      </w:r>
      <w:r w:rsidRPr="000D40AA">
        <w:rPr>
          <w:i/>
        </w:rPr>
        <w:t>Summer Exhibition 1972</w:t>
      </w:r>
      <w:r>
        <w:t>.</w:t>
      </w:r>
    </w:p>
  </w:footnote>
  <w:footnote w:id="337">
    <w:p w14:paraId="1EC492B0" w14:textId="77777777" w:rsidR="00014026" w:rsidRPr="000D40AA" w:rsidRDefault="00014026" w:rsidP="00527419">
      <w:pPr>
        <w:pStyle w:val="FootnoteText"/>
      </w:pPr>
      <w:r w:rsidRPr="000D40AA">
        <w:rPr>
          <w:rStyle w:val="FootnoteReference"/>
        </w:rPr>
        <w:footnoteRef/>
      </w:r>
      <w:r w:rsidRPr="000D40AA">
        <w:t xml:space="preserve"> Exhibition Notes for </w:t>
      </w:r>
      <w:r w:rsidRPr="000D40AA">
        <w:rPr>
          <w:i/>
        </w:rPr>
        <w:t>Summer Exhibition 1973</w:t>
      </w:r>
      <w:r w:rsidRPr="000D40AA">
        <w:t xml:space="preserve">, Documentation of Exhibitions, Main Gallery (1973), Cultural Center of the Philippines Library and Archives. According to the preface, documentation was done by Raymundo Albano, Marilen A. Puertollano, and Alberto E. Sangel. </w:t>
      </w:r>
    </w:p>
    <w:p w14:paraId="763C2042" w14:textId="77777777" w:rsidR="00014026" w:rsidRPr="000D40AA" w:rsidRDefault="00014026" w:rsidP="00527419">
      <w:pPr>
        <w:pStyle w:val="FootnoteText"/>
      </w:pPr>
    </w:p>
  </w:footnote>
  <w:footnote w:id="338">
    <w:p w14:paraId="7BAE7843" w14:textId="77777777" w:rsidR="00014026" w:rsidRPr="000D40AA" w:rsidRDefault="00014026" w:rsidP="00527419">
      <w:pPr>
        <w:pStyle w:val="FootnoteText"/>
      </w:pPr>
      <w:r w:rsidRPr="000D40AA">
        <w:rPr>
          <w:rStyle w:val="FootnoteReference"/>
        </w:rPr>
        <w:footnoteRef/>
      </w:r>
      <w:r w:rsidRPr="000D40AA">
        <w:t xml:space="preserve"> Exhibition Notes for </w:t>
      </w:r>
      <w:r w:rsidRPr="000D40AA">
        <w:rPr>
          <w:i/>
        </w:rPr>
        <w:t>Summer Exhibition 1973</w:t>
      </w:r>
      <w:r w:rsidRPr="000D40AA">
        <w:t>.</w:t>
      </w:r>
    </w:p>
    <w:p w14:paraId="6F489EF1" w14:textId="77777777" w:rsidR="00014026" w:rsidRPr="000D40AA" w:rsidRDefault="00014026" w:rsidP="00527419">
      <w:pPr>
        <w:pStyle w:val="FootnoteText"/>
      </w:pPr>
    </w:p>
  </w:footnote>
  <w:footnote w:id="339">
    <w:p w14:paraId="50068673" w14:textId="77777777" w:rsidR="00014026" w:rsidRPr="000D40AA" w:rsidRDefault="00014026" w:rsidP="00527419">
      <w:pPr>
        <w:pStyle w:val="FootnoteText"/>
        <w:rPr>
          <w:lang w:eastAsia="zh-TW"/>
        </w:rPr>
      </w:pPr>
      <w:r w:rsidRPr="000D40AA">
        <w:rPr>
          <w:rStyle w:val="FootnoteReference"/>
        </w:rPr>
        <w:footnoteRef/>
      </w:r>
      <w:r w:rsidRPr="000D40AA">
        <w:t xml:space="preserve"> Albano, “Summer Exhibition at the CCP Main Gallery,” 4.  </w:t>
      </w:r>
    </w:p>
    <w:p w14:paraId="2560D035" w14:textId="77777777" w:rsidR="00014026" w:rsidRPr="000D40AA" w:rsidRDefault="00014026" w:rsidP="00527419">
      <w:pPr>
        <w:pStyle w:val="FootnoteText"/>
        <w:rPr>
          <w:highlight w:val="cyan"/>
          <w:lang w:eastAsia="zh-TW"/>
        </w:rPr>
      </w:pPr>
    </w:p>
  </w:footnote>
  <w:footnote w:id="340">
    <w:p w14:paraId="0E204059" w14:textId="77777777" w:rsidR="00014026" w:rsidRDefault="00014026" w:rsidP="00527419">
      <w:pPr>
        <w:pStyle w:val="FootnoteText"/>
      </w:pPr>
      <w:r>
        <w:rPr>
          <w:rStyle w:val="FootnoteReference"/>
        </w:rPr>
        <w:footnoteRef/>
      </w:r>
      <w:r>
        <w:t xml:space="preserve"> </w:t>
      </w:r>
      <w:bookmarkStart w:id="75" w:name="_Hlk507236963"/>
      <w:r>
        <w:t xml:space="preserve">Joy Dayrit, </w:t>
      </w:r>
      <w:r>
        <w:rPr>
          <w:i/>
        </w:rPr>
        <w:t>Notes on Shop 6</w:t>
      </w:r>
      <w:r w:rsidRPr="003B775B">
        <w:t>, Asia Art Archive Hong Kong, Chabet Archive</w:t>
      </w:r>
      <w:r>
        <w:t xml:space="preserve">, accessed August 23, 2017, </w:t>
      </w:r>
      <w:r w:rsidRPr="00F23B63">
        <w:t>http://www.aaa.org.hk/en/collection/search/archive/the-chabet-archive-other-documents/object/notes-on-shop-6/</w:t>
      </w:r>
      <w:r>
        <w:t xml:space="preserve"> </w:t>
      </w:r>
      <w:bookmarkEnd w:id="75"/>
    </w:p>
    <w:p w14:paraId="06514790" w14:textId="77777777" w:rsidR="00014026" w:rsidRPr="00706398" w:rsidRDefault="00014026" w:rsidP="00527419">
      <w:pPr>
        <w:pStyle w:val="FootnoteText"/>
      </w:pPr>
    </w:p>
  </w:footnote>
  <w:footnote w:id="341">
    <w:p w14:paraId="77331FBF" w14:textId="77777777" w:rsidR="00014026" w:rsidRDefault="00014026" w:rsidP="00527419">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7F55EAAE" w14:textId="77777777" w:rsidR="00014026" w:rsidRPr="000D40AA" w:rsidRDefault="00014026" w:rsidP="00527419">
      <w:pPr>
        <w:pStyle w:val="FootnoteText"/>
      </w:pPr>
    </w:p>
  </w:footnote>
  <w:footnote w:id="342">
    <w:p w14:paraId="1E18FEA3" w14:textId="77777777" w:rsidR="00014026" w:rsidRPr="000D40AA" w:rsidRDefault="00014026" w:rsidP="00527419">
      <w:pPr>
        <w:pStyle w:val="FootnoteText"/>
      </w:pPr>
      <w:r w:rsidRPr="000D40AA">
        <w:rPr>
          <w:rStyle w:val="FootnoteReference"/>
        </w:rPr>
        <w:footnoteRef/>
      </w:r>
      <w:r w:rsidRPr="000D40AA">
        <w:t xml:space="preserve"> Exhibition Notes for </w:t>
      </w:r>
      <w:r w:rsidRPr="000D40AA">
        <w:rPr>
          <w:i/>
        </w:rPr>
        <w:t>Summer Exhibition 1973</w:t>
      </w:r>
      <w:r w:rsidRPr="000D40AA">
        <w:t>, Cultural Center of the Philippines Library and Archives.</w:t>
      </w:r>
    </w:p>
    <w:p w14:paraId="3FED7C92" w14:textId="77777777" w:rsidR="00014026" w:rsidRPr="000D40AA" w:rsidRDefault="00014026" w:rsidP="00527419">
      <w:pPr>
        <w:pStyle w:val="FootnoteText"/>
      </w:pPr>
    </w:p>
  </w:footnote>
  <w:footnote w:id="343">
    <w:p w14:paraId="14D0C036" w14:textId="77777777" w:rsidR="00014026" w:rsidRPr="0029001B" w:rsidRDefault="00014026" w:rsidP="00527419">
      <w:pPr>
        <w:pStyle w:val="FootnoteText"/>
      </w:pPr>
      <w:r w:rsidRPr="000D40AA">
        <w:rPr>
          <w:rStyle w:val="FootnoteReference"/>
        </w:rPr>
        <w:footnoteRef/>
      </w:r>
      <w:r w:rsidRPr="000D40AA">
        <w:t xml:space="preserve"> Exhibition Notes for </w:t>
      </w:r>
      <w:r w:rsidRPr="000D40AA">
        <w:rPr>
          <w:i/>
        </w:rPr>
        <w:t>Summer Exhibition 1973</w:t>
      </w:r>
      <w:r>
        <w:t>.</w:t>
      </w:r>
    </w:p>
    <w:p w14:paraId="276AA2EC" w14:textId="77777777" w:rsidR="00014026" w:rsidRPr="000D40AA" w:rsidRDefault="00014026" w:rsidP="00527419">
      <w:pPr>
        <w:pStyle w:val="FootnoteText"/>
      </w:pPr>
    </w:p>
  </w:footnote>
  <w:footnote w:id="344">
    <w:p w14:paraId="40F90044" w14:textId="77777777" w:rsidR="00014026" w:rsidRPr="00482B4B" w:rsidRDefault="00014026" w:rsidP="00527419">
      <w:pPr>
        <w:pStyle w:val="FootnoteText"/>
      </w:pPr>
      <w:r w:rsidRPr="00482B4B">
        <w:rPr>
          <w:rStyle w:val="FootnoteReference"/>
        </w:rPr>
        <w:footnoteRef/>
      </w:r>
      <w:r w:rsidRPr="00482B4B">
        <w:t xml:space="preserve"> Bautista’s untitled </w:t>
      </w:r>
      <w:r w:rsidRPr="00482B4B">
        <w:rPr>
          <w:lang w:eastAsia="zh-TW"/>
        </w:rPr>
        <w:t xml:space="preserve">“Coke &amp; Pepsi Bottles” is one of the few </w:t>
      </w:r>
      <w:r>
        <w:rPr>
          <w:lang w:eastAsia="zh-TW"/>
        </w:rPr>
        <w:t xml:space="preserve">conceptual artworks in the Philippines that takes language as an important component of the work. </w:t>
      </w:r>
    </w:p>
    <w:p w14:paraId="2B8C03F3" w14:textId="77777777" w:rsidR="00014026" w:rsidRPr="00334590" w:rsidRDefault="00014026" w:rsidP="00527419">
      <w:pPr>
        <w:pStyle w:val="FootnoteText"/>
      </w:pPr>
    </w:p>
  </w:footnote>
  <w:footnote w:id="345">
    <w:p w14:paraId="3580538D" w14:textId="77777777" w:rsidR="00014026" w:rsidRPr="00334590" w:rsidRDefault="00014026" w:rsidP="00527419">
      <w:pPr>
        <w:pStyle w:val="FootnoteText"/>
      </w:pPr>
      <w:r w:rsidRPr="00334590">
        <w:rPr>
          <w:rStyle w:val="FootnoteReference"/>
        </w:rPr>
        <w:footnoteRef/>
      </w:r>
      <w:r w:rsidRPr="00334590">
        <w:t xml:space="preserve"> </w:t>
      </w:r>
      <w:r>
        <w:t>Bautista, “Coke &amp; Pepsi Bottles.”</w:t>
      </w:r>
    </w:p>
    <w:p w14:paraId="17120CA3" w14:textId="77777777" w:rsidR="00014026" w:rsidRPr="000D40AA" w:rsidRDefault="00014026" w:rsidP="00527419">
      <w:pPr>
        <w:pStyle w:val="FootnoteText"/>
      </w:pPr>
    </w:p>
  </w:footnote>
  <w:footnote w:id="346">
    <w:p w14:paraId="2A7B7679" w14:textId="77777777" w:rsidR="00014026" w:rsidRPr="000D40AA" w:rsidRDefault="00014026" w:rsidP="00527419">
      <w:pPr>
        <w:pStyle w:val="FootnoteText"/>
      </w:pPr>
      <w:r w:rsidRPr="000D40AA">
        <w:rPr>
          <w:rStyle w:val="FootnoteReference"/>
        </w:rPr>
        <w:footnoteRef/>
      </w:r>
      <w:r w:rsidRPr="000D40AA">
        <w:t xml:space="preserve"> Yolanda Johnson (artist, member of Shop 6), in discussion with author, December 9, 2014, Manila, Philippines.</w:t>
      </w:r>
    </w:p>
  </w:footnote>
  <w:footnote w:id="347">
    <w:p w14:paraId="5D7CCEB5" w14:textId="77777777" w:rsidR="00014026" w:rsidRPr="000D40AA" w:rsidRDefault="00014026" w:rsidP="00527419">
      <w:pPr>
        <w:pStyle w:val="FootnoteText"/>
      </w:pPr>
      <w:r w:rsidRPr="0034547E">
        <w:rPr>
          <w:rStyle w:val="FootnoteReference"/>
        </w:rPr>
        <w:footnoteRef/>
      </w:r>
      <w:r>
        <w:t xml:space="preserve"> In 1976, Albano started to organize the</w:t>
      </w:r>
      <w:r w:rsidRPr="0034547E">
        <w:t xml:space="preserve"> CCP Annual</w:t>
      </w:r>
      <w:r>
        <w:t>, an annual, encyclopedic exhibition of works from each year that seemed to</w:t>
      </w:r>
      <w:r w:rsidRPr="0034547E">
        <w:t xml:space="preserve"> replace some of the</w:t>
      </w:r>
      <w:r>
        <w:t xml:space="preserve"> initial</w:t>
      </w:r>
      <w:r w:rsidRPr="0034547E">
        <w:t xml:space="preserve"> goals of the CCP Summer Exhibition.</w:t>
      </w:r>
      <w:r>
        <w:t xml:space="preserve"> </w:t>
      </w:r>
    </w:p>
    <w:p w14:paraId="1812CBED" w14:textId="77777777" w:rsidR="00014026" w:rsidRPr="000D40AA" w:rsidRDefault="00014026" w:rsidP="00527419">
      <w:pPr>
        <w:pStyle w:val="FootnoteText"/>
      </w:pPr>
    </w:p>
  </w:footnote>
  <w:footnote w:id="348">
    <w:p w14:paraId="2425F23B" w14:textId="77777777" w:rsidR="00014026" w:rsidRPr="000D40AA" w:rsidRDefault="00014026" w:rsidP="00527419">
      <w:pPr>
        <w:pStyle w:val="FootnoteText"/>
      </w:pPr>
      <w:r w:rsidRPr="000D40AA">
        <w:rPr>
          <w:rStyle w:val="FootnoteReference"/>
        </w:rPr>
        <w:footnoteRef/>
      </w:r>
      <w:r w:rsidRPr="000D40AA">
        <w:t xml:space="preserve"> </w:t>
      </w:r>
      <w:bookmarkStart w:id="76" w:name="_Hlk507237495"/>
      <w:r w:rsidRPr="000D40AA">
        <w:t xml:space="preserve">Exhibition Notes for </w:t>
      </w:r>
      <w:r w:rsidRPr="000D40AA">
        <w:rPr>
          <w:i/>
        </w:rPr>
        <w:t>CCP Mixed Exhibition</w:t>
      </w:r>
      <w:r w:rsidRPr="000D40AA">
        <w:t>, Documentation of Exhibitions, Main Gallery (1973), Cultural Center of the Philippines Library and Archives.</w:t>
      </w:r>
      <w:bookmarkEnd w:id="76"/>
    </w:p>
    <w:p w14:paraId="5ECA7E93" w14:textId="77777777" w:rsidR="00014026" w:rsidRPr="000D40AA" w:rsidRDefault="00014026" w:rsidP="00527419">
      <w:pPr>
        <w:pStyle w:val="FootnoteText"/>
      </w:pPr>
    </w:p>
  </w:footnote>
  <w:footnote w:id="349">
    <w:p w14:paraId="1966AFA3" w14:textId="77777777" w:rsidR="00014026" w:rsidRPr="000D40AA" w:rsidRDefault="00014026" w:rsidP="00527419">
      <w:pPr>
        <w:pStyle w:val="FootnoteText"/>
      </w:pPr>
      <w:r w:rsidRPr="000D40AA">
        <w:rPr>
          <w:rStyle w:val="FootnoteReference"/>
        </w:rPr>
        <w:footnoteRef/>
      </w:r>
      <w:r w:rsidRPr="000D40AA">
        <w:t xml:space="preserve"> Exhibition Notes for </w:t>
      </w:r>
      <w:r w:rsidRPr="000D40AA">
        <w:rPr>
          <w:i/>
        </w:rPr>
        <w:t>CCP Mixed Exhibition</w:t>
      </w:r>
      <w:r w:rsidRPr="000D40AA">
        <w:t>.</w:t>
      </w:r>
    </w:p>
    <w:p w14:paraId="136CB8B7" w14:textId="77777777" w:rsidR="00014026" w:rsidRPr="000D40AA" w:rsidRDefault="00014026" w:rsidP="00527419">
      <w:pPr>
        <w:pStyle w:val="FootnoteText"/>
      </w:pPr>
    </w:p>
  </w:footnote>
  <w:footnote w:id="350">
    <w:p w14:paraId="4CF6F64F" w14:textId="77777777" w:rsidR="00014026" w:rsidRPr="000D40AA" w:rsidRDefault="00014026" w:rsidP="00527419">
      <w:pPr>
        <w:pStyle w:val="FootnoteText"/>
      </w:pPr>
      <w:r w:rsidRPr="000D40AA">
        <w:rPr>
          <w:rStyle w:val="FootnoteReference"/>
        </w:rPr>
        <w:footnoteRef/>
      </w:r>
      <w:r w:rsidRPr="000D40AA">
        <w:t xml:space="preserve"> Exhibition Notes for </w:t>
      </w:r>
      <w:r w:rsidRPr="000D40AA">
        <w:rPr>
          <w:i/>
        </w:rPr>
        <w:t>CCP Mixed Exhibition</w:t>
      </w:r>
      <w:r w:rsidRPr="000D40AA">
        <w:t>.</w:t>
      </w:r>
    </w:p>
  </w:footnote>
  <w:footnote w:id="351">
    <w:p w14:paraId="39540686" w14:textId="77777777" w:rsidR="00014026" w:rsidRPr="000D40AA" w:rsidRDefault="00014026" w:rsidP="00527419">
      <w:pPr>
        <w:pStyle w:val="FootnoteText"/>
        <w:rPr>
          <w:lang w:eastAsia="zh-TW"/>
        </w:rPr>
      </w:pPr>
      <w:r w:rsidRPr="000D40AA">
        <w:rPr>
          <w:rStyle w:val="FootnoteReference"/>
        </w:rPr>
        <w:footnoteRef/>
      </w:r>
      <w:r w:rsidRPr="000D40AA">
        <w:t xml:space="preserve"> </w:t>
      </w:r>
      <w:r w:rsidRPr="000D40AA">
        <w:rPr>
          <w:lang w:eastAsia="zh-TW"/>
        </w:rPr>
        <w:t xml:space="preserve">While </w:t>
      </w:r>
      <w:r w:rsidRPr="000D40AA">
        <w:rPr>
          <w:i/>
          <w:lang w:eastAsia="zh-TW"/>
        </w:rPr>
        <w:t xml:space="preserve">Summer Exhibition 1973 </w:t>
      </w:r>
      <w:r w:rsidRPr="000D40AA">
        <w:rPr>
          <w:lang w:eastAsia="zh-TW"/>
        </w:rPr>
        <w:t xml:space="preserve">was the last summer exhibition in the 1970s, large-scale exhibitions of this sort began again in 1976 when Albano began to hold the </w:t>
      </w:r>
      <w:r w:rsidRPr="000D40AA">
        <w:rPr>
          <w:i/>
          <w:lang w:eastAsia="zh-TW"/>
        </w:rPr>
        <w:t>CCP Annual</w:t>
      </w:r>
      <w:r w:rsidRPr="000D40AA">
        <w:rPr>
          <w:lang w:eastAsia="zh-TW"/>
        </w:rPr>
        <w:t xml:space="preserve">. The </w:t>
      </w:r>
      <w:r w:rsidRPr="000D40AA">
        <w:rPr>
          <w:i/>
          <w:lang w:eastAsia="zh-TW"/>
        </w:rPr>
        <w:t>CCP Annual</w:t>
      </w:r>
      <w:r w:rsidRPr="000D40AA">
        <w:rPr>
          <w:lang w:eastAsia="zh-TW"/>
        </w:rPr>
        <w:t xml:space="preserve"> was different </w:t>
      </w:r>
      <w:r>
        <w:rPr>
          <w:lang w:eastAsia="zh-TW"/>
        </w:rPr>
        <w:t>from</w:t>
      </w:r>
      <w:r w:rsidRPr="000D40AA">
        <w:rPr>
          <w:lang w:eastAsia="zh-TW"/>
        </w:rPr>
        <w:t xml:space="preserve"> the summer exhibitions as it tended towards a wider variety of artists and representation of the art ecosystem in Manila.</w:t>
      </w:r>
    </w:p>
    <w:p w14:paraId="678B03A4" w14:textId="77777777" w:rsidR="00014026" w:rsidRPr="000D40AA" w:rsidRDefault="00014026" w:rsidP="00527419">
      <w:pPr>
        <w:pStyle w:val="FootnoteText"/>
      </w:pPr>
    </w:p>
  </w:footnote>
  <w:footnote w:id="352">
    <w:p w14:paraId="5B1796EC" w14:textId="77777777" w:rsidR="00014026" w:rsidRPr="003B775B" w:rsidRDefault="00014026" w:rsidP="00527419">
      <w:pPr>
        <w:pStyle w:val="FootnoteText"/>
      </w:pPr>
      <w:r w:rsidRPr="003B775B">
        <w:rPr>
          <w:rStyle w:val="FootnoteReference"/>
        </w:rPr>
        <w:footnoteRef/>
      </w:r>
      <w:r w:rsidRPr="003B775B">
        <w:t xml:space="preserve"> Roberto Chabet Interview with Francesca Enriquez, 1990s, Asia Art Archive Hong Kong, Chabet Archive, Onsite-Access Only.</w:t>
      </w:r>
    </w:p>
    <w:p w14:paraId="3305CE9A" w14:textId="77777777" w:rsidR="00014026" w:rsidRPr="003B775B" w:rsidRDefault="00014026" w:rsidP="00527419">
      <w:pPr>
        <w:pStyle w:val="FootnoteText"/>
      </w:pPr>
    </w:p>
  </w:footnote>
  <w:footnote w:id="353">
    <w:p w14:paraId="00D3AEE2" w14:textId="77777777" w:rsidR="00014026" w:rsidRPr="003B775B" w:rsidRDefault="00014026" w:rsidP="00527419">
      <w:pPr>
        <w:pStyle w:val="FootnoteText"/>
      </w:pPr>
      <w:r w:rsidRPr="003B775B">
        <w:rPr>
          <w:rStyle w:val="FootnoteReference"/>
        </w:rPr>
        <w:footnoteRef/>
      </w:r>
      <w:r w:rsidRPr="003B775B">
        <w:t xml:space="preserve"> </w:t>
      </w:r>
      <w:r>
        <w:t xml:space="preserve">Joy Dayrit, </w:t>
      </w:r>
      <w:r>
        <w:rPr>
          <w:i/>
        </w:rPr>
        <w:t>Notes on Shop 6</w:t>
      </w:r>
      <w:r w:rsidRPr="003B775B">
        <w:t>, Asia Art Archive Hong Kong, Chabet Archive</w:t>
      </w:r>
      <w:r>
        <w:t>, accessed August 23, 2017,</w:t>
      </w:r>
      <w:r w:rsidRPr="00A305CA">
        <w:t xml:space="preserve"> </w:t>
      </w:r>
      <w:r w:rsidRPr="00F23B63">
        <w:t>http://www.aaa.org.hk/en/collection/search/archive/the-chabet-archive-other-documents/object/notes-on-shop-6/</w:t>
      </w:r>
      <w:r>
        <w:t xml:space="preserve">. In Dayrit’s notes on Shop 6, she writes that the “invitation to the Lahi exhibition” was “written by a child, Chabet’s nephew…on a sheet of Grade 2 pad paper.” </w:t>
      </w:r>
    </w:p>
    <w:p w14:paraId="53E8CBC6" w14:textId="77777777" w:rsidR="00014026" w:rsidRPr="003B775B" w:rsidRDefault="00014026" w:rsidP="00527419">
      <w:pPr>
        <w:pStyle w:val="FootnoteText"/>
      </w:pPr>
    </w:p>
  </w:footnote>
  <w:footnote w:id="354">
    <w:p w14:paraId="24DE4333" w14:textId="77777777" w:rsidR="00014026" w:rsidRDefault="00014026" w:rsidP="00527419">
      <w:pPr>
        <w:pStyle w:val="FootnoteText"/>
      </w:pPr>
      <w:r w:rsidRPr="003B775B">
        <w:rPr>
          <w:rStyle w:val="FootnoteReference"/>
        </w:rPr>
        <w:footnoteRef/>
      </w:r>
      <w:r w:rsidRPr="003B775B">
        <w:t xml:space="preserve"> Roberto Chabet Interview with Francesca Enriquez, 1990s, Asia Art Archive Hong Kong, Chabet Archive, Onsite-Access Only.</w:t>
      </w:r>
    </w:p>
    <w:p w14:paraId="7DC4B96A" w14:textId="77777777" w:rsidR="00014026" w:rsidRPr="000D40AA" w:rsidRDefault="00014026" w:rsidP="00527419">
      <w:pPr>
        <w:pStyle w:val="FootnoteText"/>
      </w:pPr>
    </w:p>
  </w:footnote>
  <w:footnote w:id="355">
    <w:p w14:paraId="7F0A190E" w14:textId="77777777" w:rsidR="00014026" w:rsidRPr="000D40AA" w:rsidRDefault="00014026" w:rsidP="00527419">
      <w:pPr>
        <w:pStyle w:val="FootnoteText"/>
        <w:rPr>
          <w:lang w:eastAsia="zh-TW"/>
        </w:rPr>
      </w:pPr>
      <w:r w:rsidRPr="000D40AA">
        <w:rPr>
          <w:rStyle w:val="FootnoteReference"/>
        </w:rPr>
        <w:footnoteRef/>
      </w:r>
      <w:r w:rsidRPr="000D40AA">
        <w:t xml:space="preserve"> </w:t>
      </w:r>
      <w:r w:rsidRPr="000D40AA">
        <w:rPr>
          <w:lang w:eastAsia="zh-TW"/>
        </w:rPr>
        <w:t>Chiqui Rialp Locsin</w:t>
      </w:r>
      <w:r>
        <w:rPr>
          <w:lang w:eastAsia="zh-TW"/>
        </w:rPr>
        <w:t xml:space="preserve">, “Fine Weather in the Art World,” </w:t>
      </w:r>
      <w:r>
        <w:rPr>
          <w:i/>
          <w:lang w:eastAsia="zh-TW"/>
        </w:rPr>
        <w:t xml:space="preserve">Woman’s </w:t>
      </w:r>
      <w:r w:rsidRPr="00C724FE">
        <w:rPr>
          <w:i/>
          <w:lang w:eastAsia="zh-TW"/>
        </w:rPr>
        <w:t>Home Companion</w:t>
      </w:r>
      <w:r>
        <w:rPr>
          <w:lang w:eastAsia="zh-TW"/>
        </w:rPr>
        <w:t xml:space="preserve">, January 24, </w:t>
      </w:r>
      <w:r w:rsidRPr="00C724FE">
        <w:rPr>
          <w:lang w:eastAsia="zh-TW"/>
        </w:rPr>
        <w:t>1974</w:t>
      </w:r>
      <w:r w:rsidRPr="000D40AA">
        <w:rPr>
          <w:lang w:eastAsia="zh-TW"/>
        </w:rPr>
        <w:t>.</w:t>
      </w:r>
    </w:p>
    <w:p w14:paraId="41703089" w14:textId="77777777" w:rsidR="00014026" w:rsidRPr="000D40AA" w:rsidRDefault="00014026" w:rsidP="00527419">
      <w:pPr>
        <w:pStyle w:val="FootnoteText"/>
      </w:pPr>
    </w:p>
  </w:footnote>
  <w:footnote w:id="356">
    <w:p w14:paraId="0802DAC1" w14:textId="77777777" w:rsidR="00014026" w:rsidRPr="000D40AA" w:rsidRDefault="00014026" w:rsidP="00527419">
      <w:pPr>
        <w:pStyle w:val="FootnoteText"/>
        <w:rPr>
          <w:lang w:eastAsia="zh-TW"/>
        </w:rPr>
      </w:pPr>
      <w:r w:rsidRPr="000D40AA">
        <w:rPr>
          <w:rStyle w:val="FootnoteReference"/>
        </w:rPr>
        <w:footnoteRef/>
      </w:r>
      <w:r w:rsidRPr="000D40AA">
        <w:t xml:space="preserve"> </w:t>
      </w:r>
      <w:r>
        <w:rPr>
          <w:lang w:eastAsia="zh-TW"/>
        </w:rPr>
        <w:t xml:space="preserve">Angel G. De Jesus, “On Galleries—Of Different Kinds,” </w:t>
      </w:r>
      <w:r>
        <w:rPr>
          <w:i/>
          <w:lang w:eastAsia="zh-TW"/>
        </w:rPr>
        <w:t xml:space="preserve">Business Day, </w:t>
      </w:r>
      <w:r>
        <w:rPr>
          <w:lang w:eastAsia="zh-TW"/>
        </w:rPr>
        <w:t xml:space="preserve">November 14, 1975. </w:t>
      </w:r>
    </w:p>
    <w:p w14:paraId="708ECF90" w14:textId="77777777" w:rsidR="00014026" w:rsidRPr="000D40AA" w:rsidRDefault="00014026" w:rsidP="00527419">
      <w:pPr>
        <w:pStyle w:val="FootnoteText"/>
        <w:rPr>
          <w:u w:val="single"/>
          <w:lang w:eastAsia="zh-TW"/>
        </w:rPr>
      </w:pPr>
    </w:p>
  </w:footnote>
  <w:footnote w:id="357">
    <w:p w14:paraId="31BDC305" w14:textId="77777777" w:rsidR="00014026" w:rsidRDefault="00014026" w:rsidP="00527419">
      <w:pPr>
        <w:pStyle w:val="FootnoteText"/>
      </w:pPr>
      <w:r w:rsidRPr="000D40AA">
        <w:rPr>
          <w:rStyle w:val="FootnoteReference"/>
        </w:rPr>
        <w:footnoteRef/>
      </w:r>
      <w:r>
        <w:t xml:space="preserve"> Joy Dayrit Journals, May 7</w:t>
      </w:r>
      <w:r w:rsidRPr="000D40AA">
        <w:t xml:space="preserve">, 1969. Ateneo Library of Women’s Writings (ALIWW), Envelope 1.1.   </w:t>
      </w:r>
    </w:p>
    <w:p w14:paraId="57EF6C75" w14:textId="77777777" w:rsidR="00014026" w:rsidRPr="000D40AA" w:rsidRDefault="00014026" w:rsidP="00527419">
      <w:pPr>
        <w:pStyle w:val="FootnoteText"/>
      </w:pPr>
    </w:p>
  </w:footnote>
  <w:footnote w:id="358">
    <w:p w14:paraId="1720B5F3" w14:textId="77777777" w:rsidR="00014026" w:rsidRPr="000D40AA" w:rsidRDefault="00014026" w:rsidP="00527419">
      <w:pPr>
        <w:pStyle w:val="FootnoteText"/>
        <w:rPr>
          <w:b/>
          <w:lang w:eastAsia="zh-TW"/>
        </w:rPr>
      </w:pPr>
      <w:r w:rsidRPr="000D40AA">
        <w:rPr>
          <w:rStyle w:val="FootnoteReference"/>
        </w:rPr>
        <w:footnoteRef/>
      </w:r>
      <w:r w:rsidRPr="000D40AA">
        <w:t xml:space="preserve"> Joy Dayrit Journals, September 15, 1970. Ateneo Library of Women’s Writings (ALIWW)</w:t>
      </w:r>
      <w:r>
        <w:t xml:space="preserve">, </w:t>
      </w:r>
      <w:r w:rsidRPr="000D40AA">
        <w:t xml:space="preserve">Envelope 1.1.   </w:t>
      </w:r>
    </w:p>
  </w:footnote>
  <w:footnote w:id="359">
    <w:p w14:paraId="5CF0DEE7" w14:textId="77777777" w:rsidR="00014026" w:rsidRPr="000D40AA" w:rsidRDefault="00014026" w:rsidP="00527419">
      <w:pPr>
        <w:pStyle w:val="FootnoteText"/>
      </w:pPr>
      <w:r w:rsidRPr="00740FEB">
        <w:rPr>
          <w:rStyle w:val="FootnoteReference"/>
        </w:rPr>
        <w:footnoteRef/>
      </w:r>
      <w:r w:rsidRPr="00740FEB">
        <w:t xml:space="preserve"> </w:t>
      </w:r>
      <w:r>
        <w:t xml:space="preserve">For more information on Gallery and After Six, see: M.J. Baterina, </w:t>
      </w:r>
      <w:r w:rsidRPr="00740FEB">
        <w:t>“</w:t>
      </w:r>
      <w:r w:rsidRPr="00740FEB">
        <w:rPr>
          <w:lang w:eastAsia="zh-TW"/>
        </w:rPr>
        <w:t xml:space="preserve">Gallery &amp; After 6,” </w:t>
      </w:r>
      <w:r w:rsidRPr="00740FEB">
        <w:rPr>
          <w:i/>
          <w:lang w:eastAsia="zh-TW"/>
        </w:rPr>
        <w:t>Philippine Panorama</w:t>
      </w:r>
      <w:r w:rsidRPr="00740FEB">
        <w:rPr>
          <w:lang w:eastAsia="zh-TW"/>
        </w:rPr>
        <w:t>, March 3, 1974, 18.</w:t>
      </w:r>
      <w:r>
        <w:rPr>
          <w:lang w:eastAsia="zh-TW"/>
        </w:rPr>
        <w:t xml:space="preserve"> </w:t>
      </w:r>
      <w:r w:rsidRPr="00B72B89">
        <w:t>Chabet</w:t>
      </w:r>
      <w:ins w:id="80" w:author="N C" w:date="2018-02-18T11:36:00Z">
        <w:r>
          <w:t>,</w:t>
        </w:r>
      </w:ins>
      <w:r w:rsidRPr="00B72B89">
        <w:t xml:space="preserve"> in discussion with Francesca Enriquez</w:t>
      </w:r>
      <w:ins w:id="81" w:author="N C" w:date="2018-02-18T11:37:00Z">
        <w:r>
          <w:t>,</w:t>
        </w:r>
      </w:ins>
      <w:r w:rsidRPr="00B72B89">
        <w:t xml:space="preserve"> also describes Lahi Gallery as “that gallery was one of those pretentious places that had coffee shops, which had poetry readings.”</w:t>
      </w:r>
      <w:r w:rsidRPr="000D40AA">
        <w:t xml:space="preserve">  </w:t>
      </w:r>
    </w:p>
    <w:p w14:paraId="1FA42387" w14:textId="77777777" w:rsidR="00014026" w:rsidRPr="000D40AA" w:rsidRDefault="00014026" w:rsidP="00527419">
      <w:pPr>
        <w:pStyle w:val="FootnoteText"/>
      </w:pPr>
    </w:p>
  </w:footnote>
  <w:footnote w:id="360">
    <w:p w14:paraId="76F3C330" w14:textId="77777777" w:rsidR="00014026" w:rsidRPr="000D40AA" w:rsidRDefault="00014026" w:rsidP="00527419">
      <w:pPr>
        <w:pStyle w:val="FootnoteText"/>
        <w:rPr>
          <w:lang w:eastAsia="zh-TW"/>
        </w:rPr>
      </w:pPr>
      <w:r w:rsidRPr="000D40AA">
        <w:rPr>
          <w:rStyle w:val="FootnoteReference"/>
        </w:rPr>
        <w:footnoteRef/>
      </w:r>
      <w:r w:rsidRPr="000D40AA">
        <w:t xml:space="preserve"> </w:t>
      </w:r>
      <w:r>
        <w:t xml:space="preserve">Rina B. Jimenez, “How Culture Came to Cubao,” </w:t>
      </w:r>
      <w:r>
        <w:rPr>
          <w:i/>
        </w:rPr>
        <w:t>Philippine Panorama</w:t>
      </w:r>
      <w:r>
        <w:t xml:space="preserve">, May 12, 1974, 15. </w:t>
      </w:r>
    </w:p>
    <w:p w14:paraId="0093FDC8" w14:textId="77777777" w:rsidR="00014026" w:rsidRPr="000D40AA" w:rsidRDefault="00014026" w:rsidP="00527419">
      <w:pPr>
        <w:pStyle w:val="FootnoteText"/>
      </w:pPr>
    </w:p>
  </w:footnote>
  <w:footnote w:id="361">
    <w:p w14:paraId="487B8027" w14:textId="77777777" w:rsidR="00014026" w:rsidRPr="00EF79F6" w:rsidRDefault="00014026" w:rsidP="00527419">
      <w:pPr>
        <w:pStyle w:val="FootnoteText"/>
        <w:rPr>
          <w:lang w:eastAsia="zh-TW"/>
        </w:rPr>
      </w:pPr>
      <w:r w:rsidRPr="00EF79F6">
        <w:rPr>
          <w:rStyle w:val="FootnoteReference"/>
        </w:rPr>
        <w:footnoteRef/>
      </w:r>
      <w:r w:rsidRPr="00EF79F6">
        <w:t xml:space="preserve"> </w:t>
      </w:r>
      <w:r>
        <w:t>Jimenez, “How Culture Came to Cubao,” 15.</w:t>
      </w:r>
    </w:p>
    <w:p w14:paraId="44F02F3C" w14:textId="77777777" w:rsidR="00014026" w:rsidRPr="00EF79F6" w:rsidRDefault="00014026" w:rsidP="00527419">
      <w:pPr>
        <w:pStyle w:val="FootnoteText"/>
      </w:pPr>
    </w:p>
  </w:footnote>
  <w:footnote w:id="362">
    <w:p w14:paraId="4D50F8A6" w14:textId="77777777" w:rsidR="00014026" w:rsidRPr="00EF79F6" w:rsidRDefault="00014026" w:rsidP="00527419">
      <w:pPr>
        <w:pStyle w:val="FootnoteText"/>
        <w:rPr>
          <w:lang w:eastAsia="zh-TW"/>
        </w:rPr>
      </w:pPr>
      <w:r w:rsidRPr="00EF79F6">
        <w:rPr>
          <w:rStyle w:val="FootnoteReference"/>
        </w:rPr>
        <w:footnoteRef/>
      </w:r>
      <w:r w:rsidRPr="00EF79F6">
        <w:t xml:space="preserve"> </w:t>
      </w:r>
      <w:r>
        <w:t>Jimenez, “How Culture Came to Cubao,” 15.</w:t>
      </w:r>
    </w:p>
    <w:p w14:paraId="365FC8B4" w14:textId="77777777" w:rsidR="00014026" w:rsidRPr="00EF79F6" w:rsidRDefault="00014026" w:rsidP="00527419">
      <w:pPr>
        <w:pStyle w:val="FootnoteText"/>
      </w:pPr>
    </w:p>
  </w:footnote>
  <w:footnote w:id="363">
    <w:p w14:paraId="13A37769" w14:textId="77777777" w:rsidR="00014026" w:rsidRPr="00EF79F6" w:rsidRDefault="00014026" w:rsidP="00527419">
      <w:pPr>
        <w:pStyle w:val="FootnoteText"/>
        <w:rPr>
          <w:lang w:eastAsia="zh-TW"/>
        </w:rPr>
      </w:pPr>
      <w:r w:rsidRPr="00EF79F6">
        <w:rPr>
          <w:rStyle w:val="FootnoteReference"/>
        </w:rPr>
        <w:footnoteRef/>
      </w:r>
      <w:r w:rsidRPr="00EF79F6">
        <w:t xml:space="preserve"> </w:t>
      </w:r>
      <w:r>
        <w:t>Jimenez, “How Culture Came to Cubao,” 15.</w:t>
      </w:r>
    </w:p>
    <w:p w14:paraId="0128BEB5" w14:textId="77777777" w:rsidR="00014026" w:rsidRPr="00EF79F6" w:rsidRDefault="00014026" w:rsidP="00527419">
      <w:pPr>
        <w:pStyle w:val="FootnoteText"/>
      </w:pPr>
    </w:p>
  </w:footnote>
  <w:footnote w:id="364">
    <w:p w14:paraId="1328C4C7" w14:textId="77777777" w:rsidR="00014026" w:rsidRPr="00EF79F6" w:rsidRDefault="00014026" w:rsidP="00527419">
      <w:pPr>
        <w:pStyle w:val="FootnoteText"/>
      </w:pPr>
      <w:r w:rsidRPr="00EF79F6">
        <w:rPr>
          <w:rStyle w:val="FootnoteReference"/>
        </w:rPr>
        <w:footnoteRef/>
      </w:r>
      <w:r w:rsidRPr="00EF79F6">
        <w:t xml:space="preserve"> </w:t>
      </w:r>
      <w:r>
        <w:t>Fernando Modesto, Interview with a</w:t>
      </w:r>
      <w:r w:rsidRPr="000D40AA">
        <w:t>uthor</w:t>
      </w:r>
      <w:r>
        <w:t xml:space="preserve"> in his home, 2015, Manila, Philippines.</w:t>
      </w:r>
    </w:p>
    <w:p w14:paraId="1E11C16A" w14:textId="77777777" w:rsidR="00014026" w:rsidRPr="00EF79F6" w:rsidRDefault="00014026" w:rsidP="00527419">
      <w:pPr>
        <w:pStyle w:val="FootnoteText"/>
      </w:pPr>
    </w:p>
  </w:footnote>
  <w:footnote w:id="365">
    <w:p w14:paraId="2A35CA8D" w14:textId="77777777" w:rsidR="00014026" w:rsidRDefault="00014026" w:rsidP="00527419">
      <w:pPr>
        <w:pStyle w:val="FootnoteText"/>
      </w:pPr>
      <w:r w:rsidRPr="002A76CC">
        <w:rPr>
          <w:rStyle w:val="FootnoteReference"/>
        </w:rPr>
        <w:footnoteRef/>
      </w:r>
      <w:r w:rsidRPr="002A76CC">
        <w:t xml:space="preserve"> </w:t>
      </w:r>
      <w:r>
        <w:t xml:space="preserve">Yolanda Laudico </w:t>
      </w:r>
      <w:r w:rsidRPr="000D40AA">
        <w:t xml:space="preserve">Interview with Francesca Enriquez, 1990s, Asia Art Archive Hong Kong, Chabet Archive, Onsite-Access Only. </w:t>
      </w:r>
      <w:r>
        <w:t>In this interview</w:t>
      </w:r>
      <w:r w:rsidRPr="002A76CC">
        <w:t>, Laudico remarked, “Imagine the whole wall, I stuck the paper stained with back coal to the wall…it stained the wall so Lahi was angry since it was a fire hazard…In the long run the paper turned to black.”</w:t>
      </w:r>
      <w:r w:rsidRPr="000D40AA">
        <w:t xml:space="preserve"> </w:t>
      </w:r>
    </w:p>
    <w:p w14:paraId="6CA8468B" w14:textId="77777777" w:rsidR="00014026" w:rsidRPr="000D40AA" w:rsidRDefault="00014026" w:rsidP="00527419">
      <w:pPr>
        <w:pStyle w:val="FootnoteText"/>
      </w:pPr>
    </w:p>
  </w:footnote>
  <w:footnote w:id="366">
    <w:p w14:paraId="0EA7375A" w14:textId="77777777" w:rsidR="00014026" w:rsidRPr="000D40AA" w:rsidRDefault="00014026" w:rsidP="00527419">
      <w:pPr>
        <w:pStyle w:val="FootnoteText"/>
      </w:pPr>
      <w:r w:rsidRPr="000D40AA">
        <w:rPr>
          <w:rStyle w:val="FootnoteReference"/>
        </w:rPr>
        <w:footnoteRef/>
      </w:r>
      <w:r>
        <w:t xml:space="preserve"> Laudico, interview with Francesca Enriquez. </w:t>
      </w:r>
    </w:p>
    <w:p w14:paraId="40032254" w14:textId="77777777" w:rsidR="00014026" w:rsidRPr="000D40AA" w:rsidRDefault="00014026" w:rsidP="00527419">
      <w:pPr>
        <w:pStyle w:val="FootnoteText"/>
      </w:pPr>
    </w:p>
  </w:footnote>
  <w:footnote w:id="367">
    <w:p w14:paraId="5348D7EA" w14:textId="77777777" w:rsidR="00014026" w:rsidRPr="000D40AA" w:rsidRDefault="00014026" w:rsidP="00527419">
      <w:pPr>
        <w:pStyle w:val="FootnoteText"/>
      </w:pPr>
      <w:r w:rsidRPr="000D40AA">
        <w:rPr>
          <w:rStyle w:val="FootnoteReference"/>
        </w:rPr>
        <w:footnoteRef/>
      </w:r>
      <w:r w:rsidRPr="000D40AA">
        <w:t xml:space="preserve"> </w:t>
      </w:r>
      <w:r>
        <w:t>Laudico, interview with Francesca Enriquez.</w:t>
      </w:r>
    </w:p>
    <w:p w14:paraId="2C901F53" w14:textId="77777777" w:rsidR="00014026" w:rsidRPr="000D40AA" w:rsidRDefault="00014026" w:rsidP="00527419">
      <w:pPr>
        <w:pStyle w:val="FootnoteText"/>
      </w:pPr>
    </w:p>
  </w:footnote>
  <w:footnote w:id="368">
    <w:p w14:paraId="300E7B89" w14:textId="77777777" w:rsidR="00014026" w:rsidRDefault="00014026" w:rsidP="00527419">
      <w:pPr>
        <w:pStyle w:val="FootnoteText"/>
      </w:pPr>
      <w:r w:rsidRPr="000D40AA">
        <w:rPr>
          <w:rStyle w:val="FootnoteReference"/>
        </w:rPr>
        <w:footnoteRef/>
      </w:r>
      <w:r w:rsidRPr="000D40AA">
        <w:t xml:space="preserve"> </w:t>
      </w:r>
      <w:r>
        <w:t>Laudico, interview with Francesca Enriquez.</w:t>
      </w:r>
    </w:p>
    <w:p w14:paraId="36A5FC14" w14:textId="77777777" w:rsidR="00014026" w:rsidRPr="000D40AA" w:rsidRDefault="00014026" w:rsidP="00527419">
      <w:pPr>
        <w:pStyle w:val="FootnoteText"/>
      </w:pPr>
    </w:p>
  </w:footnote>
  <w:footnote w:id="369">
    <w:p w14:paraId="18C465C8" w14:textId="77777777" w:rsidR="00014026" w:rsidRPr="000D40AA" w:rsidRDefault="00014026" w:rsidP="00527419">
      <w:pPr>
        <w:pStyle w:val="FootnoteText"/>
      </w:pPr>
      <w:r w:rsidRPr="000D40AA">
        <w:rPr>
          <w:rStyle w:val="FootnoteReference"/>
        </w:rPr>
        <w:footnoteRef/>
      </w:r>
      <w:r>
        <w:t xml:space="preserve"> Laudico, interview with Francesca Enriquez.</w:t>
      </w:r>
    </w:p>
    <w:p w14:paraId="41816D51" w14:textId="77777777" w:rsidR="00014026" w:rsidRPr="000D40AA" w:rsidRDefault="00014026" w:rsidP="00527419">
      <w:pPr>
        <w:pStyle w:val="FootnoteText"/>
      </w:pPr>
    </w:p>
  </w:footnote>
  <w:footnote w:id="370">
    <w:p w14:paraId="1D4B9717" w14:textId="77777777" w:rsidR="00014026" w:rsidRPr="000D40AA" w:rsidRDefault="00014026" w:rsidP="00527419">
      <w:pPr>
        <w:pStyle w:val="FootnoteText"/>
      </w:pPr>
      <w:r w:rsidRPr="000D40AA">
        <w:rPr>
          <w:rStyle w:val="FootnoteReference"/>
        </w:rPr>
        <w:footnoteRef/>
      </w:r>
      <w:r>
        <w:t xml:space="preserve"> Laudico, interview with Francesca Enriquez.</w:t>
      </w:r>
    </w:p>
    <w:p w14:paraId="77F01EF3" w14:textId="77777777" w:rsidR="00014026" w:rsidRPr="000D40AA" w:rsidRDefault="00014026" w:rsidP="00527419">
      <w:pPr>
        <w:pStyle w:val="FootnoteText"/>
      </w:pPr>
    </w:p>
  </w:footnote>
  <w:footnote w:id="371">
    <w:p w14:paraId="51E04910" w14:textId="77777777" w:rsidR="00014026" w:rsidRPr="000D40AA" w:rsidRDefault="00014026" w:rsidP="00527419">
      <w:pPr>
        <w:pStyle w:val="FootnoteText"/>
      </w:pPr>
      <w:r w:rsidRPr="000D40AA">
        <w:rPr>
          <w:rStyle w:val="FootnoteReference"/>
        </w:rPr>
        <w:footnoteRef/>
      </w:r>
      <w:r w:rsidRPr="000D40AA">
        <w:t xml:space="preserve"> </w:t>
      </w:r>
      <w:r>
        <w:t>Laudico, interview with Francesca Enriquez.</w:t>
      </w:r>
    </w:p>
    <w:p w14:paraId="245FBD29" w14:textId="77777777" w:rsidR="00014026" w:rsidRPr="000D40AA" w:rsidRDefault="00014026" w:rsidP="00527419">
      <w:pPr>
        <w:pStyle w:val="FootnoteText"/>
      </w:pPr>
    </w:p>
  </w:footnote>
  <w:footnote w:id="372">
    <w:p w14:paraId="07E89947" w14:textId="77777777" w:rsidR="00014026" w:rsidRDefault="00014026" w:rsidP="00527419">
      <w:pPr>
        <w:pStyle w:val="FootnoteText"/>
      </w:pPr>
      <w:r w:rsidRPr="000D40AA">
        <w:rPr>
          <w:rStyle w:val="FootnoteReference"/>
        </w:rPr>
        <w:footnoteRef/>
      </w:r>
      <w:r w:rsidRPr="000D40AA">
        <w:t xml:space="preserve"> </w:t>
      </w:r>
      <w:r>
        <w:t xml:space="preserve">Laudico, interview with Francesca Enriquez. </w:t>
      </w:r>
    </w:p>
    <w:p w14:paraId="014CE1EF" w14:textId="77777777" w:rsidR="00014026" w:rsidRPr="000D40AA" w:rsidRDefault="00014026" w:rsidP="00527419">
      <w:pPr>
        <w:pStyle w:val="FootnoteText"/>
      </w:pPr>
    </w:p>
  </w:footnote>
  <w:footnote w:id="373">
    <w:p w14:paraId="7D843695" w14:textId="77777777" w:rsidR="00014026" w:rsidRDefault="00014026" w:rsidP="00527419">
      <w:pPr>
        <w:pStyle w:val="FootnoteText"/>
      </w:pPr>
      <w:r w:rsidRPr="000D40AA">
        <w:rPr>
          <w:rStyle w:val="FootnoteReference"/>
        </w:rPr>
        <w:footnoteRef/>
      </w:r>
      <w:r w:rsidRPr="000D40AA">
        <w:t xml:space="preserve"> </w:t>
      </w:r>
      <w:r>
        <w:t xml:space="preserve">Fernando Modesto </w:t>
      </w:r>
      <w:r w:rsidRPr="000D40AA">
        <w:t>Interview with Francesca Enriquez, 1990s, Asia Art Archive Hong Kong, Chabet Archive, Onsite-Access Only.</w:t>
      </w:r>
      <w:r>
        <w:t xml:space="preserve"> The pressure most likely came from the collection of artists themselves to create and generate new ideas by mounting new exhibitions rather than commercial concerns. The production of new exhibitions also meant that the artists had an excuse to have opening night parties every week. Modesto states, “So during the week we’d see each other because we had openings. It was a good reason for drinking! Ha!” Furthermore, Laudico remarks in the same collection of interviews that since the artists did not pay rent for the shop space, there was no “pressure” to sell their works to maintain the space. </w:t>
      </w:r>
    </w:p>
    <w:p w14:paraId="542EEB23" w14:textId="77777777" w:rsidR="00014026" w:rsidRPr="000D40AA" w:rsidRDefault="00014026" w:rsidP="00527419">
      <w:pPr>
        <w:pStyle w:val="FootnoteText"/>
      </w:pPr>
    </w:p>
  </w:footnote>
  <w:footnote w:id="374">
    <w:p w14:paraId="26FF9095" w14:textId="77777777" w:rsidR="00014026" w:rsidRPr="000D40AA" w:rsidRDefault="00014026" w:rsidP="00527419">
      <w:pPr>
        <w:pStyle w:val="FootnoteText"/>
      </w:pPr>
      <w:r w:rsidRPr="000D40AA">
        <w:rPr>
          <w:rStyle w:val="FootnoteReference"/>
        </w:rPr>
        <w:footnoteRef/>
      </w:r>
      <w:r w:rsidRPr="000D40AA">
        <w:t xml:space="preserve"> </w:t>
      </w:r>
      <w:r>
        <w:t>Fernando Modesto Interview with a</w:t>
      </w:r>
      <w:r w:rsidRPr="000D40AA">
        <w:t>uthor</w:t>
      </w:r>
      <w:r>
        <w:t xml:space="preserve"> in his home, 2015, Manila, Philippines. </w:t>
      </w:r>
    </w:p>
    <w:p w14:paraId="355A6910" w14:textId="77777777" w:rsidR="00014026" w:rsidRPr="000D40AA" w:rsidRDefault="00014026" w:rsidP="00527419">
      <w:pPr>
        <w:pStyle w:val="FootnoteText"/>
      </w:pPr>
    </w:p>
  </w:footnote>
  <w:footnote w:id="375">
    <w:p w14:paraId="687D68D8" w14:textId="77777777" w:rsidR="00014026" w:rsidRPr="00A77EC1" w:rsidRDefault="00014026" w:rsidP="00527419">
      <w:pPr>
        <w:pStyle w:val="FootnoteText"/>
      </w:pPr>
      <w:r w:rsidRPr="00A77EC1">
        <w:rPr>
          <w:rStyle w:val="FootnoteReference"/>
        </w:rPr>
        <w:footnoteRef/>
      </w:r>
      <w:r w:rsidRPr="00A77EC1">
        <w:t xml:space="preserve"> Fernando Modesto Interview with Francesca Enriquez, 1990s, Asia Art Archive Hong Kong, Chabet Archive, Onsite-Access Only.</w:t>
      </w:r>
    </w:p>
    <w:p w14:paraId="2E2C2519" w14:textId="77777777" w:rsidR="00014026" w:rsidRPr="00A77EC1" w:rsidRDefault="00014026" w:rsidP="00527419">
      <w:pPr>
        <w:pStyle w:val="FootnoteText"/>
      </w:pPr>
    </w:p>
  </w:footnote>
  <w:footnote w:id="376">
    <w:p w14:paraId="6E9808DF" w14:textId="77777777" w:rsidR="00014026" w:rsidRDefault="00014026" w:rsidP="00527419">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59993637" w14:textId="77777777" w:rsidR="00014026" w:rsidRPr="00A77EC1" w:rsidRDefault="00014026" w:rsidP="00527419">
      <w:pPr>
        <w:pStyle w:val="FootnoteText"/>
      </w:pPr>
    </w:p>
  </w:footnote>
  <w:footnote w:id="377">
    <w:p w14:paraId="65C1C8B3" w14:textId="77777777" w:rsidR="00014026" w:rsidRPr="00A77EC1" w:rsidRDefault="00014026" w:rsidP="00527419">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563D6A5F" w14:textId="77777777" w:rsidR="00014026" w:rsidRPr="00A77EC1" w:rsidRDefault="00014026" w:rsidP="00527419">
      <w:pPr>
        <w:pStyle w:val="FootnoteText"/>
      </w:pPr>
    </w:p>
  </w:footnote>
  <w:footnote w:id="378">
    <w:p w14:paraId="0D269535" w14:textId="77777777" w:rsidR="00014026" w:rsidRPr="00A77EC1" w:rsidRDefault="00014026" w:rsidP="00527419">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1C36CBCD" w14:textId="77777777" w:rsidR="00014026" w:rsidRPr="000D40AA" w:rsidRDefault="00014026" w:rsidP="00527419">
      <w:pPr>
        <w:pStyle w:val="FootnoteText"/>
      </w:pPr>
    </w:p>
  </w:footnote>
  <w:footnote w:id="379">
    <w:p w14:paraId="7D353E20" w14:textId="77777777" w:rsidR="00014026" w:rsidRDefault="00014026" w:rsidP="00527419">
      <w:pPr>
        <w:pStyle w:val="FootnoteText"/>
      </w:pPr>
      <w:r w:rsidRPr="00F23B63">
        <w:rPr>
          <w:rStyle w:val="FootnoteReference"/>
        </w:rPr>
        <w:footnoteRef/>
      </w:r>
      <w:r w:rsidRPr="00F23B63">
        <w:t xml:space="preserve"> </w:t>
      </w:r>
      <w:r>
        <w:t xml:space="preserve">Joy Dayrit, Notes on Shop 6, Asia Art Archive Hong Kong, Chabet Archive, accessed August 23, 2017, http://www.aaa.org.hk/en/collection/search/archive/the-chabet-archive-other-documents/object/notes-on-shop-6/. </w:t>
      </w:r>
    </w:p>
    <w:p w14:paraId="7E9D5CD7" w14:textId="77777777" w:rsidR="00014026" w:rsidRPr="000D40AA" w:rsidRDefault="00014026" w:rsidP="00527419">
      <w:pPr>
        <w:pStyle w:val="FootnoteText"/>
      </w:pPr>
    </w:p>
  </w:footnote>
  <w:footnote w:id="380">
    <w:p w14:paraId="75FF90D3" w14:textId="77777777" w:rsidR="00014026" w:rsidRPr="000D40AA" w:rsidRDefault="00014026" w:rsidP="00527419">
      <w:pPr>
        <w:pStyle w:val="FootnoteText"/>
      </w:pPr>
      <w:r w:rsidRPr="000D40AA">
        <w:rPr>
          <w:rStyle w:val="FootnoteReference"/>
        </w:rPr>
        <w:footnoteRef/>
      </w:r>
      <w:r w:rsidRPr="000D40AA">
        <w:t xml:space="preserve"> Joe Bautista</w:t>
      </w:r>
      <w:r>
        <w:t xml:space="preserve"> </w:t>
      </w:r>
      <w:r w:rsidRPr="000D40AA">
        <w:t xml:space="preserve">in discussion with author, </w:t>
      </w:r>
      <w:r>
        <w:t>2015</w:t>
      </w:r>
      <w:r w:rsidRPr="000D40AA">
        <w:t xml:space="preserve">, Manila, Philippines. </w:t>
      </w:r>
    </w:p>
    <w:p w14:paraId="6863DE12" w14:textId="77777777" w:rsidR="00014026" w:rsidRPr="000D40AA" w:rsidRDefault="00014026" w:rsidP="00527419">
      <w:pPr>
        <w:pStyle w:val="FootnoteText"/>
      </w:pPr>
    </w:p>
  </w:footnote>
  <w:footnote w:id="381">
    <w:p w14:paraId="5A4B3646" w14:textId="77777777" w:rsidR="00014026" w:rsidRPr="000D40AA" w:rsidRDefault="00014026" w:rsidP="00527419">
      <w:pPr>
        <w:pStyle w:val="FootnoteText"/>
      </w:pPr>
      <w:r w:rsidRPr="000D40AA">
        <w:rPr>
          <w:rStyle w:val="FootnoteReference"/>
        </w:rPr>
        <w:footnoteRef/>
      </w:r>
      <w:r>
        <w:t xml:space="preserve"> </w:t>
      </w:r>
      <w:bookmarkStart w:id="82" w:name="_Hlk507237995"/>
      <w:r>
        <w:t xml:space="preserve">Roberto Chabet at Talking Shop: Roberto Chabet at Lopez Museum, August 6, 2011, audio, Lopez Museum Library and Archives. </w:t>
      </w:r>
      <w:bookmarkEnd w:id="82"/>
    </w:p>
    <w:p w14:paraId="126DFE30" w14:textId="77777777" w:rsidR="00014026" w:rsidRPr="000D40AA" w:rsidRDefault="00014026" w:rsidP="00527419">
      <w:pPr>
        <w:pStyle w:val="FootnoteText"/>
      </w:pPr>
    </w:p>
  </w:footnote>
  <w:footnote w:id="382">
    <w:p w14:paraId="20BD3A5A" w14:textId="77777777" w:rsidR="00014026" w:rsidRPr="00A77EC1" w:rsidRDefault="00014026" w:rsidP="00527419">
      <w:pPr>
        <w:pStyle w:val="FootnoteText"/>
      </w:pPr>
      <w:r w:rsidRPr="000D40AA">
        <w:rPr>
          <w:rStyle w:val="FootnoteReference"/>
        </w:rPr>
        <w:footnoteRef/>
      </w:r>
      <w:r>
        <w:t xml:space="preserve"> Roberto </w:t>
      </w:r>
      <w:r w:rsidRPr="000D40AA">
        <w:t xml:space="preserve">Chabet </w:t>
      </w:r>
      <w:r w:rsidRPr="00A77EC1">
        <w:t>Interview with Francesca Enriquez, 1990s, Asia Art Archive Hong Kong, Chabet Archive, Onsite-Access Only.</w:t>
      </w:r>
    </w:p>
    <w:p w14:paraId="16744A0B" w14:textId="77777777" w:rsidR="00014026" w:rsidRPr="000D40AA" w:rsidRDefault="00014026" w:rsidP="00527419">
      <w:pPr>
        <w:pStyle w:val="FootnoteText"/>
      </w:pPr>
    </w:p>
  </w:footnote>
  <w:footnote w:id="383">
    <w:p w14:paraId="06493615" w14:textId="77777777" w:rsidR="00014026" w:rsidRPr="000D40AA" w:rsidRDefault="00014026" w:rsidP="00527419">
      <w:pPr>
        <w:pStyle w:val="FootnoteText"/>
      </w:pPr>
      <w:r w:rsidRPr="000D40AA">
        <w:rPr>
          <w:rStyle w:val="FootnoteReference"/>
        </w:rPr>
        <w:footnoteRef/>
      </w:r>
      <w:r w:rsidRPr="000D40AA">
        <w:t xml:space="preserve"> </w:t>
      </w:r>
      <w:r>
        <w:t>Chabet, interview with Francesca Enriquez.</w:t>
      </w:r>
    </w:p>
    <w:p w14:paraId="41AC6BF1" w14:textId="77777777" w:rsidR="00014026" w:rsidRPr="000D40AA" w:rsidRDefault="00014026" w:rsidP="00527419">
      <w:pPr>
        <w:pStyle w:val="FootnoteText"/>
      </w:pPr>
    </w:p>
  </w:footnote>
  <w:footnote w:id="384">
    <w:p w14:paraId="0EB5CBC1" w14:textId="77777777" w:rsidR="00014026" w:rsidRPr="000D40AA" w:rsidRDefault="00014026" w:rsidP="00527419">
      <w:pPr>
        <w:pStyle w:val="FootnoteText"/>
      </w:pPr>
      <w:r w:rsidRPr="000D40AA">
        <w:rPr>
          <w:rStyle w:val="FootnoteReference"/>
        </w:rPr>
        <w:footnoteRef/>
      </w:r>
      <w:r w:rsidRPr="000D40AA">
        <w:t xml:space="preserve"> Joe Bautista</w:t>
      </w:r>
      <w:r>
        <w:t xml:space="preserve"> </w:t>
      </w:r>
      <w:r w:rsidRPr="000D40AA">
        <w:t xml:space="preserve">in discussion with author, </w:t>
      </w:r>
      <w:r>
        <w:t>2015</w:t>
      </w:r>
      <w:r w:rsidRPr="000D40AA">
        <w:t>, Manila, Philippines.</w:t>
      </w:r>
    </w:p>
    <w:p w14:paraId="6F565E5D" w14:textId="77777777" w:rsidR="00014026" w:rsidRPr="000D40AA" w:rsidRDefault="00014026" w:rsidP="00527419">
      <w:pPr>
        <w:pStyle w:val="FootnoteText"/>
      </w:pPr>
    </w:p>
  </w:footnote>
  <w:footnote w:id="385">
    <w:p w14:paraId="5F6EF8EA" w14:textId="77777777" w:rsidR="00014026" w:rsidRPr="000D40AA" w:rsidRDefault="00014026" w:rsidP="00527419">
      <w:pPr>
        <w:pStyle w:val="FootnoteText"/>
      </w:pPr>
      <w:r w:rsidRPr="000D40AA">
        <w:rPr>
          <w:rStyle w:val="FootnoteReference"/>
        </w:rPr>
        <w:footnoteRef/>
      </w:r>
      <w:r w:rsidRPr="000D40AA">
        <w:t xml:space="preserve">Joe Bautista Interview with Francesca Enriquez, 1990s, Asia Art Archive Hong Kong, Chabet Archive, Onsite-Access Only. </w:t>
      </w:r>
    </w:p>
    <w:p w14:paraId="3F500ED6" w14:textId="77777777" w:rsidR="00014026" w:rsidRPr="000D40AA" w:rsidRDefault="00014026" w:rsidP="00527419">
      <w:pPr>
        <w:pStyle w:val="FootnoteText"/>
      </w:pPr>
    </w:p>
  </w:footnote>
  <w:footnote w:id="386">
    <w:p w14:paraId="7D55FBCF" w14:textId="77777777" w:rsidR="00014026" w:rsidRPr="000D40AA" w:rsidRDefault="00014026" w:rsidP="00527419">
      <w:pPr>
        <w:pStyle w:val="FootnoteText"/>
      </w:pPr>
      <w:r w:rsidRPr="000D40AA">
        <w:rPr>
          <w:rStyle w:val="FootnoteReference"/>
        </w:rPr>
        <w:footnoteRef/>
      </w:r>
      <w:r>
        <w:t xml:space="preserve"> </w:t>
      </w:r>
      <w:r w:rsidRPr="000D40AA">
        <w:t xml:space="preserve">Roberto Chabet Interview with Francesca Enriquez, 1990s, Asia Art Archive Hong Kong, Chabet Archive, Onsite-Access Only. </w:t>
      </w:r>
    </w:p>
  </w:footnote>
  <w:footnote w:id="387">
    <w:p w14:paraId="66AA2CC2" w14:textId="77777777" w:rsidR="00014026" w:rsidRPr="000D40AA" w:rsidRDefault="00014026" w:rsidP="00527419">
      <w:pPr>
        <w:pStyle w:val="FootnoteText"/>
      </w:pPr>
      <w:r w:rsidRPr="000D40AA">
        <w:rPr>
          <w:rStyle w:val="FootnoteReference"/>
        </w:rPr>
        <w:footnoteRef/>
      </w:r>
      <w:r w:rsidRPr="000D40AA">
        <w:t xml:space="preserve"> </w:t>
      </w:r>
      <w:r>
        <w:t xml:space="preserve">Ibid. </w:t>
      </w:r>
    </w:p>
    <w:p w14:paraId="2983F25C" w14:textId="77777777" w:rsidR="00014026" w:rsidRPr="000D40AA" w:rsidRDefault="00014026" w:rsidP="00527419">
      <w:pPr>
        <w:pStyle w:val="FootnoteText"/>
      </w:pPr>
    </w:p>
  </w:footnote>
  <w:footnote w:id="388">
    <w:p w14:paraId="45F56BC5" w14:textId="77777777" w:rsidR="00014026" w:rsidRPr="000D40AA" w:rsidRDefault="00014026" w:rsidP="00527419">
      <w:pPr>
        <w:pStyle w:val="FootnoteText"/>
      </w:pPr>
      <w:r w:rsidRPr="000D40AA">
        <w:rPr>
          <w:rStyle w:val="FootnoteReference"/>
        </w:rPr>
        <w:footnoteRef/>
      </w:r>
      <w:r w:rsidRPr="000D40AA">
        <w:t xml:space="preserve"> </w:t>
      </w:r>
      <w:r>
        <w:t xml:space="preserve">Roberto Chabet at Talking Shop: Roberto Chabet at Lopez Museum, August 6, 2011, audio, Lopez Museum Library and Archives. </w:t>
      </w:r>
    </w:p>
    <w:p w14:paraId="73342ED1" w14:textId="77777777" w:rsidR="00014026" w:rsidRPr="000D40AA" w:rsidRDefault="00014026" w:rsidP="00527419">
      <w:pPr>
        <w:pStyle w:val="FootnoteText"/>
      </w:pPr>
    </w:p>
  </w:footnote>
  <w:footnote w:id="389">
    <w:p w14:paraId="33F5085B" w14:textId="77777777" w:rsidR="00014026" w:rsidRPr="000D40AA" w:rsidRDefault="00014026" w:rsidP="00527419">
      <w:pPr>
        <w:pStyle w:val="FootnoteText"/>
      </w:pPr>
      <w:r w:rsidRPr="00452391">
        <w:rPr>
          <w:rStyle w:val="FootnoteReference"/>
        </w:rPr>
        <w:footnoteRef/>
      </w:r>
      <w:r>
        <w:t xml:space="preserve"> </w:t>
      </w:r>
      <w:r w:rsidRPr="00452391">
        <w:t xml:space="preserve">In Chabet’s interview with Enriquez in the 1990s, he remarked, “Another thing, which I think they found objectionable about the show was, Joe had these old clothes, mainly underwear, panties and jockeys and then they were folded very neatly and packed in cellophane wrappers like they were being sold. But they looked old and they were packed in such a way that most of them emphasized the crotch and they were neatly packed in cellophane like they were new. I think the idea of Joe was, this place was like a store in Fiesta Carnival and he displayed this in one of the windows so that from the outside you would think it was a store that sells underwear or clothes. After the opening we got a very strong letter that we had to do something about the exhibition because they were objectionable. So instead of removing what they thought was objectionable we just removed everything. We just folded up. And the people started talking about this one-day exhibition.” </w:t>
      </w:r>
      <w:r>
        <w:t xml:space="preserve">In 2011, Chabet re-affirmed this statement at a group interview at Lopez Museum. He </w:t>
      </w:r>
      <w:r w:rsidRPr="002A241B">
        <w:t>noted that the day after opening, he received a letter “saying there were some materials in the exhibition that were found obscene.” Chabet, Laudico, and Bautista suggests that the controversial work was Joe Bautista’s installation of used undergarments because “this was a mall shop, it had some clothing shops, and they were putting all kinds of items on the window so Joe sort of imitated that, with clothes.”</w:t>
      </w:r>
    </w:p>
    <w:p w14:paraId="5A4E4B6C" w14:textId="77777777" w:rsidR="00014026" w:rsidRPr="000D40AA" w:rsidRDefault="00014026" w:rsidP="00527419">
      <w:pPr>
        <w:pStyle w:val="FootnoteText"/>
      </w:pPr>
    </w:p>
  </w:footnote>
  <w:footnote w:id="390">
    <w:p w14:paraId="08B04933" w14:textId="77777777" w:rsidR="00014026" w:rsidRPr="000D40AA" w:rsidRDefault="00014026" w:rsidP="00527419">
      <w:pPr>
        <w:pStyle w:val="FootnoteText"/>
        <w:rPr>
          <w:i/>
        </w:rPr>
      </w:pPr>
      <w:r w:rsidRPr="000D40AA">
        <w:rPr>
          <w:rStyle w:val="FootnoteReference"/>
        </w:rPr>
        <w:footnoteRef/>
      </w:r>
      <w:r w:rsidRPr="000D40AA">
        <w:t xml:space="preserve"> Roberto Chabet Interview with Francesca Enriquez, 1990s, Asia Art Archive Hong Kong, Chabet Archive, Onsite-Access Only.</w:t>
      </w:r>
    </w:p>
    <w:p w14:paraId="6DF4F0A2" w14:textId="77777777" w:rsidR="00014026" w:rsidRPr="000D40AA" w:rsidRDefault="00014026" w:rsidP="00527419">
      <w:pPr>
        <w:pStyle w:val="FootnoteText"/>
        <w:rPr>
          <w:i/>
        </w:rPr>
      </w:pPr>
    </w:p>
  </w:footnote>
  <w:footnote w:id="391">
    <w:p w14:paraId="68C05F26" w14:textId="77777777" w:rsidR="00014026" w:rsidRDefault="00014026" w:rsidP="00527419">
      <w:pPr>
        <w:pStyle w:val="FootnoteText"/>
      </w:pPr>
      <w:r w:rsidRPr="00421169">
        <w:rPr>
          <w:rStyle w:val="FootnoteReference"/>
        </w:rPr>
        <w:footnoteRef/>
      </w:r>
      <w:r>
        <w:t xml:space="preserve"> Letter addressed to Mr. Roberto Chabet Rodriguez, dated April 21, 1974 from Lahi Association. </w:t>
      </w:r>
    </w:p>
    <w:p w14:paraId="370F2F03" w14:textId="77777777" w:rsidR="00014026" w:rsidRPr="000D40AA" w:rsidRDefault="00014026" w:rsidP="00527419">
      <w:pPr>
        <w:pStyle w:val="FootnoteText"/>
      </w:pPr>
    </w:p>
  </w:footnote>
  <w:footnote w:id="392">
    <w:p w14:paraId="5C8B69BE" w14:textId="77777777" w:rsidR="00014026" w:rsidRDefault="00014026" w:rsidP="00527419">
      <w:pPr>
        <w:pStyle w:val="FootnoteText"/>
      </w:pPr>
      <w:r w:rsidRPr="000D40AA">
        <w:rPr>
          <w:rStyle w:val="FootnoteReference"/>
        </w:rPr>
        <w:footnoteRef/>
      </w:r>
      <w:r w:rsidRPr="000D40AA">
        <w:t xml:space="preserve"> </w:t>
      </w:r>
      <w:r>
        <w:t>Letter addressed to Mr. Roberto Chabet Rodriguez.</w:t>
      </w:r>
      <w:r>
        <w:tab/>
      </w:r>
    </w:p>
    <w:p w14:paraId="6B648E30" w14:textId="77777777" w:rsidR="00014026" w:rsidRPr="000D40AA" w:rsidRDefault="00014026" w:rsidP="00527419">
      <w:pPr>
        <w:pStyle w:val="FootnoteText"/>
      </w:pPr>
    </w:p>
  </w:footnote>
  <w:footnote w:id="393">
    <w:p w14:paraId="0BAFC46C" w14:textId="77777777" w:rsidR="00014026" w:rsidRDefault="00014026" w:rsidP="00527419">
      <w:pPr>
        <w:pStyle w:val="FootnoteText"/>
      </w:pPr>
      <w:r w:rsidRPr="0072668C">
        <w:rPr>
          <w:rStyle w:val="FootnoteReference"/>
        </w:rPr>
        <w:footnoteRef/>
      </w:r>
      <w:r w:rsidRPr="0072668C">
        <w:t xml:space="preserve"> Unsigned Exhibition Agreement Contract</w:t>
      </w:r>
      <w:r>
        <w:t xml:space="preserve"> accompanying Letter addressed to Mr. Roberto Chabet Rodriguez, dated April 21, 1974 from Lahi Association. </w:t>
      </w:r>
    </w:p>
    <w:p w14:paraId="710F15CF" w14:textId="77777777" w:rsidR="00014026" w:rsidRPr="000D40AA" w:rsidRDefault="00014026" w:rsidP="00527419">
      <w:pPr>
        <w:pStyle w:val="FootnoteText"/>
      </w:pPr>
    </w:p>
  </w:footnote>
  <w:footnote w:id="394">
    <w:p w14:paraId="6AC49757" w14:textId="77777777" w:rsidR="00014026" w:rsidRDefault="00014026" w:rsidP="00527419">
      <w:pPr>
        <w:pStyle w:val="FootnoteText"/>
      </w:pPr>
      <w:r w:rsidRPr="006D3ED9">
        <w:rPr>
          <w:rStyle w:val="FootnoteReference"/>
        </w:rPr>
        <w:footnoteRef/>
      </w:r>
      <w:r>
        <w:t xml:space="preserve"> </w:t>
      </w:r>
      <w:r w:rsidRPr="0072668C">
        <w:t>Unsigned Exhibition Agreement Contract</w:t>
      </w:r>
    </w:p>
    <w:p w14:paraId="12EEC93D" w14:textId="77777777" w:rsidR="00014026" w:rsidRPr="000D40AA" w:rsidRDefault="00014026" w:rsidP="00527419">
      <w:pPr>
        <w:pStyle w:val="FootnoteText"/>
      </w:pPr>
    </w:p>
  </w:footnote>
  <w:footnote w:id="395">
    <w:p w14:paraId="6DAADA89" w14:textId="77777777" w:rsidR="00014026" w:rsidRDefault="00014026" w:rsidP="00527419">
      <w:pPr>
        <w:pStyle w:val="FootnoteText"/>
      </w:pPr>
      <w:r w:rsidRPr="000D40AA">
        <w:rPr>
          <w:rStyle w:val="FootnoteReference"/>
        </w:rPr>
        <w:footnoteRef/>
      </w:r>
      <w:r>
        <w:t xml:space="preserve"> </w:t>
      </w:r>
      <w:r w:rsidRPr="0072668C">
        <w:t>Unsigned Exhibition Agreement Contract</w:t>
      </w:r>
      <w:r>
        <w:t xml:space="preserve"> </w:t>
      </w:r>
    </w:p>
    <w:p w14:paraId="4E8EAE82" w14:textId="77777777" w:rsidR="00014026" w:rsidRPr="000D40AA" w:rsidRDefault="00014026" w:rsidP="00527419">
      <w:pPr>
        <w:pStyle w:val="FootnoteText"/>
      </w:pPr>
      <w:r w:rsidRPr="000D40AA">
        <w:t xml:space="preserve"> </w:t>
      </w:r>
    </w:p>
  </w:footnote>
  <w:footnote w:id="396">
    <w:p w14:paraId="52C98B11" w14:textId="77777777" w:rsidR="00014026" w:rsidRDefault="00014026" w:rsidP="00527419">
      <w:pPr>
        <w:pStyle w:val="FootnoteText"/>
        <w:rPr>
          <w:lang w:eastAsia="zh-TW"/>
        </w:rPr>
      </w:pPr>
      <w:r w:rsidRPr="000D40AA">
        <w:rPr>
          <w:rStyle w:val="FootnoteReference"/>
        </w:rPr>
        <w:footnoteRef/>
      </w:r>
      <w:r>
        <w:t xml:space="preserve"> Rina B. Jimenez, “How Culture Came to Cubao,” </w:t>
      </w:r>
      <w:r>
        <w:rPr>
          <w:i/>
        </w:rPr>
        <w:t>Philippine Panorama</w:t>
      </w:r>
      <w:r>
        <w:t xml:space="preserve">, May 12, 1974, 15. </w:t>
      </w:r>
      <w:r>
        <w:rPr>
          <w:lang w:eastAsia="zh-TW"/>
        </w:rPr>
        <w:t xml:space="preserve"> </w:t>
      </w:r>
    </w:p>
    <w:p w14:paraId="18E8DCDA" w14:textId="77777777" w:rsidR="00014026" w:rsidRPr="000D40AA" w:rsidRDefault="00014026" w:rsidP="00527419">
      <w:pPr>
        <w:pStyle w:val="FootnoteText"/>
        <w:rPr>
          <w:lang w:eastAsia="zh-TW"/>
        </w:rPr>
      </w:pPr>
    </w:p>
  </w:footnote>
  <w:footnote w:id="397">
    <w:p w14:paraId="386D4A39" w14:textId="77777777" w:rsidR="00014026" w:rsidRPr="000D40AA" w:rsidRDefault="00014026" w:rsidP="00527419">
      <w:pPr>
        <w:pStyle w:val="FootnoteText"/>
      </w:pPr>
      <w:r w:rsidRPr="000D40AA">
        <w:rPr>
          <w:rStyle w:val="FootnoteReference"/>
        </w:rPr>
        <w:footnoteRef/>
      </w:r>
      <w:r w:rsidRPr="000D40AA">
        <w:t xml:space="preserve"> </w:t>
      </w:r>
      <w:r w:rsidRPr="000D40AA">
        <w:rPr>
          <w:i/>
        </w:rPr>
        <w:t xml:space="preserve">Sining Kamalig </w:t>
      </w:r>
      <w:r w:rsidRPr="000D40AA">
        <w:t xml:space="preserve">was a gallery located within the arcade, but separate from it. Corito Kalaw also owned the gallery. In newspaper listings, Shop 6 was sometimes listed as </w:t>
      </w:r>
      <w:r w:rsidRPr="000D40AA">
        <w:rPr>
          <w:i/>
        </w:rPr>
        <w:t>Shop 6:</w:t>
      </w:r>
      <w:r>
        <w:rPr>
          <w:i/>
        </w:rPr>
        <w:t xml:space="preserve"> </w:t>
      </w:r>
      <w:r w:rsidRPr="000D40AA">
        <w:rPr>
          <w:i/>
        </w:rPr>
        <w:t>Sining Kamalig Extension</w:t>
      </w:r>
      <w:r w:rsidRPr="000D40AA">
        <w:t xml:space="preserve">. </w:t>
      </w:r>
      <w:r w:rsidRPr="000D40AA">
        <w:rPr>
          <w:i/>
        </w:rPr>
        <w:t xml:space="preserve">Sining Kamalig </w:t>
      </w:r>
      <w:r w:rsidRPr="000D40AA">
        <w:t>would also go on to exhibit works by Shop 6</w:t>
      </w:r>
      <w:r w:rsidRPr="000D40AA">
        <w:rPr>
          <w:i/>
        </w:rPr>
        <w:t xml:space="preserve"> </w:t>
      </w:r>
      <w:r w:rsidRPr="000D40AA">
        <w:t xml:space="preserve">artists in the mid-70s. </w:t>
      </w:r>
    </w:p>
    <w:p w14:paraId="53C53AEE" w14:textId="77777777" w:rsidR="00014026" w:rsidRPr="000D40AA" w:rsidRDefault="00014026" w:rsidP="00527419">
      <w:pPr>
        <w:pStyle w:val="FootnoteText"/>
      </w:pPr>
    </w:p>
  </w:footnote>
  <w:footnote w:id="398">
    <w:p w14:paraId="5072AE93" w14:textId="77777777" w:rsidR="00014026" w:rsidRPr="001049E3" w:rsidRDefault="00014026" w:rsidP="00527419">
      <w:pPr>
        <w:pStyle w:val="FootnoteText"/>
        <w:rPr>
          <w:lang w:eastAsia="zh-TW"/>
        </w:rPr>
      </w:pPr>
      <w:r w:rsidRPr="001049E3">
        <w:rPr>
          <w:rStyle w:val="FootnoteReference"/>
        </w:rPr>
        <w:footnoteRef/>
      </w:r>
      <w:r w:rsidRPr="001049E3">
        <w:t xml:space="preserve"> </w:t>
      </w:r>
      <w:r w:rsidRPr="001049E3">
        <w:rPr>
          <w:lang w:eastAsia="zh-TW"/>
        </w:rPr>
        <w:t xml:space="preserve">Chiqui Rialp Locsin, “Fine Weather in the Art World,” </w:t>
      </w:r>
      <w:r w:rsidRPr="001049E3">
        <w:rPr>
          <w:i/>
          <w:lang w:eastAsia="zh-TW"/>
        </w:rPr>
        <w:t>Woman’s Home Companion</w:t>
      </w:r>
      <w:r w:rsidRPr="001049E3">
        <w:rPr>
          <w:lang w:eastAsia="zh-TW"/>
        </w:rPr>
        <w:t>, January 24, 1974.</w:t>
      </w:r>
    </w:p>
    <w:p w14:paraId="5AA02FBE" w14:textId="77777777" w:rsidR="00014026" w:rsidRPr="001049E3" w:rsidRDefault="00014026" w:rsidP="00527419">
      <w:pPr>
        <w:pStyle w:val="FootnoteText"/>
      </w:pPr>
    </w:p>
  </w:footnote>
  <w:footnote w:id="399">
    <w:p w14:paraId="4E546CE8" w14:textId="77777777" w:rsidR="00014026" w:rsidRPr="001049E3" w:rsidRDefault="00014026" w:rsidP="00527419">
      <w:pPr>
        <w:pStyle w:val="FootnoteText"/>
      </w:pPr>
      <w:r w:rsidRPr="001049E3">
        <w:rPr>
          <w:rStyle w:val="FootnoteReference"/>
        </w:rPr>
        <w:footnoteRef/>
      </w:r>
      <w:r w:rsidRPr="001049E3">
        <w:t xml:space="preserve"> </w:t>
      </w:r>
      <w:r>
        <w:t>Locsin,</w:t>
      </w:r>
      <w:r w:rsidRPr="001049E3">
        <w:rPr>
          <w:lang w:eastAsia="zh-TW"/>
        </w:rPr>
        <w:t xml:space="preserve"> “Fine Weather in the Art World</w:t>
      </w:r>
      <w:r>
        <w:rPr>
          <w:lang w:eastAsia="zh-TW"/>
        </w:rPr>
        <w:t>.</w:t>
      </w:r>
      <w:r w:rsidRPr="001049E3">
        <w:rPr>
          <w:lang w:eastAsia="zh-TW"/>
        </w:rPr>
        <w:t>”</w:t>
      </w:r>
    </w:p>
    <w:p w14:paraId="17E2D4CE" w14:textId="77777777" w:rsidR="00014026" w:rsidRPr="001049E3" w:rsidRDefault="00014026" w:rsidP="00527419">
      <w:pPr>
        <w:pStyle w:val="FootnoteText"/>
      </w:pPr>
      <w:r w:rsidRPr="001049E3">
        <w:t xml:space="preserve"> </w:t>
      </w:r>
    </w:p>
  </w:footnote>
  <w:footnote w:id="400">
    <w:p w14:paraId="740A921D" w14:textId="77777777" w:rsidR="00014026" w:rsidRPr="001049E3" w:rsidRDefault="00014026" w:rsidP="00527419">
      <w:pPr>
        <w:pStyle w:val="FootnoteText"/>
        <w:rPr>
          <w:lang w:eastAsia="zh-TW"/>
        </w:rPr>
      </w:pPr>
      <w:r w:rsidRPr="001049E3">
        <w:rPr>
          <w:rStyle w:val="FootnoteReference"/>
        </w:rPr>
        <w:footnoteRef/>
      </w:r>
      <w:r w:rsidRPr="001049E3">
        <w:t xml:space="preserve"> </w:t>
      </w:r>
      <w:r>
        <w:t>Locsin,</w:t>
      </w:r>
      <w:r w:rsidRPr="001049E3">
        <w:rPr>
          <w:lang w:eastAsia="zh-TW"/>
        </w:rPr>
        <w:t xml:space="preserve"> “Fine Weather in the Art World</w:t>
      </w:r>
      <w:r>
        <w:rPr>
          <w:lang w:eastAsia="zh-TW"/>
        </w:rPr>
        <w:t>.</w:t>
      </w:r>
      <w:r w:rsidRPr="001049E3">
        <w:rPr>
          <w:lang w:eastAsia="zh-TW"/>
        </w:rPr>
        <w:t>”</w:t>
      </w:r>
    </w:p>
    <w:p w14:paraId="549453FA" w14:textId="77777777" w:rsidR="00014026" w:rsidRPr="001049E3" w:rsidRDefault="00014026" w:rsidP="00527419">
      <w:pPr>
        <w:pStyle w:val="FootnoteText"/>
        <w:rPr>
          <w:lang w:eastAsia="zh-TW"/>
        </w:rPr>
      </w:pPr>
    </w:p>
  </w:footnote>
  <w:footnote w:id="401">
    <w:p w14:paraId="596677F5" w14:textId="77777777" w:rsidR="00014026" w:rsidRPr="001049E3" w:rsidRDefault="00014026" w:rsidP="00527419">
      <w:pPr>
        <w:pStyle w:val="FootnoteText"/>
      </w:pPr>
      <w:r w:rsidRPr="001049E3">
        <w:rPr>
          <w:rStyle w:val="FootnoteReference"/>
        </w:rPr>
        <w:footnoteRef/>
      </w:r>
      <w:r w:rsidRPr="001049E3">
        <w:t xml:space="preserve"> Modesto remarked in his interview with Enriquez that while “Sining Kamalig…showed regular painting that sells…Shop 6 was another alternative venue.”</w:t>
      </w:r>
    </w:p>
    <w:p w14:paraId="4B14DF8C" w14:textId="77777777" w:rsidR="00014026" w:rsidRPr="001049E3" w:rsidRDefault="00014026" w:rsidP="00527419">
      <w:pPr>
        <w:pStyle w:val="FootnoteText"/>
      </w:pPr>
    </w:p>
  </w:footnote>
  <w:footnote w:id="402">
    <w:p w14:paraId="7AD0ED20" w14:textId="77777777" w:rsidR="00014026" w:rsidRPr="00AE593C" w:rsidRDefault="00014026" w:rsidP="00527419">
      <w:pPr>
        <w:pStyle w:val="FootnoteText"/>
      </w:pPr>
      <w:r w:rsidRPr="00DD53A0">
        <w:rPr>
          <w:rStyle w:val="FootnoteReference"/>
        </w:rPr>
        <w:footnoteRef/>
      </w:r>
      <w:r w:rsidRPr="00DD53A0">
        <w:t xml:space="preserve"> </w:t>
      </w:r>
      <w:r w:rsidRPr="00B349E3">
        <w:t xml:space="preserve">See </w:t>
      </w:r>
      <w:bookmarkStart w:id="84" w:name="_Hlk507238551"/>
      <w:r w:rsidRPr="004D18CC">
        <w:t>Rene R. Castillo, “</w:t>
      </w:r>
      <w:r w:rsidRPr="004D18CC">
        <w:rPr>
          <w:lang w:eastAsia="zh-TW"/>
        </w:rPr>
        <w:t xml:space="preserve">Gallery of Galleries,” </w:t>
      </w:r>
      <w:r w:rsidRPr="004D18CC">
        <w:rPr>
          <w:i/>
          <w:lang w:eastAsia="zh-TW"/>
        </w:rPr>
        <w:t>Business Day</w:t>
      </w:r>
      <w:r w:rsidRPr="004D18CC">
        <w:rPr>
          <w:lang w:eastAsia="zh-TW"/>
        </w:rPr>
        <w:t xml:space="preserve">, </w:t>
      </w:r>
      <w:r w:rsidRPr="00AE593C">
        <w:rPr>
          <w:lang w:eastAsia="zh-TW"/>
        </w:rPr>
        <w:t xml:space="preserve">18, </w:t>
      </w:r>
      <w:r w:rsidRPr="00AE593C">
        <w:t>Article #33 from Kalaw-Ledesma Foundation, Inc.</w:t>
      </w:r>
      <w:bookmarkEnd w:id="84"/>
    </w:p>
    <w:p w14:paraId="3C25DAB6" w14:textId="77777777" w:rsidR="00014026" w:rsidRPr="001049E3" w:rsidRDefault="00014026" w:rsidP="00527419">
      <w:pPr>
        <w:pStyle w:val="FootnoteText"/>
      </w:pPr>
    </w:p>
  </w:footnote>
  <w:footnote w:id="403">
    <w:p w14:paraId="13445C26" w14:textId="77777777" w:rsidR="00014026" w:rsidRPr="001049E3" w:rsidRDefault="00014026" w:rsidP="00527419">
      <w:pPr>
        <w:pStyle w:val="FootnoteText"/>
        <w:rPr>
          <w:rFonts w:eastAsia="Times New Roman"/>
        </w:rPr>
      </w:pPr>
      <w:r w:rsidRPr="001049E3">
        <w:rPr>
          <w:rStyle w:val="FootnoteReference"/>
        </w:rPr>
        <w:footnoteRef/>
      </w:r>
      <w:r w:rsidRPr="001049E3">
        <w:t xml:space="preserve"> </w:t>
      </w:r>
      <w:bookmarkStart w:id="85" w:name="_Hlk507238676"/>
      <w:r w:rsidRPr="001049E3">
        <w:rPr>
          <w:rStyle w:val="caption1"/>
          <w:rFonts w:eastAsia="Times New Roman"/>
        </w:rPr>
        <w:t xml:space="preserve">Press release of the Shop 6 inaugural exhibition at Sining Kamalig, 1974, Asia Art Archive Hong Kong, Chabet Archive, Online Access: </w:t>
      </w:r>
      <w:r w:rsidRPr="008C0684">
        <w:rPr>
          <w:rFonts w:eastAsia="Times New Roman"/>
        </w:rPr>
        <w:t>http://www.aaa.org.hk/Collection/CollectionOnline/SpecialCollectionItem/8342</w:t>
      </w:r>
      <w:r w:rsidRPr="001049E3">
        <w:rPr>
          <w:rStyle w:val="caption1"/>
          <w:rFonts w:eastAsia="Times New Roman"/>
        </w:rPr>
        <w:t>.</w:t>
      </w:r>
      <w:bookmarkEnd w:id="85"/>
      <w:r w:rsidRPr="001049E3">
        <w:t xml:space="preserve"> </w:t>
      </w:r>
    </w:p>
    <w:p w14:paraId="408FE416" w14:textId="77777777" w:rsidR="00014026" w:rsidRPr="001049E3" w:rsidRDefault="00014026" w:rsidP="00527419">
      <w:pPr>
        <w:pStyle w:val="FootnoteText"/>
        <w:rPr>
          <w:i/>
        </w:rPr>
      </w:pPr>
    </w:p>
  </w:footnote>
  <w:footnote w:id="404">
    <w:p w14:paraId="6B2E085D" w14:textId="77777777" w:rsidR="00014026" w:rsidRPr="001049E3" w:rsidRDefault="00014026" w:rsidP="00527419">
      <w:pPr>
        <w:pStyle w:val="FootnoteText"/>
        <w:rPr>
          <w:rStyle w:val="caption1"/>
          <w:rFonts w:eastAsia="Times New Roman"/>
        </w:rPr>
      </w:pPr>
      <w:r w:rsidRPr="001049E3">
        <w:rPr>
          <w:rStyle w:val="FootnoteReference"/>
        </w:rPr>
        <w:footnoteRef/>
      </w:r>
      <w:r w:rsidRPr="001049E3">
        <w:t xml:space="preserve"> </w:t>
      </w:r>
      <w:r w:rsidRPr="001049E3">
        <w:rPr>
          <w:rStyle w:val="caption1"/>
          <w:rFonts w:eastAsia="Times New Roman"/>
        </w:rPr>
        <w:t>Press release of the Shop 6 inaugural exhibition at Sining Kamalig.</w:t>
      </w:r>
    </w:p>
    <w:p w14:paraId="6003D8F6" w14:textId="77777777" w:rsidR="00014026" w:rsidRPr="000D40AA" w:rsidRDefault="00014026" w:rsidP="00527419">
      <w:pPr>
        <w:pStyle w:val="FootnoteText"/>
      </w:pPr>
    </w:p>
  </w:footnote>
  <w:footnote w:id="405">
    <w:p w14:paraId="0EA734E7" w14:textId="77777777" w:rsidR="00014026" w:rsidRPr="00BB248E" w:rsidRDefault="00014026" w:rsidP="00527419">
      <w:pPr>
        <w:pStyle w:val="FootnoteText"/>
      </w:pPr>
      <w:r w:rsidRPr="00BB248E">
        <w:rPr>
          <w:rStyle w:val="FootnoteReference"/>
        </w:rPr>
        <w:footnoteRef/>
      </w:r>
      <w:r w:rsidRPr="00BB248E">
        <w:t xml:space="preserve"> </w:t>
      </w:r>
      <w:r w:rsidRPr="001049E3">
        <w:rPr>
          <w:rStyle w:val="caption1"/>
          <w:rFonts w:eastAsia="Times New Roman"/>
        </w:rPr>
        <w:t>Press release of the Shop 6 inaugural exhibition at Sining Kamalig</w:t>
      </w:r>
      <w:r w:rsidRPr="00BB248E">
        <w:t xml:space="preserve">. </w:t>
      </w:r>
    </w:p>
    <w:p w14:paraId="3FA54C19" w14:textId="77777777" w:rsidR="00014026" w:rsidRPr="000D40AA" w:rsidRDefault="00014026" w:rsidP="00527419">
      <w:pPr>
        <w:pStyle w:val="FootnoteText"/>
        <w:rPr>
          <w:i/>
        </w:rPr>
      </w:pPr>
    </w:p>
  </w:footnote>
  <w:footnote w:id="406">
    <w:p w14:paraId="43652E2D" w14:textId="77777777" w:rsidR="00014026" w:rsidRPr="009F772D" w:rsidRDefault="00014026" w:rsidP="00527419">
      <w:pPr>
        <w:pStyle w:val="FootnoteText"/>
      </w:pPr>
      <w:r w:rsidRPr="009F772D">
        <w:rPr>
          <w:rStyle w:val="FootnoteReference"/>
        </w:rPr>
        <w:footnoteRef/>
      </w:r>
      <w:r>
        <w:t xml:space="preserve"> Joy Dayrit, Notes on Shop 6, Asia Art Archive Hong Kong, Chabet Archive, accessed August 23, 2017, http://www.aaa.org.hk/en/collection/search/archive/the-chabet-archive-other-documents/object/notes-on-shop-6/. </w:t>
      </w:r>
    </w:p>
    <w:p w14:paraId="1BA95F0C" w14:textId="77777777" w:rsidR="00014026" w:rsidRPr="009F772D" w:rsidRDefault="00014026" w:rsidP="00527419">
      <w:pPr>
        <w:pStyle w:val="FootnoteText"/>
      </w:pPr>
    </w:p>
  </w:footnote>
  <w:footnote w:id="407">
    <w:p w14:paraId="4BB01C03" w14:textId="77777777" w:rsidR="00014026" w:rsidRPr="000D0D3B" w:rsidRDefault="00014026" w:rsidP="00527419">
      <w:pPr>
        <w:pStyle w:val="FootnoteText"/>
      </w:pPr>
      <w:r w:rsidRPr="009F772D">
        <w:rPr>
          <w:rStyle w:val="FootnoteReference"/>
        </w:rPr>
        <w:footnoteRef/>
      </w:r>
      <w:r w:rsidRPr="009F772D">
        <w:t xml:space="preserve"> </w:t>
      </w:r>
      <w:r>
        <w:t>Dayrit, Notes on Shop 6</w:t>
      </w:r>
      <w:r w:rsidRPr="009F772D">
        <w:t>. In</w:t>
      </w:r>
      <w:r>
        <w:t xml:space="preserve"> her </w:t>
      </w:r>
      <w:r>
        <w:rPr>
          <w:i/>
        </w:rPr>
        <w:t xml:space="preserve">Notes </w:t>
      </w:r>
      <w:r w:rsidRPr="00477A31">
        <w:rPr>
          <w:i/>
        </w:rPr>
        <w:t>on Shop 6</w:t>
      </w:r>
      <w:r>
        <w:t xml:space="preserve">, </w:t>
      </w:r>
      <w:r w:rsidRPr="00477A31">
        <w:t>Dayrit</w:t>
      </w:r>
      <w:r>
        <w:t xml:space="preserve"> noted that Mansueto displayed “a half-collapsed single bed painted red.” </w:t>
      </w:r>
    </w:p>
    <w:p w14:paraId="3E2F71F6" w14:textId="77777777" w:rsidR="00014026" w:rsidRDefault="00014026" w:rsidP="00527419">
      <w:pPr>
        <w:pStyle w:val="FootnoteText"/>
      </w:pPr>
    </w:p>
  </w:footnote>
  <w:footnote w:id="408">
    <w:p w14:paraId="3D33C029" w14:textId="77777777" w:rsidR="00014026" w:rsidRDefault="00014026" w:rsidP="00527419">
      <w:pPr>
        <w:pStyle w:val="FootnoteText"/>
      </w:pPr>
      <w:r w:rsidRPr="00E95409">
        <w:rPr>
          <w:rStyle w:val="FootnoteReference"/>
        </w:rPr>
        <w:footnoteRef/>
      </w:r>
      <w:r w:rsidRPr="00E95409">
        <w:t xml:space="preserve"> </w:t>
      </w:r>
      <w:r>
        <w:t>Dayrit, Notes on Shop 6</w:t>
      </w:r>
      <w:r w:rsidRPr="009F772D">
        <w:t>.</w:t>
      </w:r>
    </w:p>
    <w:p w14:paraId="055FBDEA" w14:textId="77777777" w:rsidR="00014026" w:rsidRPr="00E95409" w:rsidRDefault="00014026" w:rsidP="00527419">
      <w:pPr>
        <w:pStyle w:val="FootnoteText"/>
      </w:pPr>
    </w:p>
  </w:footnote>
  <w:footnote w:id="409">
    <w:p w14:paraId="45056564" w14:textId="77777777" w:rsidR="00014026" w:rsidRPr="00E95409" w:rsidRDefault="00014026" w:rsidP="00527419">
      <w:pPr>
        <w:pStyle w:val="FootnoteText"/>
      </w:pPr>
      <w:r w:rsidRPr="00E95409">
        <w:rPr>
          <w:rStyle w:val="FootnoteReference"/>
        </w:rPr>
        <w:footnoteRef/>
      </w:r>
      <w:r w:rsidRPr="00E95409">
        <w:t xml:space="preserve"> </w:t>
      </w:r>
      <w:r>
        <w:t>Dayrit, Notes on Shop 6</w:t>
      </w:r>
      <w:r w:rsidRPr="009F772D">
        <w:t>.</w:t>
      </w:r>
    </w:p>
    <w:p w14:paraId="7B0F8DAF" w14:textId="77777777" w:rsidR="00014026" w:rsidRPr="00606C8C" w:rsidRDefault="00014026" w:rsidP="00527419">
      <w:pPr>
        <w:pStyle w:val="FootnoteText"/>
      </w:pPr>
    </w:p>
  </w:footnote>
  <w:footnote w:id="410">
    <w:p w14:paraId="1EBB630B" w14:textId="77777777" w:rsidR="00014026" w:rsidRDefault="00014026" w:rsidP="00527419">
      <w:pPr>
        <w:pStyle w:val="FootnoteText"/>
      </w:pPr>
      <w:r w:rsidRPr="00FE69BF">
        <w:rPr>
          <w:rStyle w:val="FootnoteReference"/>
        </w:rPr>
        <w:footnoteRef/>
      </w:r>
      <w:r w:rsidRPr="00FE69BF">
        <w:t xml:space="preserve"> </w:t>
      </w:r>
      <w:r>
        <w:t>For more information on her expanded Photo-Me ID installation, see: Exhibition Notes and Photographs</w:t>
      </w:r>
      <w:r w:rsidRPr="00B55C54">
        <w:t xml:space="preserve"> for</w:t>
      </w:r>
      <w:r>
        <w:t xml:space="preserve"> </w:t>
      </w:r>
      <w:r>
        <w:rPr>
          <w:i/>
        </w:rPr>
        <w:t>An Exhibition of Three Works for Yolanda Laudico</w:t>
      </w:r>
      <w:r>
        <w:t xml:space="preserve">, </w:t>
      </w:r>
      <w:r w:rsidRPr="00B55C54">
        <w:t>Documentation of Exhibitions, Small Gallery (</w:t>
      </w:r>
      <w:r>
        <w:t xml:space="preserve">Jan-May </w:t>
      </w:r>
      <w:r w:rsidRPr="00B55C54">
        <w:t>1970), Cultural Center of the Philippines Library and Archives.</w:t>
      </w:r>
    </w:p>
    <w:p w14:paraId="15D36933" w14:textId="77777777" w:rsidR="00014026" w:rsidRPr="00FE69BF" w:rsidRDefault="00014026" w:rsidP="00527419">
      <w:pPr>
        <w:pStyle w:val="FootnoteText"/>
      </w:pPr>
    </w:p>
  </w:footnote>
  <w:footnote w:id="411">
    <w:p w14:paraId="6A7798F3" w14:textId="77777777" w:rsidR="00014026" w:rsidRDefault="00014026" w:rsidP="00527419">
      <w:pPr>
        <w:pStyle w:val="FootnoteText"/>
      </w:pPr>
      <w:r w:rsidRPr="003812F1">
        <w:rPr>
          <w:rStyle w:val="FootnoteReference"/>
        </w:rPr>
        <w:footnoteRef/>
      </w:r>
      <w:r w:rsidRPr="003812F1">
        <w:t xml:space="preserve"> </w:t>
      </w:r>
      <w:r w:rsidRPr="000D40AA">
        <w:t>Yolanda Laudico Interview with Francesca Enriquez, 1990s, Asia Art Archive Hong Kong, Chabet Archive, Onsite-Access Only.</w:t>
      </w:r>
    </w:p>
    <w:p w14:paraId="093390CD" w14:textId="77777777" w:rsidR="00014026" w:rsidRPr="003812F1" w:rsidRDefault="00014026" w:rsidP="00527419">
      <w:pPr>
        <w:pStyle w:val="FootnoteText"/>
      </w:pPr>
    </w:p>
  </w:footnote>
  <w:footnote w:id="412">
    <w:p w14:paraId="1A46B8E1" w14:textId="77777777" w:rsidR="00014026" w:rsidRDefault="00014026" w:rsidP="00527419">
      <w:pPr>
        <w:pStyle w:val="FootnoteText"/>
      </w:pPr>
      <w:r w:rsidRPr="004B67B2">
        <w:rPr>
          <w:rStyle w:val="FootnoteReference"/>
        </w:rPr>
        <w:footnoteRef/>
      </w:r>
      <w:r w:rsidRPr="004B67B2">
        <w:t xml:space="preserve"> </w:t>
      </w:r>
      <w:r w:rsidRPr="000D40AA">
        <w:rPr>
          <w:rStyle w:val="caption1"/>
          <w:rFonts w:eastAsia="Times New Roman"/>
        </w:rPr>
        <w:t xml:space="preserve">Press release of the Shop 6 inaugural exhibition at Sining Kamalig, 1974, Asia Art Archive Hong Kong, Chabet Archive, </w:t>
      </w:r>
      <w:r w:rsidRPr="00001793">
        <w:rPr>
          <w:rFonts w:eastAsia="Times New Roman"/>
        </w:rPr>
        <w:t>http://www.aaa.org.hk/Collection/CollectionOnline/SpecialCollectionItem/8342</w:t>
      </w:r>
      <w:r>
        <w:rPr>
          <w:rStyle w:val="caption1"/>
          <w:rFonts w:eastAsia="Times New Roman"/>
        </w:rPr>
        <w:t xml:space="preserve">; </w:t>
      </w:r>
      <w:r>
        <w:t>Joy Dayrit, Notes on Shop 6, Asia Art Archive Hong Kong, Chabet Archive, accessed August 23, 2017, http://www.aaa.org.hk/en/collection/search/archive/the-chabet-archive-other-documents/object/notes-on-shop-6/</w:t>
      </w:r>
    </w:p>
    <w:p w14:paraId="262F5041" w14:textId="77777777" w:rsidR="00014026" w:rsidRPr="004B67B2" w:rsidRDefault="00014026" w:rsidP="00527419">
      <w:pPr>
        <w:pStyle w:val="FootnoteText"/>
      </w:pPr>
    </w:p>
  </w:footnote>
  <w:footnote w:id="413">
    <w:p w14:paraId="00269027" w14:textId="77777777" w:rsidR="00014026" w:rsidRDefault="00014026" w:rsidP="00527419">
      <w:pPr>
        <w:pStyle w:val="FootnoteText"/>
      </w:pPr>
      <w:r w:rsidRPr="00A72BF0">
        <w:rPr>
          <w:rStyle w:val="FootnoteReference"/>
        </w:rPr>
        <w:footnoteRef/>
      </w:r>
      <w:r w:rsidRPr="00A72BF0">
        <w:t xml:space="preserve"> Modesto interview with author, Laudico interview with author</w:t>
      </w:r>
    </w:p>
    <w:p w14:paraId="6274E708" w14:textId="77777777" w:rsidR="00014026" w:rsidRPr="00A72BF0" w:rsidRDefault="00014026" w:rsidP="00527419">
      <w:pPr>
        <w:pStyle w:val="FootnoteText"/>
      </w:pPr>
    </w:p>
  </w:footnote>
  <w:footnote w:id="414">
    <w:p w14:paraId="39D006F5" w14:textId="77777777" w:rsidR="00014026" w:rsidRPr="00302B92" w:rsidRDefault="00014026" w:rsidP="00527419">
      <w:pPr>
        <w:pStyle w:val="FootnoteText"/>
      </w:pPr>
      <w:r w:rsidRPr="00302B92">
        <w:rPr>
          <w:rStyle w:val="FootnoteReference"/>
        </w:rPr>
        <w:footnoteRef/>
      </w:r>
      <w:r w:rsidRPr="00302B92">
        <w:t xml:space="preserve"> </w:t>
      </w:r>
      <w:bookmarkStart w:id="89" w:name="_Hlk507238957"/>
      <w:r w:rsidRPr="00302B92">
        <w:t xml:space="preserve">Jamil Maidan Flores, “Going Bananas,” </w:t>
      </w:r>
      <w:r w:rsidRPr="00302B92">
        <w:rPr>
          <w:i/>
        </w:rPr>
        <w:t>Philippine Panorama</w:t>
      </w:r>
      <w:r w:rsidRPr="00302B92">
        <w:t xml:space="preserve">, June 1, 1986, 10-13; Jamil Maidan Flores, “Food for Thought: Banana Hunger,” </w:t>
      </w:r>
      <w:r w:rsidRPr="00302B92">
        <w:rPr>
          <w:i/>
        </w:rPr>
        <w:t>Philippine Panorama</w:t>
      </w:r>
      <w:r w:rsidRPr="00302B92">
        <w:t>, July 27, 1986</w:t>
      </w:r>
      <w:bookmarkEnd w:id="89"/>
      <w:r w:rsidRPr="00302B92">
        <w:t xml:space="preserve">, 5-8. </w:t>
      </w:r>
    </w:p>
    <w:p w14:paraId="7CA7C030" w14:textId="77777777" w:rsidR="00014026" w:rsidRDefault="00014026" w:rsidP="00527419">
      <w:pPr>
        <w:pStyle w:val="FootnoteText"/>
      </w:pPr>
    </w:p>
  </w:footnote>
  <w:footnote w:id="415">
    <w:p w14:paraId="4A84F3D0" w14:textId="77777777" w:rsidR="00014026" w:rsidRDefault="00014026" w:rsidP="00527419">
      <w:pPr>
        <w:pStyle w:val="FootnoteText"/>
      </w:pPr>
      <w:r w:rsidRPr="00A72BF0">
        <w:rPr>
          <w:rStyle w:val="FootnoteReference"/>
        </w:rPr>
        <w:footnoteRef/>
      </w:r>
      <w:r>
        <w:t xml:space="preserve"> </w:t>
      </w:r>
      <w:r w:rsidRPr="00A72BF0">
        <w:t xml:space="preserve">Flores, “Going Bananas,” </w:t>
      </w:r>
      <w:r>
        <w:t>10</w:t>
      </w:r>
      <w:r w:rsidRPr="00A72BF0">
        <w:t>.</w:t>
      </w:r>
      <w:r>
        <w:t xml:space="preserve"> In political science, a banana republic usually refers to a poorer, politically unstable country dependent on the export of a limited resource product. </w:t>
      </w:r>
    </w:p>
    <w:p w14:paraId="698A4E7F" w14:textId="77777777" w:rsidR="00014026" w:rsidRDefault="00014026" w:rsidP="00527419">
      <w:pPr>
        <w:pStyle w:val="FootnoteText"/>
      </w:pPr>
    </w:p>
  </w:footnote>
  <w:footnote w:id="416">
    <w:p w14:paraId="79F25977" w14:textId="77777777" w:rsidR="00014026" w:rsidRDefault="00014026" w:rsidP="00527419">
      <w:pPr>
        <w:pStyle w:val="FootnoteText"/>
      </w:pPr>
      <w:r>
        <w:rPr>
          <w:rStyle w:val="FootnoteReference"/>
        </w:rPr>
        <w:footnoteRef/>
      </w:r>
      <w:r>
        <w:t xml:space="preserve"> </w:t>
      </w:r>
      <w:r w:rsidRPr="00302B92">
        <w:t xml:space="preserve">Flores, “Food for Thought: Banana Hunger,” </w:t>
      </w:r>
      <w:r>
        <w:t>6.</w:t>
      </w:r>
    </w:p>
    <w:p w14:paraId="615F29AF" w14:textId="77777777" w:rsidR="00014026" w:rsidRPr="009855F9" w:rsidRDefault="00014026" w:rsidP="00527419">
      <w:pPr>
        <w:pStyle w:val="FootnoteText"/>
      </w:pPr>
    </w:p>
  </w:footnote>
  <w:footnote w:id="417">
    <w:p w14:paraId="1ACEF75E" w14:textId="77777777" w:rsidR="00014026" w:rsidRDefault="00014026" w:rsidP="00527419">
      <w:pPr>
        <w:pStyle w:val="FootnoteText"/>
      </w:pPr>
      <w:r w:rsidRPr="004160F3">
        <w:rPr>
          <w:rStyle w:val="FootnoteReference"/>
        </w:rPr>
        <w:footnoteRef/>
      </w:r>
      <w:r>
        <w:t xml:space="preserve"> </w:t>
      </w:r>
      <w:r w:rsidRPr="000D40AA">
        <w:t>Yolanda Laudico Interview with Francesca Enriquez, 1990s, Asia Art Archive Hong Kong, Chabet Archive, Onsite-Access Only.</w:t>
      </w:r>
      <w:r w:rsidRPr="004160F3">
        <w:t xml:space="preserve"> </w:t>
      </w:r>
    </w:p>
    <w:p w14:paraId="10F48DFE" w14:textId="77777777" w:rsidR="00014026" w:rsidRPr="004160F3" w:rsidRDefault="00014026" w:rsidP="00527419">
      <w:pPr>
        <w:pStyle w:val="FootnoteText"/>
      </w:pPr>
    </w:p>
  </w:footnote>
  <w:footnote w:id="418">
    <w:p w14:paraId="10F80FA2" w14:textId="77777777" w:rsidR="00014026" w:rsidRDefault="00014026" w:rsidP="00527419">
      <w:pPr>
        <w:pStyle w:val="FootnoteText"/>
      </w:pPr>
      <w:r w:rsidRPr="004160F3">
        <w:rPr>
          <w:rStyle w:val="FootnoteReference"/>
        </w:rPr>
        <w:footnoteRef/>
      </w:r>
      <w:r>
        <w:t xml:space="preserve"> Laudico, interview with Francesca Enriquez.</w:t>
      </w:r>
    </w:p>
    <w:p w14:paraId="177C82D6" w14:textId="77777777" w:rsidR="00014026" w:rsidRDefault="00014026" w:rsidP="00527419">
      <w:pPr>
        <w:pStyle w:val="FootnoteText"/>
      </w:pPr>
    </w:p>
  </w:footnote>
  <w:footnote w:id="419">
    <w:p w14:paraId="1EB3FC13" w14:textId="77777777" w:rsidR="00014026" w:rsidRPr="006462DF" w:rsidRDefault="00014026" w:rsidP="00527419">
      <w:pPr>
        <w:pStyle w:val="FootnoteText"/>
      </w:pPr>
      <w:r w:rsidRPr="006462DF">
        <w:rPr>
          <w:rStyle w:val="FootnoteReference"/>
        </w:rPr>
        <w:footnoteRef/>
      </w:r>
      <w:r w:rsidRPr="006462DF">
        <w:t xml:space="preserve"> </w:t>
      </w:r>
      <w:r>
        <w:t>Laudico, interview with Francesca Enriquez.</w:t>
      </w:r>
    </w:p>
    <w:p w14:paraId="79DA1E72" w14:textId="77777777" w:rsidR="00014026" w:rsidRPr="006462DF" w:rsidRDefault="00014026" w:rsidP="00527419">
      <w:pPr>
        <w:pStyle w:val="FootnoteText"/>
      </w:pPr>
    </w:p>
  </w:footnote>
  <w:footnote w:id="420">
    <w:p w14:paraId="3FCEE86F" w14:textId="77777777" w:rsidR="00014026" w:rsidRDefault="00014026" w:rsidP="00527419">
      <w:pPr>
        <w:pStyle w:val="FootnoteText"/>
      </w:pPr>
      <w:r w:rsidRPr="001708B3">
        <w:rPr>
          <w:rStyle w:val="FootnoteReference"/>
        </w:rPr>
        <w:footnoteRef/>
      </w:r>
      <w:r w:rsidRPr="001708B3">
        <w:t xml:space="preserve"> </w:t>
      </w:r>
      <w:r w:rsidRPr="000D40AA">
        <w:t xml:space="preserve">Exhibition Notes for </w:t>
      </w:r>
      <w:r w:rsidRPr="000D40AA">
        <w:rPr>
          <w:i/>
        </w:rPr>
        <w:t>Summer Exhibition 1972</w:t>
      </w:r>
      <w:r w:rsidRPr="000D40AA">
        <w:t>, Documentation of Exhibitions, Main Gallery (1972), Cultural Center of the Philippines Library and Archives.</w:t>
      </w:r>
    </w:p>
    <w:p w14:paraId="7FB7CF40" w14:textId="77777777" w:rsidR="00014026" w:rsidRPr="001708B3" w:rsidRDefault="00014026" w:rsidP="00527419">
      <w:pPr>
        <w:pStyle w:val="FootnoteText"/>
      </w:pPr>
    </w:p>
  </w:footnote>
  <w:footnote w:id="421">
    <w:p w14:paraId="4996BDCA" w14:textId="77777777" w:rsidR="00014026" w:rsidRDefault="00014026" w:rsidP="00527419">
      <w:pPr>
        <w:pStyle w:val="FootnoteText"/>
      </w:pPr>
      <w:r w:rsidRPr="001708B3">
        <w:rPr>
          <w:rStyle w:val="FootnoteReference"/>
        </w:rPr>
        <w:footnoteRef/>
      </w:r>
      <w:r w:rsidRPr="001708B3">
        <w:t xml:space="preserve"> Along with the abovementioned Photo-Me ID installation, she also draped and stapled large expanses of oiled banana leaves across seven rows of nylon string as one of her installations for </w:t>
      </w:r>
      <w:r w:rsidRPr="001708B3">
        <w:rPr>
          <w:i/>
        </w:rPr>
        <w:t xml:space="preserve">An Exhibition of Three Works </w:t>
      </w:r>
      <w:r w:rsidRPr="001708B3">
        <w:t>in 1975.</w:t>
      </w:r>
    </w:p>
    <w:p w14:paraId="36FBCBD2" w14:textId="77777777" w:rsidR="00014026" w:rsidRDefault="00014026" w:rsidP="00527419">
      <w:pPr>
        <w:pStyle w:val="FootnoteText"/>
      </w:pPr>
    </w:p>
  </w:footnote>
  <w:footnote w:id="422">
    <w:p w14:paraId="74C6FE2B" w14:textId="77777777" w:rsidR="00014026" w:rsidRPr="007F7D77" w:rsidRDefault="00014026" w:rsidP="00527419">
      <w:pPr>
        <w:pStyle w:val="FootnoteText"/>
      </w:pPr>
      <w:r w:rsidRPr="007F7D77">
        <w:rPr>
          <w:rStyle w:val="FootnoteReference"/>
        </w:rPr>
        <w:footnoteRef/>
      </w:r>
      <w:r w:rsidRPr="007F7D77">
        <w:t xml:space="preserve"> Yolanda Johnson Interview with Francesca Enriquez, 1990s, Asia Art Archive Hong Kong, Chabet Archive, Onsite-Access Only.</w:t>
      </w:r>
    </w:p>
    <w:p w14:paraId="1111B162" w14:textId="77777777" w:rsidR="00014026" w:rsidRPr="007F7D77" w:rsidRDefault="00014026" w:rsidP="00527419">
      <w:pPr>
        <w:pStyle w:val="FootnoteText"/>
      </w:pPr>
    </w:p>
  </w:footnote>
  <w:footnote w:id="423">
    <w:p w14:paraId="6ECEB685" w14:textId="77777777" w:rsidR="00014026" w:rsidRDefault="00014026" w:rsidP="00527419">
      <w:pPr>
        <w:pStyle w:val="FootnoteText"/>
      </w:pPr>
      <w:r w:rsidRPr="007F7D77">
        <w:rPr>
          <w:rStyle w:val="FootnoteReference"/>
        </w:rPr>
        <w:footnoteRef/>
      </w:r>
      <w:r w:rsidRPr="007F7D77">
        <w:t xml:space="preserve"> </w:t>
      </w:r>
      <w:bookmarkStart w:id="90" w:name="_Hlk507239130"/>
      <w:r w:rsidRPr="007F7D77">
        <w:t xml:space="preserve">Floy Quintos. “Erotic Art: Calling a Spade a Spade,” </w:t>
      </w:r>
      <w:r w:rsidRPr="007F7D77">
        <w:rPr>
          <w:i/>
        </w:rPr>
        <w:t>Parade Magazine</w:t>
      </w:r>
      <w:r w:rsidRPr="007F7D77">
        <w:t>, June 21, 1981.</w:t>
      </w:r>
      <w:bookmarkEnd w:id="90"/>
      <w:r w:rsidRPr="007F7D77">
        <w:t xml:space="preserve"> </w:t>
      </w:r>
    </w:p>
    <w:p w14:paraId="0B3CF5D2" w14:textId="77777777" w:rsidR="00014026" w:rsidRPr="007F7D77" w:rsidRDefault="00014026" w:rsidP="00527419">
      <w:pPr>
        <w:pStyle w:val="FootnoteText"/>
      </w:pPr>
    </w:p>
  </w:footnote>
  <w:footnote w:id="424">
    <w:p w14:paraId="3CAF232D" w14:textId="77777777" w:rsidR="00014026" w:rsidRPr="00AE593C" w:rsidRDefault="00014026" w:rsidP="00527419">
      <w:pPr>
        <w:pStyle w:val="FootnoteText"/>
      </w:pPr>
      <w:r w:rsidRPr="007F7D77">
        <w:rPr>
          <w:rStyle w:val="FootnoteReference"/>
        </w:rPr>
        <w:footnoteRef/>
      </w:r>
      <w:r>
        <w:t xml:space="preserve"> Yolanda Laudico, Fernando Modesto, Joe Bautista group discussion with author at Laudico’s apartment, Manila, Philippines, 2015.</w:t>
      </w:r>
      <w:r w:rsidRPr="007F7D77">
        <w:t xml:space="preserve"> </w:t>
      </w:r>
    </w:p>
  </w:footnote>
  <w:footnote w:id="425">
    <w:p w14:paraId="25E53D6E" w14:textId="77777777" w:rsidR="00014026" w:rsidRPr="00EC556E" w:rsidRDefault="00014026" w:rsidP="00527419">
      <w:pPr>
        <w:pStyle w:val="FootnoteText"/>
      </w:pPr>
      <w:r w:rsidRPr="00EC556E">
        <w:rPr>
          <w:rStyle w:val="FootnoteReference"/>
        </w:rPr>
        <w:footnoteRef/>
      </w:r>
      <w:r>
        <w:t xml:space="preserve"> Laudico, Modesto, Bautista, group discussion. Modesto</w:t>
      </w:r>
      <w:r w:rsidRPr="00EC556E">
        <w:t xml:space="preserve"> </w:t>
      </w:r>
      <w:r>
        <w:t xml:space="preserve">identifies himself as the person gazing through the window and not the person standing in front of the banana bunch. </w:t>
      </w:r>
      <w:r w:rsidRPr="00EC556E">
        <w:t xml:space="preserve"> </w:t>
      </w:r>
    </w:p>
    <w:p w14:paraId="667274C2" w14:textId="77777777" w:rsidR="00014026" w:rsidRPr="00EC556E" w:rsidRDefault="00014026" w:rsidP="00527419">
      <w:pPr>
        <w:pStyle w:val="FootnoteText"/>
      </w:pPr>
    </w:p>
  </w:footnote>
  <w:footnote w:id="426">
    <w:p w14:paraId="4FF62179" w14:textId="77777777" w:rsidR="00014026" w:rsidRPr="004B67B2" w:rsidRDefault="00014026" w:rsidP="00527419">
      <w:pPr>
        <w:pStyle w:val="FootnoteText"/>
      </w:pPr>
      <w:r>
        <w:t xml:space="preserve"> </w:t>
      </w:r>
      <w:r w:rsidRPr="00EC556E">
        <w:rPr>
          <w:rStyle w:val="FootnoteReference"/>
        </w:rPr>
        <w:footnoteRef/>
      </w:r>
      <w:r>
        <w:t xml:space="preserve"> Joy Dayrit, Notes on Shop 6, Asia Art Archive Hong Kong, Chabet Archive, accessed August 23, 2017, http://www.aaa.org.hk/en/collection/search/archive/the-chabet-archive-other-documents/object/notes-on-shop-6/.</w:t>
      </w:r>
    </w:p>
    <w:p w14:paraId="306F077C" w14:textId="77777777" w:rsidR="00014026" w:rsidRPr="00EC556E" w:rsidRDefault="00014026" w:rsidP="00527419">
      <w:pPr>
        <w:pStyle w:val="FootnoteText"/>
      </w:pPr>
    </w:p>
  </w:footnote>
  <w:footnote w:id="427">
    <w:p w14:paraId="2E7EE26F" w14:textId="77777777" w:rsidR="00014026" w:rsidRDefault="00014026" w:rsidP="00527419">
      <w:pPr>
        <w:pStyle w:val="FootnoteText"/>
      </w:pPr>
      <w:r w:rsidRPr="00EC556E">
        <w:rPr>
          <w:rStyle w:val="FootnoteReference"/>
        </w:rPr>
        <w:footnoteRef/>
      </w:r>
      <w:r w:rsidRPr="00EC556E">
        <w:t xml:space="preserve"> </w:t>
      </w:r>
      <w:r>
        <w:t xml:space="preserve">Dayrit, </w:t>
      </w:r>
      <w:r w:rsidRPr="00985990">
        <w:rPr>
          <w:i/>
        </w:rPr>
        <w:t>Notes on Shop 6.</w:t>
      </w:r>
    </w:p>
    <w:p w14:paraId="54C1939D" w14:textId="77777777" w:rsidR="00014026" w:rsidRPr="00EC556E" w:rsidRDefault="00014026" w:rsidP="00527419">
      <w:pPr>
        <w:pStyle w:val="FootnoteText"/>
      </w:pPr>
    </w:p>
  </w:footnote>
  <w:footnote w:id="428">
    <w:p w14:paraId="2148DF54" w14:textId="77777777" w:rsidR="00014026" w:rsidRDefault="00014026" w:rsidP="00527419">
      <w:pPr>
        <w:pStyle w:val="FootnoteText"/>
      </w:pPr>
      <w:r w:rsidRPr="003D6039">
        <w:rPr>
          <w:rStyle w:val="FootnoteReference"/>
        </w:rPr>
        <w:footnoteRef/>
      </w:r>
      <w:r w:rsidRPr="003D6039">
        <w:t xml:space="preserve"> </w:t>
      </w:r>
      <w:bookmarkStart w:id="91" w:name="_Hlk507239287"/>
      <w:r w:rsidRPr="003D6039">
        <w:t xml:space="preserve">Barbara Mae Dacanay. “The Strange Alchemy of Art and Sex,” </w:t>
      </w:r>
      <w:r w:rsidRPr="003D6039">
        <w:rPr>
          <w:i/>
        </w:rPr>
        <w:t>The Manila Chronicle</w:t>
      </w:r>
      <w:r>
        <w:t xml:space="preserve">, June 25, 1988, </w:t>
      </w:r>
      <w:r w:rsidRPr="003D6039">
        <w:t>27.</w:t>
      </w:r>
      <w:r w:rsidRPr="000D40AA">
        <w:t xml:space="preserve"> </w:t>
      </w:r>
      <w:bookmarkEnd w:id="91"/>
    </w:p>
    <w:p w14:paraId="03AC6592" w14:textId="77777777" w:rsidR="00014026" w:rsidRPr="000D40AA" w:rsidRDefault="00014026" w:rsidP="00527419">
      <w:pPr>
        <w:pStyle w:val="FootnoteText"/>
      </w:pPr>
    </w:p>
  </w:footnote>
  <w:footnote w:id="429">
    <w:p w14:paraId="07C15388" w14:textId="77777777" w:rsidR="00014026" w:rsidRDefault="00014026" w:rsidP="00527419">
      <w:pPr>
        <w:pStyle w:val="FootnoteText"/>
      </w:pPr>
      <w:r w:rsidRPr="003D6039">
        <w:rPr>
          <w:rStyle w:val="FootnoteReference"/>
        </w:rPr>
        <w:footnoteRef/>
      </w:r>
      <w:r w:rsidRPr="003D6039">
        <w:t xml:space="preserve"> </w:t>
      </w:r>
      <w:r>
        <w:t xml:space="preserve">Dacanay, “The Strange Alchemy of Art and Sex,” 27. </w:t>
      </w:r>
    </w:p>
    <w:p w14:paraId="1EAE3272" w14:textId="77777777" w:rsidR="00014026" w:rsidRPr="000D40AA" w:rsidRDefault="00014026" w:rsidP="00527419">
      <w:pPr>
        <w:pStyle w:val="FootnoteText"/>
      </w:pPr>
    </w:p>
  </w:footnote>
  <w:footnote w:id="430">
    <w:p w14:paraId="1BD1EF12" w14:textId="77777777" w:rsidR="00014026" w:rsidRPr="00BA03BB" w:rsidRDefault="00014026" w:rsidP="00527419">
      <w:pPr>
        <w:pStyle w:val="FootnoteText"/>
      </w:pPr>
      <w:r w:rsidRPr="00BA03BB">
        <w:rPr>
          <w:rStyle w:val="FootnoteReference"/>
        </w:rPr>
        <w:footnoteRef/>
      </w:r>
      <w:r w:rsidRPr="00BA03BB">
        <w:t xml:space="preserve"> </w:t>
      </w:r>
      <w:r>
        <w:t>Dacanay, “The Strange Alchemy of Art and Sex,” 27.</w:t>
      </w:r>
    </w:p>
    <w:p w14:paraId="5FCD4D18" w14:textId="77777777" w:rsidR="00014026" w:rsidRPr="00EC556E" w:rsidRDefault="00014026" w:rsidP="00527419">
      <w:pPr>
        <w:pStyle w:val="FootnoteText"/>
      </w:pPr>
    </w:p>
  </w:footnote>
  <w:footnote w:id="431">
    <w:p w14:paraId="62137D77" w14:textId="77777777" w:rsidR="00014026" w:rsidRPr="0079560C" w:rsidRDefault="00014026" w:rsidP="00527419">
      <w:pPr>
        <w:pStyle w:val="FootnoteText"/>
      </w:pPr>
      <w:r w:rsidRPr="0079560C">
        <w:rPr>
          <w:rStyle w:val="FootnoteReference"/>
        </w:rPr>
        <w:footnoteRef/>
      </w:r>
      <w:r w:rsidRPr="0079560C">
        <w:t xml:space="preserve"> Fernando Modesto Interview with Francesca </w:t>
      </w:r>
      <w:r>
        <w:t>Enriquez, 1990s, Asia Art Archiv</w:t>
      </w:r>
      <w:r w:rsidRPr="0079560C">
        <w:t>e Hong Kong, Chabet Archive, Onsite-Access Only.</w:t>
      </w:r>
    </w:p>
    <w:p w14:paraId="20C11FB7" w14:textId="77777777" w:rsidR="00014026" w:rsidRPr="0079560C" w:rsidRDefault="00014026" w:rsidP="00527419">
      <w:pPr>
        <w:pStyle w:val="FootnoteText"/>
      </w:pPr>
    </w:p>
  </w:footnote>
  <w:footnote w:id="432">
    <w:p w14:paraId="2BEA6F05" w14:textId="77777777" w:rsidR="00014026" w:rsidRPr="0079560C" w:rsidRDefault="00014026" w:rsidP="00527419">
      <w:pPr>
        <w:pStyle w:val="FootnoteText"/>
      </w:pPr>
      <w:r w:rsidRPr="0079560C">
        <w:rPr>
          <w:rStyle w:val="FootnoteReference"/>
        </w:rPr>
        <w:footnoteRef/>
      </w:r>
      <w:r w:rsidRPr="0079560C">
        <w:t xml:space="preserve"> Barbara Mae Dacanay. “The Strange Alchemy of Art and Sex,” 27. </w:t>
      </w:r>
    </w:p>
    <w:p w14:paraId="5BB1EDDA" w14:textId="77777777" w:rsidR="00014026" w:rsidRPr="0079560C" w:rsidRDefault="00014026" w:rsidP="00527419">
      <w:pPr>
        <w:pStyle w:val="FootnoteText"/>
      </w:pPr>
    </w:p>
  </w:footnote>
  <w:footnote w:id="433">
    <w:p w14:paraId="53FEB8A2" w14:textId="77777777" w:rsidR="00014026" w:rsidRPr="00520FE5" w:rsidRDefault="00014026" w:rsidP="00527419">
      <w:pPr>
        <w:pStyle w:val="FootnoteText"/>
      </w:pPr>
      <w:r w:rsidRPr="00520FE5">
        <w:rPr>
          <w:rStyle w:val="FootnoteReference"/>
        </w:rPr>
        <w:footnoteRef/>
      </w:r>
      <w:r w:rsidRPr="00520FE5">
        <w:t xml:space="preserve"> Judy Sibayan Conversation with author March 22, 2015. </w:t>
      </w:r>
    </w:p>
    <w:p w14:paraId="6DFE0307" w14:textId="77777777" w:rsidR="00014026" w:rsidRPr="00520FE5" w:rsidRDefault="00014026" w:rsidP="00527419">
      <w:pPr>
        <w:pStyle w:val="FootnoteText"/>
      </w:pPr>
    </w:p>
  </w:footnote>
  <w:footnote w:id="434">
    <w:p w14:paraId="44C71E20" w14:textId="77777777" w:rsidR="00014026" w:rsidRPr="00520FE5" w:rsidRDefault="00014026" w:rsidP="00527419">
      <w:pPr>
        <w:pStyle w:val="FootnoteText"/>
      </w:pPr>
      <w:r w:rsidRPr="00520FE5">
        <w:rPr>
          <w:rStyle w:val="FootnoteReference"/>
        </w:rPr>
        <w:footnoteRef/>
      </w:r>
      <w:r w:rsidRPr="00520FE5">
        <w:t xml:space="preserve"> “Artists: Incidents at Shop 6,” </w:t>
      </w:r>
      <w:r w:rsidRPr="00520FE5">
        <w:rPr>
          <w:i/>
        </w:rPr>
        <w:t>Marks</w:t>
      </w:r>
      <w:r w:rsidRPr="00520FE5">
        <w:t>, May</w:t>
      </w:r>
      <w:r>
        <w:t>–</w:t>
      </w:r>
      <w:r w:rsidRPr="00520FE5">
        <w:t>October 1974.</w:t>
      </w:r>
    </w:p>
    <w:p w14:paraId="25DB91C3" w14:textId="77777777" w:rsidR="00014026" w:rsidRDefault="00014026" w:rsidP="00527419">
      <w:pPr>
        <w:pStyle w:val="FootnoteText"/>
      </w:pPr>
    </w:p>
  </w:footnote>
  <w:footnote w:id="435">
    <w:p w14:paraId="73739B09" w14:textId="77777777" w:rsidR="00014026" w:rsidRPr="00985990" w:rsidRDefault="00014026" w:rsidP="00527419">
      <w:pPr>
        <w:pStyle w:val="FootnoteText"/>
      </w:pPr>
      <w:r w:rsidRPr="00C502A5">
        <w:rPr>
          <w:rStyle w:val="FootnoteReference"/>
        </w:rPr>
        <w:footnoteRef/>
      </w:r>
      <w:r w:rsidRPr="00C502A5">
        <w:t xml:space="preserve"> </w:t>
      </w:r>
      <w:r w:rsidRPr="00520FE5">
        <w:t xml:space="preserve">“Artists: Incidents at Shop 6,” </w:t>
      </w:r>
      <w:r w:rsidRPr="00520FE5">
        <w:rPr>
          <w:i/>
        </w:rPr>
        <w:t>Marks</w:t>
      </w:r>
      <w:r>
        <w:t>.</w:t>
      </w:r>
    </w:p>
    <w:p w14:paraId="350FA720" w14:textId="77777777" w:rsidR="00014026" w:rsidRPr="00C502A5" w:rsidRDefault="00014026" w:rsidP="00527419">
      <w:pPr>
        <w:pStyle w:val="FootnoteText"/>
      </w:pPr>
    </w:p>
  </w:footnote>
  <w:footnote w:id="436">
    <w:p w14:paraId="348B3E08" w14:textId="77777777" w:rsidR="00014026" w:rsidRPr="00C502A5" w:rsidRDefault="00014026" w:rsidP="00527419">
      <w:pPr>
        <w:pStyle w:val="FootnoteText"/>
      </w:pPr>
      <w:r w:rsidRPr="00C502A5">
        <w:rPr>
          <w:rStyle w:val="FootnoteReference"/>
        </w:rPr>
        <w:footnoteRef/>
      </w:r>
      <w:r w:rsidRPr="00C502A5">
        <w:t xml:space="preserve"> “Artists: Incidents at Shop 6,” </w:t>
      </w:r>
      <w:r w:rsidRPr="00C502A5">
        <w:rPr>
          <w:i/>
        </w:rPr>
        <w:t>Marks</w:t>
      </w:r>
      <w:r w:rsidRPr="00C502A5">
        <w:t>, May</w:t>
      </w:r>
      <w:r>
        <w:t>–</w:t>
      </w:r>
      <w:r w:rsidRPr="00C502A5">
        <w:t>October 1974.</w:t>
      </w:r>
    </w:p>
    <w:p w14:paraId="5CD796B7" w14:textId="77777777" w:rsidR="00014026" w:rsidRPr="00C502A5" w:rsidRDefault="00014026" w:rsidP="00527419">
      <w:pPr>
        <w:pStyle w:val="FootnoteText"/>
      </w:pPr>
    </w:p>
  </w:footnote>
  <w:footnote w:id="437">
    <w:p w14:paraId="55BDD434" w14:textId="77777777" w:rsidR="00014026" w:rsidRPr="00C502A5" w:rsidRDefault="00014026" w:rsidP="00527419">
      <w:pPr>
        <w:pStyle w:val="FootnoteText"/>
      </w:pPr>
      <w:r w:rsidRPr="00C502A5">
        <w:rPr>
          <w:rStyle w:val="FootnoteReference"/>
        </w:rPr>
        <w:footnoteRef/>
      </w:r>
      <w:r w:rsidRPr="00C502A5">
        <w:t xml:space="preserve"> Yolanda Laudico at Talking Shop: Roberto Chabet at Lopez Museum, August 6, 2011, audio, Lopez Museum Library and Archives.</w:t>
      </w:r>
    </w:p>
    <w:p w14:paraId="6E82B40B" w14:textId="77777777" w:rsidR="00014026" w:rsidRPr="00C502A5" w:rsidRDefault="00014026" w:rsidP="00527419">
      <w:pPr>
        <w:pStyle w:val="FootnoteText"/>
      </w:pPr>
    </w:p>
  </w:footnote>
  <w:footnote w:id="438">
    <w:p w14:paraId="2741EC14" w14:textId="77777777" w:rsidR="00014026" w:rsidRDefault="00014026" w:rsidP="00527419">
      <w:pPr>
        <w:pStyle w:val="FootnoteText"/>
      </w:pPr>
      <w:r w:rsidRPr="00C502A5">
        <w:rPr>
          <w:rStyle w:val="FootnoteReference"/>
        </w:rPr>
        <w:footnoteRef/>
      </w:r>
      <w:r w:rsidRPr="00C502A5">
        <w:t xml:space="preserve"> “</w:t>
      </w:r>
      <w:r>
        <w:t xml:space="preserve">101 </w:t>
      </w:r>
      <w:r w:rsidRPr="00C502A5">
        <w:t xml:space="preserve">Artists: Incidents at Shop 6,” </w:t>
      </w:r>
      <w:r w:rsidRPr="00C502A5">
        <w:rPr>
          <w:i/>
        </w:rPr>
        <w:t>Marks</w:t>
      </w:r>
      <w:r w:rsidRPr="00C502A5">
        <w:t>, May</w:t>
      </w:r>
      <w:r>
        <w:t>–</w:t>
      </w:r>
      <w:r w:rsidRPr="00C502A5">
        <w:t>October 1974.</w:t>
      </w:r>
    </w:p>
    <w:p w14:paraId="270A8C44" w14:textId="77777777" w:rsidR="00014026" w:rsidRPr="00C502A5" w:rsidRDefault="00014026" w:rsidP="00527419">
      <w:pPr>
        <w:pStyle w:val="FootnoteText"/>
      </w:pPr>
    </w:p>
  </w:footnote>
  <w:footnote w:id="439">
    <w:p w14:paraId="5AB3CDBD" w14:textId="77777777" w:rsidR="00014026" w:rsidRDefault="00014026" w:rsidP="00527419">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sidRPr="000D40AA">
        <w:t>,</w:t>
      </w:r>
      <w:r w:rsidRPr="0045213A">
        <w:t xml:space="preserve"> </w:t>
      </w:r>
      <w:r>
        <w:t>Vol.1, no. 2-4, May-Oct 1974.</w:t>
      </w:r>
    </w:p>
    <w:p w14:paraId="3EE8BEFA" w14:textId="77777777" w:rsidR="00014026" w:rsidRPr="00A35B5D" w:rsidRDefault="00014026" w:rsidP="00527419">
      <w:pPr>
        <w:pStyle w:val="FootnoteText"/>
      </w:pPr>
    </w:p>
  </w:footnote>
  <w:footnote w:id="440">
    <w:p w14:paraId="01F34535" w14:textId="77777777" w:rsidR="00014026" w:rsidRDefault="00014026" w:rsidP="00527419">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Pr>
          <w:i/>
        </w:rPr>
        <w:t>.</w:t>
      </w:r>
    </w:p>
    <w:p w14:paraId="6CB2A132" w14:textId="77777777" w:rsidR="00014026" w:rsidRPr="00A35B5D" w:rsidRDefault="00014026" w:rsidP="00527419">
      <w:pPr>
        <w:pStyle w:val="FootnoteText"/>
      </w:pPr>
    </w:p>
  </w:footnote>
  <w:footnote w:id="441">
    <w:p w14:paraId="1BDEFC0C" w14:textId="77777777" w:rsidR="00014026" w:rsidRDefault="00014026" w:rsidP="00527419">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Pr>
          <w:i/>
        </w:rPr>
        <w:t>.</w:t>
      </w:r>
    </w:p>
    <w:p w14:paraId="54780CBC" w14:textId="77777777" w:rsidR="00014026" w:rsidRPr="00A35B5D" w:rsidRDefault="00014026" w:rsidP="00527419">
      <w:pPr>
        <w:pStyle w:val="FootnoteText"/>
      </w:pPr>
    </w:p>
  </w:footnote>
  <w:footnote w:id="442">
    <w:p w14:paraId="1C8D60DD" w14:textId="77777777" w:rsidR="00014026" w:rsidRPr="009F5E9C" w:rsidRDefault="00014026" w:rsidP="00527419">
      <w:pPr>
        <w:pStyle w:val="FootnoteText"/>
        <w:rPr>
          <w:lang w:eastAsia="zh-TW"/>
        </w:rPr>
      </w:pPr>
      <w:r w:rsidRPr="009F5E9C">
        <w:rPr>
          <w:rStyle w:val="FootnoteReference"/>
        </w:rPr>
        <w:footnoteRef/>
      </w:r>
      <w:r w:rsidRPr="009F5E9C">
        <w:t xml:space="preserve"> </w:t>
      </w:r>
      <w:r>
        <w:t>“Joe D. Bautista’s Tree Project,”</w:t>
      </w:r>
      <w:r w:rsidRPr="007B2686">
        <w:rPr>
          <w:i/>
        </w:rPr>
        <w:t xml:space="preserve"> </w:t>
      </w:r>
      <w:r w:rsidRPr="000D40AA">
        <w:rPr>
          <w:i/>
        </w:rPr>
        <w:t>Marks</w:t>
      </w:r>
      <w:r>
        <w:rPr>
          <w:i/>
        </w:rPr>
        <w:t>.</w:t>
      </w:r>
    </w:p>
    <w:p w14:paraId="76C9CC95" w14:textId="77777777" w:rsidR="00014026" w:rsidRPr="009F5E9C" w:rsidRDefault="00014026" w:rsidP="00527419">
      <w:pPr>
        <w:pStyle w:val="FootnoteText"/>
      </w:pPr>
    </w:p>
  </w:footnote>
  <w:footnote w:id="443">
    <w:p w14:paraId="36BA6937" w14:textId="77777777" w:rsidR="00014026" w:rsidRDefault="00014026" w:rsidP="00527419">
      <w:pPr>
        <w:pStyle w:val="FootnoteText"/>
      </w:pPr>
      <w:r w:rsidRPr="009F5E9C">
        <w:rPr>
          <w:rStyle w:val="FootnoteReference"/>
        </w:rPr>
        <w:footnoteRef/>
      </w:r>
      <w:r w:rsidRPr="009F5E9C">
        <w:t xml:space="preserve"> “</w:t>
      </w:r>
      <w:r>
        <w:t xml:space="preserve">101 </w:t>
      </w:r>
      <w:r w:rsidRPr="009F5E9C">
        <w:t xml:space="preserve">Artists: Incidents at Shop 6,” </w:t>
      </w:r>
      <w:r w:rsidRPr="009F5E9C">
        <w:rPr>
          <w:i/>
        </w:rPr>
        <w:t>Marks</w:t>
      </w:r>
      <w:r w:rsidRPr="009F5E9C">
        <w:t>, May</w:t>
      </w:r>
      <w:r>
        <w:t>–</w:t>
      </w:r>
      <w:r w:rsidRPr="009F5E9C">
        <w:t>October 1974.</w:t>
      </w:r>
    </w:p>
    <w:p w14:paraId="28632AD7" w14:textId="77777777" w:rsidR="00014026" w:rsidRPr="009F5E9C" w:rsidRDefault="00014026" w:rsidP="00527419">
      <w:pPr>
        <w:pStyle w:val="FootnoteText"/>
      </w:pPr>
    </w:p>
  </w:footnote>
  <w:footnote w:id="444">
    <w:p w14:paraId="7F6F34FF" w14:textId="77777777" w:rsidR="00014026" w:rsidRDefault="00014026" w:rsidP="00527419">
      <w:pPr>
        <w:pStyle w:val="FootnoteText"/>
        <w:rPr>
          <w:lang w:eastAsia="zh-TW"/>
        </w:rPr>
      </w:pPr>
      <w:r w:rsidRPr="000D40AA">
        <w:rPr>
          <w:rStyle w:val="FootnoteReference"/>
        </w:rPr>
        <w:footnoteRef/>
      </w:r>
      <w:r w:rsidRPr="000D40AA">
        <w:t xml:space="preserve"> </w:t>
      </w:r>
      <w:r>
        <w:t xml:space="preserve">Judy Freda </w:t>
      </w:r>
      <w:r w:rsidRPr="000D40AA">
        <w:rPr>
          <w:lang w:eastAsia="zh-TW"/>
        </w:rPr>
        <w:t>Sibayan,</w:t>
      </w:r>
      <w:r>
        <w:rPr>
          <w:lang w:eastAsia="zh-TW"/>
        </w:rPr>
        <w:t xml:space="preserve"> </w:t>
      </w:r>
      <w:r w:rsidRPr="00D3390F">
        <w:rPr>
          <w:i/>
          <w:lang w:eastAsia="zh-TW"/>
        </w:rPr>
        <w:t>The Hypertext of HerMe(s)</w:t>
      </w:r>
      <w:r w:rsidRPr="000D40AA">
        <w:rPr>
          <w:lang w:eastAsia="zh-TW"/>
        </w:rPr>
        <w:t xml:space="preserve"> </w:t>
      </w:r>
      <w:r>
        <w:rPr>
          <w:lang w:eastAsia="zh-TW"/>
        </w:rPr>
        <w:t>(KT press, 2014), loc</w:t>
      </w:r>
      <w:r w:rsidRPr="000D40AA">
        <w:rPr>
          <w:lang w:eastAsia="zh-TW"/>
        </w:rPr>
        <w:t xml:space="preserve"> 1816-1817</w:t>
      </w:r>
      <w:r>
        <w:rPr>
          <w:lang w:eastAsia="zh-TW"/>
        </w:rPr>
        <w:t>,</w:t>
      </w:r>
      <w:r w:rsidRPr="000D40AA">
        <w:rPr>
          <w:lang w:eastAsia="zh-TW"/>
        </w:rPr>
        <w:t xml:space="preserve"> Kindle.</w:t>
      </w:r>
    </w:p>
    <w:p w14:paraId="685111FF" w14:textId="77777777" w:rsidR="00014026" w:rsidRPr="000D40AA" w:rsidRDefault="00014026" w:rsidP="00527419">
      <w:pPr>
        <w:pStyle w:val="FootnoteText"/>
        <w:rPr>
          <w:lang w:eastAsia="zh-TW"/>
        </w:rPr>
      </w:pPr>
    </w:p>
  </w:footnote>
  <w:footnote w:id="445">
    <w:p w14:paraId="092C4B1E" w14:textId="77777777" w:rsidR="00014026" w:rsidRPr="000D40AA" w:rsidRDefault="00014026" w:rsidP="00527419">
      <w:pPr>
        <w:pStyle w:val="FootnoteText"/>
      </w:pPr>
      <w:r w:rsidRPr="009F5E9C">
        <w:rPr>
          <w:rStyle w:val="FootnoteReference"/>
        </w:rPr>
        <w:footnoteRef/>
      </w:r>
      <w:r w:rsidRPr="009F5E9C">
        <w:t xml:space="preserve"> </w:t>
      </w:r>
      <w:r>
        <w:t>Judy Sibayan, in c</w:t>
      </w:r>
      <w:r w:rsidRPr="009F5E9C">
        <w:t xml:space="preserve">onversation with </w:t>
      </w:r>
      <w:r>
        <w:t xml:space="preserve">author, March 22, 2015, Manila, Philippines. </w:t>
      </w:r>
    </w:p>
  </w:footnote>
  <w:footnote w:id="446">
    <w:p w14:paraId="034A6B75" w14:textId="77777777" w:rsidR="00014026" w:rsidRPr="000D40AA" w:rsidRDefault="00014026" w:rsidP="00527419">
      <w:pPr>
        <w:pStyle w:val="FootnoteText"/>
        <w:rPr>
          <w:lang w:eastAsia="zh-TW"/>
        </w:rPr>
      </w:pPr>
      <w:r w:rsidRPr="000D40AA">
        <w:rPr>
          <w:rStyle w:val="FootnoteReference"/>
        </w:rPr>
        <w:footnoteRef/>
      </w:r>
      <w:r w:rsidRPr="000D40AA">
        <w:t xml:space="preserve"> </w:t>
      </w:r>
      <w:r>
        <w:t xml:space="preserve">Judy Freda </w:t>
      </w:r>
      <w:r w:rsidRPr="000D40AA">
        <w:rPr>
          <w:lang w:eastAsia="zh-TW"/>
        </w:rPr>
        <w:t>Sibayan,</w:t>
      </w:r>
      <w:r>
        <w:rPr>
          <w:lang w:eastAsia="zh-TW"/>
        </w:rPr>
        <w:t xml:space="preserve"> </w:t>
      </w:r>
      <w:r w:rsidRPr="00D3390F">
        <w:rPr>
          <w:i/>
          <w:lang w:eastAsia="zh-TW"/>
        </w:rPr>
        <w:t>The Hypertext of HerMe(s)</w:t>
      </w:r>
      <w:r w:rsidRPr="000D40AA">
        <w:rPr>
          <w:lang w:eastAsia="zh-TW"/>
        </w:rPr>
        <w:t xml:space="preserve"> </w:t>
      </w:r>
      <w:r>
        <w:rPr>
          <w:lang w:eastAsia="zh-TW"/>
        </w:rPr>
        <w:t>(KT press, 2014), loc</w:t>
      </w:r>
      <w:r w:rsidRPr="000D40AA">
        <w:rPr>
          <w:lang w:eastAsia="zh-TW"/>
        </w:rPr>
        <w:t xml:space="preserve"> 1816-1817</w:t>
      </w:r>
      <w:r>
        <w:rPr>
          <w:lang w:eastAsia="zh-TW"/>
        </w:rPr>
        <w:t>,</w:t>
      </w:r>
      <w:r w:rsidRPr="000D40AA">
        <w:rPr>
          <w:lang w:eastAsia="zh-TW"/>
        </w:rPr>
        <w:t xml:space="preserve"> Kindle.</w:t>
      </w:r>
    </w:p>
  </w:footnote>
  <w:footnote w:id="447">
    <w:p w14:paraId="59092BC3" w14:textId="77777777" w:rsidR="00014026" w:rsidRPr="00A95686" w:rsidRDefault="00014026" w:rsidP="00527419">
      <w:pPr>
        <w:pStyle w:val="FootnoteText"/>
        <w:rPr>
          <w:lang w:eastAsia="zh-TW"/>
        </w:rPr>
      </w:pPr>
      <w:r w:rsidRPr="00A95686">
        <w:rPr>
          <w:rStyle w:val="FootnoteReference"/>
        </w:rPr>
        <w:footnoteRef/>
      </w:r>
      <w:r w:rsidRPr="00A95686">
        <w:t xml:space="preserve"> Raymundo Albano</w:t>
      </w:r>
      <w:bookmarkStart w:id="94" w:name="_Hlk507240066"/>
      <w:r w:rsidRPr="00A95686">
        <w:t>, “</w:t>
      </w:r>
      <w:r w:rsidRPr="00A95686">
        <w:rPr>
          <w:lang w:eastAsia="zh-TW"/>
        </w:rPr>
        <w:t xml:space="preserve">Are we now ready for the avant-garde?” </w:t>
      </w:r>
      <w:r w:rsidRPr="00A95686">
        <w:rPr>
          <w:i/>
          <w:lang w:eastAsia="zh-TW"/>
        </w:rPr>
        <w:t>Daily Express</w:t>
      </w:r>
      <w:r w:rsidRPr="00A95686">
        <w:rPr>
          <w:lang w:eastAsia="zh-TW"/>
        </w:rPr>
        <w:t xml:space="preserve">, November 12, 1975, 28. </w:t>
      </w:r>
      <w:bookmarkEnd w:id="94"/>
    </w:p>
    <w:p w14:paraId="4FE0C3E3" w14:textId="77777777" w:rsidR="00014026" w:rsidRPr="000D40AA" w:rsidRDefault="00014026" w:rsidP="00527419">
      <w:pPr>
        <w:pStyle w:val="FootnoteText"/>
        <w:rPr>
          <w:lang w:eastAsia="zh-TW"/>
        </w:rPr>
      </w:pPr>
    </w:p>
  </w:footnote>
  <w:footnote w:id="448">
    <w:p w14:paraId="7CC7C975" w14:textId="77777777" w:rsidR="00014026" w:rsidRPr="00BD7FEF" w:rsidRDefault="00014026" w:rsidP="00527419">
      <w:pPr>
        <w:pStyle w:val="FootnoteText"/>
        <w:rPr>
          <w:highlight w:val="cyan"/>
          <w:lang w:eastAsia="zh-TW"/>
        </w:rPr>
      </w:pPr>
      <w:r w:rsidRPr="00BD7FEF">
        <w:rPr>
          <w:rStyle w:val="FootnoteReference"/>
        </w:rPr>
        <w:footnoteRef/>
      </w:r>
      <w:r>
        <w:t xml:space="preserve"> </w:t>
      </w:r>
      <w:r w:rsidRPr="00A95686">
        <w:t>Albano, “</w:t>
      </w:r>
      <w:r w:rsidRPr="00A95686">
        <w:rPr>
          <w:lang w:eastAsia="zh-TW"/>
        </w:rPr>
        <w:t>Are we now ready for the avant-</w:t>
      </w:r>
      <w:proofErr w:type="gramStart"/>
      <w:r w:rsidRPr="00A95686">
        <w:rPr>
          <w:lang w:eastAsia="zh-TW"/>
        </w:rPr>
        <w:t>garde?</w:t>
      </w:r>
      <w:r>
        <w:rPr>
          <w:lang w:eastAsia="zh-TW"/>
        </w:rPr>
        <w:t>,</w:t>
      </w:r>
      <w:proofErr w:type="gramEnd"/>
      <w:r w:rsidRPr="00A95686">
        <w:rPr>
          <w:lang w:eastAsia="zh-TW"/>
        </w:rPr>
        <w:t>”</w:t>
      </w:r>
      <w:r>
        <w:rPr>
          <w:lang w:eastAsia="zh-TW"/>
        </w:rPr>
        <w:t xml:space="preserve"> 28.</w:t>
      </w:r>
    </w:p>
  </w:footnote>
  <w:footnote w:id="449">
    <w:p w14:paraId="17888039" w14:textId="170A26C1" w:rsidR="00014026" w:rsidRDefault="00014026" w:rsidP="00527419">
      <w:pPr>
        <w:pStyle w:val="FootnoteText"/>
      </w:pPr>
      <w:r w:rsidRPr="00247AEF">
        <w:rPr>
          <w:rStyle w:val="FootnoteReference"/>
        </w:rPr>
        <w:footnoteRef/>
      </w:r>
      <w:r w:rsidRPr="00247AEF">
        <w:t xml:space="preserve"> </w:t>
      </w:r>
      <w:r>
        <w:t xml:space="preserve">Roces has commented on the CCP Annual was a “yearly representative sampling of our various artistic commitments.” (17) </w:t>
      </w:r>
      <w:r w:rsidRPr="00991BC0">
        <w:t>Marian Pastor Roces, “The CCP Annual,”</w:t>
      </w:r>
      <w:r w:rsidRPr="00991BC0">
        <w:rPr>
          <w:i/>
        </w:rPr>
        <w:t xml:space="preserve"> Philippine Art Supplement</w:t>
      </w:r>
      <w:r w:rsidRPr="00991BC0">
        <w:t>, Vol. 2, No. 1, Jan</w:t>
      </w:r>
      <w:r>
        <w:t>–</w:t>
      </w:r>
      <w:r w:rsidRPr="00991BC0">
        <w:t>Feb 1981, 17.</w:t>
      </w:r>
    </w:p>
    <w:p w14:paraId="7B7D7BBF" w14:textId="77777777" w:rsidR="00014026" w:rsidRPr="00247AEF" w:rsidRDefault="00014026" w:rsidP="00527419">
      <w:pPr>
        <w:pStyle w:val="FootnoteText"/>
      </w:pPr>
    </w:p>
  </w:footnote>
  <w:footnote w:id="450">
    <w:p w14:paraId="6AABC1C7" w14:textId="77777777" w:rsidR="00014026" w:rsidRPr="00AE593C" w:rsidRDefault="00014026" w:rsidP="00527419">
      <w:pPr>
        <w:pStyle w:val="FootnoteText"/>
      </w:pPr>
      <w:r w:rsidRPr="00237A4B">
        <w:rPr>
          <w:rStyle w:val="FootnoteReference"/>
        </w:rPr>
        <w:footnoteRef/>
      </w:r>
      <w:r w:rsidRPr="00237A4B">
        <w:t xml:space="preserve"> Imelda Marcos, “A Treasure House of the Filipino Spirit,”</w:t>
      </w:r>
      <w:r>
        <w:t xml:space="preserve"> </w:t>
      </w:r>
      <w:r>
        <w:rPr>
          <w:i/>
        </w:rPr>
        <w:t>Manila Chronicle</w:t>
      </w:r>
      <w:r>
        <w:t xml:space="preserve">, September 12, 1969, 16, in </w:t>
      </w:r>
      <w:r w:rsidRPr="00AE593C">
        <w:t>Art</w:t>
      </w:r>
      <w:r>
        <w:t>icle #23</w:t>
      </w:r>
      <w:r w:rsidRPr="00AE593C">
        <w:t xml:space="preserve"> from Kalaw-Ledesma Foundation, Inc.</w:t>
      </w:r>
    </w:p>
    <w:p w14:paraId="5A35DC8A" w14:textId="77777777" w:rsidR="00014026" w:rsidRPr="000D40AA" w:rsidRDefault="00014026" w:rsidP="00527419">
      <w:pPr>
        <w:pStyle w:val="FootnoteText"/>
      </w:pPr>
    </w:p>
  </w:footnote>
  <w:footnote w:id="451">
    <w:p w14:paraId="5F5A6D87" w14:textId="77777777" w:rsidR="00014026" w:rsidRPr="000D40AA" w:rsidRDefault="00014026" w:rsidP="00527419">
      <w:pPr>
        <w:pStyle w:val="FootnoteText"/>
      </w:pPr>
      <w:r w:rsidRPr="000D40AA">
        <w:rPr>
          <w:rStyle w:val="FootnoteReference"/>
        </w:rPr>
        <w:footnoteRef/>
      </w:r>
      <w:r w:rsidRPr="000D40AA">
        <w:t xml:space="preserve"> </w:t>
      </w:r>
      <w:r>
        <w:t>Christi-Anne Castro,</w:t>
      </w:r>
      <w:r w:rsidRPr="000D40AA">
        <w:t xml:space="preserve"> </w:t>
      </w:r>
      <w:r w:rsidRPr="000D40AA">
        <w:rPr>
          <w:i/>
        </w:rPr>
        <w:t>Musical Renderings of a Nation</w:t>
      </w:r>
      <w:r>
        <w:t xml:space="preserve"> (New York: Oxford University Press, 2011), 117. </w:t>
      </w:r>
      <w:r w:rsidRPr="000D40AA">
        <w:rPr>
          <w:i/>
        </w:rPr>
        <w:t xml:space="preserve"> </w:t>
      </w:r>
      <w:r w:rsidRPr="000D40AA">
        <w:t xml:space="preserve">Ethnomusicologist Christi-Anne Castro observes that the CCP’s logo, comprising three Malay-script </w:t>
      </w:r>
      <w:r w:rsidRPr="000D40AA">
        <w:rPr>
          <w:i/>
        </w:rPr>
        <w:t>K</w:t>
      </w:r>
      <w:r w:rsidRPr="000D40AA">
        <w:t xml:space="preserve">s meant to stand for </w:t>
      </w:r>
      <w:r w:rsidRPr="000D40AA">
        <w:rPr>
          <w:i/>
        </w:rPr>
        <w:t xml:space="preserve">katotohanan </w:t>
      </w:r>
      <w:r w:rsidRPr="000D40AA">
        <w:t xml:space="preserve">(truth), </w:t>
      </w:r>
      <w:r w:rsidRPr="000D40AA">
        <w:rPr>
          <w:i/>
        </w:rPr>
        <w:t xml:space="preserve">kagandahan </w:t>
      </w:r>
      <w:r w:rsidRPr="000D40AA">
        <w:t xml:space="preserve">(beauty) and </w:t>
      </w:r>
      <w:r w:rsidRPr="000D40AA">
        <w:rPr>
          <w:i/>
        </w:rPr>
        <w:t xml:space="preserve">kabutihan </w:t>
      </w:r>
      <w:r w:rsidRPr="000D40AA">
        <w:t xml:space="preserve">(goodness), recalls the similar insignia of </w:t>
      </w:r>
      <w:r w:rsidRPr="000D40AA">
        <w:rPr>
          <w:rFonts w:eastAsia="Times New Roman"/>
          <w:bCs/>
          <w:i/>
          <w:color w:val="252525"/>
          <w:shd w:val="clear" w:color="auto" w:fill="FFFFFF"/>
        </w:rPr>
        <w:t xml:space="preserve">Samahang Kataastaasan, Kagalanggalang Katipunan ng mga Anak ng Bayan </w:t>
      </w:r>
      <w:r w:rsidRPr="000D40AA">
        <w:rPr>
          <w:rFonts w:eastAsia="Times New Roman"/>
          <w:bCs/>
          <w:color w:val="252525"/>
          <w:shd w:val="clear" w:color="auto" w:fill="FFFFFF"/>
        </w:rPr>
        <w:t>(</w:t>
      </w:r>
      <w:r w:rsidRPr="000D40AA">
        <w:rPr>
          <w:rFonts w:eastAsia="Times New Roman"/>
          <w:color w:val="252525"/>
          <w:shd w:val="clear" w:color="auto" w:fill="FFFFFF"/>
        </w:rPr>
        <w:t>Supreme and Most Honorable Society of the Children of the Nation</w:t>
      </w:r>
      <w:r w:rsidRPr="000D40AA">
        <w:rPr>
          <w:rFonts w:eastAsia="Times New Roman"/>
          <w:bCs/>
          <w:color w:val="252525"/>
          <w:shd w:val="clear" w:color="auto" w:fill="FFFFFF"/>
        </w:rPr>
        <w:t xml:space="preserve">), who abbreviated their name to </w:t>
      </w:r>
      <w:r w:rsidRPr="000D40AA">
        <w:rPr>
          <w:rFonts w:eastAsia="Times New Roman"/>
          <w:bCs/>
          <w:i/>
          <w:color w:val="252525"/>
          <w:shd w:val="clear" w:color="auto" w:fill="FFFFFF"/>
        </w:rPr>
        <w:t xml:space="preserve">Katipunan </w:t>
      </w:r>
      <w:r w:rsidRPr="000D40AA">
        <w:rPr>
          <w:rFonts w:eastAsia="Times New Roman"/>
          <w:bCs/>
          <w:color w:val="252525"/>
          <w:shd w:val="clear" w:color="auto" w:fill="FFFFFF"/>
        </w:rPr>
        <w:t xml:space="preserve">or the acronym </w:t>
      </w:r>
      <w:r w:rsidRPr="000D40AA">
        <w:rPr>
          <w:rFonts w:eastAsia="Times New Roman"/>
          <w:bCs/>
          <w:i/>
          <w:color w:val="252525"/>
          <w:shd w:val="clear" w:color="auto" w:fill="FFFFFF"/>
        </w:rPr>
        <w:t>KKK</w:t>
      </w:r>
      <w:r w:rsidRPr="000D40AA">
        <w:t>.</w:t>
      </w:r>
      <w:r w:rsidRPr="000D40AA">
        <w:rPr>
          <w:rStyle w:val="FootnoteReference"/>
        </w:rPr>
        <w:t xml:space="preserve"> </w:t>
      </w:r>
      <w:r w:rsidRPr="000D40AA">
        <w:rPr>
          <w:rStyle w:val="FootnoteReference"/>
        </w:rPr>
        <w:footnoteRef/>
      </w:r>
      <w:r w:rsidRPr="000D40AA">
        <w:t xml:space="preserve"> Castro argues, “More than their limited historical role, the </w:t>
      </w:r>
      <w:r w:rsidRPr="000D40AA">
        <w:rPr>
          <w:i/>
        </w:rPr>
        <w:t>Katipunan</w:t>
      </w:r>
      <w:r w:rsidRPr="000D40AA">
        <w:t xml:space="preserve"> are representative of revolutionary Filipino nationalism as an ideology, sentiment, and character-defining trait of the nation…The nationalist intent of the CCP, then, has clear ties to the longer nationalist tradition of the Philippines, giving it symbolic validation as a cultural actor and n</w:t>
      </w:r>
      <w:r>
        <w:t>ot just a venue for performance.</w:t>
      </w:r>
      <w:r w:rsidRPr="000D40AA">
        <w:t xml:space="preserve">” </w:t>
      </w:r>
    </w:p>
  </w:footnote>
  <w:footnote w:id="452">
    <w:p w14:paraId="2B28B441" w14:textId="77777777" w:rsidR="00014026" w:rsidRDefault="00014026" w:rsidP="00527419">
      <w:pPr>
        <w:pStyle w:val="FootnoteText"/>
      </w:pPr>
      <w:r w:rsidRPr="007027CC">
        <w:rPr>
          <w:rStyle w:val="FootnoteReference"/>
        </w:rPr>
        <w:footnoteRef/>
      </w:r>
      <w:r w:rsidRPr="007027CC">
        <w:t xml:space="preserve"> </w:t>
      </w:r>
      <w:r>
        <w:t>Modesto,</w:t>
      </w:r>
      <w:r w:rsidRPr="007F7D77">
        <w:t xml:space="preserve"> </w:t>
      </w:r>
      <w:r>
        <w:t>i</w:t>
      </w:r>
      <w:r w:rsidRPr="007F7D77">
        <w:t>nt</w:t>
      </w:r>
      <w:r>
        <w:t xml:space="preserve">erview with Francesca Enriquez. Modesto stated that the artist was not necessarily a member of Shop 6, simply a student of Chabet’s. </w:t>
      </w:r>
    </w:p>
    <w:p w14:paraId="5397DDC8" w14:textId="77777777" w:rsidR="00014026" w:rsidRPr="000D40AA" w:rsidRDefault="00014026" w:rsidP="00527419">
      <w:pPr>
        <w:pStyle w:val="FootnoteText"/>
      </w:pPr>
    </w:p>
  </w:footnote>
  <w:footnote w:id="453">
    <w:p w14:paraId="04241608" w14:textId="77777777" w:rsidR="00014026" w:rsidRDefault="00014026" w:rsidP="00527419">
      <w:pPr>
        <w:pStyle w:val="FootnoteText"/>
      </w:pPr>
      <w:r w:rsidRPr="007027CC">
        <w:rPr>
          <w:rStyle w:val="FootnoteReference"/>
        </w:rPr>
        <w:footnoteRef/>
      </w:r>
      <w:r w:rsidRPr="007027CC">
        <w:t xml:space="preserve"> </w:t>
      </w:r>
      <w:r>
        <w:t>Modesto, interview with Francesca Enriquez.</w:t>
      </w:r>
    </w:p>
    <w:p w14:paraId="776DD23F" w14:textId="77777777" w:rsidR="00014026" w:rsidRPr="000D40AA" w:rsidRDefault="00014026" w:rsidP="00527419">
      <w:pPr>
        <w:pStyle w:val="FootnoteText"/>
      </w:pPr>
    </w:p>
  </w:footnote>
  <w:footnote w:id="454">
    <w:p w14:paraId="4B27B492" w14:textId="77777777" w:rsidR="00014026" w:rsidRPr="000D40AA" w:rsidRDefault="00014026" w:rsidP="00527419">
      <w:pPr>
        <w:pStyle w:val="FootnoteText"/>
      </w:pPr>
      <w:r w:rsidRPr="007027CC">
        <w:rPr>
          <w:rStyle w:val="FootnoteReference"/>
        </w:rPr>
        <w:footnoteRef/>
      </w:r>
      <w:r w:rsidRPr="007027CC">
        <w:t xml:space="preserve"> </w:t>
      </w:r>
      <w:r>
        <w:t>Modesto, interview with Francesca Enriquez.</w:t>
      </w:r>
    </w:p>
  </w:footnote>
  <w:footnote w:id="455">
    <w:p w14:paraId="0636637F" w14:textId="77777777" w:rsidR="00014026" w:rsidRPr="003867E8" w:rsidRDefault="00014026" w:rsidP="00527419">
      <w:pPr>
        <w:pStyle w:val="FootnoteText"/>
      </w:pPr>
      <w:r w:rsidRPr="0076649F">
        <w:rPr>
          <w:rStyle w:val="FootnoteReference"/>
        </w:rPr>
        <w:footnoteRef/>
      </w:r>
      <w:r w:rsidRPr="0076649F">
        <w:t xml:space="preserve"> </w:t>
      </w:r>
      <w:r>
        <w:t>Roberto Chabet interview with Francesca Enriquez in 1990s, accessed via Shop 6 Folder, AsiaArtArchive, Hong Kong.</w:t>
      </w:r>
    </w:p>
    <w:p w14:paraId="6F93C50B" w14:textId="77777777" w:rsidR="00014026" w:rsidRPr="0076649F" w:rsidRDefault="00014026" w:rsidP="00527419">
      <w:pPr>
        <w:pStyle w:val="FootnoteText"/>
      </w:pPr>
    </w:p>
  </w:footnote>
  <w:footnote w:id="456">
    <w:p w14:paraId="12FB22E5" w14:textId="77777777" w:rsidR="00014026" w:rsidRPr="00720BB9" w:rsidRDefault="00014026" w:rsidP="00527419">
      <w:pPr>
        <w:pStyle w:val="FootnoteText"/>
      </w:pPr>
      <w:r w:rsidRPr="0076649F">
        <w:rPr>
          <w:rStyle w:val="FootnoteReference"/>
        </w:rPr>
        <w:footnoteRef/>
      </w:r>
      <w:r w:rsidRPr="0076649F">
        <w:t xml:space="preserve"> </w:t>
      </w:r>
      <w:r>
        <w:t>Roberto Chabet interview with Francesca Enriquez.</w:t>
      </w:r>
    </w:p>
    <w:p w14:paraId="4776743F" w14:textId="77777777" w:rsidR="00014026" w:rsidRPr="00720BB9" w:rsidRDefault="00014026" w:rsidP="00527419">
      <w:pPr>
        <w:pStyle w:val="FootnoteText"/>
      </w:pPr>
    </w:p>
  </w:footnote>
  <w:footnote w:id="457">
    <w:p w14:paraId="2656728D" w14:textId="77777777" w:rsidR="00014026" w:rsidRPr="0000732A" w:rsidRDefault="00014026" w:rsidP="00527419">
      <w:pPr>
        <w:pStyle w:val="FootnoteText"/>
        <w:rPr>
          <w:b/>
        </w:rPr>
      </w:pPr>
      <w:r w:rsidRPr="0000732A">
        <w:rPr>
          <w:rStyle w:val="FootnoteReference"/>
        </w:rPr>
        <w:footnoteRef/>
      </w:r>
      <w:r w:rsidRPr="0000732A">
        <w:t xml:space="preserve"> Alice Guillermo, “Celebrating Nature, Intimating Spirit: Junyee,” </w:t>
      </w:r>
      <w:r w:rsidRPr="0000732A">
        <w:rPr>
          <w:i/>
        </w:rPr>
        <w:t>World Sculpture News</w:t>
      </w:r>
      <w:r w:rsidRPr="0000732A">
        <w:t xml:space="preserve">, Winter 2001, 23. In Alice Guillermo’s </w:t>
      </w:r>
      <w:r w:rsidRPr="0000732A">
        <w:rPr>
          <w:i/>
        </w:rPr>
        <w:t xml:space="preserve">World Sculpture News </w:t>
      </w:r>
      <w:r w:rsidRPr="0000732A">
        <w:t>profile of Junyee, she notes how Junyee “stresses that the ‘indigenous’ which he upholds in his art is conceptually different than from the ‘ethnic’ which may be easily, although not necessarily, construed as limited and self-contained pockets of culture.”</w:t>
      </w:r>
      <w:r w:rsidRPr="0000732A">
        <w:rPr>
          <w:rStyle w:val="FootnoteReference"/>
        </w:rPr>
        <w:footnoteRef/>
      </w:r>
      <w:r w:rsidRPr="0000732A">
        <w:t xml:space="preserve"> According to Guillermo, though Junyee believes that “the indigenous is constituted by contributions from the different ethnic groups which…enter into a fluid condition of communication and exchange,” he ultimately affirms that “the environment shapes culture, and this is best shown in art through installation and making use of indigenous materials from the natural surroundings and found objects.”  </w:t>
      </w:r>
    </w:p>
    <w:p w14:paraId="5D7540A5" w14:textId="77777777" w:rsidR="00014026" w:rsidRPr="0000732A" w:rsidRDefault="00014026" w:rsidP="00527419">
      <w:pPr>
        <w:pStyle w:val="FootnoteText"/>
      </w:pPr>
    </w:p>
  </w:footnote>
  <w:footnote w:id="458">
    <w:p w14:paraId="763DE755" w14:textId="77777777" w:rsidR="00014026" w:rsidRPr="00720BB9" w:rsidRDefault="00014026" w:rsidP="00527419">
      <w:pPr>
        <w:pStyle w:val="FootnoteText"/>
        <w:rPr>
          <w:lang w:eastAsia="zh-TW"/>
        </w:rPr>
      </w:pPr>
      <w:r w:rsidRPr="00A37AD0">
        <w:rPr>
          <w:rStyle w:val="FootnoteReference"/>
        </w:rPr>
        <w:footnoteRef/>
      </w:r>
      <w:r w:rsidRPr="00A37AD0">
        <w:t xml:space="preserve"> The exhibition opened to the public in July 5, 1974 and the award ceremony took place on July 15, 2015 at Ayala Museum. The Ayala Museum had just opened to the public that year on June 22 and was popular for its dioramas</w:t>
      </w:r>
      <w:proofErr w:type="gramStart"/>
      <w:r w:rsidRPr="00A37AD0">
        <w:t>—“</w:t>
      </w:r>
      <w:proofErr w:type="gramEnd"/>
      <w:r w:rsidRPr="00A37AD0">
        <w:t xml:space="preserve">scenic representation in miniature of historical events in the Philippines.” </w:t>
      </w:r>
      <w:r>
        <w:t xml:space="preserve">From </w:t>
      </w:r>
      <w:bookmarkStart w:id="96" w:name="_Hlk507449035"/>
      <w:r>
        <w:rPr>
          <w:lang w:eastAsia="zh-TW"/>
        </w:rPr>
        <w:t>‘</w:t>
      </w:r>
      <w:r w:rsidRPr="00535110">
        <w:rPr>
          <w:lang w:eastAsia="zh-TW"/>
        </w:rPr>
        <w:t>Thousands Have So Far Visited Ayala Museum on Makati Ave</w:t>
      </w:r>
      <w:r>
        <w:rPr>
          <w:lang w:eastAsia="zh-TW"/>
        </w:rPr>
        <w:t>,”</w:t>
      </w:r>
      <w:r w:rsidRPr="00A37AD0">
        <w:rPr>
          <w:lang w:eastAsia="zh-TW"/>
        </w:rPr>
        <w:t xml:space="preserve"> </w:t>
      </w:r>
      <w:r w:rsidRPr="00535110">
        <w:rPr>
          <w:i/>
          <w:lang w:eastAsia="zh-TW"/>
        </w:rPr>
        <w:t>Bulletin Today</w:t>
      </w:r>
      <w:r>
        <w:rPr>
          <w:lang w:eastAsia="zh-TW"/>
        </w:rPr>
        <w:t xml:space="preserve">, July 11, 1974, 25, in #Article 31 from </w:t>
      </w:r>
      <w:r w:rsidRPr="00353CDD">
        <w:t>Kalaw-Ledesma Foundation, Inc.</w:t>
      </w:r>
      <w:r>
        <w:rPr>
          <w:lang w:eastAsia="zh-TW"/>
        </w:rPr>
        <w:t xml:space="preserve"> </w:t>
      </w:r>
      <w:bookmarkEnd w:id="96"/>
      <w:r>
        <w:rPr>
          <w:lang w:eastAsia="zh-TW"/>
        </w:rPr>
        <w:t xml:space="preserve">For more information about Ayala Museum that year, see </w:t>
      </w:r>
      <w:bookmarkStart w:id="97" w:name="_Hlk507449122"/>
      <w:r w:rsidRPr="00A37AD0">
        <w:rPr>
          <w:lang w:eastAsia="zh-TW"/>
        </w:rPr>
        <w:t>Juanita Galang-Trinidad</w:t>
      </w:r>
      <w:r>
        <w:rPr>
          <w:i/>
          <w:lang w:eastAsia="zh-TW"/>
        </w:rPr>
        <w:t>, “</w:t>
      </w:r>
      <w:r w:rsidRPr="00974475">
        <w:rPr>
          <w:lang w:eastAsia="zh-TW"/>
        </w:rPr>
        <w:t>More Than A Museum,”</w:t>
      </w:r>
      <w:r w:rsidRPr="00A37AD0">
        <w:rPr>
          <w:lang w:eastAsia="zh-TW"/>
        </w:rPr>
        <w:t xml:space="preserve"> </w:t>
      </w:r>
      <w:r w:rsidRPr="00974475">
        <w:rPr>
          <w:i/>
          <w:lang w:eastAsia="zh-TW"/>
        </w:rPr>
        <w:t>Expressweek</w:t>
      </w:r>
      <w:r>
        <w:rPr>
          <w:lang w:eastAsia="zh-TW"/>
        </w:rPr>
        <w:t xml:space="preserve">, August 22, 1974, 5–16, in #Article 31 from </w:t>
      </w:r>
      <w:r w:rsidRPr="00353CDD">
        <w:t>Kalaw-Ledesma Foundation, Inc</w:t>
      </w:r>
      <w:bookmarkEnd w:id="97"/>
      <w:r w:rsidRPr="00353CDD">
        <w:t>.</w:t>
      </w:r>
      <w:r>
        <w:rPr>
          <w:lang w:eastAsia="zh-TW"/>
        </w:rPr>
        <w:t xml:space="preserve"> </w:t>
      </w:r>
      <w:r w:rsidRPr="00A37AD0">
        <w:rPr>
          <w:lang w:eastAsia="zh-TW"/>
        </w:rPr>
        <w:t xml:space="preserve"> </w:t>
      </w:r>
    </w:p>
  </w:footnote>
  <w:footnote w:id="459">
    <w:p w14:paraId="3FE0AF93" w14:textId="77777777" w:rsidR="00014026" w:rsidRDefault="00014026" w:rsidP="00527419">
      <w:pPr>
        <w:pStyle w:val="FootnoteText"/>
      </w:pPr>
    </w:p>
    <w:p w14:paraId="29BC7272" w14:textId="77777777" w:rsidR="00014026" w:rsidRPr="00AC0363" w:rsidRDefault="00014026" w:rsidP="00527419">
      <w:pPr>
        <w:pStyle w:val="FootnoteText"/>
        <w:rPr>
          <w:lang w:eastAsia="zh-TW"/>
        </w:rPr>
      </w:pPr>
      <w:r w:rsidRPr="00AC0363">
        <w:rPr>
          <w:rStyle w:val="FootnoteReference"/>
        </w:rPr>
        <w:footnoteRef/>
      </w:r>
      <w:r w:rsidRPr="00AC0363">
        <w:t xml:space="preserve"> </w:t>
      </w:r>
      <w:bookmarkStart w:id="98" w:name="_Hlk507449196"/>
      <w:r w:rsidRPr="00AC0363">
        <w:rPr>
          <w:lang w:eastAsia="zh-TW"/>
        </w:rPr>
        <w:t xml:space="preserve">“This Year’s Art Find,” </w:t>
      </w:r>
      <w:r w:rsidRPr="00AC0363">
        <w:rPr>
          <w:i/>
          <w:lang w:eastAsia="zh-TW"/>
        </w:rPr>
        <w:t>Times Journal</w:t>
      </w:r>
      <w:r w:rsidRPr="00AC0363">
        <w:rPr>
          <w:lang w:eastAsia="zh-TW"/>
        </w:rPr>
        <w:t>, June 29, 1974, p.13.</w:t>
      </w:r>
      <w:bookmarkEnd w:id="98"/>
    </w:p>
    <w:p w14:paraId="3D7F434D" w14:textId="77777777" w:rsidR="00014026" w:rsidRPr="00AC0363" w:rsidRDefault="00014026" w:rsidP="00527419">
      <w:pPr>
        <w:pStyle w:val="FootnoteText"/>
      </w:pPr>
    </w:p>
  </w:footnote>
  <w:footnote w:id="460">
    <w:p w14:paraId="5645AA2D" w14:textId="77777777" w:rsidR="00014026" w:rsidRPr="00AC0363" w:rsidRDefault="00014026" w:rsidP="00527419">
      <w:pPr>
        <w:pStyle w:val="FootnoteText"/>
        <w:rPr>
          <w:lang w:eastAsia="zh-TW"/>
        </w:rPr>
      </w:pPr>
      <w:r w:rsidRPr="00AC0363">
        <w:rPr>
          <w:rStyle w:val="FootnoteReference"/>
        </w:rPr>
        <w:footnoteRef/>
      </w:r>
      <w:r w:rsidRPr="00AC0363">
        <w:t xml:space="preserve"> </w:t>
      </w:r>
      <w:bookmarkStart w:id="99" w:name="_Hlk507449244"/>
      <w:r w:rsidRPr="00AC0363">
        <w:rPr>
          <w:lang w:eastAsia="zh-TW"/>
        </w:rPr>
        <w:t xml:space="preserve">Amadis Ma. Guerrero, “The AAP Chalks Up Another Milestone,” </w:t>
      </w:r>
      <w:r w:rsidRPr="00AC0363">
        <w:rPr>
          <w:i/>
          <w:lang w:eastAsia="zh-TW"/>
        </w:rPr>
        <w:t>Expressweek</w:t>
      </w:r>
      <w:r>
        <w:rPr>
          <w:lang w:eastAsia="zh-TW"/>
        </w:rPr>
        <w:t>, August 15, 1974, 43,</w:t>
      </w:r>
      <w:r w:rsidRPr="00AC0363">
        <w:rPr>
          <w:lang w:eastAsia="zh-TW"/>
        </w:rPr>
        <w:t xml:space="preserve"> </w:t>
      </w:r>
      <w:r>
        <w:rPr>
          <w:lang w:eastAsia="zh-TW"/>
        </w:rPr>
        <w:t xml:space="preserve">in #Article 31 from </w:t>
      </w:r>
      <w:r w:rsidRPr="00353CDD">
        <w:t>Kalaw-Ledesma Foundation, Inc.</w:t>
      </w:r>
      <w:r>
        <w:rPr>
          <w:lang w:eastAsia="zh-TW"/>
        </w:rPr>
        <w:t xml:space="preserve"> </w:t>
      </w:r>
      <w:bookmarkEnd w:id="99"/>
      <w:r>
        <w:rPr>
          <w:lang w:eastAsia="zh-TW"/>
        </w:rPr>
        <w:t xml:space="preserve">See more on Abueva’s mentorship of Junyee in </w:t>
      </w:r>
      <w:bookmarkStart w:id="100" w:name="_Hlk507449302"/>
      <w:r>
        <w:rPr>
          <w:lang w:eastAsia="zh-TW"/>
        </w:rPr>
        <w:t xml:space="preserve">Jose “Bogie” Tence Ruiz, </w:t>
      </w:r>
      <w:r>
        <w:rPr>
          <w:i/>
          <w:lang w:eastAsia="zh-TW"/>
        </w:rPr>
        <w:t>Wood Things Installation Junyee</w:t>
      </w:r>
      <w:r>
        <w:rPr>
          <w:lang w:eastAsia="zh-TW"/>
        </w:rPr>
        <w:t>, (Manila: Yonzon Associates, Inc., 2016)</w:t>
      </w:r>
      <w:bookmarkEnd w:id="100"/>
      <w:r>
        <w:rPr>
          <w:lang w:eastAsia="zh-TW"/>
        </w:rPr>
        <w:t xml:space="preserve">, 34–35.   </w:t>
      </w:r>
    </w:p>
    <w:p w14:paraId="499E6BF2" w14:textId="77777777" w:rsidR="00014026" w:rsidRPr="00AC0363" w:rsidRDefault="00014026" w:rsidP="00527419">
      <w:pPr>
        <w:pStyle w:val="FootnoteText"/>
      </w:pPr>
    </w:p>
  </w:footnote>
  <w:footnote w:id="461">
    <w:p w14:paraId="5D9FF675" w14:textId="77777777" w:rsidR="00014026" w:rsidRPr="00AC0363" w:rsidRDefault="00014026" w:rsidP="00527419">
      <w:pPr>
        <w:pStyle w:val="FootnoteText"/>
      </w:pPr>
      <w:r w:rsidRPr="00AC0363">
        <w:rPr>
          <w:rStyle w:val="FootnoteReference"/>
        </w:rPr>
        <w:footnoteRef/>
      </w:r>
      <w:r w:rsidRPr="00AC0363">
        <w:t xml:space="preserve"> “</w:t>
      </w:r>
      <w:r w:rsidRPr="00AC0363">
        <w:rPr>
          <w:lang w:eastAsia="zh-TW"/>
        </w:rPr>
        <w:t xml:space="preserve">Sculpture Show Going on at Park,” </w:t>
      </w:r>
      <w:r w:rsidRPr="00AC0363">
        <w:rPr>
          <w:i/>
          <w:lang w:eastAsia="zh-TW"/>
        </w:rPr>
        <w:t>Bulletin Today</w:t>
      </w:r>
      <w:r w:rsidRPr="00AC0363">
        <w:rPr>
          <w:lang w:eastAsia="zh-TW"/>
        </w:rPr>
        <w:t>, March 2, 1976</w:t>
      </w:r>
      <w:r>
        <w:t xml:space="preserve">, </w:t>
      </w:r>
      <w:r>
        <w:rPr>
          <w:lang w:eastAsia="zh-TW"/>
        </w:rPr>
        <w:t xml:space="preserve">in #Article 33 from </w:t>
      </w:r>
      <w:r w:rsidRPr="00353CDD">
        <w:t>Kalaw-Ledesma Foundation, Inc.</w:t>
      </w:r>
      <w:r>
        <w:rPr>
          <w:lang w:eastAsia="zh-TW"/>
        </w:rPr>
        <w:t xml:space="preserve"> </w:t>
      </w:r>
    </w:p>
    <w:p w14:paraId="5CBED4A6" w14:textId="77777777" w:rsidR="00014026" w:rsidRPr="00AC0363" w:rsidRDefault="00014026" w:rsidP="00527419">
      <w:pPr>
        <w:pStyle w:val="FootnoteText"/>
      </w:pPr>
    </w:p>
  </w:footnote>
  <w:footnote w:id="462">
    <w:p w14:paraId="1FF0BE98" w14:textId="77777777" w:rsidR="00014026" w:rsidRPr="00AC0363" w:rsidRDefault="00014026" w:rsidP="00527419">
      <w:pPr>
        <w:pStyle w:val="FootnoteText"/>
      </w:pPr>
      <w:r w:rsidRPr="00AC0363">
        <w:rPr>
          <w:rStyle w:val="FootnoteReference"/>
        </w:rPr>
        <w:footnoteRef/>
      </w:r>
      <w:r w:rsidRPr="00AC0363">
        <w:t xml:space="preserve"> “</w:t>
      </w:r>
      <w:r w:rsidRPr="00AC0363">
        <w:rPr>
          <w:lang w:eastAsia="zh-TW"/>
        </w:rPr>
        <w:t>Sculpture Show Going on at Park</w:t>
      </w:r>
      <w:r>
        <w:rPr>
          <w:lang w:eastAsia="zh-TW"/>
        </w:rPr>
        <w:t>.</w:t>
      </w:r>
      <w:r w:rsidRPr="00AC0363">
        <w:rPr>
          <w:lang w:eastAsia="zh-TW"/>
        </w:rPr>
        <w:t>”</w:t>
      </w:r>
    </w:p>
    <w:p w14:paraId="71CCA256" w14:textId="77777777" w:rsidR="00014026" w:rsidRPr="00AC0363" w:rsidRDefault="00014026" w:rsidP="00527419">
      <w:pPr>
        <w:pStyle w:val="FootnoteText"/>
      </w:pPr>
    </w:p>
  </w:footnote>
  <w:footnote w:id="463">
    <w:p w14:paraId="527CA445" w14:textId="77777777" w:rsidR="00014026" w:rsidRPr="00AC0363" w:rsidRDefault="00014026" w:rsidP="00527419">
      <w:pPr>
        <w:pStyle w:val="FootnoteText"/>
      </w:pPr>
      <w:r w:rsidRPr="00AC0363">
        <w:rPr>
          <w:rStyle w:val="FootnoteReference"/>
        </w:rPr>
        <w:footnoteRef/>
      </w:r>
      <w:r w:rsidRPr="00AC0363">
        <w:t xml:space="preserve"> Description of work found at Cultural Center of the Philippines, Fine Art and Museum Division, Curator</w:t>
      </w:r>
      <w:r>
        <w:t>ial File, Luis “Junyee” Yee.</w:t>
      </w:r>
      <w:r w:rsidRPr="00AC0363">
        <w:t xml:space="preserve"> </w:t>
      </w:r>
    </w:p>
    <w:p w14:paraId="12B6BB9E" w14:textId="77777777" w:rsidR="00014026" w:rsidRPr="0076649F" w:rsidRDefault="00014026" w:rsidP="00527419">
      <w:pPr>
        <w:pStyle w:val="FootnoteText"/>
      </w:pPr>
    </w:p>
  </w:footnote>
  <w:footnote w:id="464">
    <w:p w14:paraId="074859FE" w14:textId="64A99F62" w:rsidR="00014026" w:rsidRPr="0091232B" w:rsidRDefault="00014026" w:rsidP="00527419">
      <w:pPr>
        <w:pStyle w:val="FootnoteText"/>
      </w:pPr>
      <w:r w:rsidRPr="0091232B">
        <w:rPr>
          <w:rStyle w:val="FootnoteReference"/>
        </w:rPr>
        <w:footnoteRef/>
      </w:r>
      <w:r w:rsidRPr="0091232B">
        <w:t xml:space="preserve"> </w:t>
      </w:r>
      <w:r>
        <w:t xml:space="preserve">The idea that the term “indigenous” in contemporary indigenous art refers to materials rather than people is widespread in the Philippines by the 1990s after Junyee and Aviado co-wrote the </w:t>
      </w:r>
      <w:r w:rsidRPr="0072667C">
        <w:rPr>
          <w:i/>
          <w:highlight w:val="yellow"/>
        </w:rPr>
        <w:t>Manifesto for Indigenous Art</w:t>
      </w:r>
      <w:r>
        <w:t xml:space="preserve"> at the Havana Biennial in 1991 and held the ASEAN Conference for Indigenous Materials, an international conference held in the Philippines in 1993. Art critic Jennie Javelosa, for example, begins an article on Junyee’s participation in the Havana Biennial by reviewing that “in the early ‘80s, the beginnings of a unique trend in the visual arts began to make themselves felt. With leaves, twigs and found objects, artists expressed themselves by using indigenous materials. This became one preoccupation of mainstream art. Such a move proved economical because materials did not have to be imported.” (</w:t>
      </w:r>
      <w:bookmarkStart w:id="101" w:name="_Hlk507449529"/>
      <w:r>
        <w:t xml:space="preserve">Jeannie E. Javelosa, “Junyee makes waves in Havana,” </w:t>
      </w:r>
      <w:r>
        <w:rPr>
          <w:i/>
        </w:rPr>
        <w:t>Manila Chronicle,</w:t>
      </w:r>
      <w:r>
        <w:t xml:space="preserve"> January 11-17, 1992,</w:t>
      </w:r>
      <w:r w:rsidRPr="00353CDD">
        <w:t xml:space="preserve"> </w:t>
      </w:r>
      <w:r>
        <w:t xml:space="preserve">in </w:t>
      </w:r>
      <w:r w:rsidRPr="00353CDD">
        <w:t>Article #60 from Kalaw-Ledesma Foundation, Inc.</w:t>
      </w:r>
      <w:bookmarkEnd w:id="101"/>
      <w:r>
        <w:t xml:space="preserve">) </w:t>
      </w:r>
      <w:r w:rsidRPr="00353CDD">
        <w:t>T</w:t>
      </w:r>
      <w:r>
        <w:t xml:space="preserve">his chapter will further discuss one of the major exhibitions, </w:t>
      </w:r>
      <w:r>
        <w:rPr>
          <w:i/>
        </w:rPr>
        <w:t>Ugat Suri</w:t>
      </w:r>
      <w:r>
        <w:t>,</w:t>
      </w:r>
      <w:r>
        <w:rPr>
          <w:i/>
        </w:rPr>
        <w:t xml:space="preserve"> </w:t>
      </w:r>
      <w:r>
        <w:t>that codified indigenous art based on its materials. Another art critic, Paul B. Zafaralla, also notes that “indigenous art” is first and foremost medium oriented, with “bamboo, pods, twigs, vines, wood stumps and other found objects that are both brittle and ephemeral.” He also argues that “there is a hazy distinction between indigenous and ethnic art” and poses the problem of “indigenous art relying heavily…on western principles of art and design.” (</w:t>
      </w:r>
      <w:bookmarkStart w:id="102" w:name="_Hlk507449584"/>
      <w:r>
        <w:t xml:space="preserve">Paul Zafaralla, “Indigenous Art,” </w:t>
      </w:r>
      <w:r>
        <w:rPr>
          <w:i/>
        </w:rPr>
        <w:t>Manila</w:t>
      </w:r>
      <w:r>
        <w:t xml:space="preserve"> </w:t>
      </w:r>
      <w:r>
        <w:rPr>
          <w:i/>
        </w:rPr>
        <w:t>Times</w:t>
      </w:r>
      <w:r>
        <w:t xml:space="preserve">, May 6, 1992, in </w:t>
      </w:r>
      <w:r w:rsidRPr="0072667C">
        <w:t>Article #60 from Kalaw-Ledesma Foundation, Inc.</w:t>
      </w:r>
      <w:bookmarkEnd w:id="102"/>
      <w:r w:rsidRPr="0072667C">
        <w:t>) Finally, Rachel Mayo writes in “Indigenous Art: A Bonding with Nature?” that indigenous art often involved “being true to the nature of one’s surroundings, one’s culture, one’s history, one’s environment.” Of</w:t>
      </w:r>
      <w:r>
        <w:t xml:space="preserve"> the works she sees at </w:t>
      </w:r>
      <w:r>
        <w:rPr>
          <w:i/>
        </w:rPr>
        <w:t>Folk Art</w:t>
      </w:r>
      <w:r>
        <w:t xml:space="preserve"> (</w:t>
      </w:r>
      <w:r>
        <w:rPr>
          <w:i/>
        </w:rPr>
        <w:t>Katutbong Sining</w:t>
      </w:r>
      <w:r>
        <w:t>)</w:t>
      </w:r>
      <w:r>
        <w:rPr>
          <w:i/>
        </w:rPr>
        <w:t xml:space="preserve"> </w:t>
      </w:r>
      <w:r>
        <w:t xml:space="preserve">the </w:t>
      </w:r>
      <w:r>
        <w:rPr>
          <w:i/>
        </w:rPr>
        <w:t xml:space="preserve">Alliance Francaise </w:t>
      </w:r>
      <w:r>
        <w:t>in Manila, she observes that what they have in common are “materials. The use of alternative, natural materials into making art: bamboo, leaves, twigs, pebbles—back to the earth.” (</w:t>
      </w:r>
      <w:bookmarkStart w:id="103" w:name="_Hlk507449671"/>
      <w:r>
        <w:t xml:space="preserve">Rachel Mayo, </w:t>
      </w:r>
      <w:r>
        <w:rPr>
          <w:i/>
        </w:rPr>
        <w:t>“</w:t>
      </w:r>
      <w:r>
        <w:t xml:space="preserve">Indigenous Art: Bonding with </w:t>
      </w:r>
      <w:proofErr w:type="gramStart"/>
      <w:r>
        <w:t>Nature?,</w:t>
      </w:r>
      <w:proofErr w:type="gramEnd"/>
      <w:r>
        <w:t xml:space="preserve">” in AAP LIHAM, reprinted from </w:t>
      </w:r>
      <w:r w:rsidRPr="00F214EA">
        <w:t>Malaya</w:t>
      </w:r>
      <w:r>
        <w:t>, June 11, 1992, in Article #62</w:t>
      </w:r>
      <w:r w:rsidRPr="00353CDD">
        <w:t xml:space="preserve"> from Kalaw-Ledesma Foundation, Inc.</w:t>
      </w:r>
      <w:bookmarkEnd w:id="103"/>
      <w:r>
        <w:t>).</w:t>
      </w:r>
      <w:r w:rsidRPr="00F214EA">
        <w:t>These</w:t>
      </w:r>
      <w:r>
        <w:t xml:space="preserve"> are just a handful of articles among many in the Philippines that define contemporary indigenous art based on natural materials or found objects. </w:t>
      </w:r>
    </w:p>
    <w:p w14:paraId="7DB12496" w14:textId="77777777" w:rsidR="00014026" w:rsidRPr="0091232B" w:rsidRDefault="00014026" w:rsidP="00527419">
      <w:pPr>
        <w:pStyle w:val="FootnoteText"/>
      </w:pPr>
    </w:p>
    <w:p w14:paraId="0FD57AFE" w14:textId="77777777" w:rsidR="00014026" w:rsidRPr="0091232B" w:rsidRDefault="00014026" w:rsidP="00527419">
      <w:pPr>
        <w:pStyle w:val="FootnoteText"/>
      </w:pPr>
    </w:p>
  </w:footnote>
  <w:footnote w:id="465">
    <w:p w14:paraId="0BDC165A" w14:textId="77777777" w:rsidR="00014026" w:rsidRPr="0091232B" w:rsidRDefault="00014026" w:rsidP="00527419">
      <w:pPr>
        <w:pStyle w:val="FootnoteText"/>
      </w:pPr>
      <w:r w:rsidRPr="007B27E6">
        <w:rPr>
          <w:rStyle w:val="FootnoteReference"/>
        </w:rPr>
        <w:footnoteRef/>
      </w:r>
      <w:r w:rsidRPr="007B27E6">
        <w:t xml:space="preserve"> Junyee, interview with author in his home at Los Baños, Philippines, October 22, 2017. All</w:t>
      </w:r>
      <w:r>
        <w:t xml:space="preserve"> unattributed direct</w:t>
      </w:r>
      <w:r w:rsidRPr="007B27E6">
        <w:t xml:space="preserve"> quotations from Junyee in the chapter are from this interview unless otherwise state</w:t>
      </w:r>
      <w:r w:rsidRPr="00445DEC">
        <w:t>d.</w:t>
      </w:r>
      <w:r>
        <w:t xml:space="preserve"> </w:t>
      </w:r>
    </w:p>
    <w:p w14:paraId="15523764" w14:textId="77777777" w:rsidR="00014026" w:rsidRPr="0091232B" w:rsidRDefault="00014026" w:rsidP="00527419">
      <w:pPr>
        <w:pStyle w:val="FootnoteText"/>
      </w:pPr>
    </w:p>
  </w:footnote>
  <w:footnote w:id="466">
    <w:p w14:paraId="0E23AFC1" w14:textId="77777777" w:rsidR="00014026" w:rsidRPr="0091232B" w:rsidRDefault="00014026" w:rsidP="00527419">
      <w:pPr>
        <w:pStyle w:val="FootnoteText"/>
      </w:pPr>
      <w:r w:rsidRPr="0091232B">
        <w:rPr>
          <w:rStyle w:val="FootnoteReference"/>
        </w:rPr>
        <w:footnoteRef/>
      </w:r>
      <w:r w:rsidRPr="0091232B">
        <w:t xml:space="preserve"> </w:t>
      </w:r>
      <w:r w:rsidRPr="007B27E6">
        <w:t>Junyee, interview with author</w:t>
      </w:r>
      <w:r w:rsidRPr="0091232B">
        <w:t xml:space="preserve">. In Junyee’s remarks at his book signing for </w:t>
      </w:r>
      <w:r w:rsidRPr="0091232B">
        <w:rPr>
          <w:i/>
        </w:rPr>
        <w:t>Wood Things Installation Junyee</w:t>
      </w:r>
      <w:r w:rsidRPr="0091232B">
        <w:t xml:space="preserve">, a monograph written by his long-time friend and fellow artist Jose “Bogie” Tence Ruiz, he joked about how in the 1970s, everyone, including himself, wanted to make ephemeral artworks. Now, in their old age, everyone is trying to find photographs to prove that these artworks existed. </w:t>
      </w:r>
    </w:p>
    <w:p w14:paraId="0A1A29FA" w14:textId="77777777" w:rsidR="00014026" w:rsidRPr="00EE1086" w:rsidRDefault="00014026" w:rsidP="00527419">
      <w:pPr>
        <w:pStyle w:val="FootnoteText"/>
      </w:pPr>
    </w:p>
  </w:footnote>
  <w:footnote w:id="467">
    <w:p w14:paraId="28C90B67" w14:textId="77777777" w:rsidR="00014026" w:rsidRDefault="00014026" w:rsidP="00527419">
      <w:pPr>
        <w:pStyle w:val="FootnoteText"/>
      </w:pPr>
      <w:r w:rsidRPr="00EE1086">
        <w:rPr>
          <w:rStyle w:val="FootnoteReference"/>
        </w:rPr>
        <w:footnoteRef/>
      </w:r>
      <w:r w:rsidRPr="00EE1086">
        <w:rPr>
          <w:lang w:eastAsia="zh-TW"/>
        </w:rPr>
        <w:t>As Chabet had highlighted in his abovementioned quotation, artists during the period made use of the various local materials available to them, in part because paint was expensive, but also as a way to avoid criticism that their work was derivative or driven purely by economic gain. Laudico, for example, had played with the concept of oil paint required by her teacher by using crude oil for her project. While she had joked that she had done so because of the pro</w:t>
      </w:r>
      <w:r>
        <w:rPr>
          <w:lang w:eastAsia="zh-TW"/>
        </w:rPr>
        <w:t>hibi</w:t>
      </w:r>
      <w:r w:rsidRPr="00EE1086">
        <w:rPr>
          <w:lang w:eastAsia="zh-TW"/>
        </w:rPr>
        <w:t xml:space="preserve">tive costs of paint, the word play of crude oil and oil paint pointed towards arbitrariness of value and the fungibility of language so characteristic of conceptual art. Fellow </w:t>
      </w:r>
      <w:r w:rsidRPr="00EE1086">
        <w:rPr>
          <w:i/>
          <w:lang w:eastAsia="zh-TW"/>
        </w:rPr>
        <w:t xml:space="preserve">Shop 6 </w:t>
      </w:r>
      <w:r w:rsidRPr="00EE1086">
        <w:rPr>
          <w:lang w:eastAsia="zh-TW"/>
        </w:rPr>
        <w:t>artist Modesto similarly chose to use cheap, everyday materials in his installations, noting “If it was oil and canvas, you have to paint…that’s expensive, you need to buy it, then you’d do it seriously, right?” Employment of local or cheap materials allowed artists a level of freedom to experiment outside of expectations with little financial risk. (</w:t>
      </w:r>
      <w:r w:rsidRPr="00EE1086">
        <w:t>Fernando Modesto interview with Francesca Enriquez in 1990s,</w:t>
      </w:r>
      <w:r>
        <w:t xml:space="preserve"> Shop 6</w:t>
      </w:r>
      <w:r w:rsidRPr="00EE1086">
        <w:t xml:space="preserve"> </w:t>
      </w:r>
      <w:r>
        <w:t xml:space="preserve">File, </w:t>
      </w:r>
      <w:r w:rsidRPr="00EE1086">
        <w:t>AsiaArtArchive Hong Kong.)</w:t>
      </w:r>
    </w:p>
    <w:p w14:paraId="43C72F02" w14:textId="77777777" w:rsidR="00014026" w:rsidRPr="00EE1086" w:rsidRDefault="00014026" w:rsidP="00527419">
      <w:pPr>
        <w:pStyle w:val="FootnoteText"/>
      </w:pPr>
    </w:p>
  </w:footnote>
  <w:footnote w:id="468">
    <w:p w14:paraId="4B63293B" w14:textId="77777777" w:rsidR="00014026" w:rsidRPr="00EE1086" w:rsidRDefault="00014026" w:rsidP="00527419">
      <w:pPr>
        <w:pStyle w:val="FootnoteText"/>
      </w:pPr>
      <w:r w:rsidRPr="00EE1086">
        <w:rPr>
          <w:rStyle w:val="FootnoteReference"/>
        </w:rPr>
        <w:footnoteRef/>
      </w:r>
      <w:r w:rsidRPr="00EE1086">
        <w:t xml:space="preserve"> Leonidas V. Benesa specifically contrasts Junyee with “the dustbin of conceptual artists,” in </w:t>
      </w:r>
      <w:bookmarkStart w:id="104" w:name="_Hlk507449860"/>
      <w:r w:rsidRPr="00EE1086">
        <w:t xml:space="preserve">“Paper as Art Medium in Touring ASEAN Exhibition,” </w:t>
      </w:r>
      <w:r w:rsidRPr="00EE1086">
        <w:rPr>
          <w:i/>
        </w:rPr>
        <w:t>Daily Express</w:t>
      </w:r>
      <w:r>
        <w:t>, March 8, 1984, in Article #45</w:t>
      </w:r>
      <w:r w:rsidRPr="00353CDD">
        <w:t xml:space="preserve"> from Kalaw-Ledesma Foundation, Inc.</w:t>
      </w:r>
      <w:r w:rsidRPr="00EE1086">
        <w:t xml:space="preserve"> </w:t>
      </w:r>
      <w:bookmarkEnd w:id="104"/>
    </w:p>
    <w:p w14:paraId="36319D8B" w14:textId="77777777" w:rsidR="00014026" w:rsidRPr="00EE1086" w:rsidRDefault="00014026" w:rsidP="00527419">
      <w:pPr>
        <w:pStyle w:val="FootnoteText"/>
      </w:pPr>
    </w:p>
  </w:footnote>
  <w:footnote w:id="469">
    <w:p w14:paraId="2875A08F" w14:textId="77777777" w:rsidR="00014026" w:rsidRPr="00EE1086" w:rsidRDefault="00014026" w:rsidP="00527419">
      <w:pPr>
        <w:pStyle w:val="FootnoteText"/>
      </w:pPr>
      <w:r w:rsidRPr="00EE1086">
        <w:rPr>
          <w:rStyle w:val="FootnoteReference"/>
        </w:rPr>
        <w:footnoteRef/>
      </w:r>
      <w:r>
        <w:t xml:space="preserve"> See Purita </w:t>
      </w:r>
      <w:r w:rsidRPr="00EE1086">
        <w:t xml:space="preserve">Kalaw-Ledesma and Amadis Ma. Guerrero, </w:t>
      </w:r>
      <w:r w:rsidRPr="00EE1086">
        <w:rPr>
          <w:i/>
        </w:rPr>
        <w:t>The Struggle for Philippine Art</w:t>
      </w:r>
      <w:r w:rsidRPr="00EE1086">
        <w:t xml:space="preserve"> (Manila:</w:t>
      </w:r>
      <w:r>
        <w:t xml:space="preserve"> </w:t>
      </w:r>
      <w:r w:rsidRPr="00EE1086">
        <w:t>Vera-Reyes, 1974).</w:t>
      </w:r>
    </w:p>
    <w:p w14:paraId="439D573B" w14:textId="77777777" w:rsidR="00014026" w:rsidRPr="00EE1086" w:rsidRDefault="00014026" w:rsidP="00527419">
      <w:pPr>
        <w:pStyle w:val="FootnoteText"/>
      </w:pPr>
    </w:p>
  </w:footnote>
  <w:footnote w:id="470">
    <w:p w14:paraId="06283EA4" w14:textId="77777777" w:rsidR="00014026" w:rsidRPr="005E291E" w:rsidRDefault="00014026" w:rsidP="00527419">
      <w:pPr>
        <w:pStyle w:val="FootnoteText"/>
      </w:pPr>
      <w:r w:rsidRPr="005E291E">
        <w:rPr>
          <w:rStyle w:val="FootnoteReference"/>
        </w:rPr>
        <w:footnoteRef/>
      </w:r>
      <w:r w:rsidRPr="005E291E">
        <w:t xml:space="preserve"> </w:t>
      </w:r>
      <w:r w:rsidRPr="00525D32">
        <w:rPr>
          <w:highlight w:val="yellow"/>
        </w:rPr>
        <w:t>Junyee, “The Artist and His Environment.”</w:t>
      </w:r>
      <w:r w:rsidRPr="005E291E">
        <w:t xml:space="preserve"> </w:t>
      </w:r>
    </w:p>
    <w:p w14:paraId="50F7C2A3" w14:textId="77777777" w:rsidR="00014026" w:rsidRPr="005E291E" w:rsidRDefault="00014026" w:rsidP="00527419">
      <w:pPr>
        <w:pStyle w:val="FootnoteText"/>
      </w:pPr>
    </w:p>
  </w:footnote>
  <w:footnote w:id="471">
    <w:p w14:paraId="4BF2D5BC" w14:textId="77777777" w:rsidR="00014026" w:rsidRPr="005E291E" w:rsidRDefault="00014026" w:rsidP="00527419">
      <w:pPr>
        <w:pStyle w:val="FootnoteText"/>
      </w:pPr>
      <w:r w:rsidRPr="005E291E">
        <w:rPr>
          <w:rStyle w:val="FootnoteReference"/>
        </w:rPr>
        <w:footnoteRef/>
      </w:r>
      <w:r w:rsidRPr="005E291E">
        <w:t xml:space="preserve"> Alice Guillermo, “Celebrating Nature, Intimating Spirit,” 23.</w:t>
      </w:r>
    </w:p>
    <w:p w14:paraId="3DFE6410" w14:textId="77777777" w:rsidR="00014026" w:rsidRPr="00DC7DCD" w:rsidRDefault="00014026" w:rsidP="00527419">
      <w:pPr>
        <w:pStyle w:val="FootnoteText"/>
      </w:pPr>
    </w:p>
  </w:footnote>
  <w:footnote w:id="472">
    <w:p w14:paraId="6351A0B0" w14:textId="77777777" w:rsidR="00014026" w:rsidRPr="007D4917" w:rsidRDefault="00014026" w:rsidP="00527419">
      <w:pPr>
        <w:pStyle w:val="FootnoteText"/>
        <w:rPr>
          <w:color w:val="4472C4" w:themeColor="accent1"/>
        </w:rPr>
      </w:pPr>
      <w:r w:rsidRPr="007D4917">
        <w:rPr>
          <w:rStyle w:val="FootnoteReference"/>
        </w:rPr>
        <w:footnoteRef/>
      </w:r>
      <w:r w:rsidRPr="007D4917">
        <w:t xml:space="preserve"> </w:t>
      </w:r>
      <w:r w:rsidRPr="005E291E">
        <w:t>Alice Guillermo, “Celebrating Nature, Intimating Spirit,”</w:t>
      </w:r>
      <w:r>
        <w:t xml:space="preserve"> </w:t>
      </w:r>
      <w:r w:rsidRPr="007D4917">
        <w:t xml:space="preserve">24. </w:t>
      </w:r>
    </w:p>
    <w:p w14:paraId="4D8E68D6" w14:textId="77777777" w:rsidR="00014026" w:rsidRPr="00B32C90" w:rsidRDefault="00014026" w:rsidP="00527419">
      <w:pPr>
        <w:pStyle w:val="FootnoteText"/>
      </w:pPr>
    </w:p>
  </w:footnote>
  <w:footnote w:id="473">
    <w:p w14:paraId="6B58BEF8" w14:textId="77777777" w:rsidR="00014026" w:rsidRPr="00B32C90" w:rsidRDefault="00014026" w:rsidP="00527419">
      <w:pPr>
        <w:pStyle w:val="FootnoteText"/>
      </w:pPr>
      <w:r w:rsidRPr="00B32C90">
        <w:rPr>
          <w:rStyle w:val="FootnoteReference"/>
        </w:rPr>
        <w:footnoteRef/>
      </w:r>
      <w:r w:rsidRPr="00B32C90">
        <w:t xml:space="preserve"> </w:t>
      </w:r>
      <w:r>
        <w:t xml:space="preserve">Ruiz writes, “Junyee places his execution of Balag in 1970…it may have been during a lull after the First Quarter Storm, which took place in January of that year. From his accounts, the work stayed a few weeks on site…so it may have been done during the early summer of 1970, with the dry weather allowing some of its processes to take place and linger.” From </w:t>
      </w:r>
      <w:r>
        <w:rPr>
          <w:lang w:eastAsia="zh-TW"/>
        </w:rPr>
        <w:t xml:space="preserve">Jose “Bogie” Tence Ruiz, </w:t>
      </w:r>
      <w:r>
        <w:rPr>
          <w:i/>
          <w:lang w:eastAsia="zh-TW"/>
        </w:rPr>
        <w:t>Wood Things</w:t>
      </w:r>
      <w:r>
        <w:rPr>
          <w:lang w:eastAsia="zh-TW"/>
        </w:rPr>
        <w:t xml:space="preserve">, 146.  </w:t>
      </w:r>
    </w:p>
    <w:p w14:paraId="46A31925" w14:textId="77777777" w:rsidR="00014026" w:rsidRPr="007D4917" w:rsidRDefault="00014026" w:rsidP="00527419">
      <w:pPr>
        <w:pStyle w:val="FootnoteText"/>
      </w:pPr>
    </w:p>
  </w:footnote>
  <w:footnote w:id="474">
    <w:p w14:paraId="7A086D64" w14:textId="77777777" w:rsidR="00014026" w:rsidRPr="006F3CAF" w:rsidRDefault="00014026" w:rsidP="00527419">
      <w:pPr>
        <w:pStyle w:val="FootnoteText"/>
      </w:pPr>
      <w:r w:rsidRPr="006F3CAF">
        <w:rPr>
          <w:rStyle w:val="FootnoteReference"/>
        </w:rPr>
        <w:footnoteRef/>
      </w:r>
      <w:r w:rsidRPr="006F3CAF">
        <w:t xml:space="preserve"> Alice Guillermo, “Celebrating Nature, Intimating Spirit,” 24.</w:t>
      </w:r>
    </w:p>
    <w:p w14:paraId="30598413" w14:textId="77777777" w:rsidR="00014026" w:rsidRPr="006F3CAF" w:rsidRDefault="00014026" w:rsidP="00527419">
      <w:pPr>
        <w:pStyle w:val="FootnoteText"/>
      </w:pPr>
    </w:p>
  </w:footnote>
  <w:footnote w:id="475">
    <w:p w14:paraId="752C925C" w14:textId="77777777" w:rsidR="00014026" w:rsidRPr="006F3CAF" w:rsidRDefault="00014026" w:rsidP="00527419">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p w14:paraId="49F7BBDF" w14:textId="77777777" w:rsidR="00014026" w:rsidRPr="006F3CAF" w:rsidRDefault="00014026" w:rsidP="00527419">
      <w:pPr>
        <w:pStyle w:val="FootnoteText"/>
      </w:pPr>
    </w:p>
  </w:footnote>
  <w:footnote w:id="476">
    <w:p w14:paraId="3FEF3BF1" w14:textId="77777777" w:rsidR="00014026" w:rsidRPr="006F3CAF" w:rsidRDefault="00014026" w:rsidP="00527419">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p w14:paraId="57DB75E6" w14:textId="77777777" w:rsidR="00014026" w:rsidRPr="006F3CAF" w:rsidRDefault="00014026" w:rsidP="00527419">
      <w:pPr>
        <w:pStyle w:val="FootnoteText"/>
      </w:pPr>
    </w:p>
  </w:footnote>
  <w:footnote w:id="477">
    <w:p w14:paraId="1946E13B" w14:textId="77777777" w:rsidR="00014026" w:rsidRPr="006F3CAF" w:rsidRDefault="00014026" w:rsidP="00527419">
      <w:pPr>
        <w:pStyle w:val="FootnoteText"/>
      </w:pPr>
      <w:r w:rsidRPr="006F3CAF">
        <w:rPr>
          <w:rStyle w:val="FootnoteReference"/>
        </w:rPr>
        <w:footnoteRef/>
      </w:r>
      <w:r w:rsidRPr="006F3CAF">
        <w:t xml:space="preserve"> Guillermo, “Celebrating Nature, Intimating Spirit,” 24.</w:t>
      </w:r>
      <w:r>
        <w:t xml:space="preserve"> </w:t>
      </w:r>
    </w:p>
    <w:p w14:paraId="4F3B64C2" w14:textId="77777777" w:rsidR="00014026" w:rsidRPr="006F3CAF" w:rsidRDefault="00014026" w:rsidP="00527419">
      <w:pPr>
        <w:pStyle w:val="FootnoteText"/>
      </w:pPr>
    </w:p>
  </w:footnote>
  <w:footnote w:id="478">
    <w:p w14:paraId="34953587" w14:textId="77777777" w:rsidR="00014026" w:rsidRPr="006F3CAF" w:rsidRDefault="00014026" w:rsidP="00527419">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footnote>
  <w:footnote w:id="479">
    <w:p w14:paraId="5B3347B8" w14:textId="77777777" w:rsidR="00014026" w:rsidRPr="006F3CAF" w:rsidRDefault="00014026" w:rsidP="00527419">
      <w:pPr>
        <w:pStyle w:val="FootnoteText"/>
      </w:pPr>
      <w:r w:rsidRPr="006F3CAF">
        <w:rPr>
          <w:rStyle w:val="FootnoteReference"/>
        </w:rPr>
        <w:footnoteRef/>
      </w:r>
      <w:r w:rsidRPr="006F3CAF">
        <w:t xml:space="preserve"> </w:t>
      </w:r>
      <w:r>
        <w:t>Junyee, interview with author</w:t>
      </w:r>
      <w:r w:rsidRPr="006F3CAF">
        <w:t>.</w:t>
      </w:r>
    </w:p>
    <w:p w14:paraId="59534937" w14:textId="77777777" w:rsidR="00014026" w:rsidRPr="00584E7F" w:rsidRDefault="00014026" w:rsidP="00527419">
      <w:pPr>
        <w:pStyle w:val="FootnoteText"/>
      </w:pPr>
    </w:p>
  </w:footnote>
  <w:footnote w:id="480">
    <w:p w14:paraId="6B2CA7FB" w14:textId="77777777" w:rsidR="00014026" w:rsidRPr="005E291E" w:rsidRDefault="00014026" w:rsidP="00527419">
      <w:pPr>
        <w:pStyle w:val="FootnoteText"/>
      </w:pPr>
      <w:r w:rsidRPr="005E291E">
        <w:rPr>
          <w:rStyle w:val="FootnoteReference"/>
        </w:rPr>
        <w:footnoteRef/>
      </w:r>
      <w:r w:rsidRPr="005E291E">
        <w:t xml:space="preserve"> Junyee, “The Artist and His Environment.” </w:t>
      </w:r>
    </w:p>
    <w:p w14:paraId="2B3542B1" w14:textId="77777777" w:rsidR="00014026" w:rsidRPr="005E291E" w:rsidRDefault="00014026" w:rsidP="00527419">
      <w:pPr>
        <w:pStyle w:val="FootnoteText"/>
      </w:pPr>
    </w:p>
  </w:footnote>
  <w:footnote w:id="481">
    <w:p w14:paraId="354C598B" w14:textId="77777777" w:rsidR="00014026" w:rsidRPr="000C262C" w:rsidRDefault="00014026" w:rsidP="00527419">
      <w:pPr>
        <w:pStyle w:val="FootnoteText"/>
      </w:pPr>
      <w:r w:rsidRPr="000C262C">
        <w:rPr>
          <w:rStyle w:val="FootnoteReference"/>
        </w:rPr>
        <w:footnoteRef/>
      </w:r>
      <w:r w:rsidRPr="000C262C">
        <w:t xml:space="preserve"> Chabet, in</w:t>
      </w:r>
      <w:r>
        <w:t>terview with Francesca Enriquez</w:t>
      </w:r>
      <w:r w:rsidRPr="000C262C">
        <w:t xml:space="preserve">. </w:t>
      </w:r>
    </w:p>
    <w:p w14:paraId="4D13E9C9" w14:textId="77777777" w:rsidR="00014026" w:rsidRPr="00B23A17" w:rsidRDefault="00014026" w:rsidP="00527419">
      <w:pPr>
        <w:pStyle w:val="FootnoteText"/>
      </w:pPr>
    </w:p>
  </w:footnote>
  <w:footnote w:id="482">
    <w:p w14:paraId="0FFC9804" w14:textId="77777777" w:rsidR="00014026" w:rsidRPr="007E183C" w:rsidRDefault="00014026" w:rsidP="00527419">
      <w:pPr>
        <w:pStyle w:val="FootnoteText"/>
        <w:rPr>
          <w:lang w:eastAsia="zh-TW"/>
        </w:rPr>
      </w:pPr>
      <w:r w:rsidRPr="00921227">
        <w:rPr>
          <w:rStyle w:val="FootnoteReference"/>
        </w:rPr>
        <w:footnoteRef/>
      </w:r>
      <w:r w:rsidRPr="00921227">
        <w:t xml:space="preserve"> </w:t>
      </w:r>
      <w:bookmarkStart w:id="106" w:name="_Hlk507450158"/>
      <w:r>
        <w:rPr>
          <w:lang w:eastAsia="zh-TW"/>
        </w:rPr>
        <w:t>Rod Paras-Perez, “</w:t>
      </w:r>
      <w:r w:rsidRPr="008335B1">
        <w:rPr>
          <w:lang w:eastAsia="zh-TW"/>
        </w:rPr>
        <w:t>Art Galleries Band Together</w:t>
      </w:r>
      <w:r>
        <w:rPr>
          <w:lang w:eastAsia="zh-TW"/>
        </w:rPr>
        <w:t>,”</w:t>
      </w:r>
      <w:r w:rsidRPr="00921227">
        <w:rPr>
          <w:lang w:eastAsia="zh-TW"/>
        </w:rPr>
        <w:t xml:space="preserve"> </w:t>
      </w:r>
      <w:r w:rsidRPr="004651BC">
        <w:rPr>
          <w:i/>
          <w:lang w:eastAsia="zh-TW"/>
        </w:rPr>
        <w:t>Times Journal</w:t>
      </w:r>
      <w:r>
        <w:rPr>
          <w:lang w:eastAsia="zh-TW"/>
        </w:rPr>
        <w:t>, March 6, 1984</w:t>
      </w:r>
      <w:bookmarkEnd w:id="106"/>
      <w:r>
        <w:rPr>
          <w:lang w:eastAsia="zh-TW"/>
        </w:rPr>
        <w:t xml:space="preserve">. </w:t>
      </w:r>
      <w:r>
        <w:rPr>
          <w:i/>
          <w:lang w:eastAsia="zh-TW"/>
        </w:rPr>
        <w:t xml:space="preserve">Ugat-Suri </w:t>
      </w:r>
      <w:r>
        <w:rPr>
          <w:lang w:eastAsia="zh-TW"/>
        </w:rPr>
        <w:t xml:space="preserve">will be discussed at greater length later in the chapter. </w:t>
      </w:r>
    </w:p>
    <w:p w14:paraId="68609CAE" w14:textId="77777777" w:rsidR="00014026" w:rsidRPr="00921227" w:rsidRDefault="00014026" w:rsidP="00527419">
      <w:pPr>
        <w:pStyle w:val="FootnoteText"/>
      </w:pPr>
    </w:p>
  </w:footnote>
  <w:footnote w:id="483">
    <w:p w14:paraId="5D67A723" w14:textId="77777777" w:rsidR="00014026" w:rsidRPr="00704078" w:rsidRDefault="00014026" w:rsidP="00527419">
      <w:pPr>
        <w:pStyle w:val="FootnoteText"/>
      </w:pPr>
      <w:r w:rsidRPr="00704078">
        <w:rPr>
          <w:rStyle w:val="FootnoteReference"/>
        </w:rPr>
        <w:footnoteRef/>
      </w:r>
      <w:bookmarkStart w:id="107" w:name="_Hlk507450292"/>
      <w:r w:rsidRPr="00704078">
        <w:t xml:space="preserve">Alice Guillermo, “Francisco Verano,” </w:t>
      </w:r>
      <w:r w:rsidRPr="00704078">
        <w:rPr>
          <w:i/>
        </w:rPr>
        <w:t>Ugat-Suri</w:t>
      </w:r>
      <w:r w:rsidRPr="00704078">
        <w:t xml:space="preserve"> (Manila: ASEAN Institute of Art, 1984)</w:t>
      </w:r>
      <w:bookmarkEnd w:id="107"/>
      <w:r w:rsidRPr="00704078">
        <w:t xml:space="preserve">, 10. </w:t>
      </w:r>
    </w:p>
    <w:p w14:paraId="6C83C114" w14:textId="77777777" w:rsidR="00014026" w:rsidRPr="00704078" w:rsidRDefault="00014026" w:rsidP="00527419">
      <w:pPr>
        <w:pStyle w:val="FootnoteText"/>
      </w:pPr>
    </w:p>
  </w:footnote>
  <w:footnote w:id="484">
    <w:p w14:paraId="15931487" w14:textId="77777777" w:rsidR="00014026" w:rsidRPr="00704078" w:rsidRDefault="00014026" w:rsidP="00527419">
      <w:pPr>
        <w:pStyle w:val="FootnoteText"/>
        <w:rPr>
          <w:lang w:eastAsia="zh-TW"/>
        </w:rPr>
      </w:pPr>
      <w:r w:rsidRPr="00704078">
        <w:rPr>
          <w:rStyle w:val="FootnoteReference"/>
        </w:rPr>
        <w:footnoteRef/>
      </w:r>
      <w:r w:rsidRPr="00704078">
        <w:t xml:space="preserve"> </w:t>
      </w:r>
      <w:bookmarkStart w:id="108" w:name="_Hlk507450516"/>
      <w:r w:rsidRPr="00704078">
        <w:t>“</w:t>
      </w:r>
      <w:r w:rsidRPr="00704078">
        <w:rPr>
          <w:lang w:eastAsia="zh-TW"/>
        </w:rPr>
        <w:t>The Art of Abueva, sculptor,”</w:t>
      </w:r>
      <w:r>
        <w:rPr>
          <w:lang w:eastAsia="zh-TW"/>
        </w:rPr>
        <w:t xml:space="preserve"> </w:t>
      </w:r>
      <w:r w:rsidRPr="00704078">
        <w:rPr>
          <w:i/>
          <w:lang w:eastAsia="zh-TW"/>
        </w:rPr>
        <w:t>Bulletin Today</w:t>
      </w:r>
      <w:r>
        <w:rPr>
          <w:lang w:eastAsia="zh-TW"/>
        </w:rPr>
        <w:t>, September 17, 1973</w:t>
      </w:r>
      <w:bookmarkEnd w:id="108"/>
      <w:r>
        <w:rPr>
          <w:lang w:eastAsia="zh-TW"/>
        </w:rPr>
        <w:t>, 26.</w:t>
      </w:r>
      <w:r w:rsidRPr="00704078">
        <w:rPr>
          <w:lang w:eastAsia="zh-TW"/>
        </w:rPr>
        <w:t xml:space="preserve"> </w:t>
      </w:r>
    </w:p>
    <w:p w14:paraId="4687470D" w14:textId="77777777" w:rsidR="00014026" w:rsidRPr="00704078" w:rsidRDefault="00014026" w:rsidP="00527419">
      <w:pPr>
        <w:pStyle w:val="FootnoteText"/>
        <w:rPr>
          <w:lang w:eastAsia="zh-TW"/>
        </w:rPr>
      </w:pPr>
    </w:p>
  </w:footnote>
  <w:footnote w:id="485">
    <w:p w14:paraId="4EBD868D" w14:textId="77777777" w:rsidR="00014026" w:rsidRPr="00704078" w:rsidRDefault="00014026" w:rsidP="00527419">
      <w:pPr>
        <w:pStyle w:val="FootnoteText"/>
      </w:pPr>
      <w:r w:rsidRPr="00A22088">
        <w:rPr>
          <w:rStyle w:val="FootnoteReference"/>
        </w:rPr>
        <w:footnoteRef/>
      </w:r>
      <w:r w:rsidRPr="00A22088">
        <w:t xml:space="preserve"> Kalaw-Ledesma and Guerrero, </w:t>
      </w:r>
      <w:r w:rsidRPr="00A22088">
        <w:rPr>
          <w:i/>
        </w:rPr>
        <w:t>The Struggle for Philippine Art</w:t>
      </w:r>
      <w:r w:rsidRPr="00A22088">
        <w:t>, 125</w:t>
      </w:r>
      <w:r w:rsidRPr="00704078">
        <w:t>.</w:t>
      </w:r>
    </w:p>
    <w:p w14:paraId="57DFBE57" w14:textId="77777777" w:rsidR="00014026" w:rsidRPr="00FF04F0" w:rsidRDefault="00014026" w:rsidP="00527419">
      <w:pPr>
        <w:pStyle w:val="FootnoteText"/>
      </w:pPr>
    </w:p>
  </w:footnote>
  <w:footnote w:id="486">
    <w:p w14:paraId="3D95F7C2" w14:textId="77777777" w:rsidR="00014026" w:rsidRPr="00B54C67" w:rsidRDefault="00014026" w:rsidP="00527419">
      <w:pPr>
        <w:pStyle w:val="FootnoteText"/>
      </w:pPr>
      <w:r w:rsidRPr="00FF04F0">
        <w:rPr>
          <w:rStyle w:val="FootnoteReference"/>
        </w:rPr>
        <w:footnoteRef/>
      </w:r>
      <w:r w:rsidRPr="00FF04F0">
        <w:t xml:space="preserve"> </w:t>
      </w:r>
      <w:r w:rsidRPr="00A22088">
        <w:t xml:space="preserve">Kalaw-Ledesma </w:t>
      </w:r>
      <w:r>
        <w:t xml:space="preserve">and </w:t>
      </w:r>
      <w:r w:rsidRPr="00A22088">
        <w:t>Guerrero</w:t>
      </w:r>
      <w:r>
        <w:t xml:space="preserve">, </w:t>
      </w:r>
      <w:r w:rsidRPr="00A22088">
        <w:rPr>
          <w:i/>
        </w:rPr>
        <w:t>The Struggle for Philippine Art</w:t>
      </w:r>
      <w:r>
        <w:t>, 125.</w:t>
      </w:r>
    </w:p>
    <w:p w14:paraId="3D4E9363" w14:textId="77777777" w:rsidR="00014026" w:rsidRPr="00B23A17" w:rsidRDefault="00014026" w:rsidP="00527419">
      <w:pPr>
        <w:pStyle w:val="FootnoteText"/>
      </w:pPr>
    </w:p>
  </w:footnote>
  <w:footnote w:id="487">
    <w:p w14:paraId="0A790280" w14:textId="77777777" w:rsidR="00014026" w:rsidRDefault="00014026" w:rsidP="00527419">
      <w:pPr>
        <w:pStyle w:val="FootnoteText"/>
      </w:pPr>
      <w:r w:rsidRPr="00E7552E">
        <w:rPr>
          <w:rStyle w:val="FootnoteReference"/>
        </w:rPr>
        <w:footnoteRef/>
      </w:r>
      <w:r w:rsidRPr="00E7552E">
        <w:t xml:space="preserve"> </w:t>
      </w:r>
      <w:r w:rsidRPr="00704078">
        <w:t xml:space="preserve">Alice Guillermo, “Francisco Verano,” </w:t>
      </w:r>
      <w:r w:rsidRPr="00704078">
        <w:rPr>
          <w:i/>
        </w:rPr>
        <w:t>Ugat-Suri</w:t>
      </w:r>
      <w:r>
        <w:t xml:space="preserve">, </w:t>
      </w:r>
      <w:r w:rsidRPr="00704078">
        <w:t>10</w:t>
      </w:r>
      <w:r>
        <w:t>.</w:t>
      </w:r>
    </w:p>
    <w:p w14:paraId="5F61B18E" w14:textId="77777777" w:rsidR="00014026" w:rsidRPr="00E7552E" w:rsidRDefault="00014026" w:rsidP="00527419">
      <w:pPr>
        <w:pStyle w:val="FootnoteText"/>
      </w:pPr>
    </w:p>
  </w:footnote>
  <w:footnote w:id="488">
    <w:p w14:paraId="41E5723F" w14:textId="77777777" w:rsidR="00014026" w:rsidRPr="00E7552E" w:rsidRDefault="00014026" w:rsidP="00527419">
      <w:pPr>
        <w:pStyle w:val="FootnoteText"/>
        <w:rPr>
          <w:lang w:eastAsia="zh-TW"/>
        </w:rPr>
      </w:pPr>
      <w:r w:rsidRPr="00E7552E">
        <w:rPr>
          <w:rStyle w:val="FootnoteReference"/>
        </w:rPr>
        <w:footnoteRef/>
      </w:r>
      <w:r w:rsidRPr="00E7552E">
        <w:t xml:space="preserve"> </w:t>
      </w:r>
      <w:bookmarkStart w:id="109" w:name="_Hlk507450639"/>
      <w:r w:rsidRPr="00E7552E">
        <w:rPr>
          <w:lang w:eastAsia="zh-TW"/>
        </w:rPr>
        <w:t xml:space="preserve">Rosalinda L. Orosa, “The Bamboo Organ Festival: A Unique Tradition Begins,” </w:t>
      </w:r>
      <w:r w:rsidRPr="00E7552E">
        <w:rPr>
          <w:i/>
          <w:lang w:eastAsia="zh-TW"/>
        </w:rPr>
        <w:t>Philippines Daily Express</w:t>
      </w:r>
      <w:r w:rsidRPr="00E7552E">
        <w:rPr>
          <w:lang w:eastAsia="zh-TW"/>
        </w:rPr>
        <w:t>, February 27, 1977</w:t>
      </w:r>
      <w:bookmarkEnd w:id="109"/>
      <w:r w:rsidRPr="00E7552E">
        <w:rPr>
          <w:lang w:eastAsia="zh-TW"/>
        </w:rPr>
        <w:t xml:space="preserve">, p. 26.  </w:t>
      </w:r>
    </w:p>
    <w:p w14:paraId="1A5CB6AD" w14:textId="77777777" w:rsidR="00014026" w:rsidRPr="00E7552E" w:rsidRDefault="00014026" w:rsidP="00527419">
      <w:pPr>
        <w:pStyle w:val="FootnoteText"/>
      </w:pPr>
    </w:p>
  </w:footnote>
  <w:footnote w:id="489">
    <w:p w14:paraId="71D8D1E1" w14:textId="77777777" w:rsidR="00014026" w:rsidRPr="00E7552E" w:rsidRDefault="00014026" w:rsidP="00527419">
      <w:pPr>
        <w:pStyle w:val="FootnoteText"/>
        <w:rPr>
          <w:lang w:eastAsia="zh-TW"/>
        </w:rPr>
      </w:pPr>
      <w:r w:rsidRPr="00E7552E">
        <w:rPr>
          <w:rStyle w:val="FootnoteReference"/>
        </w:rPr>
        <w:footnoteRef/>
      </w:r>
      <w:r w:rsidRPr="00E7552E">
        <w:t xml:space="preserve"> </w:t>
      </w:r>
      <w:r>
        <w:rPr>
          <w:lang w:eastAsia="zh-TW"/>
        </w:rPr>
        <w:t xml:space="preserve">Orosa, </w:t>
      </w:r>
      <w:r w:rsidRPr="00E7552E">
        <w:rPr>
          <w:lang w:eastAsia="zh-TW"/>
        </w:rPr>
        <w:t>“The Bamboo Organ Festival: A Unique Tradition Begins,”</w:t>
      </w:r>
      <w:r>
        <w:rPr>
          <w:lang w:eastAsia="zh-TW"/>
        </w:rPr>
        <w:t xml:space="preserve"> 26.</w:t>
      </w:r>
    </w:p>
    <w:p w14:paraId="25F88612" w14:textId="77777777" w:rsidR="00014026" w:rsidRPr="00E7552E" w:rsidRDefault="00014026" w:rsidP="00527419">
      <w:pPr>
        <w:pStyle w:val="FootnoteText"/>
      </w:pPr>
    </w:p>
  </w:footnote>
  <w:footnote w:id="490">
    <w:p w14:paraId="4A3C3894" w14:textId="77777777" w:rsidR="00014026" w:rsidRPr="00E7552E" w:rsidRDefault="00014026" w:rsidP="00527419">
      <w:pPr>
        <w:pStyle w:val="FootnoteText"/>
        <w:rPr>
          <w:lang w:eastAsia="zh-TW"/>
        </w:rPr>
      </w:pPr>
      <w:r w:rsidRPr="00E7552E">
        <w:rPr>
          <w:rStyle w:val="FootnoteReference"/>
        </w:rPr>
        <w:footnoteRef/>
      </w:r>
      <w:r w:rsidRPr="00E7552E">
        <w:t xml:space="preserve"> </w:t>
      </w:r>
      <w:r>
        <w:rPr>
          <w:lang w:eastAsia="zh-TW"/>
        </w:rPr>
        <w:t xml:space="preserve">Orosa, </w:t>
      </w:r>
      <w:r w:rsidRPr="00E7552E">
        <w:rPr>
          <w:lang w:eastAsia="zh-TW"/>
        </w:rPr>
        <w:t>“The Bamboo Organ Festival: A Unique Tradition Begins,”</w:t>
      </w:r>
      <w:r>
        <w:rPr>
          <w:lang w:eastAsia="zh-TW"/>
        </w:rPr>
        <w:t xml:space="preserve"> 26.</w:t>
      </w:r>
      <w:r w:rsidRPr="00E7552E">
        <w:rPr>
          <w:lang w:eastAsia="zh-TW"/>
        </w:rPr>
        <w:t xml:space="preserve">   </w:t>
      </w:r>
    </w:p>
    <w:p w14:paraId="03537005" w14:textId="77777777" w:rsidR="00014026" w:rsidRPr="00E7552E" w:rsidRDefault="00014026" w:rsidP="00527419">
      <w:pPr>
        <w:pStyle w:val="FootnoteText"/>
      </w:pPr>
    </w:p>
  </w:footnote>
  <w:footnote w:id="491">
    <w:p w14:paraId="32FD12A9" w14:textId="77777777" w:rsidR="00014026" w:rsidRPr="00E7552E" w:rsidRDefault="00014026" w:rsidP="00527419">
      <w:pPr>
        <w:pStyle w:val="FootnoteText"/>
        <w:rPr>
          <w:lang w:eastAsia="zh-TW"/>
        </w:rPr>
      </w:pPr>
      <w:r w:rsidRPr="00E7552E">
        <w:rPr>
          <w:rStyle w:val="FootnoteReference"/>
        </w:rPr>
        <w:footnoteRef/>
      </w:r>
      <w:r w:rsidRPr="00E7552E">
        <w:t xml:space="preserve"> </w:t>
      </w:r>
      <w:bookmarkStart w:id="110" w:name="_Hlk507450785"/>
      <w:r w:rsidRPr="00E7552E">
        <w:t>“</w:t>
      </w:r>
      <w:r w:rsidRPr="00E7552E">
        <w:rPr>
          <w:lang w:eastAsia="zh-TW"/>
        </w:rPr>
        <w:t xml:space="preserve">Foreigners Participate in Bamboo Organ Fest,” </w:t>
      </w:r>
      <w:r w:rsidRPr="00E7552E">
        <w:rPr>
          <w:i/>
          <w:lang w:eastAsia="zh-TW"/>
        </w:rPr>
        <w:t>Philippine Daily Express</w:t>
      </w:r>
      <w:r w:rsidRPr="00E7552E">
        <w:rPr>
          <w:lang w:eastAsia="zh-TW"/>
        </w:rPr>
        <w:t>, January 15, 1978</w:t>
      </w:r>
      <w:bookmarkEnd w:id="110"/>
      <w:r w:rsidRPr="00E7552E">
        <w:rPr>
          <w:lang w:eastAsia="zh-TW"/>
        </w:rPr>
        <w:t xml:space="preserve">, p. 24. </w:t>
      </w:r>
    </w:p>
    <w:p w14:paraId="31C1A2A2" w14:textId="77777777" w:rsidR="00014026" w:rsidRPr="00E7552E" w:rsidRDefault="00014026" w:rsidP="00527419">
      <w:pPr>
        <w:pStyle w:val="FootnoteText"/>
        <w:rPr>
          <w:lang w:eastAsia="zh-TW"/>
        </w:rPr>
      </w:pPr>
    </w:p>
  </w:footnote>
  <w:footnote w:id="492">
    <w:p w14:paraId="6C88E509" w14:textId="77777777" w:rsidR="00014026" w:rsidRPr="00E7552E" w:rsidRDefault="00014026" w:rsidP="00527419">
      <w:pPr>
        <w:pStyle w:val="FootnoteText"/>
        <w:rPr>
          <w:lang w:eastAsia="zh-TW"/>
        </w:rPr>
      </w:pPr>
      <w:r w:rsidRPr="00E7552E">
        <w:rPr>
          <w:rStyle w:val="FootnoteReference"/>
        </w:rPr>
        <w:footnoteRef/>
      </w:r>
      <w:r w:rsidRPr="00E7552E">
        <w:t xml:space="preserve"> </w:t>
      </w:r>
      <w:bookmarkStart w:id="111" w:name="_Hlk507450826"/>
      <w:r w:rsidRPr="00E7552E">
        <w:t>“</w:t>
      </w:r>
      <w:r w:rsidRPr="00E7552E">
        <w:rPr>
          <w:lang w:eastAsia="zh-TW"/>
        </w:rPr>
        <w:t>First Lady is Impressed by the PIID (Philippine Institute of Interior Designers) Exhibit at CCP,”</w:t>
      </w:r>
      <w:r w:rsidRPr="00E7552E">
        <w:rPr>
          <w:i/>
          <w:lang w:eastAsia="zh-TW"/>
        </w:rPr>
        <w:t xml:space="preserve"> Bulletin Today</w:t>
      </w:r>
      <w:r w:rsidRPr="00E7552E">
        <w:rPr>
          <w:lang w:eastAsia="zh-TW"/>
        </w:rPr>
        <w:t>, October 5, 1973</w:t>
      </w:r>
      <w:bookmarkEnd w:id="111"/>
      <w:r>
        <w:rPr>
          <w:lang w:eastAsia="zh-TW"/>
        </w:rPr>
        <w:t>, 25.</w:t>
      </w:r>
    </w:p>
    <w:p w14:paraId="5AC76F59" w14:textId="77777777" w:rsidR="00014026" w:rsidRPr="00C675A4" w:rsidRDefault="00014026" w:rsidP="00527419">
      <w:pPr>
        <w:pStyle w:val="FootnoteText"/>
        <w:rPr>
          <w:lang w:eastAsia="zh-TW"/>
        </w:rPr>
      </w:pPr>
    </w:p>
  </w:footnote>
  <w:footnote w:id="493">
    <w:p w14:paraId="30078485" w14:textId="77777777" w:rsidR="00014026" w:rsidRPr="00A045FC" w:rsidRDefault="00014026" w:rsidP="00527419">
      <w:pPr>
        <w:pStyle w:val="FootnoteText"/>
        <w:rPr>
          <w:lang w:eastAsia="zh-TW"/>
        </w:rPr>
      </w:pPr>
      <w:r w:rsidRPr="00A045FC">
        <w:rPr>
          <w:rStyle w:val="FootnoteReference"/>
        </w:rPr>
        <w:footnoteRef/>
      </w:r>
      <w:r w:rsidRPr="00A045FC">
        <w:t xml:space="preserve"> </w:t>
      </w:r>
      <w:r>
        <w:t>“First Lady is Impressed by the PIID,” 25.</w:t>
      </w:r>
    </w:p>
    <w:p w14:paraId="2B73BE54" w14:textId="77777777" w:rsidR="00014026" w:rsidRPr="00A045FC" w:rsidRDefault="00014026" w:rsidP="00527419">
      <w:pPr>
        <w:pStyle w:val="FootnoteText"/>
        <w:rPr>
          <w:lang w:eastAsia="zh-TW"/>
        </w:rPr>
      </w:pPr>
    </w:p>
  </w:footnote>
  <w:footnote w:id="494">
    <w:p w14:paraId="12597875" w14:textId="77777777" w:rsidR="00014026" w:rsidRDefault="00014026" w:rsidP="00527419">
      <w:pPr>
        <w:pStyle w:val="FootnoteText"/>
      </w:pPr>
      <w:r w:rsidRPr="00A045FC">
        <w:rPr>
          <w:rStyle w:val="FootnoteReference"/>
        </w:rPr>
        <w:footnoteRef/>
      </w:r>
      <w:r>
        <w:t xml:space="preserve"> </w:t>
      </w:r>
      <w:bookmarkStart w:id="112" w:name="_Hlk507450945"/>
      <w:r w:rsidRPr="00A045FC">
        <w:t xml:space="preserve">Exhibition Notes </w:t>
      </w:r>
      <w:proofErr w:type="gramStart"/>
      <w:r w:rsidRPr="00A045FC">
        <w:t>For</w:t>
      </w:r>
      <w:proofErr w:type="gramEnd"/>
      <w:r w:rsidRPr="00A045FC">
        <w:t xml:space="preserve"> </w:t>
      </w:r>
      <w:r w:rsidRPr="00A045FC">
        <w:rPr>
          <w:i/>
        </w:rPr>
        <w:t>New Directions</w:t>
      </w:r>
      <w:r>
        <w:t xml:space="preserve">, Documentation of Exhibitions, Main Gallery (1973), Cultural Center of the Philippines Library and Archives. </w:t>
      </w:r>
    </w:p>
    <w:bookmarkEnd w:id="112"/>
    <w:p w14:paraId="0D6ECF1D" w14:textId="77777777" w:rsidR="00014026" w:rsidRPr="00A045FC" w:rsidRDefault="00014026" w:rsidP="00527419">
      <w:pPr>
        <w:pStyle w:val="FootnoteText"/>
      </w:pPr>
    </w:p>
  </w:footnote>
  <w:footnote w:id="495">
    <w:p w14:paraId="6F0C3E42" w14:textId="77777777" w:rsidR="00014026" w:rsidRDefault="00014026" w:rsidP="00527419">
      <w:pPr>
        <w:pStyle w:val="FootnoteText"/>
        <w:rPr>
          <w:lang w:eastAsia="zh-TW"/>
        </w:rPr>
      </w:pPr>
      <w:r w:rsidRPr="00A045FC">
        <w:rPr>
          <w:rStyle w:val="FootnoteReference"/>
        </w:rPr>
        <w:footnoteRef/>
      </w:r>
      <w:r w:rsidRPr="00A045FC">
        <w:t xml:space="preserve"> “</w:t>
      </w:r>
      <w:r w:rsidRPr="00A045FC">
        <w:rPr>
          <w:lang w:eastAsia="zh-TW"/>
        </w:rPr>
        <w:t>First Lady is Impressed by the PIID (Philippine Institute of Interior Designers) Exhibit at CCP,”</w:t>
      </w:r>
      <w:r w:rsidRPr="00A045FC">
        <w:rPr>
          <w:i/>
          <w:lang w:eastAsia="zh-TW"/>
        </w:rPr>
        <w:t xml:space="preserve"> Bulletin Today</w:t>
      </w:r>
      <w:r w:rsidRPr="00A045FC">
        <w:rPr>
          <w:lang w:eastAsia="zh-TW"/>
        </w:rPr>
        <w:t>, 25, October 5, 1973.</w:t>
      </w:r>
    </w:p>
    <w:p w14:paraId="43BD690E" w14:textId="77777777" w:rsidR="00014026" w:rsidRPr="00A045FC" w:rsidRDefault="00014026" w:rsidP="00527419">
      <w:pPr>
        <w:pStyle w:val="FootnoteText"/>
        <w:rPr>
          <w:lang w:eastAsia="zh-TW"/>
        </w:rPr>
      </w:pPr>
    </w:p>
  </w:footnote>
  <w:footnote w:id="496">
    <w:p w14:paraId="54741A52" w14:textId="77777777" w:rsidR="00014026" w:rsidRPr="0060762F" w:rsidRDefault="00014026" w:rsidP="00527419">
      <w:pPr>
        <w:pStyle w:val="FootnoteText"/>
      </w:pPr>
      <w:r w:rsidRPr="0060762F">
        <w:rPr>
          <w:rStyle w:val="FootnoteReference"/>
        </w:rPr>
        <w:footnoteRef/>
      </w:r>
      <w:r w:rsidRPr="0060762F">
        <w:t xml:space="preserve"> </w:t>
      </w:r>
      <w:r>
        <w:t xml:space="preserve">Gerard Lico, </w:t>
      </w:r>
      <w:r>
        <w:rPr>
          <w:i/>
        </w:rPr>
        <w:t>Edifice Complex: Power, Myth, and Marcos State Architecture</w:t>
      </w:r>
      <w:r>
        <w:t xml:space="preserve"> (Quezon City: Ateneo de Manila University, 2003), </w:t>
      </w:r>
      <w:r w:rsidRPr="0060762F">
        <w:t xml:space="preserve">118. </w:t>
      </w:r>
    </w:p>
    <w:p w14:paraId="0522ACA3" w14:textId="77777777" w:rsidR="00014026" w:rsidRPr="0060762F" w:rsidRDefault="00014026" w:rsidP="00527419">
      <w:pPr>
        <w:pStyle w:val="FootnoteText"/>
      </w:pPr>
    </w:p>
  </w:footnote>
  <w:footnote w:id="497">
    <w:p w14:paraId="1E458B76" w14:textId="77777777" w:rsidR="00014026" w:rsidRDefault="00014026" w:rsidP="00527419">
      <w:pPr>
        <w:pStyle w:val="FootnoteText"/>
      </w:pPr>
      <w:r w:rsidRPr="0060762F">
        <w:rPr>
          <w:rStyle w:val="FootnoteReference"/>
        </w:rPr>
        <w:footnoteRef/>
      </w:r>
      <w:r>
        <w:t xml:space="preserve"> Lico, </w:t>
      </w:r>
      <w:r>
        <w:rPr>
          <w:i/>
        </w:rPr>
        <w:t>Edifice Complex</w:t>
      </w:r>
      <w:r>
        <w:t xml:space="preserve">, 118. According to Lico, scientists from the Philippine Coconut Authority and the United Nations Coconut Wood Utilization Project bred a coconut lumber that they called </w:t>
      </w:r>
      <w:r>
        <w:rPr>
          <w:i/>
        </w:rPr>
        <w:t>Imelda madera</w:t>
      </w:r>
      <w:r>
        <w:t xml:space="preserve">, after the First Lady.  </w:t>
      </w:r>
      <w:r w:rsidRPr="0060762F">
        <w:t xml:space="preserve"> </w:t>
      </w:r>
    </w:p>
    <w:p w14:paraId="6D03E1B7" w14:textId="77777777" w:rsidR="00014026" w:rsidRPr="0060762F" w:rsidRDefault="00014026" w:rsidP="00527419">
      <w:pPr>
        <w:pStyle w:val="FootnoteText"/>
      </w:pPr>
    </w:p>
  </w:footnote>
  <w:footnote w:id="498">
    <w:p w14:paraId="48F71DFE" w14:textId="77777777" w:rsidR="00014026" w:rsidRPr="0060762F" w:rsidRDefault="00014026" w:rsidP="00527419">
      <w:pPr>
        <w:pStyle w:val="FootnoteText"/>
      </w:pPr>
      <w:r w:rsidRPr="0060762F">
        <w:rPr>
          <w:rStyle w:val="FootnoteReference"/>
        </w:rPr>
        <w:footnoteRef/>
      </w:r>
      <w:r>
        <w:t xml:space="preserve"> Lico, </w:t>
      </w:r>
      <w:r>
        <w:rPr>
          <w:i/>
        </w:rPr>
        <w:t>Edifice Complex</w:t>
      </w:r>
      <w:r>
        <w:t xml:space="preserve">, </w:t>
      </w:r>
      <w:r w:rsidRPr="0060762F">
        <w:t xml:space="preserve">117. </w:t>
      </w:r>
    </w:p>
    <w:p w14:paraId="4B46847F" w14:textId="77777777" w:rsidR="00014026" w:rsidRPr="0060762F" w:rsidRDefault="00014026" w:rsidP="00527419">
      <w:pPr>
        <w:pStyle w:val="FootnoteText"/>
      </w:pPr>
    </w:p>
  </w:footnote>
  <w:footnote w:id="499">
    <w:p w14:paraId="6B55D333" w14:textId="77777777" w:rsidR="00014026" w:rsidRPr="00B226CD" w:rsidRDefault="00014026" w:rsidP="00527419">
      <w:pPr>
        <w:pStyle w:val="FootnoteText"/>
      </w:pPr>
      <w:r w:rsidRPr="00B226CD">
        <w:rPr>
          <w:rStyle w:val="FootnoteReference"/>
        </w:rPr>
        <w:footnoteRef/>
      </w:r>
      <w:r w:rsidRPr="00B226CD">
        <w:t xml:space="preserve"> </w:t>
      </w:r>
      <w:r>
        <w:t xml:space="preserve">Lico, </w:t>
      </w:r>
      <w:r>
        <w:rPr>
          <w:i/>
        </w:rPr>
        <w:t>Edifice Complex</w:t>
      </w:r>
      <w:r>
        <w:t xml:space="preserve">, </w:t>
      </w:r>
      <w:r w:rsidRPr="0060762F">
        <w:t>117</w:t>
      </w:r>
      <w:r>
        <w:t>. On page 117, Lico</w:t>
      </w:r>
      <w:r w:rsidRPr="00B226CD">
        <w:t xml:space="preserve"> noted that it was “so that Imelda could us</w:t>
      </w:r>
      <w:r>
        <w:t>e</w:t>
      </w:r>
      <w:r w:rsidRPr="00B226CD">
        <w:t xml:space="preserve"> it to entertain personal friends such as Brooke Shields, Sean Connery, Van Cliburn and Christina Ford.” Despite rumors that the building was designed for the Pope’s visit, </w:t>
      </w:r>
      <w:r>
        <w:t>Mañosa</w:t>
      </w:r>
      <w:r w:rsidRPr="00B226CD">
        <w:t xml:space="preserve"> explains that this is not true on page 117. He states, “This was not true. Mrs. Marcos approached me well before we were even aware that the pope would be coming.”</w:t>
      </w:r>
    </w:p>
    <w:p w14:paraId="56944E47" w14:textId="77777777" w:rsidR="00014026" w:rsidRPr="008B0E57" w:rsidRDefault="00014026" w:rsidP="00527419">
      <w:pPr>
        <w:pStyle w:val="FootnoteText"/>
      </w:pPr>
    </w:p>
  </w:footnote>
  <w:footnote w:id="500">
    <w:p w14:paraId="128BD249" w14:textId="77777777" w:rsidR="00014026" w:rsidRPr="0060762F" w:rsidRDefault="00014026" w:rsidP="00527419">
      <w:pPr>
        <w:pStyle w:val="FootnoteText"/>
      </w:pPr>
      <w:r w:rsidRPr="008E7DA2">
        <w:rPr>
          <w:rStyle w:val="FootnoteReference"/>
        </w:rPr>
        <w:footnoteRef/>
      </w:r>
      <w:r w:rsidRPr="008E7DA2">
        <w:t xml:space="preserve"> </w:t>
      </w:r>
      <w:r>
        <w:t xml:space="preserve">Lico, </w:t>
      </w:r>
      <w:r>
        <w:rPr>
          <w:i/>
        </w:rPr>
        <w:t>Edifice Complex</w:t>
      </w:r>
      <w:r>
        <w:t xml:space="preserve">, </w:t>
      </w:r>
      <w:r w:rsidRPr="0060762F">
        <w:t>117</w:t>
      </w:r>
      <w:r w:rsidRPr="008E7DA2">
        <w:t>.</w:t>
      </w:r>
      <w:r w:rsidRPr="0060762F">
        <w:t xml:space="preserve"> </w:t>
      </w:r>
    </w:p>
    <w:p w14:paraId="190F01DB" w14:textId="77777777" w:rsidR="00014026" w:rsidRPr="00B226CD" w:rsidRDefault="00014026" w:rsidP="00527419">
      <w:pPr>
        <w:pStyle w:val="FootnoteText"/>
      </w:pPr>
    </w:p>
  </w:footnote>
  <w:footnote w:id="501">
    <w:p w14:paraId="6FC6DF09" w14:textId="77777777" w:rsidR="00014026" w:rsidRPr="0060762F" w:rsidRDefault="00014026" w:rsidP="00527419">
      <w:pPr>
        <w:pStyle w:val="FootnoteText"/>
      </w:pPr>
      <w:r w:rsidRPr="0060762F">
        <w:rPr>
          <w:rStyle w:val="FootnoteReference"/>
        </w:rPr>
        <w:footnoteRef/>
      </w:r>
      <w:r w:rsidRPr="0060762F">
        <w:t xml:space="preserve"> </w:t>
      </w:r>
      <w:r>
        <w:t xml:space="preserve">Lico, </w:t>
      </w:r>
      <w:r>
        <w:rPr>
          <w:i/>
        </w:rPr>
        <w:t>Edifice Complex</w:t>
      </w:r>
      <w:r>
        <w:t xml:space="preserve">, </w:t>
      </w:r>
      <w:r w:rsidRPr="0060762F">
        <w:t>117.</w:t>
      </w:r>
    </w:p>
    <w:p w14:paraId="3B674A1D" w14:textId="77777777" w:rsidR="00014026" w:rsidRPr="00B226CD" w:rsidRDefault="00014026" w:rsidP="00527419">
      <w:pPr>
        <w:pStyle w:val="FootnoteText"/>
      </w:pPr>
    </w:p>
  </w:footnote>
  <w:footnote w:id="502">
    <w:p w14:paraId="04931F78" w14:textId="77777777" w:rsidR="00014026" w:rsidRPr="00B23A17" w:rsidRDefault="00014026" w:rsidP="00527419">
      <w:pPr>
        <w:pStyle w:val="FootnoteText"/>
      </w:pPr>
      <w:r w:rsidRPr="00B23A17">
        <w:rPr>
          <w:rStyle w:val="FootnoteReference"/>
        </w:rPr>
        <w:footnoteRef/>
      </w:r>
      <w:r w:rsidRPr="00B23A17">
        <w:t xml:space="preserve"> Junyee, “The Artist and His Environment.” </w:t>
      </w:r>
    </w:p>
    <w:p w14:paraId="1B2AE569" w14:textId="77777777" w:rsidR="00014026" w:rsidRPr="0076649F" w:rsidRDefault="00014026" w:rsidP="00527419">
      <w:pPr>
        <w:pStyle w:val="FootnoteText"/>
      </w:pPr>
    </w:p>
  </w:footnote>
  <w:footnote w:id="503">
    <w:p w14:paraId="57AFA411" w14:textId="77777777" w:rsidR="00014026" w:rsidRDefault="00014026" w:rsidP="00527419">
      <w:pPr>
        <w:pStyle w:val="FootnoteText"/>
      </w:pPr>
      <w:r w:rsidRPr="006F3CAF">
        <w:rPr>
          <w:rStyle w:val="FootnoteReference"/>
        </w:rPr>
        <w:footnoteRef/>
      </w:r>
      <w:r w:rsidRPr="006F3CAF">
        <w:t xml:space="preserve"> </w:t>
      </w:r>
      <w:r>
        <w:t xml:space="preserve">Junyee, interview with author. </w:t>
      </w:r>
    </w:p>
    <w:p w14:paraId="0835FF7D" w14:textId="77777777" w:rsidR="00014026" w:rsidRPr="006F3CAF" w:rsidRDefault="00014026" w:rsidP="00527419">
      <w:pPr>
        <w:pStyle w:val="FootnoteText"/>
      </w:pPr>
    </w:p>
  </w:footnote>
  <w:footnote w:id="504">
    <w:p w14:paraId="1A9713B0" w14:textId="77777777" w:rsidR="00014026" w:rsidRPr="00746C95" w:rsidRDefault="00014026" w:rsidP="00527419">
      <w:pPr>
        <w:pStyle w:val="FootnoteText"/>
      </w:pPr>
      <w:r w:rsidRPr="00746C95">
        <w:rPr>
          <w:rStyle w:val="FootnoteReference"/>
        </w:rPr>
        <w:footnoteRef/>
      </w:r>
      <w:r>
        <w:t xml:space="preserve"> Junyee, interview with author.</w:t>
      </w:r>
      <w:r w:rsidRPr="00746C95">
        <w:t xml:space="preserve">  </w:t>
      </w:r>
    </w:p>
    <w:p w14:paraId="30DB0009" w14:textId="77777777" w:rsidR="00014026" w:rsidRPr="00746C95" w:rsidRDefault="00014026" w:rsidP="00527419">
      <w:pPr>
        <w:pStyle w:val="FootnoteText"/>
      </w:pPr>
    </w:p>
  </w:footnote>
  <w:footnote w:id="505">
    <w:p w14:paraId="5C9D1C7B" w14:textId="77777777" w:rsidR="00014026" w:rsidRDefault="00014026" w:rsidP="00527419">
      <w:pPr>
        <w:pStyle w:val="FootnoteText"/>
      </w:pPr>
      <w:r w:rsidRPr="00746C95">
        <w:rPr>
          <w:rStyle w:val="FootnoteReference"/>
        </w:rPr>
        <w:footnoteRef/>
      </w:r>
      <w:r w:rsidRPr="00746C95">
        <w:t xml:space="preserve"> Junyee, interview with author.</w:t>
      </w:r>
    </w:p>
    <w:p w14:paraId="125A71E7" w14:textId="77777777" w:rsidR="00014026" w:rsidRPr="00746C95" w:rsidRDefault="00014026" w:rsidP="00527419">
      <w:pPr>
        <w:pStyle w:val="FootnoteText"/>
      </w:pPr>
    </w:p>
  </w:footnote>
  <w:footnote w:id="506">
    <w:p w14:paraId="32D06EE1" w14:textId="77777777" w:rsidR="00014026" w:rsidRDefault="00014026" w:rsidP="00527419">
      <w:pPr>
        <w:pStyle w:val="FootnoteText"/>
      </w:pPr>
      <w:r w:rsidRPr="00746C95">
        <w:rPr>
          <w:rStyle w:val="FootnoteReference"/>
        </w:rPr>
        <w:footnoteRef/>
      </w:r>
      <w:r w:rsidRPr="00746C95">
        <w:t xml:space="preserve"> Junyee, interview with author.</w:t>
      </w:r>
    </w:p>
    <w:p w14:paraId="013A7DEA" w14:textId="77777777" w:rsidR="00014026" w:rsidRDefault="00014026" w:rsidP="00527419">
      <w:pPr>
        <w:pStyle w:val="FootnoteText"/>
      </w:pPr>
    </w:p>
  </w:footnote>
  <w:footnote w:id="507">
    <w:p w14:paraId="3BFD3B1F" w14:textId="77777777" w:rsidR="00014026" w:rsidRPr="003F1A35" w:rsidRDefault="00014026" w:rsidP="00527419">
      <w:pPr>
        <w:pStyle w:val="FootnoteText"/>
      </w:pPr>
      <w:r w:rsidRPr="006D69A6">
        <w:rPr>
          <w:rStyle w:val="FootnoteReference"/>
        </w:rPr>
        <w:footnoteRef/>
      </w:r>
      <w:r w:rsidRPr="006D69A6">
        <w:t xml:space="preserve"> </w:t>
      </w:r>
      <w:r w:rsidRPr="001D2092">
        <w:rPr>
          <w:highlight w:val="yellow"/>
        </w:rPr>
        <w:t>Serves as interesting pre-history to Shop 6 and the function of exhibitions (particularly exhibition openings) as social gathering spaces.</w:t>
      </w:r>
      <w:r w:rsidRPr="003F1A35">
        <w:t xml:space="preserve"> </w:t>
      </w:r>
    </w:p>
    <w:p w14:paraId="7CD1E82E" w14:textId="77777777" w:rsidR="00014026" w:rsidRPr="003F1A35" w:rsidRDefault="00014026" w:rsidP="00527419">
      <w:pPr>
        <w:pStyle w:val="FootnoteText"/>
      </w:pPr>
    </w:p>
  </w:footnote>
  <w:footnote w:id="508">
    <w:p w14:paraId="1BC522CD" w14:textId="77777777" w:rsidR="00014026" w:rsidRPr="003867E8" w:rsidRDefault="00014026" w:rsidP="00527419">
      <w:pPr>
        <w:pStyle w:val="FootnoteText"/>
      </w:pPr>
      <w:r w:rsidRPr="003867E8">
        <w:rPr>
          <w:rStyle w:val="FootnoteReference"/>
        </w:rPr>
        <w:footnoteRef/>
      </w:r>
      <w:r w:rsidRPr="003867E8">
        <w:t xml:space="preserve"> Junyee, “The Artist </w:t>
      </w:r>
      <w:r>
        <w:t>and His Environment</w:t>
      </w:r>
      <w:r w:rsidRPr="00B4310B">
        <w:rPr>
          <w:highlight w:val="yellow"/>
        </w:rPr>
        <w:t>,” From where??? (Originally found in Junyee CCP Curatorial files)</w:t>
      </w:r>
      <w:r w:rsidRPr="003867E8">
        <w:t xml:space="preserve"> </w:t>
      </w:r>
    </w:p>
    <w:p w14:paraId="74D4D023" w14:textId="77777777" w:rsidR="00014026" w:rsidRPr="003867E8" w:rsidRDefault="00014026" w:rsidP="00527419">
      <w:pPr>
        <w:pStyle w:val="FootnoteText"/>
      </w:pPr>
    </w:p>
  </w:footnote>
  <w:footnote w:id="509">
    <w:p w14:paraId="2341BB5D" w14:textId="77777777" w:rsidR="00014026" w:rsidRPr="003867E8" w:rsidRDefault="00014026" w:rsidP="00527419">
      <w:pPr>
        <w:pStyle w:val="FootnoteText"/>
      </w:pPr>
      <w:r w:rsidRPr="003800EC">
        <w:rPr>
          <w:rStyle w:val="FootnoteReference"/>
        </w:rPr>
        <w:footnoteRef/>
      </w:r>
      <w:r w:rsidRPr="003800EC">
        <w:t xml:space="preserve"> </w:t>
      </w:r>
      <w:r w:rsidRPr="003867E8">
        <w:t xml:space="preserve">Junyee, “The Artist </w:t>
      </w:r>
      <w:r>
        <w:t>and His Environment.”</w:t>
      </w:r>
    </w:p>
    <w:p w14:paraId="2BBDA0F3" w14:textId="77777777" w:rsidR="00014026" w:rsidRPr="003867E8" w:rsidRDefault="00014026" w:rsidP="00527419">
      <w:pPr>
        <w:pStyle w:val="FootnoteText"/>
      </w:pPr>
    </w:p>
  </w:footnote>
  <w:footnote w:id="510">
    <w:p w14:paraId="24D44CAA" w14:textId="77777777" w:rsidR="00014026" w:rsidRPr="002E0AEC" w:rsidRDefault="00014026" w:rsidP="00527419">
      <w:pPr>
        <w:pStyle w:val="FootnoteText"/>
      </w:pPr>
      <w:r w:rsidRPr="003800EC">
        <w:rPr>
          <w:rStyle w:val="FootnoteReference"/>
        </w:rPr>
        <w:footnoteRef/>
      </w:r>
      <w:r w:rsidRPr="003800EC">
        <w:t xml:space="preserve"> </w:t>
      </w:r>
      <w:r w:rsidRPr="003867E8">
        <w:t xml:space="preserve">Junyee, “The Artist </w:t>
      </w:r>
      <w:r>
        <w:t>and His Environment.”</w:t>
      </w:r>
    </w:p>
    <w:p w14:paraId="7F8DED0C" w14:textId="77777777" w:rsidR="00014026" w:rsidRPr="002E0AEC" w:rsidRDefault="00014026" w:rsidP="00527419">
      <w:pPr>
        <w:pStyle w:val="FootnoteText"/>
      </w:pPr>
    </w:p>
  </w:footnote>
  <w:footnote w:id="511">
    <w:p w14:paraId="02CBD6A8" w14:textId="77777777" w:rsidR="00014026" w:rsidRPr="007675AF" w:rsidRDefault="00014026" w:rsidP="00527419">
      <w:pPr>
        <w:pStyle w:val="FootnoteText"/>
      </w:pPr>
      <w:r w:rsidRPr="007675AF">
        <w:rPr>
          <w:rStyle w:val="FootnoteReference"/>
        </w:rPr>
        <w:footnoteRef/>
      </w:r>
      <w:r w:rsidRPr="007675AF">
        <w:t xml:space="preserve"> Ruiz, </w:t>
      </w:r>
      <w:r w:rsidRPr="007675AF">
        <w:rPr>
          <w:i/>
        </w:rPr>
        <w:t>Wood Things</w:t>
      </w:r>
      <w:r w:rsidRPr="007675AF">
        <w:t xml:space="preserve">, 28.  </w:t>
      </w:r>
    </w:p>
    <w:p w14:paraId="60F690B8" w14:textId="77777777" w:rsidR="00014026" w:rsidRPr="007675AF" w:rsidRDefault="00014026" w:rsidP="00527419">
      <w:pPr>
        <w:pStyle w:val="FootnoteText"/>
      </w:pPr>
    </w:p>
  </w:footnote>
  <w:footnote w:id="512">
    <w:p w14:paraId="6E1ACAB2" w14:textId="77777777" w:rsidR="00014026" w:rsidRDefault="00014026" w:rsidP="00527419">
      <w:pPr>
        <w:pStyle w:val="FootnoteText"/>
      </w:pPr>
      <w:r w:rsidRPr="002E0AEC">
        <w:rPr>
          <w:rStyle w:val="FootnoteReference"/>
        </w:rPr>
        <w:footnoteRef/>
      </w:r>
      <w:r w:rsidRPr="002E0AEC">
        <w:t xml:space="preserve"> In interview with author, Junyee remarked, “</w:t>
      </w:r>
      <w:r>
        <w:t xml:space="preserve">I carved </w:t>
      </w:r>
      <w:r w:rsidRPr="002E0AEC">
        <w:t>it myself. I was very strong then, I was very young.”</w:t>
      </w:r>
      <w:r>
        <w:t xml:space="preserve"> </w:t>
      </w:r>
    </w:p>
  </w:footnote>
  <w:footnote w:id="513">
    <w:p w14:paraId="14DEF611" w14:textId="77777777" w:rsidR="00014026" w:rsidRPr="002252F0" w:rsidRDefault="00014026" w:rsidP="00527419">
      <w:pPr>
        <w:pStyle w:val="FootnoteText"/>
      </w:pPr>
      <w:r w:rsidRPr="002252F0">
        <w:rPr>
          <w:rStyle w:val="FootnoteReference"/>
        </w:rPr>
        <w:footnoteRef/>
      </w:r>
      <w:r w:rsidRPr="002252F0">
        <w:t xml:space="preserve"> </w:t>
      </w:r>
      <w:r>
        <w:t xml:space="preserve">Junyee stated that the platform was “very insignificant” and “temporary” because he “could not afford to make a very expensive pedestal.” </w:t>
      </w:r>
    </w:p>
  </w:footnote>
  <w:footnote w:id="514">
    <w:p w14:paraId="4892B720" w14:textId="77777777" w:rsidR="00014026" w:rsidRDefault="00014026" w:rsidP="00527419">
      <w:pPr>
        <w:pStyle w:val="FootnoteText"/>
      </w:pPr>
      <w:r w:rsidRPr="00FF2688">
        <w:rPr>
          <w:rStyle w:val="FootnoteReference"/>
        </w:rPr>
        <w:footnoteRef/>
      </w:r>
      <w:r>
        <w:t xml:space="preserve"> </w:t>
      </w:r>
      <w:bookmarkStart w:id="115" w:name="_Hlk507451122"/>
      <w:r>
        <w:t xml:space="preserve">Leon Guerrero, </w:t>
      </w:r>
      <w:r>
        <w:rPr>
          <w:i/>
        </w:rPr>
        <w:t>The First Filipino: A Biography of José Rizal</w:t>
      </w:r>
      <w:r>
        <w:t xml:space="preserve"> (Manila: National Historical Commission, 1974), 114.</w:t>
      </w:r>
      <w:bookmarkEnd w:id="115"/>
      <w:r>
        <w:t xml:space="preserve"> </w:t>
      </w:r>
    </w:p>
    <w:p w14:paraId="3F88355F" w14:textId="77777777" w:rsidR="00014026" w:rsidRPr="00FF2688" w:rsidRDefault="00014026" w:rsidP="00527419">
      <w:pPr>
        <w:pStyle w:val="FootnoteText"/>
      </w:pPr>
    </w:p>
  </w:footnote>
  <w:footnote w:id="515">
    <w:p w14:paraId="677442D1" w14:textId="77777777" w:rsidR="00014026" w:rsidRPr="00283D7E" w:rsidRDefault="00014026" w:rsidP="00527419">
      <w:pPr>
        <w:pStyle w:val="FootnoteText"/>
      </w:pPr>
      <w:r w:rsidRPr="00283D7E">
        <w:rPr>
          <w:rStyle w:val="FootnoteReference"/>
        </w:rPr>
        <w:footnoteRef/>
      </w:r>
      <w:r w:rsidRPr="00283D7E">
        <w:t xml:space="preserve"> </w:t>
      </w:r>
      <w:r>
        <w:t xml:space="preserve">Guerrero, </w:t>
      </w:r>
      <w:r>
        <w:rPr>
          <w:i/>
        </w:rPr>
        <w:t>The First Filipino</w:t>
      </w:r>
      <w:r>
        <w:t>, 114-115.</w:t>
      </w:r>
    </w:p>
    <w:p w14:paraId="72344CCD" w14:textId="77777777" w:rsidR="00014026" w:rsidRPr="00283D7E" w:rsidRDefault="00014026" w:rsidP="00527419">
      <w:pPr>
        <w:pStyle w:val="FootnoteText"/>
      </w:pPr>
    </w:p>
  </w:footnote>
  <w:footnote w:id="516">
    <w:p w14:paraId="5B733E7F" w14:textId="77777777" w:rsidR="00014026" w:rsidRPr="00AF0A3D" w:rsidRDefault="00014026" w:rsidP="00527419">
      <w:pPr>
        <w:pStyle w:val="FootnoteText"/>
      </w:pPr>
      <w:r w:rsidRPr="0090421F">
        <w:rPr>
          <w:rStyle w:val="FootnoteReference"/>
        </w:rPr>
        <w:footnoteRef/>
      </w:r>
      <w:r w:rsidRPr="0090421F">
        <w:t xml:space="preserve"> Ruiz, </w:t>
      </w:r>
      <w:r w:rsidRPr="0090421F">
        <w:rPr>
          <w:i/>
        </w:rPr>
        <w:t>Wood Things</w:t>
      </w:r>
      <w:r w:rsidRPr="0090421F">
        <w:t>, 49. The prize for Thirteen Artists at the CCP was around P1,500</w:t>
      </w:r>
      <w:r>
        <w:t>, or enough “to ‘stretch canvas’ or for ‘a few drinks,’”</w:t>
      </w:r>
      <w:r w:rsidRPr="0090421F">
        <w:t xml:space="preserve"> when it first started in 1970.</w:t>
      </w:r>
      <w:r>
        <w:t xml:space="preserve"> See </w:t>
      </w:r>
      <w:bookmarkStart w:id="116" w:name="_Hlk507451174"/>
      <w:r>
        <w:t xml:space="preserve">R.C. Ladrido, “The Thirteen Artists –Then and Now,” </w:t>
      </w:r>
      <w:r>
        <w:rPr>
          <w:i/>
        </w:rPr>
        <w:t xml:space="preserve">Kultura </w:t>
      </w:r>
      <w:r>
        <w:t>1, no. 1 (1988</w:t>
      </w:r>
      <w:bookmarkEnd w:id="116"/>
      <w:r>
        <w:t xml:space="preserve">): 47. Also see Kalaw-Ledesma, </w:t>
      </w:r>
      <w:r>
        <w:rPr>
          <w:i/>
        </w:rPr>
        <w:t>The Struggle for Philippine Art</w:t>
      </w:r>
      <w:r>
        <w:t xml:space="preserve">, 125 for more information about the cash allotted to </w:t>
      </w:r>
      <w:r>
        <w:rPr>
          <w:i/>
        </w:rPr>
        <w:t xml:space="preserve">Thirteen Artists </w:t>
      </w:r>
      <w:r>
        <w:t xml:space="preserve">recipients. </w:t>
      </w:r>
    </w:p>
    <w:p w14:paraId="6F3168DF" w14:textId="77777777" w:rsidR="00014026" w:rsidRPr="00346141" w:rsidRDefault="00014026" w:rsidP="00527419">
      <w:pPr>
        <w:pStyle w:val="FootnoteText"/>
        <w:rPr>
          <w:i/>
        </w:rPr>
      </w:pPr>
      <w:r w:rsidRPr="00346141">
        <w:rPr>
          <w:i/>
        </w:rPr>
        <w:t xml:space="preserve"> </w:t>
      </w:r>
    </w:p>
  </w:footnote>
  <w:footnote w:id="517">
    <w:p w14:paraId="559131F0" w14:textId="77777777" w:rsidR="00014026" w:rsidRPr="009F5657" w:rsidRDefault="00014026" w:rsidP="00527419">
      <w:pPr>
        <w:pStyle w:val="FootnoteText"/>
      </w:pPr>
      <w:r w:rsidRPr="00346141">
        <w:rPr>
          <w:rStyle w:val="FootnoteReference"/>
        </w:rPr>
        <w:footnoteRef/>
      </w:r>
      <w:r w:rsidRPr="00346141">
        <w:t xml:space="preserve"> Ruiz, </w:t>
      </w:r>
      <w:r w:rsidRPr="00346141">
        <w:rPr>
          <w:i/>
        </w:rPr>
        <w:t>Wood Things</w:t>
      </w:r>
      <w:r w:rsidRPr="00346141">
        <w:t>, 147.</w:t>
      </w:r>
      <w:r>
        <w:t xml:space="preserve"> </w:t>
      </w:r>
    </w:p>
  </w:footnote>
  <w:footnote w:id="518">
    <w:p w14:paraId="3E35B900" w14:textId="77777777" w:rsidR="00014026" w:rsidRPr="00070B7F" w:rsidRDefault="00014026" w:rsidP="00527419">
      <w:pPr>
        <w:pStyle w:val="FootnoteText"/>
      </w:pPr>
      <w:r w:rsidRPr="00070B7F">
        <w:rPr>
          <w:rStyle w:val="FootnoteReference"/>
        </w:rPr>
        <w:footnoteRef/>
      </w:r>
      <w:r w:rsidRPr="00070B7F">
        <w:t xml:space="preserve"> Ruiz, </w:t>
      </w:r>
      <w:r w:rsidRPr="00070B7F">
        <w:rPr>
          <w:i/>
        </w:rPr>
        <w:t>Wood Things</w:t>
      </w:r>
      <w:r w:rsidRPr="00070B7F">
        <w:t>, 148.</w:t>
      </w:r>
    </w:p>
    <w:p w14:paraId="2E0715A9" w14:textId="77777777" w:rsidR="00014026" w:rsidRPr="00070B7F" w:rsidRDefault="00014026" w:rsidP="00527419">
      <w:pPr>
        <w:pStyle w:val="FootnoteText"/>
      </w:pPr>
    </w:p>
  </w:footnote>
  <w:footnote w:id="519">
    <w:p w14:paraId="60D6B402" w14:textId="77777777" w:rsidR="00014026" w:rsidRPr="00070B7F" w:rsidRDefault="00014026" w:rsidP="00527419">
      <w:pPr>
        <w:pStyle w:val="FootnoteText"/>
      </w:pPr>
      <w:r w:rsidRPr="00070B7F">
        <w:rPr>
          <w:rStyle w:val="FootnoteReference"/>
        </w:rPr>
        <w:footnoteRef/>
      </w:r>
      <w:r w:rsidRPr="00070B7F">
        <w:t xml:space="preserve"> Ruiz, </w:t>
      </w:r>
      <w:r w:rsidRPr="00070B7F">
        <w:rPr>
          <w:i/>
        </w:rPr>
        <w:t>Wood Things</w:t>
      </w:r>
      <w:r w:rsidRPr="00070B7F">
        <w:t>, 148.</w:t>
      </w:r>
    </w:p>
    <w:p w14:paraId="27C492BC" w14:textId="77777777" w:rsidR="00014026" w:rsidRPr="00070B7F" w:rsidRDefault="00014026" w:rsidP="00527419">
      <w:pPr>
        <w:pStyle w:val="FootnoteText"/>
      </w:pPr>
    </w:p>
  </w:footnote>
  <w:footnote w:id="520">
    <w:p w14:paraId="3B3E0040" w14:textId="77777777" w:rsidR="00014026" w:rsidRPr="00070B7F" w:rsidRDefault="00014026" w:rsidP="00527419">
      <w:pPr>
        <w:pStyle w:val="FootnoteText"/>
      </w:pPr>
      <w:r w:rsidRPr="00070B7F">
        <w:rPr>
          <w:rStyle w:val="FootnoteReference"/>
        </w:rPr>
        <w:footnoteRef/>
      </w:r>
      <w:r w:rsidRPr="00070B7F">
        <w:t xml:space="preserve"> Ruiz, </w:t>
      </w:r>
      <w:r w:rsidRPr="00070B7F">
        <w:rPr>
          <w:i/>
        </w:rPr>
        <w:t>Wood Things</w:t>
      </w:r>
      <w:r w:rsidRPr="00070B7F">
        <w:t>, 148.</w:t>
      </w:r>
    </w:p>
    <w:p w14:paraId="549C7BCE" w14:textId="77777777" w:rsidR="00014026" w:rsidRPr="00070B7F" w:rsidRDefault="00014026" w:rsidP="00527419">
      <w:pPr>
        <w:pStyle w:val="FootnoteText"/>
      </w:pPr>
    </w:p>
  </w:footnote>
  <w:footnote w:id="521">
    <w:p w14:paraId="12465E89" w14:textId="77777777" w:rsidR="00014026" w:rsidRPr="00070B7F" w:rsidRDefault="00014026" w:rsidP="00527419">
      <w:pPr>
        <w:pStyle w:val="FootnoteText"/>
      </w:pPr>
      <w:r w:rsidRPr="00070B7F">
        <w:rPr>
          <w:rStyle w:val="FootnoteReference"/>
        </w:rPr>
        <w:footnoteRef/>
      </w:r>
      <w:r w:rsidRPr="00070B7F">
        <w:t xml:space="preserve"> Ruiz, </w:t>
      </w:r>
      <w:r w:rsidRPr="00070B7F">
        <w:rPr>
          <w:i/>
        </w:rPr>
        <w:t>Wood Things</w:t>
      </w:r>
      <w:r w:rsidRPr="00070B7F">
        <w:t>, 148.</w:t>
      </w:r>
    </w:p>
    <w:p w14:paraId="30A5794C" w14:textId="77777777" w:rsidR="00014026" w:rsidRPr="00070B7F" w:rsidRDefault="00014026" w:rsidP="00527419">
      <w:pPr>
        <w:pStyle w:val="FootnoteText"/>
      </w:pPr>
    </w:p>
  </w:footnote>
  <w:footnote w:id="522">
    <w:p w14:paraId="572B360B" w14:textId="77777777" w:rsidR="00014026" w:rsidRDefault="00014026" w:rsidP="00527419">
      <w:pPr>
        <w:pStyle w:val="FootnoteText"/>
      </w:pPr>
      <w:r w:rsidRPr="00073BB3">
        <w:rPr>
          <w:rStyle w:val="FootnoteReference"/>
        </w:rPr>
        <w:footnoteRef/>
      </w:r>
      <w:r w:rsidRPr="00073BB3">
        <w:t xml:space="preserve"> </w:t>
      </w:r>
      <w:r>
        <w:t xml:space="preserve">Along with the poster, </w:t>
      </w:r>
      <w:r w:rsidRPr="00073BB3">
        <w:t>Junyee noted that the outdoor installation ha</w:t>
      </w:r>
      <w:r>
        <w:t>d no individual titles, just labels that stated, “Please Touch,” “Please Climb</w:t>
      </w:r>
      <w:r w:rsidRPr="00073BB3">
        <w:t>,</w:t>
      </w:r>
      <w:r>
        <w:t xml:space="preserve">” and “Please Enter.” </w:t>
      </w:r>
    </w:p>
    <w:p w14:paraId="2FC5313E" w14:textId="77777777" w:rsidR="00014026" w:rsidRPr="00073BB3" w:rsidRDefault="00014026" w:rsidP="00527419">
      <w:pPr>
        <w:pStyle w:val="FootnoteText"/>
      </w:pPr>
    </w:p>
  </w:footnote>
  <w:footnote w:id="523">
    <w:p w14:paraId="3AFEEAEB" w14:textId="77777777" w:rsidR="00014026" w:rsidRDefault="00014026" w:rsidP="00527419">
      <w:pPr>
        <w:pStyle w:val="FootnoteText"/>
      </w:pPr>
      <w:r>
        <w:rPr>
          <w:rStyle w:val="FootnoteReference"/>
        </w:rPr>
        <w:footnoteRef/>
      </w:r>
      <w:r>
        <w:t xml:space="preserve"> </w:t>
      </w:r>
      <w:r w:rsidRPr="00070B7F">
        <w:t xml:space="preserve">Ruiz, </w:t>
      </w:r>
      <w:r w:rsidRPr="00070B7F">
        <w:rPr>
          <w:i/>
        </w:rPr>
        <w:t>Wood Things</w:t>
      </w:r>
      <w:r w:rsidRPr="00070B7F">
        <w:t>,</w:t>
      </w:r>
      <w:r>
        <w:t xml:space="preserve"> 22.</w:t>
      </w:r>
    </w:p>
  </w:footnote>
  <w:footnote w:id="524">
    <w:p w14:paraId="60871994" w14:textId="77777777" w:rsidR="00014026" w:rsidRDefault="00014026" w:rsidP="00527419">
      <w:pPr>
        <w:pStyle w:val="FootnoteText"/>
      </w:pPr>
      <w:r w:rsidRPr="003C58D5">
        <w:rPr>
          <w:rStyle w:val="FootnoteReference"/>
        </w:rPr>
        <w:footnoteRef/>
      </w:r>
      <w:r w:rsidRPr="003C58D5">
        <w:t xml:space="preserve"> Raymundo R. Albano, </w:t>
      </w:r>
      <w:bookmarkStart w:id="118" w:name="_Hlk507451283"/>
      <w:r w:rsidRPr="003C58D5">
        <w:t xml:space="preserve">“Junyee’s Woodland Fantasy,” </w:t>
      </w:r>
      <w:r w:rsidRPr="003C58D5">
        <w:rPr>
          <w:i/>
        </w:rPr>
        <w:t>Philippine Art Supplement</w:t>
      </w:r>
      <w:r>
        <w:rPr>
          <w:i/>
        </w:rPr>
        <w:t xml:space="preserve"> </w:t>
      </w:r>
      <w:r>
        <w:t>2</w:t>
      </w:r>
      <w:r w:rsidRPr="003C58D5">
        <w:t xml:space="preserve">, no. 3 </w:t>
      </w:r>
      <w:r>
        <w:t>(</w:t>
      </w:r>
      <w:r w:rsidRPr="003C58D5">
        <w:t>May/June 1981</w:t>
      </w:r>
      <w:r>
        <w:t>):</w:t>
      </w:r>
      <w:r w:rsidRPr="003C58D5">
        <w:t xml:space="preserve"> 5.</w:t>
      </w:r>
      <w:bookmarkEnd w:id="118"/>
    </w:p>
    <w:p w14:paraId="39ED254C" w14:textId="77777777" w:rsidR="00014026" w:rsidRPr="00455A3F" w:rsidRDefault="00014026" w:rsidP="00527419">
      <w:pPr>
        <w:pStyle w:val="FootnoteText"/>
      </w:pPr>
    </w:p>
  </w:footnote>
  <w:footnote w:id="525">
    <w:p w14:paraId="59BCA8FA" w14:textId="77777777" w:rsidR="00014026" w:rsidRPr="00455A3F" w:rsidRDefault="00014026" w:rsidP="00527419">
      <w:pPr>
        <w:pStyle w:val="FootnoteText"/>
      </w:pPr>
      <w:r w:rsidRPr="00455A3F">
        <w:rPr>
          <w:rStyle w:val="FootnoteReference"/>
        </w:rPr>
        <w:footnoteRef/>
      </w:r>
      <w:r w:rsidRPr="00455A3F">
        <w:t xml:space="preserve"> Junyee has suggested that these “maverick” wanderers resemble himself, someone who “is called a maverick” in his time.</w:t>
      </w:r>
    </w:p>
    <w:p w14:paraId="35AB6CE4" w14:textId="77777777" w:rsidR="00014026" w:rsidRPr="00455A3F" w:rsidRDefault="00014026" w:rsidP="00527419">
      <w:pPr>
        <w:pStyle w:val="FootnoteText"/>
      </w:pPr>
    </w:p>
  </w:footnote>
  <w:footnote w:id="526">
    <w:p w14:paraId="0C7D3A27" w14:textId="77777777" w:rsidR="00014026" w:rsidRPr="006C6746" w:rsidRDefault="00014026" w:rsidP="00527419">
      <w:pPr>
        <w:pStyle w:val="FootnoteText"/>
      </w:pPr>
      <w:r w:rsidRPr="00455A3F">
        <w:rPr>
          <w:rStyle w:val="FootnoteReference"/>
        </w:rPr>
        <w:footnoteRef/>
      </w:r>
      <w:r w:rsidRPr="00455A3F">
        <w:t xml:space="preserve"> Albano had invited him after his first installation at the CCP, which was a “large ovoid nest” made from langka and sampaloc samplings bounded together by a jumble of vines exhibited in a group exhibition at the CCP Main</w:t>
      </w:r>
      <w:r w:rsidRPr="006C6746">
        <w:t xml:space="preserve"> Gallery. Junyee called the work </w:t>
      </w:r>
      <w:r w:rsidRPr="006C6746">
        <w:rPr>
          <w:i/>
        </w:rPr>
        <w:t>Abortion</w:t>
      </w:r>
      <w:r w:rsidRPr="006C6746">
        <w:t xml:space="preserve"> and gathered the natural debris (Junyee never cut living plant-life for materials) used for its construction. Ruiz argues that the work might have “carried parallels with human abortion” but that the title was “pointed at nature itself, as an ecosphere that was being taken for </w:t>
      </w:r>
      <w:r w:rsidRPr="00894F02">
        <w:rPr>
          <w:highlight w:val="yellow"/>
        </w:rPr>
        <w:t>grants</w:t>
      </w:r>
      <w:r w:rsidRPr="006C6746">
        <w:t>, abused, overexploited and thus being ‘aborted,’ whether by design or neglect.”</w:t>
      </w:r>
      <w:r>
        <w:t xml:space="preserve"> In Ruiz, </w:t>
      </w:r>
      <w:r>
        <w:rPr>
          <w:i/>
        </w:rPr>
        <w:t>Wood Things</w:t>
      </w:r>
      <w:r>
        <w:t>, 150.</w:t>
      </w:r>
    </w:p>
    <w:p w14:paraId="3B2C9D0B" w14:textId="77777777" w:rsidR="00014026" w:rsidRPr="001469EE" w:rsidRDefault="00014026" w:rsidP="00527419">
      <w:pPr>
        <w:pStyle w:val="FootnoteText"/>
      </w:pPr>
    </w:p>
  </w:footnote>
  <w:footnote w:id="527">
    <w:p w14:paraId="399195A6" w14:textId="77777777" w:rsidR="00014026" w:rsidRPr="0058307B" w:rsidRDefault="00014026" w:rsidP="00527419">
      <w:pPr>
        <w:pStyle w:val="FootnoteText"/>
      </w:pPr>
      <w:r w:rsidRPr="0058307B">
        <w:rPr>
          <w:rStyle w:val="FootnoteReference"/>
        </w:rPr>
        <w:footnoteRef/>
      </w:r>
      <w:r w:rsidRPr="0058307B">
        <w:t xml:space="preserve"> </w:t>
      </w:r>
      <w:r>
        <w:t xml:space="preserve">In the interview with the author, </w:t>
      </w:r>
      <w:r w:rsidRPr="0058307B">
        <w:t xml:space="preserve">Junyee laments the fact that the janitors at the Metropolitan Museum constantly sweep </w:t>
      </w:r>
      <w:r w:rsidRPr="0058307B">
        <w:rPr>
          <w:i/>
        </w:rPr>
        <w:t xml:space="preserve">Wood Things </w:t>
      </w:r>
      <w:r w:rsidRPr="0058307B">
        <w:t xml:space="preserve">into the corners, trying to contain its perimeters. </w:t>
      </w:r>
    </w:p>
    <w:p w14:paraId="2126D54D" w14:textId="77777777" w:rsidR="00014026" w:rsidRPr="0058307B" w:rsidRDefault="00014026" w:rsidP="00527419">
      <w:pPr>
        <w:pStyle w:val="FootnoteText"/>
      </w:pPr>
    </w:p>
  </w:footnote>
  <w:footnote w:id="528">
    <w:p w14:paraId="69D1B633" w14:textId="77777777" w:rsidR="00014026" w:rsidRPr="00D51C4C" w:rsidRDefault="00014026" w:rsidP="00527419">
      <w:pPr>
        <w:pStyle w:val="FootnoteText"/>
      </w:pPr>
      <w:r w:rsidRPr="0058307B">
        <w:rPr>
          <w:rStyle w:val="FootnoteReference"/>
        </w:rPr>
        <w:footnoteRef/>
      </w:r>
      <w:r w:rsidRPr="0058307B">
        <w:t xml:space="preserve">Imelda Marcos as quoted in </w:t>
      </w:r>
      <w:r w:rsidRPr="0058307B">
        <w:rPr>
          <w:lang w:eastAsia="zh-TW"/>
        </w:rPr>
        <w:t>Pedro R Nervasa, “The Cultural Center of the Philippines</w:t>
      </w:r>
      <w:r>
        <w:rPr>
          <w:lang w:eastAsia="zh-TW"/>
        </w:rPr>
        <w:t>–</w:t>
      </w:r>
      <w:r w:rsidRPr="0058307B">
        <w:rPr>
          <w:lang w:eastAsia="zh-TW"/>
        </w:rPr>
        <w:t xml:space="preserve">Asia’s Mecca of the Arts.” </w:t>
      </w:r>
      <w:r w:rsidRPr="0058307B">
        <w:rPr>
          <w:i/>
          <w:lang w:eastAsia="zh-TW"/>
        </w:rPr>
        <w:t>Business Chronicle</w:t>
      </w:r>
      <w:r w:rsidRPr="0058307B">
        <w:rPr>
          <w:lang w:eastAsia="zh-TW"/>
        </w:rPr>
        <w:t>, May 31, 1970, 8</w:t>
      </w:r>
      <w:r>
        <w:rPr>
          <w:lang w:eastAsia="zh-TW"/>
        </w:rPr>
        <w:t>–</w:t>
      </w:r>
      <w:r w:rsidRPr="0058307B">
        <w:rPr>
          <w:lang w:eastAsia="zh-TW"/>
        </w:rPr>
        <w:t>29.</w:t>
      </w:r>
    </w:p>
  </w:footnote>
  <w:footnote w:id="529">
    <w:p w14:paraId="2D47AA74" w14:textId="77777777" w:rsidR="00014026" w:rsidRPr="008F5B76" w:rsidRDefault="00014026" w:rsidP="00527419">
      <w:pPr>
        <w:pStyle w:val="FootnoteText"/>
      </w:pPr>
      <w:r w:rsidRPr="008F5B76">
        <w:rPr>
          <w:rStyle w:val="FootnoteReference"/>
        </w:rPr>
        <w:footnoteRef/>
      </w:r>
      <w:r w:rsidRPr="008F5B76">
        <w:t xml:space="preserve"> Ruiz, </w:t>
      </w:r>
      <w:r w:rsidRPr="008F5B76">
        <w:rPr>
          <w:i/>
        </w:rPr>
        <w:t>Wood Things</w:t>
      </w:r>
      <w:r w:rsidRPr="008F5B76">
        <w:t xml:space="preserve">, 152.  </w:t>
      </w:r>
    </w:p>
    <w:p w14:paraId="3162FB82" w14:textId="77777777" w:rsidR="00014026" w:rsidRPr="008F5B76" w:rsidRDefault="00014026" w:rsidP="00527419">
      <w:pPr>
        <w:pStyle w:val="FootnoteText"/>
      </w:pPr>
    </w:p>
  </w:footnote>
  <w:footnote w:id="530">
    <w:p w14:paraId="3D577C20" w14:textId="77777777" w:rsidR="00014026" w:rsidRDefault="00014026" w:rsidP="00527419">
      <w:pPr>
        <w:pStyle w:val="FootnoteText"/>
      </w:pPr>
      <w:r w:rsidRPr="008F5B76">
        <w:rPr>
          <w:rStyle w:val="FootnoteReference"/>
        </w:rPr>
        <w:footnoteRef/>
      </w:r>
      <w:r w:rsidRPr="008F5B76">
        <w:t xml:space="preserve"> Ruiz suggests that the pets were “appropriately named because they resembled nothing specifically, but suggested so much about the organic environment.” Ruiz, </w:t>
      </w:r>
      <w:r w:rsidRPr="008F5B76">
        <w:rPr>
          <w:i/>
        </w:rPr>
        <w:t>Wood Things</w:t>
      </w:r>
      <w:r w:rsidRPr="008F5B76">
        <w:t>, 152.</w:t>
      </w:r>
      <w:r>
        <w:t xml:space="preserve">  </w:t>
      </w:r>
    </w:p>
  </w:footnote>
  <w:footnote w:id="531">
    <w:p w14:paraId="60419F8E" w14:textId="77777777" w:rsidR="00014026" w:rsidRPr="002128B5" w:rsidRDefault="00014026" w:rsidP="00527419">
      <w:pPr>
        <w:pStyle w:val="FootnoteText"/>
      </w:pPr>
      <w:r w:rsidRPr="002128B5">
        <w:rPr>
          <w:rStyle w:val="FootnoteReference"/>
        </w:rPr>
        <w:footnoteRef/>
      </w:r>
      <w:r w:rsidRPr="002128B5">
        <w:t xml:space="preserve"> Albano, “Junyee’s Woodland Fantasy,”</w:t>
      </w:r>
      <w:r>
        <w:t xml:space="preserve"> </w:t>
      </w:r>
      <w:r w:rsidRPr="002128B5">
        <w:t>5.</w:t>
      </w:r>
    </w:p>
    <w:p w14:paraId="5092F2CF" w14:textId="77777777" w:rsidR="00014026" w:rsidRPr="002128B5" w:rsidRDefault="00014026" w:rsidP="00527419">
      <w:pPr>
        <w:pStyle w:val="FootnoteText"/>
      </w:pPr>
    </w:p>
  </w:footnote>
  <w:footnote w:id="532">
    <w:p w14:paraId="3079E271" w14:textId="77777777" w:rsidR="00014026" w:rsidRPr="002128B5" w:rsidRDefault="00014026" w:rsidP="00527419">
      <w:pPr>
        <w:pStyle w:val="FootnoteText"/>
      </w:pPr>
      <w:r w:rsidRPr="002128B5">
        <w:rPr>
          <w:rStyle w:val="FootnoteReference"/>
        </w:rPr>
        <w:footnoteRef/>
      </w:r>
      <w:r w:rsidRPr="002128B5">
        <w:t xml:space="preserve"> Ruiz describes the pets as “chubby caterpillars” in </w:t>
      </w:r>
      <w:r w:rsidRPr="002128B5">
        <w:rPr>
          <w:i/>
        </w:rPr>
        <w:t>Wood Things</w:t>
      </w:r>
      <w:r w:rsidRPr="002128B5">
        <w:t>, 142.</w:t>
      </w:r>
    </w:p>
    <w:p w14:paraId="4EF0CA76" w14:textId="77777777" w:rsidR="00014026" w:rsidRPr="002128B5" w:rsidRDefault="00014026" w:rsidP="00527419">
      <w:pPr>
        <w:pStyle w:val="FootnoteText"/>
      </w:pPr>
    </w:p>
  </w:footnote>
  <w:footnote w:id="533">
    <w:p w14:paraId="069400AA" w14:textId="77777777" w:rsidR="00014026" w:rsidRPr="002128B5" w:rsidRDefault="00014026" w:rsidP="00527419">
      <w:pPr>
        <w:pStyle w:val="FootnoteText"/>
      </w:pPr>
      <w:r w:rsidRPr="002128B5">
        <w:rPr>
          <w:rStyle w:val="FootnoteReference"/>
        </w:rPr>
        <w:footnoteRef/>
      </w:r>
      <w:r w:rsidRPr="002128B5">
        <w:t xml:space="preserve"> Albano, “Junyee’s Woodland Fantasy,”</w:t>
      </w:r>
      <w:r>
        <w:t xml:space="preserve"> </w:t>
      </w:r>
      <w:r w:rsidRPr="002128B5">
        <w:t>5.</w:t>
      </w:r>
    </w:p>
    <w:p w14:paraId="76EA2D88" w14:textId="77777777" w:rsidR="00014026" w:rsidRPr="002128B5" w:rsidRDefault="00014026" w:rsidP="00527419">
      <w:pPr>
        <w:pStyle w:val="FootnoteText"/>
      </w:pPr>
    </w:p>
  </w:footnote>
  <w:footnote w:id="534">
    <w:p w14:paraId="10E1A7F4" w14:textId="77777777" w:rsidR="00014026" w:rsidRPr="004B09D0" w:rsidRDefault="00014026" w:rsidP="00527419">
      <w:pPr>
        <w:pStyle w:val="FootnoteText"/>
      </w:pPr>
      <w:r w:rsidRPr="002128B5">
        <w:rPr>
          <w:rStyle w:val="FootnoteReference"/>
        </w:rPr>
        <w:footnoteRef/>
      </w:r>
      <w:r w:rsidRPr="002128B5">
        <w:t xml:space="preserve"> Ruiz, </w:t>
      </w:r>
      <w:r w:rsidRPr="002128B5">
        <w:rPr>
          <w:i/>
        </w:rPr>
        <w:t>Wood Things</w:t>
      </w:r>
      <w:r w:rsidRPr="002128B5">
        <w:t>, 142</w:t>
      </w:r>
      <w:r>
        <w:t>–</w:t>
      </w:r>
      <w:r w:rsidRPr="002128B5">
        <w:t>143.</w:t>
      </w:r>
      <w:r>
        <w:t xml:space="preserve"> </w:t>
      </w:r>
    </w:p>
  </w:footnote>
  <w:footnote w:id="535">
    <w:p w14:paraId="3BF504B2" w14:textId="77777777" w:rsidR="00014026" w:rsidRDefault="00014026" w:rsidP="00527419">
      <w:pPr>
        <w:pStyle w:val="FootnoteText"/>
      </w:pPr>
      <w:r w:rsidRPr="007710F3">
        <w:rPr>
          <w:rStyle w:val="FootnoteReference"/>
        </w:rPr>
        <w:footnoteRef/>
      </w:r>
      <w:r w:rsidRPr="007710F3">
        <w:t xml:space="preserve"> Ruiz, </w:t>
      </w:r>
      <w:r w:rsidRPr="007710F3">
        <w:rPr>
          <w:i/>
        </w:rPr>
        <w:t>Wood Things</w:t>
      </w:r>
      <w:r w:rsidRPr="007710F3">
        <w:t xml:space="preserve">, 143. </w:t>
      </w:r>
    </w:p>
    <w:p w14:paraId="41C1FE53" w14:textId="77777777" w:rsidR="00014026" w:rsidRPr="007710F3" w:rsidRDefault="00014026" w:rsidP="00527419">
      <w:pPr>
        <w:pStyle w:val="FootnoteText"/>
      </w:pPr>
    </w:p>
  </w:footnote>
  <w:footnote w:id="536">
    <w:p w14:paraId="4A4691F0" w14:textId="77777777" w:rsidR="00014026" w:rsidRPr="007710F3" w:rsidRDefault="00014026" w:rsidP="00527419">
      <w:pPr>
        <w:pStyle w:val="FootnoteText"/>
      </w:pPr>
      <w:r w:rsidRPr="007710F3">
        <w:rPr>
          <w:rStyle w:val="FootnoteReference"/>
        </w:rPr>
        <w:footnoteRef/>
      </w:r>
      <w:r w:rsidRPr="007710F3">
        <w:t xml:space="preserve"> It was noted in various publications from the period, including Angel G. De Jesus, “Reflections on ‘Ugat Suri,’</w:t>
      </w:r>
      <w:r>
        <w:t>”</w:t>
      </w:r>
      <w:r w:rsidRPr="007710F3">
        <w:t xml:space="preserve"> </w:t>
      </w:r>
      <w:r w:rsidRPr="007710F3">
        <w:rPr>
          <w:i/>
        </w:rPr>
        <w:t xml:space="preserve">Business Day, </w:t>
      </w:r>
      <w:r w:rsidRPr="007710F3">
        <w:t xml:space="preserve">March 1, 1984 that The Luz Gallery exhibition actually took place at </w:t>
      </w:r>
      <w:r>
        <w:t xml:space="preserve">the </w:t>
      </w:r>
      <w:r w:rsidRPr="007710F3">
        <w:t xml:space="preserve">Museum of Philippine Art (MOPA). </w:t>
      </w:r>
    </w:p>
    <w:p w14:paraId="10599196" w14:textId="77777777" w:rsidR="00014026" w:rsidRPr="008A01D7" w:rsidRDefault="00014026" w:rsidP="00527419">
      <w:pPr>
        <w:pStyle w:val="FootnoteText"/>
      </w:pPr>
    </w:p>
  </w:footnote>
  <w:footnote w:id="537">
    <w:p w14:paraId="5732E276" w14:textId="77777777" w:rsidR="00014026" w:rsidRPr="008A01D7" w:rsidRDefault="00014026" w:rsidP="00527419">
      <w:pPr>
        <w:pStyle w:val="FootnoteText"/>
      </w:pPr>
      <w:r w:rsidRPr="008A01D7">
        <w:rPr>
          <w:rStyle w:val="FootnoteReference"/>
        </w:rPr>
        <w:footnoteRef/>
      </w:r>
      <w:r w:rsidRPr="008A01D7">
        <w:t xml:space="preserve"> Angel G. De Jesus, “Reflections on ‘Ugat Suri,’ </w:t>
      </w:r>
      <w:r w:rsidRPr="008A01D7">
        <w:rPr>
          <w:i/>
        </w:rPr>
        <w:t xml:space="preserve">Business Day, </w:t>
      </w:r>
      <w:r w:rsidRPr="008A01D7">
        <w:t xml:space="preserve">March 1, 1984; Susan Castro, “ASEAN Artists in One Exhibit,” </w:t>
      </w:r>
      <w:r w:rsidRPr="008A01D7">
        <w:rPr>
          <w:i/>
        </w:rPr>
        <w:t>Times Journal</w:t>
      </w:r>
      <w:r w:rsidRPr="008A01D7">
        <w:t xml:space="preserve">, March 1, 1984. Since the Philippines was hosting this year’s ASEAN Art Festival, Manila was the first city to exhibit the work. </w:t>
      </w:r>
    </w:p>
    <w:p w14:paraId="5626A0D5" w14:textId="77777777" w:rsidR="00014026" w:rsidRPr="008A01D7" w:rsidRDefault="00014026" w:rsidP="00527419">
      <w:pPr>
        <w:pStyle w:val="FootnoteText"/>
      </w:pPr>
    </w:p>
  </w:footnote>
  <w:footnote w:id="538">
    <w:p w14:paraId="22F4EEA9" w14:textId="77777777" w:rsidR="00014026" w:rsidRPr="000023C8" w:rsidRDefault="00014026" w:rsidP="00527419">
      <w:pPr>
        <w:pStyle w:val="FootnoteText"/>
      </w:pPr>
      <w:r w:rsidRPr="008A01D7">
        <w:rPr>
          <w:rStyle w:val="FootnoteReference"/>
        </w:rPr>
        <w:footnoteRef/>
      </w:r>
      <w:r w:rsidRPr="008A01D7">
        <w:t xml:space="preserve"> </w:t>
      </w:r>
      <w:r>
        <w:t>In “</w:t>
      </w:r>
      <w:r w:rsidRPr="00E22B1D">
        <w:t>A Savage Look at Indigenous Art,” Santiago</w:t>
      </w:r>
      <w:r>
        <w:t xml:space="preserve"> Bose writes that “the term ‘Philippine indigenous art’ was used by art critics as a convenient name to describe contemporary art practice that is made outside Manila, where artists use local materials and merge contemporary forms with traditional ones.” Bose, the leader of the Baguio Arts Guild, served as somewhat of a poster child for contemporary indigenous art as one made outside of Manila. What I hope </w:t>
      </w:r>
      <w:r>
        <w:rPr>
          <w:i/>
        </w:rPr>
        <w:t xml:space="preserve">Ugat Suri </w:t>
      </w:r>
      <w:r>
        <w:t xml:space="preserve">demonstrates, however, is as contemporary indigenous art became codified as a practice in the Philippines in the 1980s, the focus seemed to be around local materials and less about place. </w:t>
      </w:r>
      <w:bookmarkStart w:id="120" w:name="_Hlk507451473"/>
      <w:r>
        <w:t xml:space="preserve">Santiago Bose, “A Savage Look at Indigenous Art,” in </w:t>
      </w:r>
      <w:r>
        <w:rPr>
          <w:i/>
        </w:rPr>
        <w:t>Memories of Overdevelopment: Philippine Diaspora in Contemporary Art</w:t>
      </w:r>
      <w:r>
        <w:t>, ed. by Wayne Baerwaldt (Irvine, California: University of California, Irvine, Art Gallery, 1997)</w:t>
      </w:r>
      <w:bookmarkEnd w:id="120"/>
      <w:r>
        <w:t xml:space="preserve">, 31. </w:t>
      </w:r>
    </w:p>
    <w:p w14:paraId="297496B9" w14:textId="77777777" w:rsidR="00014026" w:rsidRPr="000A0E24" w:rsidRDefault="00014026" w:rsidP="00527419">
      <w:pPr>
        <w:pStyle w:val="FootnoteText"/>
      </w:pPr>
    </w:p>
  </w:footnote>
  <w:footnote w:id="539">
    <w:p w14:paraId="78C6FC10" w14:textId="77777777" w:rsidR="00014026" w:rsidRPr="000A0E24" w:rsidRDefault="00014026" w:rsidP="00527419">
      <w:pPr>
        <w:pStyle w:val="FootnoteText"/>
      </w:pPr>
      <w:r w:rsidRPr="000A0E24">
        <w:rPr>
          <w:rStyle w:val="FootnoteReference"/>
        </w:rPr>
        <w:footnoteRef/>
      </w:r>
      <w:r w:rsidRPr="000A0E24">
        <w:t xml:space="preserve"> </w:t>
      </w:r>
      <w:bookmarkStart w:id="121" w:name="_Hlk507451553"/>
      <w:r w:rsidRPr="000A0E24">
        <w:t xml:space="preserve">“ASEAN Artists in One Exhibit,” </w:t>
      </w:r>
      <w:r w:rsidRPr="000A0E24">
        <w:rPr>
          <w:i/>
        </w:rPr>
        <w:t>Times Journal</w:t>
      </w:r>
      <w:r w:rsidRPr="000A0E24">
        <w:t xml:space="preserve">, March 1, 1984. </w:t>
      </w:r>
      <w:bookmarkEnd w:id="121"/>
    </w:p>
    <w:p w14:paraId="04C0EF3F" w14:textId="77777777" w:rsidR="00014026" w:rsidRPr="00BE2C70" w:rsidRDefault="00014026" w:rsidP="00527419">
      <w:pPr>
        <w:pStyle w:val="FootnoteText"/>
      </w:pPr>
    </w:p>
  </w:footnote>
  <w:footnote w:id="540">
    <w:p w14:paraId="78A6FA0F" w14:textId="362CB0C2" w:rsidR="00014026" w:rsidRPr="00BE2C70" w:rsidRDefault="00014026" w:rsidP="00527419">
      <w:pPr>
        <w:pStyle w:val="FootnoteText"/>
      </w:pPr>
      <w:r w:rsidRPr="00BE2C70">
        <w:rPr>
          <w:rStyle w:val="FootnoteReference"/>
        </w:rPr>
        <w:footnoteRef/>
      </w:r>
      <w:r w:rsidRPr="00BE2C70">
        <w:t xml:space="preserve"> </w:t>
      </w:r>
      <w:r w:rsidRPr="000A0E24">
        <w:t>“ASEAN Artists in One Exhibit</w:t>
      </w:r>
      <w:r>
        <w:t>.</w:t>
      </w:r>
      <w:r w:rsidRPr="000A0E24">
        <w:t>”</w:t>
      </w:r>
    </w:p>
    <w:p w14:paraId="38D3F7CD" w14:textId="77777777" w:rsidR="00014026" w:rsidRPr="00BE2C70" w:rsidRDefault="00014026" w:rsidP="00527419">
      <w:pPr>
        <w:pStyle w:val="FootnoteText"/>
      </w:pPr>
    </w:p>
  </w:footnote>
  <w:footnote w:id="541">
    <w:p w14:paraId="36D6521C" w14:textId="77777777" w:rsidR="00014026" w:rsidRPr="002A40E4" w:rsidRDefault="00014026" w:rsidP="00527419">
      <w:pPr>
        <w:pStyle w:val="FootnoteText"/>
      </w:pPr>
      <w:r w:rsidRPr="00BE2C70">
        <w:rPr>
          <w:rStyle w:val="FootnoteReference"/>
        </w:rPr>
        <w:footnoteRef/>
      </w:r>
      <w:r w:rsidRPr="008A191D">
        <w:t xml:space="preserve"> De Jesus, “Reflections on ‘Ugat Suri,’ </w:t>
      </w:r>
      <w:r w:rsidRPr="008A191D">
        <w:rPr>
          <w:i/>
        </w:rPr>
        <w:t xml:space="preserve">Business Day, </w:t>
      </w:r>
      <w:r w:rsidRPr="008A191D">
        <w:t>March 1, 1984</w:t>
      </w:r>
      <w:r>
        <w:t xml:space="preserve">. ASEAN had had vested cultural interests at least since 1974. That year, the ASEAN Mobile Exhibition passed through Kuala Lumpur, Singapore, Jakarta, Manila and Bangkok. According to the </w:t>
      </w:r>
      <w:r>
        <w:rPr>
          <w:i/>
        </w:rPr>
        <w:t xml:space="preserve">Times Journal </w:t>
      </w:r>
      <w:r>
        <w:t xml:space="preserve">on August 17, 1974, it was the first exhibition of its kind and intended to “promote regional consciousness among artists and the public through art.” Imelda Marcos “expressed hope that through the traveling art show mutual understanding among the ASEAN countries will be further enhanced.”  </w:t>
      </w:r>
      <w:r w:rsidRPr="00831267">
        <w:rPr>
          <w:highlight w:val="yellow"/>
        </w:rPr>
        <w:t>According to Carlos Romulo, the foreign secretary of the period noted that “The success of an organization like the ASEAN…depends on the…development of a hierarchy of shared values, for only shared values impel people to act together.”</w:t>
      </w:r>
      <w:r>
        <w:t xml:space="preserve"> </w:t>
      </w:r>
      <w:r w:rsidRPr="00831267">
        <w:rPr>
          <w:highlight w:val="yellow"/>
        </w:rPr>
        <w:t>[citation?]</w:t>
      </w:r>
    </w:p>
    <w:p w14:paraId="5718BF75" w14:textId="77777777" w:rsidR="00014026" w:rsidRPr="00BE2C70" w:rsidRDefault="00014026" w:rsidP="00527419">
      <w:pPr>
        <w:pStyle w:val="FootnoteText"/>
      </w:pPr>
    </w:p>
  </w:footnote>
  <w:footnote w:id="542">
    <w:p w14:paraId="6B75C9B0" w14:textId="073FB9AC" w:rsidR="00014026" w:rsidRPr="00BE2C70" w:rsidRDefault="00014026" w:rsidP="00527419">
      <w:pPr>
        <w:pStyle w:val="FootnoteText"/>
      </w:pPr>
      <w:r w:rsidRPr="00BE2C70">
        <w:rPr>
          <w:rStyle w:val="FootnoteReference"/>
        </w:rPr>
        <w:footnoteRef/>
      </w:r>
      <w:r>
        <w:t xml:space="preserve"> </w:t>
      </w:r>
      <w:r w:rsidRPr="00BE2C70">
        <w:t xml:space="preserve">Leonidas V. Benesa, “Paper as Art Medium in Touring ASEAN Exhibition,” </w:t>
      </w:r>
      <w:r w:rsidRPr="00831267">
        <w:rPr>
          <w:i/>
        </w:rPr>
        <w:t xml:space="preserve">Philippine </w:t>
      </w:r>
      <w:r w:rsidRPr="00BE2C70">
        <w:rPr>
          <w:i/>
        </w:rPr>
        <w:t>Daily Express</w:t>
      </w:r>
      <w:r w:rsidRPr="00BE2C70">
        <w:t xml:space="preserve">, March 8, 1984.  </w:t>
      </w:r>
    </w:p>
    <w:p w14:paraId="20C74B24" w14:textId="77777777" w:rsidR="00014026" w:rsidRPr="00BE2C70" w:rsidRDefault="00014026" w:rsidP="00527419">
      <w:pPr>
        <w:pStyle w:val="FootnoteText"/>
      </w:pPr>
    </w:p>
  </w:footnote>
  <w:footnote w:id="543">
    <w:p w14:paraId="189A74A1" w14:textId="77777777" w:rsidR="00014026" w:rsidRPr="00AA4AD1" w:rsidRDefault="00014026" w:rsidP="00527419">
      <w:pPr>
        <w:pStyle w:val="FootnoteText"/>
      </w:pPr>
      <w:r w:rsidRPr="00AA4AD1">
        <w:rPr>
          <w:rStyle w:val="FootnoteReference"/>
        </w:rPr>
        <w:footnoteRef/>
      </w:r>
      <w:r w:rsidRPr="00AA4AD1">
        <w:t xml:space="preserve"> </w:t>
      </w:r>
      <w:r w:rsidRPr="00BE2C70">
        <w:t>Benesa, “Paper as Art Medium in Touring ASEAN Exhibition</w:t>
      </w:r>
      <w:r>
        <w:t>.</w:t>
      </w:r>
      <w:r w:rsidRPr="00BE2C70">
        <w:t>”</w:t>
      </w:r>
    </w:p>
    <w:p w14:paraId="78790214" w14:textId="77777777" w:rsidR="00014026" w:rsidRPr="00AA4AD1" w:rsidRDefault="00014026" w:rsidP="00527419">
      <w:pPr>
        <w:pStyle w:val="FootnoteText"/>
      </w:pPr>
    </w:p>
  </w:footnote>
  <w:footnote w:id="544">
    <w:p w14:paraId="55519EF1" w14:textId="77777777" w:rsidR="00014026" w:rsidRDefault="00014026" w:rsidP="00527419">
      <w:pPr>
        <w:pStyle w:val="FootnoteText"/>
      </w:pPr>
      <w:r w:rsidRPr="00AA4AD1">
        <w:rPr>
          <w:rStyle w:val="FootnoteReference"/>
        </w:rPr>
        <w:footnoteRef/>
      </w:r>
      <w:r w:rsidRPr="00AA4AD1">
        <w:t xml:space="preserve"> De Jesus, “Reflections on ‘Ugat Suri,’ </w:t>
      </w:r>
      <w:r w:rsidRPr="00AA4AD1">
        <w:rPr>
          <w:i/>
        </w:rPr>
        <w:t xml:space="preserve">Business Day, </w:t>
      </w:r>
      <w:r w:rsidRPr="00AA4AD1">
        <w:t>March 1, 1984</w:t>
      </w:r>
      <w:r>
        <w:t>.</w:t>
      </w:r>
    </w:p>
    <w:p w14:paraId="374B701F" w14:textId="77777777" w:rsidR="00014026" w:rsidRDefault="00014026" w:rsidP="00527419">
      <w:pPr>
        <w:pStyle w:val="FootnoteText"/>
      </w:pPr>
    </w:p>
  </w:footnote>
  <w:footnote w:id="545">
    <w:p w14:paraId="641936AB" w14:textId="77777777" w:rsidR="00014026" w:rsidRPr="006A2020" w:rsidRDefault="00014026" w:rsidP="00527419">
      <w:pPr>
        <w:pStyle w:val="FootnoteText"/>
        <w:rPr>
          <w:i/>
          <w:lang w:eastAsia="zh-TW"/>
        </w:rPr>
      </w:pPr>
      <w:r w:rsidRPr="006A2020">
        <w:rPr>
          <w:rStyle w:val="FootnoteReference"/>
        </w:rPr>
        <w:footnoteRef/>
      </w:r>
      <w:r w:rsidRPr="006A2020">
        <w:t xml:space="preserve"> In </w:t>
      </w:r>
      <w:r w:rsidRPr="006A2020">
        <w:rPr>
          <w:lang w:eastAsia="zh-TW"/>
        </w:rPr>
        <w:t xml:space="preserve">Leonidas V. Benesa, </w:t>
      </w:r>
      <w:bookmarkStart w:id="122" w:name="_Hlk507451732"/>
      <w:r w:rsidRPr="006A2020">
        <w:rPr>
          <w:lang w:eastAsia="zh-TW"/>
        </w:rPr>
        <w:t xml:space="preserve">“Ugat-Suri: Search for Roots in ASEAN Context,” </w:t>
      </w:r>
      <w:r>
        <w:rPr>
          <w:i/>
          <w:lang w:eastAsia="zh-TW"/>
        </w:rPr>
        <w:t xml:space="preserve">Philippine </w:t>
      </w:r>
      <w:r w:rsidRPr="006A2020">
        <w:rPr>
          <w:i/>
          <w:lang w:eastAsia="zh-TW"/>
        </w:rPr>
        <w:t>Daily Express</w:t>
      </w:r>
      <w:r w:rsidRPr="006A2020">
        <w:rPr>
          <w:lang w:eastAsia="zh-TW"/>
        </w:rPr>
        <w:t>, February 23, 1984</w:t>
      </w:r>
      <w:bookmarkEnd w:id="122"/>
      <w:r w:rsidRPr="006A2020">
        <w:rPr>
          <w:lang w:eastAsia="zh-TW"/>
        </w:rPr>
        <w:t xml:space="preserve">, </w:t>
      </w:r>
      <w:r w:rsidRPr="006A2020">
        <w:t>Benesa called the text, “a most welcome development” and “the encouragement of new critical thinking in this country and in the region.”</w:t>
      </w:r>
      <w:r w:rsidRPr="006A2020">
        <w:rPr>
          <w:i/>
          <w:lang w:eastAsia="zh-TW"/>
        </w:rPr>
        <w:t xml:space="preserve"> </w:t>
      </w:r>
      <w:r w:rsidRPr="006A2020">
        <w:t xml:space="preserve">The publication includes brief essays on the exhibiting artists and participating galleries alongside black and white images of the artists’ works. Kalaw-Ledesma conducted the research for the catalogue and the most prominent Filipino writers and critics of the period, including Benesa himself, contributed to it. Among the other writers included Alice Guillermo and the curators of </w:t>
      </w:r>
      <w:r w:rsidRPr="006A2020">
        <w:rPr>
          <w:i/>
        </w:rPr>
        <w:t>Ugat Suri</w:t>
      </w:r>
      <w:r w:rsidRPr="006A2020">
        <w:t>, Paras-Perez and Toledo. The contributors committed to creating an influential exhibition and text; Paras-Perez had received his PhD in art history from Harvard in the 1970s and Toledo had recently returned from studying museology in Europe for two years.</w:t>
      </w:r>
    </w:p>
    <w:p w14:paraId="36531D0E" w14:textId="77777777" w:rsidR="00014026" w:rsidRPr="001474D6" w:rsidRDefault="00014026" w:rsidP="00527419">
      <w:pPr>
        <w:pStyle w:val="FootnoteText"/>
        <w:rPr>
          <w:lang w:eastAsia="zh-TW"/>
        </w:rPr>
      </w:pPr>
    </w:p>
  </w:footnote>
  <w:footnote w:id="546">
    <w:p w14:paraId="2D8E813F" w14:textId="77777777" w:rsidR="00014026" w:rsidRPr="001474D6" w:rsidRDefault="00014026" w:rsidP="00527419">
      <w:pPr>
        <w:pStyle w:val="FootnoteText"/>
      </w:pPr>
      <w:r w:rsidRPr="001474D6">
        <w:rPr>
          <w:rStyle w:val="FootnoteReference"/>
        </w:rPr>
        <w:footnoteRef/>
      </w:r>
      <w:r w:rsidRPr="001474D6">
        <w:t xml:space="preserve"> Rod Paras-Perez and Eva Toledo, “Preface,” </w:t>
      </w:r>
      <w:r w:rsidRPr="001474D6">
        <w:rPr>
          <w:i/>
        </w:rPr>
        <w:t>Ugat-Suri</w:t>
      </w:r>
      <w:r w:rsidRPr="001474D6">
        <w:t xml:space="preserve"> (Manila: ASEAN Institute of Art, 1984), 1.</w:t>
      </w:r>
    </w:p>
    <w:p w14:paraId="4F011B96" w14:textId="77777777" w:rsidR="00014026" w:rsidRPr="001474D6" w:rsidRDefault="00014026" w:rsidP="00527419">
      <w:pPr>
        <w:pStyle w:val="FootnoteText"/>
      </w:pPr>
    </w:p>
  </w:footnote>
  <w:footnote w:id="547">
    <w:p w14:paraId="788C3131" w14:textId="77777777" w:rsidR="00014026" w:rsidRPr="001474D6" w:rsidRDefault="00014026" w:rsidP="00527419">
      <w:pPr>
        <w:pStyle w:val="FootnoteText"/>
      </w:pPr>
      <w:r w:rsidRPr="001474D6">
        <w:rPr>
          <w:rStyle w:val="FootnoteReference"/>
        </w:rPr>
        <w:footnoteRef/>
      </w:r>
      <w:r w:rsidRPr="001474D6">
        <w:t xml:space="preserve"> </w:t>
      </w:r>
      <w:r>
        <w:t xml:space="preserve">Perez and Toledo, </w:t>
      </w:r>
      <w:r w:rsidRPr="001474D6">
        <w:t>“Preface,”</w:t>
      </w:r>
      <w:r>
        <w:t xml:space="preserve"> 1.</w:t>
      </w:r>
    </w:p>
    <w:p w14:paraId="35480DA0" w14:textId="77777777" w:rsidR="00014026" w:rsidRPr="001474D6" w:rsidRDefault="00014026" w:rsidP="00527419">
      <w:pPr>
        <w:pStyle w:val="FootnoteText"/>
      </w:pPr>
    </w:p>
  </w:footnote>
  <w:footnote w:id="548">
    <w:p w14:paraId="283F9176" w14:textId="77777777" w:rsidR="00014026" w:rsidRPr="00641E8D" w:rsidRDefault="00014026" w:rsidP="00527419">
      <w:pPr>
        <w:pStyle w:val="FootnoteText"/>
      </w:pPr>
      <w:r w:rsidRPr="002B783D">
        <w:rPr>
          <w:rStyle w:val="FootnoteReference"/>
        </w:rPr>
        <w:footnoteRef/>
      </w:r>
      <w:r w:rsidRPr="002B783D">
        <w:t xml:space="preserve"> </w:t>
      </w:r>
      <w:r>
        <w:t>Eva Toledo, “Junyee,”</w:t>
      </w:r>
      <w:r w:rsidRPr="002E764B">
        <w:rPr>
          <w:i/>
        </w:rPr>
        <w:t xml:space="preserve"> </w:t>
      </w:r>
      <w:r w:rsidRPr="00F05F58">
        <w:rPr>
          <w:i/>
        </w:rPr>
        <w:t>Ugat-Suri</w:t>
      </w:r>
      <w:r w:rsidRPr="00F05F58">
        <w:t xml:space="preserve"> (Manila: ASEAN Institute of Art, 1984),</w:t>
      </w:r>
      <w:r>
        <w:t xml:space="preserve"> 96. </w:t>
      </w:r>
    </w:p>
  </w:footnote>
  <w:footnote w:id="549">
    <w:p w14:paraId="29BC29A5" w14:textId="77777777" w:rsidR="00014026" w:rsidRPr="002B783D" w:rsidRDefault="00014026" w:rsidP="00527419">
      <w:pPr>
        <w:pStyle w:val="FootnoteText"/>
      </w:pPr>
      <w:r w:rsidRPr="002B783D">
        <w:rPr>
          <w:rStyle w:val="FootnoteReference"/>
        </w:rPr>
        <w:footnoteRef/>
      </w:r>
      <w:r w:rsidRPr="002B783D">
        <w:t xml:space="preserve"> </w:t>
      </w:r>
      <w:r>
        <w:t>Toledo, “Junyee,” 96.</w:t>
      </w:r>
    </w:p>
  </w:footnote>
  <w:footnote w:id="550">
    <w:p w14:paraId="32966740" w14:textId="77777777" w:rsidR="00014026" w:rsidRPr="00884616" w:rsidRDefault="00014026" w:rsidP="00527419">
      <w:pPr>
        <w:pStyle w:val="FootnoteText"/>
      </w:pPr>
      <w:r w:rsidRPr="002B783D">
        <w:rPr>
          <w:rStyle w:val="FootnoteReference"/>
        </w:rPr>
        <w:footnoteRef/>
      </w:r>
      <w:r w:rsidRPr="002B783D">
        <w:t xml:space="preserve"> </w:t>
      </w:r>
      <w:r>
        <w:t>Toledo, “Junyee,” 96.</w:t>
      </w:r>
    </w:p>
  </w:footnote>
  <w:footnote w:id="551">
    <w:p w14:paraId="4F03C097" w14:textId="77777777" w:rsidR="00014026" w:rsidRPr="0089618F" w:rsidRDefault="00014026" w:rsidP="00527419">
      <w:pPr>
        <w:pStyle w:val="FootnoteText"/>
        <w:rPr>
          <w:lang w:eastAsia="zh-TW"/>
        </w:rPr>
      </w:pPr>
      <w:r w:rsidRPr="0089618F">
        <w:rPr>
          <w:rStyle w:val="FootnoteReference"/>
        </w:rPr>
        <w:footnoteRef/>
      </w:r>
      <w:r w:rsidRPr="0089618F">
        <w:t xml:space="preserve"> </w:t>
      </w:r>
      <w:bookmarkStart w:id="123" w:name="_Hlk507452084"/>
      <w:r w:rsidRPr="0089618F">
        <w:rPr>
          <w:lang w:eastAsia="zh-TW"/>
        </w:rPr>
        <w:t>Virginia 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r w:rsidRPr="0089618F">
        <w:rPr>
          <w:lang w:eastAsia="zh-TW"/>
        </w:rPr>
        <w:t xml:space="preserve"> </w:t>
      </w:r>
      <w:r>
        <w:rPr>
          <w:i/>
          <w:lang w:eastAsia="zh-TW"/>
        </w:rPr>
        <w:t>Times Journal</w:t>
      </w:r>
      <w:r>
        <w:rPr>
          <w:lang w:eastAsia="zh-TW"/>
        </w:rPr>
        <w:t>, April 8, 1976</w:t>
      </w:r>
      <w:bookmarkEnd w:id="123"/>
      <w:r>
        <w:rPr>
          <w:lang w:eastAsia="zh-TW"/>
        </w:rPr>
        <w:t>.</w:t>
      </w:r>
    </w:p>
    <w:p w14:paraId="5E003F7D" w14:textId="77777777" w:rsidR="00014026" w:rsidRPr="0089618F" w:rsidRDefault="00014026" w:rsidP="00527419">
      <w:pPr>
        <w:pStyle w:val="FootnoteText"/>
      </w:pPr>
    </w:p>
  </w:footnote>
  <w:footnote w:id="552">
    <w:p w14:paraId="4A90880F" w14:textId="77777777" w:rsidR="00014026" w:rsidRPr="0091634A" w:rsidRDefault="00014026" w:rsidP="00527419">
      <w:pPr>
        <w:pStyle w:val="FootnoteText"/>
        <w:rPr>
          <w:lang w:eastAsia="zh-TW"/>
        </w:rPr>
      </w:pPr>
      <w:r w:rsidRPr="0091634A">
        <w:rPr>
          <w:rStyle w:val="FootnoteReference"/>
        </w:rPr>
        <w:footnoteRef/>
      </w:r>
      <w:r w:rsidRPr="0091634A">
        <w:t xml:space="preserve"> </w:t>
      </w:r>
      <w:r w:rsidRPr="0089618F">
        <w:rPr>
          <w:lang w:eastAsia="zh-TW"/>
        </w:rPr>
        <w:t>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p>
    <w:p w14:paraId="25C085A3" w14:textId="77777777" w:rsidR="00014026" w:rsidRPr="0091634A" w:rsidRDefault="00014026" w:rsidP="00527419">
      <w:pPr>
        <w:pStyle w:val="FootnoteText"/>
      </w:pPr>
    </w:p>
  </w:footnote>
  <w:footnote w:id="553">
    <w:p w14:paraId="65D37E0D" w14:textId="77777777" w:rsidR="00014026" w:rsidRPr="0089618F" w:rsidRDefault="00014026" w:rsidP="00527419">
      <w:pPr>
        <w:pStyle w:val="FootnoteText"/>
        <w:rPr>
          <w:lang w:eastAsia="zh-TW"/>
        </w:rPr>
      </w:pPr>
      <w:r w:rsidRPr="0089618F">
        <w:rPr>
          <w:rStyle w:val="FootnoteReference"/>
        </w:rPr>
        <w:footnoteRef/>
      </w:r>
      <w:r w:rsidRPr="0089618F">
        <w:t xml:space="preserve"> </w:t>
      </w:r>
      <w:r w:rsidRPr="0089618F">
        <w:rPr>
          <w:lang w:eastAsia="zh-TW"/>
        </w:rPr>
        <w:t>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p>
    <w:p w14:paraId="7D97AFA1" w14:textId="77777777" w:rsidR="00014026" w:rsidRPr="0089618F" w:rsidRDefault="00014026" w:rsidP="00527419">
      <w:pPr>
        <w:pStyle w:val="FootnoteText"/>
      </w:pPr>
    </w:p>
  </w:footnote>
  <w:footnote w:id="554">
    <w:p w14:paraId="3F39BDCE" w14:textId="77777777" w:rsidR="00014026" w:rsidRDefault="00014026" w:rsidP="00527419">
      <w:pPr>
        <w:pStyle w:val="FootnoteText"/>
        <w:rPr>
          <w:lang w:eastAsia="zh-TW"/>
        </w:rPr>
      </w:pPr>
      <w:r w:rsidRPr="0091634A">
        <w:rPr>
          <w:rStyle w:val="FootnoteReference"/>
        </w:rPr>
        <w:footnoteRef/>
      </w:r>
      <w:r w:rsidRPr="0091634A">
        <w:t xml:space="preserve"> </w:t>
      </w:r>
      <w:r w:rsidRPr="0091634A">
        <w:rPr>
          <w:lang w:eastAsia="zh-TW"/>
        </w:rPr>
        <w:t xml:space="preserve">Leonidas V. Benesa, “Ugat-Suri: Search for Roots in ASEAN Context,” </w:t>
      </w:r>
      <w:r w:rsidRPr="00211932">
        <w:rPr>
          <w:i/>
          <w:lang w:eastAsia="zh-TW"/>
        </w:rPr>
        <w:t>Phili</w:t>
      </w:r>
      <w:r>
        <w:rPr>
          <w:i/>
          <w:lang w:eastAsia="zh-TW"/>
        </w:rPr>
        <w:t>p</w:t>
      </w:r>
      <w:r w:rsidRPr="00211932">
        <w:rPr>
          <w:i/>
          <w:lang w:eastAsia="zh-TW"/>
        </w:rPr>
        <w:t>pine</w:t>
      </w:r>
      <w:r>
        <w:rPr>
          <w:lang w:eastAsia="zh-TW"/>
        </w:rPr>
        <w:t xml:space="preserve"> </w:t>
      </w:r>
      <w:r w:rsidRPr="0091634A">
        <w:rPr>
          <w:i/>
          <w:lang w:eastAsia="zh-TW"/>
        </w:rPr>
        <w:t>Daily Express</w:t>
      </w:r>
      <w:r w:rsidRPr="0091634A">
        <w:rPr>
          <w:lang w:eastAsia="zh-TW"/>
        </w:rPr>
        <w:t xml:space="preserve">, February 23, </w:t>
      </w:r>
      <w:r>
        <w:rPr>
          <w:lang w:eastAsia="zh-TW"/>
        </w:rPr>
        <w:t>1</w:t>
      </w:r>
      <w:r w:rsidRPr="0091634A">
        <w:rPr>
          <w:lang w:eastAsia="zh-TW"/>
        </w:rPr>
        <w:t>984.</w:t>
      </w:r>
    </w:p>
    <w:p w14:paraId="25336DAA" w14:textId="77777777" w:rsidR="00014026" w:rsidRPr="0091634A" w:rsidRDefault="00014026" w:rsidP="00527419">
      <w:pPr>
        <w:pStyle w:val="FootnoteText"/>
        <w:rPr>
          <w:lang w:eastAsia="zh-TW"/>
        </w:rPr>
      </w:pPr>
    </w:p>
  </w:footnote>
  <w:footnote w:id="555">
    <w:p w14:paraId="4102E6D4" w14:textId="32C2BE3F" w:rsidR="00014026" w:rsidRDefault="00014026" w:rsidP="00527419">
      <w:pPr>
        <w:pStyle w:val="FootnoteText"/>
        <w:rPr>
          <w:lang w:eastAsia="zh-TW"/>
        </w:rPr>
      </w:pPr>
      <w:r w:rsidRPr="0091634A">
        <w:rPr>
          <w:rStyle w:val="FootnoteReference"/>
        </w:rPr>
        <w:footnoteRef/>
      </w:r>
      <w:r w:rsidRPr="0091634A">
        <w:t xml:space="preserve"> Alice G. Guillermo, </w:t>
      </w:r>
      <w:bookmarkStart w:id="124" w:name="_Hlk507452195"/>
      <w:r w:rsidRPr="0091634A">
        <w:t>“</w:t>
      </w:r>
      <w:r w:rsidRPr="0091634A">
        <w:rPr>
          <w:lang w:eastAsia="zh-TW"/>
        </w:rPr>
        <w:t xml:space="preserve">The ‘In’ of Indigenous,” </w:t>
      </w:r>
      <w:r w:rsidRPr="0091634A">
        <w:rPr>
          <w:i/>
          <w:lang w:eastAsia="zh-TW"/>
        </w:rPr>
        <w:t>WHO</w:t>
      </w:r>
      <w:r w:rsidRPr="0091634A">
        <w:rPr>
          <w:lang w:eastAsia="zh-TW"/>
        </w:rPr>
        <w:t>, March 21, 1984.</w:t>
      </w:r>
      <w:bookmarkEnd w:id="124"/>
      <w:r>
        <w:rPr>
          <w:lang w:eastAsia="zh-TW"/>
        </w:rPr>
        <w:t xml:space="preserve"> </w:t>
      </w:r>
    </w:p>
    <w:p w14:paraId="74094AA7" w14:textId="77777777" w:rsidR="00014026" w:rsidRPr="00432E38" w:rsidRDefault="00014026" w:rsidP="00527419">
      <w:pPr>
        <w:pStyle w:val="FootnoteText"/>
      </w:pPr>
    </w:p>
  </w:footnote>
  <w:footnote w:id="556">
    <w:p w14:paraId="275E2537" w14:textId="77777777" w:rsidR="00014026" w:rsidRDefault="00014026" w:rsidP="00527419">
      <w:pPr>
        <w:pStyle w:val="FootnoteText"/>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footnote>
  <w:footnote w:id="557">
    <w:p w14:paraId="61C66C6C" w14:textId="77777777" w:rsidR="00014026" w:rsidRPr="00432E38" w:rsidRDefault="00014026" w:rsidP="00527419">
      <w:pPr>
        <w:pStyle w:val="FootnoteText"/>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footnote>
  <w:footnote w:id="558">
    <w:p w14:paraId="143A42FA" w14:textId="77777777" w:rsidR="00014026" w:rsidRPr="00432E38" w:rsidRDefault="00014026" w:rsidP="00527419">
      <w:pPr>
        <w:pStyle w:val="FootnoteText"/>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footnote>
  <w:footnote w:id="559">
    <w:p w14:paraId="1A283F33" w14:textId="77777777" w:rsidR="00014026" w:rsidRPr="00432E38" w:rsidRDefault="00014026" w:rsidP="00527419">
      <w:pPr>
        <w:pStyle w:val="FootnoteText"/>
      </w:pPr>
      <w:r w:rsidRPr="00432E38">
        <w:rPr>
          <w:rStyle w:val="FootnoteReference"/>
        </w:rPr>
        <w:footnoteRef/>
      </w:r>
      <w:r w:rsidRPr="00432E38">
        <w:t xml:space="preserve"> </w:t>
      </w:r>
      <w:r w:rsidRPr="008A191D">
        <w:t>Angel G. De Jesus, “Reflections on ‘Ugat Suri,’</w:t>
      </w:r>
      <w:r>
        <w:t>”</w:t>
      </w:r>
      <w:r w:rsidRPr="008A191D">
        <w:t xml:space="preserve"> </w:t>
      </w:r>
      <w:r w:rsidRPr="008A191D">
        <w:rPr>
          <w:i/>
        </w:rPr>
        <w:t xml:space="preserve">Business Day, </w:t>
      </w:r>
      <w:r w:rsidRPr="008A191D">
        <w:t>March 1, 1984</w:t>
      </w:r>
      <w:r>
        <w:t>.</w:t>
      </w:r>
    </w:p>
  </w:footnote>
  <w:footnote w:id="560">
    <w:p w14:paraId="150D3ADB" w14:textId="77777777" w:rsidR="00014026" w:rsidRPr="0095024A" w:rsidRDefault="00014026" w:rsidP="00527419">
      <w:pPr>
        <w:pStyle w:val="FootnoteText"/>
      </w:pPr>
      <w:r w:rsidRPr="00432E38">
        <w:rPr>
          <w:rStyle w:val="FootnoteReference"/>
        </w:rPr>
        <w:footnoteRef/>
      </w:r>
      <w:r w:rsidRPr="00432E38">
        <w:t xml:space="preserve"> </w:t>
      </w:r>
      <w:r w:rsidRPr="008A191D">
        <w:t>Jesus, “Reflections on ‘Ugat Suri</w:t>
      </w:r>
      <w:r>
        <w:t>.</w:t>
      </w:r>
      <w:r w:rsidRPr="008A191D">
        <w:t>’</w:t>
      </w:r>
      <w:r>
        <w:t>”</w:t>
      </w:r>
    </w:p>
  </w:footnote>
  <w:footnote w:id="561">
    <w:p w14:paraId="3797A74B" w14:textId="77777777" w:rsidR="00014026" w:rsidRPr="001E31CD" w:rsidRDefault="00014026" w:rsidP="00527419">
      <w:pPr>
        <w:pStyle w:val="FootnoteText"/>
        <w:rPr>
          <w:i/>
        </w:rPr>
      </w:pPr>
      <w:r w:rsidRPr="001E31CD">
        <w:rPr>
          <w:rStyle w:val="FootnoteReference"/>
        </w:rPr>
        <w:footnoteRef/>
      </w:r>
      <w:r w:rsidRPr="001E31CD">
        <w:t xml:space="preserve"> More information on the People’s Power Revolution, a nonviolent revolution which occurred primarily on Epifanio de los Santos Avenue (EDSA)—a major highway that runs through Metro Manila—after the 1986 election that once again resulted in Ferdinand Marcos’ dubious victory can be found in </w:t>
      </w:r>
      <w:r w:rsidRPr="00C567D7">
        <w:t xml:space="preserve">Mark Thompson, </w:t>
      </w:r>
      <w:r w:rsidRPr="00C567D7">
        <w:rPr>
          <w:i/>
        </w:rPr>
        <w:t xml:space="preserve">The Anti-Marcos Struggle: Personalistic Rule and Democratic Transition in the Philippines </w:t>
      </w:r>
      <w:r w:rsidRPr="00C567D7">
        <w:t xml:space="preserve">(New Haven and London: Yale University Press, 1995) and Vince Boudreau, “Chapter 8: People power and insurgency” </w:t>
      </w:r>
      <w:r w:rsidRPr="00C567D7">
        <w:rPr>
          <w:i/>
        </w:rPr>
        <w:t xml:space="preserve">Resisting Dictatorship: Repression and Protest in Southeast Asia </w:t>
      </w:r>
      <w:r w:rsidRPr="00C567D7">
        <w:t>(Cambridge; Cambridge University Press, 2004), 176-189.</w:t>
      </w:r>
      <w:r w:rsidRPr="001E31CD">
        <w:t xml:space="preserve">  </w:t>
      </w:r>
    </w:p>
    <w:p w14:paraId="4FF9C9E1" w14:textId="77777777" w:rsidR="00014026" w:rsidRDefault="00014026" w:rsidP="00527419">
      <w:pPr>
        <w:pStyle w:val="FootnoteText"/>
      </w:pPr>
    </w:p>
  </w:footnote>
  <w:footnote w:id="562">
    <w:p w14:paraId="3CC28A37" w14:textId="77777777" w:rsidR="00014026" w:rsidRPr="002C4618" w:rsidRDefault="00014026" w:rsidP="00527419">
      <w:pPr>
        <w:pStyle w:val="FootnoteText"/>
      </w:pPr>
      <w:r w:rsidRPr="00944B2A">
        <w:rPr>
          <w:rStyle w:val="FootnoteReference"/>
        </w:rPr>
        <w:footnoteRef/>
      </w:r>
      <w:r>
        <w:t xml:space="preserve"> </w:t>
      </w:r>
      <w:bookmarkStart w:id="126" w:name="_Hlk507452410"/>
      <w:r>
        <w:t>Isagani R.</w:t>
      </w:r>
      <w:r w:rsidRPr="00944B2A">
        <w:t xml:space="preserve"> Cruz, “Artists Did Not Stand and Wait in February,” </w:t>
      </w:r>
      <w:r w:rsidRPr="00944B2A">
        <w:rPr>
          <w:i/>
        </w:rPr>
        <w:t>Manila Times</w:t>
      </w:r>
      <w:r w:rsidRPr="00944B2A">
        <w:t>, April 24, 1986</w:t>
      </w:r>
      <w:bookmarkEnd w:id="126"/>
      <w:r w:rsidRPr="00944B2A">
        <w:t>, 10.</w:t>
      </w:r>
      <w:r>
        <w:t xml:space="preserve"> Interesting to note that the </w:t>
      </w:r>
      <w:r>
        <w:rPr>
          <w:i/>
        </w:rPr>
        <w:t>Manila Times</w:t>
      </w:r>
      <w:r>
        <w:t xml:space="preserve">, which had been discontinued under Martial law, had only started again in March after the Marcoses had fled Manila. </w:t>
      </w:r>
    </w:p>
    <w:p w14:paraId="0E3D32C8" w14:textId="77777777" w:rsidR="00014026" w:rsidRPr="00944B2A" w:rsidRDefault="00014026" w:rsidP="00527419">
      <w:pPr>
        <w:pStyle w:val="FootnoteText"/>
      </w:pPr>
    </w:p>
  </w:footnote>
  <w:footnote w:id="563">
    <w:p w14:paraId="5CD1CB1E" w14:textId="77777777" w:rsidR="00014026" w:rsidRPr="00944B2A" w:rsidRDefault="00014026" w:rsidP="00527419">
      <w:pPr>
        <w:pStyle w:val="FootnoteText"/>
      </w:pPr>
      <w:r w:rsidRPr="00944B2A">
        <w:rPr>
          <w:rStyle w:val="FootnoteReference"/>
        </w:rPr>
        <w:footnoteRef/>
      </w:r>
      <w:r w:rsidRPr="00944B2A">
        <w:t xml:space="preserve"> </w:t>
      </w:r>
      <w:r>
        <w:t xml:space="preserve">Cruz, </w:t>
      </w:r>
      <w:r w:rsidRPr="00944B2A">
        <w:t>“Artists Did Not Stand and Wait in February</w:t>
      </w:r>
      <w:r>
        <w:t>,</w:t>
      </w:r>
      <w:r w:rsidRPr="00944B2A">
        <w:t>”</w:t>
      </w:r>
      <w:r>
        <w:t xml:space="preserve"> 10.</w:t>
      </w:r>
    </w:p>
    <w:p w14:paraId="776A1B08" w14:textId="77777777" w:rsidR="00014026" w:rsidRPr="00FD7E6E" w:rsidRDefault="00014026" w:rsidP="00527419">
      <w:pPr>
        <w:pStyle w:val="FootnoteText"/>
      </w:pPr>
    </w:p>
  </w:footnote>
  <w:footnote w:id="564">
    <w:p w14:paraId="3C9BF9A4" w14:textId="77777777" w:rsidR="00014026" w:rsidRDefault="00014026" w:rsidP="00527419">
      <w:pPr>
        <w:pStyle w:val="FootnoteText"/>
      </w:pPr>
      <w:r w:rsidRPr="00FD7E6E">
        <w:rPr>
          <w:rStyle w:val="FootnoteReference"/>
        </w:rPr>
        <w:footnoteRef/>
      </w:r>
      <w:r w:rsidRPr="00FD7E6E">
        <w:t xml:space="preserve"> Menchu Aquino Sarmiento, “The Politi</w:t>
      </w:r>
      <w:r>
        <w:t>ci</w:t>
      </w:r>
      <w:r w:rsidRPr="00FD7E6E">
        <w:t xml:space="preserve">zation of Artists,” </w:t>
      </w:r>
      <w:r w:rsidRPr="00FD7E6E">
        <w:rPr>
          <w:i/>
        </w:rPr>
        <w:t>Manila Times</w:t>
      </w:r>
      <w:r w:rsidRPr="00FD7E6E">
        <w:t>, April 23,</w:t>
      </w:r>
      <w:r>
        <w:t xml:space="preserve"> </w:t>
      </w:r>
      <w:r w:rsidRPr="00FD7E6E">
        <w:t>1986, 9.</w:t>
      </w:r>
    </w:p>
    <w:p w14:paraId="46C4EC9B" w14:textId="77777777" w:rsidR="00014026" w:rsidRPr="00FD7E6E" w:rsidRDefault="00014026" w:rsidP="00527419">
      <w:pPr>
        <w:pStyle w:val="FootnoteText"/>
      </w:pPr>
    </w:p>
  </w:footnote>
  <w:footnote w:id="565">
    <w:p w14:paraId="0BB5E2F5" w14:textId="77777777" w:rsidR="00014026" w:rsidRPr="00876D5D" w:rsidRDefault="00014026" w:rsidP="00527419">
      <w:pPr>
        <w:pStyle w:val="FootnoteText"/>
      </w:pPr>
      <w:r w:rsidRPr="00876D5D">
        <w:rPr>
          <w:rStyle w:val="FootnoteReference"/>
        </w:rPr>
        <w:footnoteRef/>
      </w:r>
      <w:r w:rsidRPr="00876D5D">
        <w:t xml:space="preserve"> Sarmiento, “The Politi</w:t>
      </w:r>
      <w:r>
        <w:t>ci</w:t>
      </w:r>
      <w:r w:rsidRPr="00876D5D">
        <w:t>zation of Artists,”, 9.</w:t>
      </w:r>
    </w:p>
    <w:p w14:paraId="5BD09304" w14:textId="77777777" w:rsidR="00014026" w:rsidRPr="00876D5D" w:rsidRDefault="00014026" w:rsidP="00527419">
      <w:pPr>
        <w:pStyle w:val="FootnoteText"/>
      </w:pPr>
    </w:p>
  </w:footnote>
  <w:footnote w:id="566">
    <w:p w14:paraId="6BA4DB44" w14:textId="77777777" w:rsidR="00014026" w:rsidRPr="00876D5D" w:rsidRDefault="00014026" w:rsidP="00527419">
      <w:pPr>
        <w:pStyle w:val="FootnoteText"/>
      </w:pPr>
      <w:r w:rsidRPr="00876D5D">
        <w:rPr>
          <w:rStyle w:val="FootnoteReference"/>
        </w:rPr>
        <w:footnoteRef/>
      </w:r>
      <w:r w:rsidRPr="00876D5D">
        <w:t xml:space="preserve"> Sarmiento, “The Politi</w:t>
      </w:r>
      <w:r>
        <w:t>ci</w:t>
      </w:r>
      <w:r w:rsidRPr="00876D5D">
        <w:t>zation of Artists,” 9.</w:t>
      </w:r>
    </w:p>
    <w:p w14:paraId="2E7C9F3D" w14:textId="77777777" w:rsidR="00014026" w:rsidRPr="00876D5D" w:rsidRDefault="00014026" w:rsidP="00527419">
      <w:pPr>
        <w:pStyle w:val="FootnoteText"/>
      </w:pPr>
    </w:p>
  </w:footnote>
  <w:footnote w:id="567">
    <w:p w14:paraId="7DF5B169" w14:textId="77777777" w:rsidR="00014026" w:rsidRPr="00876D5D" w:rsidRDefault="00014026" w:rsidP="00527419">
      <w:pPr>
        <w:pStyle w:val="FootnoteText"/>
      </w:pPr>
      <w:r w:rsidRPr="00876D5D">
        <w:rPr>
          <w:rStyle w:val="FootnoteReference"/>
        </w:rPr>
        <w:footnoteRef/>
      </w:r>
      <w:r>
        <w:t xml:space="preserve"> </w:t>
      </w:r>
      <w:r w:rsidRPr="00876D5D">
        <w:t xml:space="preserve">Junyee interview with author. </w:t>
      </w:r>
    </w:p>
    <w:p w14:paraId="55A40992" w14:textId="77777777" w:rsidR="00014026" w:rsidRPr="00876D5D" w:rsidRDefault="00014026" w:rsidP="00527419">
      <w:pPr>
        <w:pStyle w:val="FootnoteText"/>
      </w:pPr>
    </w:p>
  </w:footnote>
  <w:footnote w:id="568">
    <w:p w14:paraId="11100CC5" w14:textId="77777777" w:rsidR="00014026" w:rsidRPr="00876D5D" w:rsidRDefault="00014026" w:rsidP="00527419">
      <w:pPr>
        <w:pStyle w:val="FootnoteText"/>
      </w:pPr>
      <w:r w:rsidRPr="00876D5D">
        <w:rPr>
          <w:rStyle w:val="FootnoteReference"/>
        </w:rPr>
        <w:footnoteRef/>
      </w:r>
      <w:r w:rsidRPr="00876D5D">
        <w:t xml:space="preserve"> Sarmiento, “The Politi</w:t>
      </w:r>
      <w:r>
        <w:t>ci</w:t>
      </w:r>
      <w:r w:rsidRPr="00876D5D">
        <w:t>zation of Artists</w:t>
      </w:r>
      <w:r>
        <w:t>,”</w:t>
      </w:r>
      <w:r w:rsidRPr="00876D5D">
        <w:t xml:space="preserve"> 9.</w:t>
      </w:r>
    </w:p>
    <w:p w14:paraId="2FC6962B" w14:textId="77777777" w:rsidR="00014026" w:rsidRPr="00FD7E6E" w:rsidRDefault="00014026" w:rsidP="00527419">
      <w:pPr>
        <w:pStyle w:val="FootnoteText"/>
      </w:pPr>
    </w:p>
  </w:footnote>
  <w:footnote w:id="569">
    <w:p w14:paraId="707BB6BA" w14:textId="77777777" w:rsidR="00014026" w:rsidRPr="008C1DF0" w:rsidRDefault="00014026" w:rsidP="00527419">
      <w:pPr>
        <w:pStyle w:val="FootnoteText"/>
      </w:pPr>
      <w:r w:rsidRPr="008C1DF0">
        <w:rPr>
          <w:rStyle w:val="FootnoteReference"/>
        </w:rPr>
        <w:footnoteRef/>
      </w:r>
      <w:r w:rsidRPr="008C1DF0">
        <w:t xml:space="preserve"> Junyee, interview with author.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2BEF402"/>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1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FE1A56"/>
    <w:multiLevelType w:val="hybridMultilevel"/>
    <w:tmpl w:val="2B2CC1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E3AF8"/>
    <w:multiLevelType w:val="hybridMultilevel"/>
    <w:tmpl w:val="050E42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B4188"/>
    <w:multiLevelType w:val="hybridMultilevel"/>
    <w:tmpl w:val="26642C52"/>
    <w:lvl w:ilvl="0" w:tplc="1E3067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4B6E23"/>
    <w:multiLevelType w:val="hybridMultilevel"/>
    <w:tmpl w:val="94784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1224F"/>
    <w:multiLevelType w:val="hybridMultilevel"/>
    <w:tmpl w:val="46C09A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F21964"/>
    <w:multiLevelType w:val="hybridMultilevel"/>
    <w:tmpl w:val="13DA1A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6"/>
  </w:num>
  <w:num w:numId="6">
    <w:abstractNumId w:val="2"/>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or Rechtzigel">
    <w15:presenceInfo w15:providerId="AD" w15:userId="S-1-5-21-3700711817-524222916-4149664180-12995"/>
  </w15:person>
  <w15:person w15:author="N C">
    <w15:presenceInfo w15:providerId="Windows Live" w15:userId="dc235defcf93de6c"/>
  </w15:person>
  <w15:person w15:author="Nick Cobane">
    <w15:presenceInfo w15:providerId="AD" w15:userId="S-1-5-21-2812736381-1914932952-2891920474-984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79"/>
    <w:rsid w:val="000003C8"/>
    <w:rsid w:val="00014026"/>
    <w:rsid w:val="000C1E19"/>
    <w:rsid w:val="000D5975"/>
    <w:rsid w:val="000F50C4"/>
    <w:rsid w:val="00104918"/>
    <w:rsid w:val="00110970"/>
    <w:rsid w:val="00133A36"/>
    <w:rsid w:val="00154C4A"/>
    <w:rsid w:val="001827B1"/>
    <w:rsid w:val="00192AA6"/>
    <w:rsid w:val="001C555C"/>
    <w:rsid w:val="001C732C"/>
    <w:rsid w:val="00203038"/>
    <w:rsid w:val="00212258"/>
    <w:rsid w:val="002A619D"/>
    <w:rsid w:val="002B1EC9"/>
    <w:rsid w:val="00322137"/>
    <w:rsid w:val="003311FA"/>
    <w:rsid w:val="00350779"/>
    <w:rsid w:val="003746CF"/>
    <w:rsid w:val="00390A75"/>
    <w:rsid w:val="00390D8D"/>
    <w:rsid w:val="003D1DEB"/>
    <w:rsid w:val="004E24BE"/>
    <w:rsid w:val="0050124B"/>
    <w:rsid w:val="0051619B"/>
    <w:rsid w:val="00527419"/>
    <w:rsid w:val="0054338D"/>
    <w:rsid w:val="005A2114"/>
    <w:rsid w:val="0062200E"/>
    <w:rsid w:val="006F1906"/>
    <w:rsid w:val="00715B22"/>
    <w:rsid w:val="0072667C"/>
    <w:rsid w:val="00764F8D"/>
    <w:rsid w:val="00790782"/>
    <w:rsid w:val="007C1E04"/>
    <w:rsid w:val="00825B12"/>
    <w:rsid w:val="00866370"/>
    <w:rsid w:val="00883B63"/>
    <w:rsid w:val="008C485D"/>
    <w:rsid w:val="008D3785"/>
    <w:rsid w:val="008E2784"/>
    <w:rsid w:val="008F05D0"/>
    <w:rsid w:val="0095489E"/>
    <w:rsid w:val="0095678E"/>
    <w:rsid w:val="00957029"/>
    <w:rsid w:val="00971F8E"/>
    <w:rsid w:val="009904C0"/>
    <w:rsid w:val="009907A7"/>
    <w:rsid w:val="009A57F9"/>
    <w:rsid w:val="009D7658"/>
    <w:rsid w:val="00A06EA9"/>
    <w:rsid w:val="00A34DD7"/>
    <w:rsid w:val="00B13A03"/>
    <w:rsid w:val="00B41D6A"/>
    <w:rsid w:val="00B470E0"/>
    <w:rsid w:val="00B809EB"/>
    <w:rsid w:val="00B97FE4"/>
    <w:rsid w:val="00BF4162"/>
    <w:rsid w:val="00BF64E5"/>
    <w:rsid w:val="00C16713"/>
    <w:rsid w:val="00C65C2F"/>
    <w:rsid w:val="00C76DE0"/>
    <w:rsid w:val="00C9380B"/>
    <w:rsid w:val="00C9720F"/>
    <w:rsid w:val="00CF1F71"/>
    <w:rsid w:val="00D13584"/>
    <w:rsid w:val="00D1460F"/>
    <w:rsid w:val="00D2182A"/>
    <w:rsid w:val="00D248AF"/>
    <w:rsid w:val="00D82181"/>
    <w:rsid w:val="00D95BAC"/>
    <w:rsid w:val="00DC713D"/>
    <w:rsid w:val="00E02BA2"/>
    <w:rsid w:val="00E33CB3"/>
    <w:rsid w:val="00E344DD"/>
    <w:rsid w:val="00E46E40"/>
    <w:rsid w:val="00E744E2"/>
    <w:rsid w:val="00EF4BA2"/>
    <w:rsid w:val="00F46EE4"/>
    <w:rsid w:val="00F64927"/>
    <w:rsid w:val="00F97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7664B"/>
  <w15:chartTrackingRefBased/>
  <w15:docId w15:val="{1C97542D-6F9E-42E6-BF9F-99DCC329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CB3"/>
    <w:pPr>
      <w:spacing w:after="0" w:line="480" w:lineRule="auto"/>
    </w:pPr>
    <w:rPr>
      <w:rFonts w:ascii="Times New Roman" w:eastAsiaTheme="minorEastAsia" w:hAnsi="Times New Roman"/>
      <w:sz w:val="24"/>
      <w:szCs w:val="24"/>
    </w:rPr>
  </w:style>
  <w:style w:type="paragraph" w:styleId="Heading1">
    <w:name w:val="heading 1"/>
    <w:aliases w:val="Ch No"/>
    <w:basedOn w:val="Normal"/>
    <w:next w:val="Normal"/>
    <w:link w:val="Heading1Char"/>
    <w:uiPriority w:val="9"/>
    <w:qFormat/>
    <w:rsid w:val="00BF4162"/>
    <w:pPr>
      <w:keepNext/>
      <w:keepLines/>
      <w:pageBreakBefore/>
      <w:spacing w:before="1440"/>
      <w:jc w:val="center"/>
      <w:outlineLvl w:val="0"/>
    </w:pPr>
    <w:rPr>
      <w:rFonts w:eastAsiaTheme="majorEastAsia" w:cstheme="majorBidi"/>
      <w:b/>
      <w:bCs/>
      <w:caps/>
    </w:rPr>
  </w:style>
  <w:style w:type="paragraph" w:styleId="Heading2">
    <w:name w:val="heading 2"/>
    <w:aliases w:val="Ch Name"/>
    <w:basedOn w:val="Heading1"/>
    <w:next w:val="Normal"/>
    <w:link w:val="Heading2Char"/>
    <w:uiPriority w:val="9"/>
    <w:unhideWhenUsed/>
    <w:qFormat/>
    <w:rsid w:val="00F97357"/>
    <w:pPr>
      <w:pageBreakBefore w:val="0"/>
      <w:spacing w:before="0"/>
      <w:outlineLvl w:val="1"/>
    </w:pPr>
    <w:rPr>
      <w:caps w:val="0"/>
    </w:rPr>
  </w:style>
  <w:style w:type="paragraph" w:styleId="Heading3">
    <w:name w:val="heading 3"/>
    <w:basedOn w:val="Normal"/>
    <w:next w:val="Normal"/>
    <w:link w:val="Heading3Char"/>
    <w:uiPriority w:val="9"/>
    <w:semiHidden/>
    <w:unhideWhenUsed/>
    <w:qFormat/>
    <w:rsid w:val="00D135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 No Char"/>
    <w:basedOn w:val="DefaultParagraphFont"/>
    <w:link w:val="Heading1"/>
    <w:uiPriority w:val="9"/>
    <w:rsid w:val="00BF4162"/>
    <w:rPr>
      <w:rFonts w:ascii="Times New Roman" w:eastAsiaTheme="majorEastAsia" w:hAnsi="Times New Roman" w:cstheme="majorBidi"/>
      <w:b/>
      <w:bCs/>
      <w:caps/>
      <w:sz w:val="24"/>
      <w:szCs w:val="24"/>
    </w:rPr>
  </w:style>
  <w:style w:type="character" w:customStyle="1" w:styleId="Heading2Char">
    <w:name w:val="Heading 2 Char"/>
    <w:aliases w:val="Ch Name Char"/>
    <w:basedOn w:val="DefaultParagraphFont"/>
    <w:link w:val="Heading2"/>
    <w:uiPriority w:val="9"/>
    <w:rsid w:val="00F97357"/>
    <w:rPr>
      <w:rFonts w:ascii="Times New Roman" w:eastAsiaTheme="majorEastAsia" w:hAnsi="Times New Roman" w:cstheme="majorBidi"/>
      <w:b/>
      <w:bCs/>
      <w:sz w:val="24"/>
      <w:szCs w:val="24"/>
    </w:rPr>
  </w:style>
  <w:style w:type="paragraph" w:customStyle="1" w:styleId="NoteLevel11">
    <w:name w:val="Note Level 11"/>
    <w:basedOn w:val="Normal"/>
    <w:uiPriority w:val="99"/>
    <w:unhideWhenUsed/>
    <w:rsid w:val="00350779"/>
    <w:pPr>
      <w:keepNext/>
      <w:numPr>
        <w:numId w:val="1"/>
      </w:numPr>
      <w:contextualSpacing/>
      <w:outlineLvl w:val="0"/>
    </w:pPr>
    <w:rPr>
      <w:rFonts w:ascii="Verdana" w:hAnsi="Verdana"/>
    </w:rPr>
  </w:style>
  <w:style w:type="paragraph" w:customStyle="1" w:styleId="NoteLevel21">
    <w:name w:val="Note Level 21"/>
    <w:basedOn w:val="Normal"/>
    <w:uiPriority w:val="99"/>
    <w:unhideWhenUsed/>
    <w:rsid w:val="00350779"/>
    <w:pPr>
      <w:keepNext/>
      <w:tabs>
        <w:tab w:val="num" w:pos="720"/>
      </w:tabs>
      <w:ind w:left="1080" w:hanging="360"/>
      <w:contextualSpacing/>
      <w:outlineLvl w:val="1"/>
    </w:pPr>
    <w:rPr>
      <w:rFonts w:ascii="Verdana" w:hAnsi="Verdana"/>
    </w:rPr>
  </w:style>
  <w:style w:type="paragraph" w:customStyle="1" w:styleId="NoteLevel31">
    <w:name w:val="Note Level 31"/>
    <w:basedOn w:val="Normal"/>
    <w:uiPriority w:val="99"/>
    <w:unhideWhenUsed/>
    <w:rsid w:val="00350779"/>
    <w:pPr>
      <w:keepNext/>
      <w:tabs>
        <w:tab w:val="num" w:pos="1440"/>
      </w:tabs>
      <w:ind w:left="1800" w:hanging="360"/>
      <w:contextualSpacing/>
      <w:outlineLvl w:val="2"/>
    </w:pPr>
    <w:rPr>
      <w:rFonts w:ascii="Verdana" w:hAnsi="Verdana"/>
    </w:rPr>
  </w:style>
  <w:style w:type="paragraph" w:customStyle="1" w:styleId="NoteLevel41">
    <w:name w:val="Note Level 41"/>
    <w:basedOn w:val="Normal"/>
    <w:uiPriority w:val="99"/>
    <w:unhideWhenUsed/>
    <w:rsid w:val="00350779"/>
    <w:pPr>
      <w:keepNext/>
      <w:tabs>
        <w:tab w:val="num" w:pos="2160"/>
      </w:tabs>
      <w:ind w:left="2520" w:hanging="360"/>
      <w:contextualSpacing/>
      <w:outlineLvl w:val="3"/>
    </w:pPr>
    <w:rPr>
      <w:rFonts w:ascii="Verdana" w:hAnsi="Verdana"/>
    </w:rPr>
  </w:style>
  <w:style w:type="paragraph" w:customStyle="1" w:styleId="NoteLevel51">
    <w:name w:val="Note Level 51"/>
    <w:basedOn w:val="Normal"/>
    <w:uiPriority w:val="99"/>
    <w:unhideWhenUsed/>
    <w:rsid w:val="00350779"/>
    <w:pPr>
      <w:keepNext/>
      <w:tabs>
        <w:tab w:val="num" w:pos="2880"/>
      </w:tabs>
      <w:ind w:left="3240" w:hanging="360"/>
      <w:contextualSpacing/>
      <w:outlineLvl w:val="4"/>
    </w:pPr>
    <w:rPr>
      <w:rFonts w:ascii="Verdana" w:hAnsi="Verdana"/>
    </w:rPr>
  </w:style>
  <w:style w:type="paragraph" w:customStyle="1" w:styleId="NoteLevel61">
    <w:name w:val="Note Level 61"/>
    <w:basedOn w:val="Normal"/>
    <w:uiPriority w:val="99"/>
    <w:unhideWhenUsed/>
    <w:rsid w:val="00350779"/>
    <w:pPr>
      <w:keepNext/>
      <w:tabs>
        <w:tab w:val="num" w:pos="3600"/>
      </w:tabs>
      <w:ind w:left="3960" w:hanging="360"/>
      <w:contextualSpacing/>
      <w:outlineLvl w:val="5"/>
    </w:pPr>
    <w:rPr>
      <w:rFonts w:ascii="Verdana" w:hAnsi="Verdana"/>
    </w:rPr>
  </w:style>
  <w:style w:type="paragraph" w:customStyle="1" w:styleId="NoteLevel71">
    <w:name w:val="Note Level 71"/>
    <w:basedOn w:val="Normal"/>
    <w:uiPriority w:val="99"/>
    <w:unhideWhenUsed/>
    <w:rsid w:val="00350779"/>
    <w:pPr>
      <w:keepNext/>
      <w:tabs>
        <w:tab w:val="num" w:pos="4320"/>
      </w:tabs>
      <w:ind w:left="4680" w:hanging="360"/>
      <w:contextualSpacing/>
      <w:outlineLvl w:val="6"/>
    </w:pPr>
    <w:rPr>
      <w:rFonts w:ascii="Verdana" w:hAnsi="Verdana"/>
    </w:rPr>
  </w:style>
  <w:style w:type="paragraph" w:customStyle="1" w:styleId="NoteLevel81">
    <w:name w:val="Note Level 81"/>
    <w:basedOn w:val="Normal"/>
    <w:uiPriority w:val="99"/>
    <w:unhideWhenUsed/>
    <w:rsid w:val="00350779"/>
    <w:pPr>
      <w:keepNext/>
      <w:tabs>
        <w:tab w:val="num" w:pos="5040"/>
      </w:tabs>
      <w:ind w:left="5400" w:hanging="360"/>
      <w:contextualSpacing/>
      <w:outlineLvl w:val="7"/>
    </w:pPr>
    <w:rPr>
      <w:rFonts w:ascii="Verdana" w:hAnsi="Verdana"/>
    </w:rPr>
  </w:style>
  <w:style w:type="paragraph" w:customStyle="1" w:styleId="NoteLevel91">
    <w:name w:val="Note Level 91"/>
    <w:basedOn w:val="Normal"/>
    <w:uiPriority w:val="99"/>
    <w:semiHidden/>
    <w:unhideWhenUsed/>
    <w:rsid w:val="00350779"/>
    <w:pPr>
      <w:keepNext/>
      <w:tabs>
        <w:tab w:val="num" w:pos="5760"/>
      </w:tabs>
      <w:ind w:left="6120" w:hanging="360"/>
      <w:contextualSpacing/>
      <w:outlineLvl w:val="8"/>
    </w:pPr>
    <w:rPr>
      <w:rFonts w:ascii="Verdana" w:hAnsi="Verdana"/>
    </w:rPr>
  </w:style>
  <w:style w:type="character" w:styleId="FootnoteReference">
    <w:name w:val="footnote reference"/>
    <w:basedOn w:val="DefaultParagraphFont"/>
    <w:uiPriority w:val="99"/>
    <w:unhideWhenUsed/>
    <w:rsid w:val="00350779"/>
    <w:rPr>
      <w:vertAlign w:val="superscript"/>
    </w:rPr>
  </w:style>
  <w:style w:type="paragraph" w:styleId="EndnoteText">
    <w:name w:val="endnote text"/>
    <w:basedOn w:val="Normal"/>
    <w:link w:val="EndnoteTextChar"/>
    <w:uiPriority w:val="99"/>
    <w:unhideWhenUsed/>
    <w:rsid w:val="00350779"/>
  </w:style>
  <w:style w:type="character" w:customStyle="1" w:styleId="EndnoteTextChar">
    <w:name w:val="Endnote Text Char"/>
    <w:basedOn w:val="DefaultParagraphFont"/>
    <w:link w:val="EndnoteText"/>
    <w:uiPriority w:val="99"/>
    <w:rsid w:val="00350779"/>
    <w:rPr>
      <w:rFonts w:eastAsiaTheme="minorEastAsia"/>
      <w:sz w:val="24"/>
      <w:szCs w:val="24"/>
    </w:rPr>
  </w:style>
  <w:style w:type="character" w:styleId="EndnoteReference">
    <w:name w:val="endnote reference"/>
    <w:basedOn w:val="DefaultParagraphFont"/>
    <w:uiPriority w:val="99"/>
    <w:unhideWhenUsed/>
    <w:rsid w:val="00350779"/>
    <w:rPr>
      <w:vertAlign w:val="superscript"/>
    </w:rPr>
  </w:style>
  <w:style w:type="paragraph" w:styleId="FootnoteText">
    <w:name w:val="footnote text"/>
    <w:link w:val="FootnoteTextChar"/>
    <w:uiPriority w:val="99"/>
    <w:unhideWhenUsed/>
    <w:rsid w:val="003D1DEB"/>
    <w:pPr>
      <w:spacing w:after="0" w:line="240" w:lineRule="auto"/>
    </w:pPr>
    <w:rPr>
      <w:rFonts w:ascii="Times New Roman" w:eastAsiaTheme="minorEastAsia" w:hAnsi="Times New Roman" w:cs="Times New Roman"/>
      <w:sz w:val="20"/>
      <w:szCs w:val="20"/>
    </w:rPr>
  </w:style>
  <w:style w:type="character" w:customStyle="1" w:styleId="FootnoteTextChar">
    <w:name w:val="Footnote Text Char"/>
    <w:basedOn w:val="DefaultParagraphFont"/>
    <w:link w:val="FootnoteText"/>
    <w:uiPriority w:val="99"/>
    <w:rsid w:val="003D1DEB"/>
    <w:rPr>
      <w:rFonts w:ascii="Times New Roman" w:eastAsiaTheme="minorEastAsia" w:hAnsi="Times New Roman" w:cs="Times New Roman"/>
      <w:sz w:val="20"/>
      <w:szCs w:val="20"/>
    </w:rPr>
  </w:style>
  <w:style w:type="character" w:styleId="CommentReference">
    <w:name w:val="annotation reference"/>
    <w:basedOn w:val="DefaultParagraphFont"/>
    <w:uiPriority w:val="99"/>
    <w:semiHidden/>
    <w:unhideWhenUsed/>
    <w:rsid w:val="00350779"/>
    <w:rPr>
      <w:sz w:val="18"/>
      <w:szCs w:val="18"/>
    </w:rPr>
  </w:style>
  <w:style w:type="paragraph" w:styleId="CommentText">
    <w:name w:val="annotation text"/>
    <w:basedOn w:val="Normal"/>
    <w:link w:val="CommentTextChar"/>
    <w:uiPriority w:val="99"/>
    <w:semiHidden/>
    <w:unhideWhenUsed/>
    <w:rsid w:val="00350779"/>
  </w:style>
  <w:style w:type="character" w:customStyle="1" w:styleId="CommentTextChar">
    <w:name w:val="Comment Text Char"/>
    <w:basedOn w:val="DefaultParagraphFont"/>
    <w:link w:val="CommentText"/>
    <w:uiPriority w:val="99"/>
    <w:semiHidden/>
    <w:rsid w:val="00350779"/>
    <w:rPr>
      <w:rFonts w:eastAsiaTheme="minorEastAsia"/>
      <w:sz w:val="24"/>
      <w:szCs w:val="24"/>
    </w:rPr>
  </w:style>
  <w:style w:type="paragraph" w:styleId="BalloonText">
    <w:name w:val="Balloon Text"/>
    <w:basedOn w:val="Normal"/>
    <w:link w:val="BalloonTextChar"/>
    <w:uiPriority w:val="99"/>
    <w:semiHidden/>
    <w:unhideWhenUsed/>
    <w:rsid w:val="003507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0779"/>
    <w:rPr>
      <w:rFonts w:ascii="Lucida Grande" w:eastAsiaTheme="minorEastAsia"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50779"/>
    <w:rPr>
      <w:b/>
      <w:bCs/>
      <w:sz w:val="20"/>
      <w:szCs w:val="20"/>
    </w:rPr>
  </w:style>
  <w:style w:type="character" w:customStyle="1" w:styleId="CommentSubjectChar">
    <w:name w:val="Comment Subject Char"/>
    <w:basedOn w:val="CommentTextChar"/>
    <w:link w:val="CommentSubject"/>
    <w:uiPriority w:val="99"/>
    <w:semiHidden/>
    <w:rsid w:val="00350779"/>
    <w:rPr>
      <w:rFonts w:eastAsiaTheme="minorEastAsia"/>
      <w:b/>
      <w:bCs/>
      <w:sz w:val="20"/>
      <w:szCs w:val="20"/>
    </w:rPr>
  </w:style>
  <w:style w:type="paragraph" w:styleId="Revision">
    <w:name w:val="Revision"/>
    <w:hidden/>
    <w:uiPriority w:val="99"/>
    <w:semiHidden/>
    <w:rsid w:val="00350779"/>
    <w:pPr>
      <w:spacing w:after="0" w:line="240" w:lineRule="auto"/>
    </w:pPr>
    <w:rPr>
      <w:rFonts w:eastAsiaTheme="minorEastAsia"/>
      <w:sz w:val="24"/>
      <w:szCs w:val="24"/>
    </w:rPr>
  </w:style>
  <w:style w:type="paragraph" w:customStyle="1" w:styleId="RackhamBody">
    <w:name w:val="Rackham Body"/>
    <w:basedOn w:val="Normal"/>
    <w:link w:val="RackhamBodyChar"/>
    <w:qFormat/>
    <w:rsid w:val="00350779"/>
    <w:pPr>
      <w:ind w:firstLine="720"/>
      <w:contextualSpacing/>
    </w:pPr>
    <w:rPr>
      <w:rFonts w:cs="Times New Roman"/>
    </w:rPr>
  </w:style>
  <w:style w:type="character" w:customStyle="1" w:styleId="RackhamBodyChar">
    <w:name w:val="Rackham Body Char"/>
    <w:basedOn w:val="DefaultParagraphFont"/>
    <w:link w:val="RackhamBody"/>
    <w:rsid w:val="00350779"/>
    <w:rPr>
      <w:rFonts w:ascii="Times New Roman" w:eastAsiaTheme="minorEastAsia" w:hAnsi="Times New Roman" w:cs="Times New Roman"/>
      <w:sz w:val="24"/>
      <w:szCs w:val="24"/>
    </w:rPr>
  </w:style>
  <w:style w:type="paragraph" w:customStyle="1" w:styleId="SubChapter">
    <w:name w:val="Sub Chapter"/>
    <w:link w:val="SubChapterChar"/>
    <w:qFormat/>
    <w:rsid w:val="0050124B"/>
    <w:pPr>
      <w:keepNext/>
      <w:spacing w:after="0" w:line="480" w:lineRule="auto"/>
      <w:contextualSpacing/>
      <w:jc w:val="center"/>
      <w:outlineLvl w:val="2"/>
    </w:pPr>
    <w:rPr>
      <w:rFonts w:ascii="Times New Roman" w:eastAsiaTheme="minorEastAsia" w:hAnsi="Times New Roman" w:cs="Times New Roman"/>
      <w:b/>
      <w:sz w:val="24"/>
      <w:szCs w:val="24"/>
    </w:rPr>
  </w:style>
  <w:style w:type="character" w:customStyle="1" w:styleId="SubChapterChar">
    <w:name w:val="Sub Chapter Char"/>
    <w:basedOn w:val="DefaultParagraphFont"/>
    <w:link w:val="SubChapter"/>
    <w:rsid w:val="0050124B"/>
    <w:rPr>
      <w:rFonts w:ascii="Times New Roman" w:eastAsiaTheme="minorEastAsia" w:hAnsi="Times New Roman" w:cs="Times New Roman"/>
      <w:b/>
      <w:sz w:val="24"/>
      <w:szCs w:val="24"/>
    </w:rPr>
  </w:style>
  <w:style w:type="character" w:styleId="Hyperlink">
    <w:name w:val="Hyperlink"/>
    <w:basedOn w:val="DefaultParagraphFont"/>
    <w:uiPriority w:val="99"/>
    <w:unhideWhenUsed/>
    <w:rsid w:val="00F97357"/>
    <w:rPr>
      <w:rFonts w:ascii="Times New Roman" w:hAnsi="Times New Roman"/>
      <w:color w:val="auto"/>
      <w:sz w:val="24"/>
      <w:u w:val="none"/>
    </w:rPr>
  </w:style>
  <w:style w:type="paragraph" w:styleId="Footer">
    <w:name w:val="footer"/>
    <w:basedOn w:val="Normal"/>
    <w:link w:val="FooterChar"/>
    <w:uiPriority w:val="99"/>
    <w:unhideWhenUsed/>
    <w:rsid w:val="00D1460F"/>
    <w:pPr>
      <w:tabs>
        <w:tab w:val="center" w:pos="4320"/>
        <w:tab w:val="right" w:pos="8640"/>
      </w:tabs>
      <w:spacing w:line="240" w:lineRule="auto"/>
    </w:pPr>
    <w:rPr>
      <w:rFonts w:asciiTheme="minorHAnsi" w:hAnsiTheme="minorHAnsi"/>
    </w:rPr>
  </w:style>
  <w:style w:type="character" w:customStyle="1" w:styleId="FooterChar">
    <w:name w:val="Footer Char"/>
    <w:basedOn w:val="DefaultParagraphFont"/>
    <w:link w:val="Footer"/>
    <w:uiPriority w:val="99"/>
    <w:rsid w:val="00D1460F"/>
    <w:rPr>
      <w:rFonts w:eastAsiaTheme="minorEastAsia"/>
      <w:sz w:val="24"/>
      <w:szCs w:val="24"/>
    </w:rPr>
  </w:style>
  <w:style w:type="paragraph" w:styleId="Header">
    <w:name w:val="header"/>
    <w:basedOn w:val="Normal"/>
    <w:link w:val="HeaderChar"/>
    <w:uiPriority w:val="99"/>
    <w:unhideWhenUsed/>
    <w:rsid w:val="00D1460F"/>
    <w:pPr>
      <w:tabs>
        <w:tab w:val="center" w:pos="4320"/>
        <w:tab w:val="right" w:pos="8640"/>
      </w:tabs>
      <w:spacing w:line="240" w:lineRule="auto"/>
    </w:pPr>
    <w:rPr>
      <w:rFonts w:asciiTheme="minorHAnsi" w:hAnsiTheme="minorHAnsi"/>
    </w:rPr>
  </w:style>
  <w:style w:type="character" w:customStyle="1" w:styleId="HeaderChar">
    <w:name w:val="Header Char"/>
    <w:basedOn w:val="DefaultParagraphFont"/>
    <w:link w:val="Header"/>
    <w:uiPriority w:val="99"/>
    <w:rsid w:val="00D1460F"/>
    <w:rPr>
      <w:rFonts w:eastAsiaTheme="minorEastAsia"/>
      <w:sz w:val="24"/>
      <w:szCs w:val="24"/>
    </w:rPr>
  </w:style>
  <w:style w:type="character" w:customStyle="1" w:styleId="apple-converted-space">
    <w:name w:val="apple-converted-space"/>
    <w:basedOn w:val="DefaultParagraphFont"/>
    <w:rsid w:val="00D1460F"/>
  </w:style>
  <w:style w:type="character" w:styleId="PageNumber">
    <w:name w:val="page number"/>
    <w:basedOn w:val="DefaultParagraphFont"/>
    <w:uiPriority w:val="99"/>
    <w:semiHidden/>
    <w:unhideWhenUsed/>
    <w:rsid w:val="001C732C"/>
  </w:style>
  <w:style w:type="character" w:customStyle="1" w:styleId="caption1">
    <w:name w:val="caption1"/>
    <w:basedOn w:val="DefaultParagraphFont"/>
    <w:rsid w:val="00133A36"/>
  </w:style>
  <w:style w:type="paragraph" w:styleId="ListParagraph">
    <w:name w:val="List Paragraph"/>
    <w:basedOn w:val="Normal"/>
    <w:uiPriority w:val="34"/>
    <w:qFormat/>
    <w:rsid w:val="00133A36"/>
    <w:pPr>
      <w:spacing w:line="240" w:lineRule="auto"/>
      <w:ind w:left="720"/>
      <w:contextualSpacing/>
    </w:pPr>
    <w:rPr>
      <w:rFonts w:asciiTheme="minorHAnsi" w:hAnsiTheme="minorHAnsi"/>
    </w:rPr>
  </w:style>
  <w:style w:type="paragraph" w:styleId="NormalWeb">
    <w:name w:val="Normal (Web)"/>
    <w:basedOn w:val="Normal"/>
    <w:uiPriority w:val="99"/>
    <w:semiHidden/>
    <w:unhideWhenUsed/>
    <w:rsid w:val="00133A36"/>
    <w:pPr>
      <w:spacing w:before="100" w:beforeAutospacing="1" w:after="100" w:afterAutospacing="1" w:line="240" w:lineRule="auto"/>
    </w:pPr>
    <w:rPr>
      <w:rFonts w:ascii="Times" w:hAnsi="Times" w:cs="Times New Roman"/>
      <w:sz w:val="20"/>
      <w:szCs w:val="20"/>
    </w:rPr>
  </w:style>
  <w:style w:type="character" w:styleId="FollowedHyperlink">
    <w:name w:val="FollowedHyperlink"/>
    <w:basedOn w:val="DefaultParagraphFont"/>
    <w:uiPriority w:val="99"/>
    <w:semiHidden/>
    <w:unhideWhenUsed/>
    <w:rsid w:val="00133A36"/>
    <w:rPr>
      <w:color w:val="954F72" w:themeColor="followedHyperlink"/>
      <w:u w:val="single"/>
    </w:rPr>
  </w:style>
  <w:style w:type="paragraph" w:styleId="TOCHeading">
    <w:name w:val="TOC Heading"/>
    <w:basedOn w:val="Heading1"/>
    <w:next w:val="Normal"/>
    <w:uiPriority w:val="39"/>
    <w:unhideWhenUsed/>
    <w:qFormat/>
    <w:rsid w:val="00F97357"/>
    <w:pPr>
      <w:pageBreakBefore w:val="0"/>
      <w:spacing w:after="480"/>
    </w:pPr>
    <w:rPr>
      <w:bCs w:val="0"/>
    </w:rPr>
  </w:style>
  <w:style w:type="paragraph" w:styleId="TOC1">
    <w:name w:val="toc 1"/>
    <w:basedOn w:val="Normal"/>
    <w:next w:val="Normal"/>
    <w:autoRedefine/>
    <w:uiPriority w:val="39"/>
    <w:unhideWhenUsed/>
    <w:rsid w:val="003311FA"/>
    <w:pPr>
      <w:tabs>
        <w:tab w:val="right" w:leader="dot" w:pos="9350"/>
      </w:tabs>
      <w:spacing w:after="100"/>
    </w:pPr>
    <w:rPr>
      <w:b/>
      <w:noProof/>
    </w:rPr>
  </w:style>
  <w:style w:type="paragraph" w:styleId="TOC2">
    <w:name w:val="toc 2"/>
    <w:basedOn w:val="Normal"/>
    <w:next w:val="Normal"/>
    <w:autoRedefine/>
    <w:uiPriority w:val="39"/>
    <w:unhideWhenUsed/>
    <w:rsid w:val="00D13584"/>
    <w:pPr>
      <w:spacing w:after="100"/>
      <w:ind w:left="240"/>
    </w:pPr>
  </w:style>
  <w:style w:type="paragraph" w:styleId="TOC3">
    <w:name w:val="toc 3"/>
    <w:basedOn w:val="Normal"/>
    <w:next w:val="Normal"/>
    <w:autoRedefine/>
    <w:uiPriority w:val="39"/>
    <w:unhideWhenUsed/>
    <w:rsid w:val="00D13584"/>
    <w:pPr>
      <w:spacing w:after="100"/>
      <w:ind w:left="480"/>
    </w:pPr>
  </w:style>
  <w:style w:type="character" w:styleId="Emphasis">
    <w:name w:val="Emphasis"/>
    <w:aliases w:val="Conclusion ***"/>
    <w:uiPriority w:val="20"/>
    <w:rsid w:val="00D13584"/>
    <w:rPr>
      <w:rFonts w:ascii="Times New Roman" w:hAnsi="Times New Roman"/>
      <w:b/>
      <w:sz w:val="24"/>
    </w:rPr>
  </w:style>
  <w:style w:type="character" w:customStyle="1" w:styleId="Heading3Char">
    <w:name w:val="Heading 3 Char"/>
    <w:basedOn w:val="DefaultParagraphFont"/>
    <w:link w:val="Heading3"/>
    <w:uiPriority w:val="9"/>
    <w:semiHidden/>
    <w:rsid w:val="00D13584"/>
    <w:rPr>
      <w:rFonts w:asciiTheme="majorHAnsi" w:eastAsiaTheme="majorEastAsia" w:hAnsiTheme="majorHAnsi" w:cstheme="majorBidi"/>
      <w:color w:val="1F3763" w:themeColor="accent1" w:themeShade="7F"/>
      <w:sz w:val="24"/>
      <w:szCs w:val="24"/>
    </w:rPr>
  </w:style>
  <w:style w:type="paragraph" w:customStyle="1" w:styleId="a">
    <w:name w:val="***"/>
    <w:link w:val="Char"/>
    <w:qFormat/>
    <w:rsid w:val="000F50C4"/>
    <w:pPr>
      <w:keepNext/>
      <w:spacing w:after="0" w:line="480" w:lineRule="auto"/>
      <w:contextualSpacing/>
      <w:jc w:val="center"/>
      <w:outlineLvl w:val="3"/>
    </w:pPr>
    <w:rPr>
      <w:rFonts w:ascii="Times New Roman" w:eastAsiaTheme="minorEastAsia" w:hAnsi="Times New Roman" w:cs="Times New Roman"/>
      <w:sz w:val="24"/>
      <w:szCs w:val="24"/>
    </w:rPr>
  </w:style>
  <w:style w:type="paragraph" w:customStyle="1" w:styleId="NoteLevel1">
    <w:name w:val="Note Level 1"/>
    <w:basedOn w:val="Normal"/>
    <w:uiPriority w:val="99"/>
    <w:unhideWhenUsed/>
    <w:rsid w:val="00B13A03"/>
    <w:pPr>
      <w:keepNext/>
      <w:tabs>
        <w:tab w:val="num" w:pos="0"/>
      </w:tabs>
      <w:spacing w:line="240" w:lineRule="auto"/>
      <w:contextualSpacing/>
      <w:outlineLvl w:val="0"/>
    </w:pPr>
    <w:rPr>
      <w:rFonts w:ascii="Verdana" w:hAnsi="Verdana"/>
    </w:rPr>
  </w:style>
  <w:style w:type="character" w:customStyle="1" w:styleId="Char">
    <w:name w:val="*** Char"/>
    <w:basedOn w:val="DefaultParagraphFont"/>
    <w:link w:val="a"/>
    <w:rsid w:val="000F50C4"/>
    <w:rPr>
      <w:rFonts w:ascii="Times New Roman" w:eastAsiaTheme="minorEastAsia" w:hAnsi="Times New Roman" w:cs="Times New Roman"/>
      <w:sz w:val="24"/>
      <w:szCs w:val="24"/>
    </w:rPr>
  </w:style>
  <w:style w:type="paragraph" w:customStyle="1" w:styleId="NoteLevel2">
    <w:name w:val="Note Level 2"/>
    <w:basedOn w:val="Normal"/>
    <w:uiPriority w:val="99"/>
    <w:unhideWhenUsed/>
    <w:rsid w:val="00B13A03"/>
    <w:pPr>
      <w:keepNext/>
      <w:tabs>
        <w:tab w:val="num" w:pos="720"/>
      </w:tabs>
      <w:spacing w:line="240" w:lineRule="auto"/>
      <w:ind w:left="1080" w:hanging="360"/>
      <w:contextualSpacing/>
      <w:outlineLvl w:val="1"/>
    </w:pPr>
    <w:rPr>
      <w:rFonts w:ascii="Verdana" w:hAnsi="Verdana"/>
    </w:rPr>
  </w:style>
  <w:style w:type="paragraph" w:customStyle="1" w:styleId="NoteLevel3">
    <w:name w:val="Note Level 3"/>
    <w:basedOn w:val="Normal"/>
    <w:uiPriority w:val="99"/>
    <w:unhideWhenUsed/>
    <w:rsid w:val="00B13A03"/>
    <w:pPr>
      <w:keepNext/>
      <w:tabs>
        <w:tab w:val="num" w:pos="1440"/>
      </w:tabs>
      <w:spacing w:line="240" w:lineRule="auto"/>
      <w:ind w:left="1800" w:hanging="360"/>
      <w:contextualSpacing/>
      <w:outlineLvl w:val="2"/>
    </w:pPr>
    <w:rPr>
      <w:rFonts w:ascii="Verdana" w:hAnsi="Verdana"/>
    </w:rPr>
  </w:style>
  <w:style w:type="paragraph" w:customStyle="1" w:styleId="NoteLevel4">
    <w:name w:val="Note Level 4"/>
    <w:basedOn w:val="Normal"/>
    <w:uiPriority w:val="99"/>
    <w:unhideWhenUsed/>
    <w:rsid w:val="00B13A03"/>
    <w:pPr>
      <w:keepNext/>
      <w:tabs>
        <w:tab w:val="num" w:pos="2160"/>
      </w:tabs>
      <w:spacing w:line="240" w:lineRule="auto"/>
      <w:ind w:left="2520" w:hanging="360"/>
      <w:contextualSpacing/>
      <w:outlineLvl w:val="3"/>
    </w:pPr>
    <w:rPr>
      <w:rFonts w:ascii="Verdana" w:hAnsi="Verdana"/>
    </w:rPr>
  </w:style>
  <w:style w:type="paragraph" w:customStyle="1" w:styleId="NoteLevel5">
    <w:name w:val="Note Level 5"/>
    <w:basedOn w:val="Normal"/>
    <w:uiPriority w:val="99"/>
    <w:unhideWhenUsed/>
    <w:rsid w:val="00B13A03"/>
    <w:pPr>
      <w:keepNext/>
      <w:tabs>
        <w:tab w:val="num" w:pos="2880"/>
      </w:tabs>
      <w:spacing w:line="240" w:lineRule="auto"/>
      <w:ind w:left="3240" w:hanging="360"/>
      <w:contextualSpacing/>
      <w:outlineLvl w:val="4"/>
    </w:pPr>
    <w:rPr>
      <w:rFonts w:ascii="Verdana" w:hAnsi="Verdana"/>
    </w:rPr>
  </w:style>
  <w:style w:type="paragraph" w:customStyle="1" w:styleId="NoteLevel6">
    <w:name w:val="Note Level 6"/>
    <w:basedOn w:val="Normal"/>
    <w:uiPriority w:val="99"/>
    <w:unhideWhenUsed/>
    <w:rsid w:val="00B13A03"/>
    <w:pPr>
      <w:keepNext/>
      <w:tabs>
        <w:tab w:val="num" w:pos="3600"/>
      </w:tabs>
      <w:spacing w:line="240" w:lineRule="auto"/>
      <w:ind w:left="3960" w:hanging="360"/>
      <w:contextualSpacing/>
      <w:outlineLvl w:val="5"/>
    </w:pPr>
    <w:rPr>
      <w:rFonts w:ascii="Verdana" w:hAnsi="Verdana"/>
    </w:rPr>
  </w:style>
  <w:style w:type="paragraph" w:customStyle="1" w:styleId="NoteLevel7">
    <w:name w:val="Note Level 7"/>
    <w:basedOn w:val="Normal"/>
    <w:uiPriority w:val="99"/>
    <w:unhideWhenUsed/>
    <w:rsid w:val="00B13A03"/>
    <w:pPr>
      <w:keepNext/>
      <w:tabs>
        <w:tab w:val="num" w:pos="4320"/>
      </w:tabs>
      <w:spacing w:line="240" w:lineRule="auto"/>
      <w:ind w:left="4680" w:hanging="360"/>
      <w:contextualSpacing/>
      <w:outlineLvl w:val="6"/>
    </w:pPr>
    <w:rPr>
      <w:rFonts w:ascii="Verdana" w:hAnsi="Verdana"/>
    </w:rPr>
  </w:style>
  <w:style w:type="paragraph" w:customStyle="1" w:styleId="NoteLevel8">
    <w:name w:val="Note Level 8"/>
    <w:basedOn w:val="Normal"/>
    <w:uiPriority w:val="99"/>
    <w:unhideWhenUsed/>
    <w:rsid w:val="00B13A03"/>
    <w:pPr>
      <w:keepNext/>
      <w:tabs>
        <w:tab w:val="num" w:pos="5040"/>
      </w:tabs>
      <w:spacing w:line="240" w:lineRule="auto"/>
      <w:ind w:left="5400" w:hanging="360"/>
      <w:contextualSpacing/>
      <w:outlineLvl w:val="7"/>
    </w:pPr>
    <w:rPr>
      <w:rFonts w:ascii="Verdana" w:hAnsi="Verdana"/>
    </w:rPr>
  </w:style>
  <w:style w:type="paragraph" w:customStyle="1" w:styleId="NoteLevel9">
    <w:name w:val="Note Level 9"/>
    <w:basedOn w:val="Normal"/>
    <w:uiPriority w:val="99"/>
    <w:unhideWhenUsed/>
    <w:rsid w:val="00B13A03"/>
    <w:pPr>
      <w:keepNext/>
      <w:tabs>
        <w:tab w:val="num" w:pos="5760"/>
      </w:tabs>
      <w:spacing w:line="240" w:lineRule="auto"/>
      <w:ind w:left="6120" w:hanging="360"/>
      <w:contextualSpacing/>
      <w:outlineLvl w:val="8"/>
    </w:pPr>
    <w:rPr>
      <w:rFonts w:ascii="Verdana" w:hAnsi="Verdana"/>
    </w:rPr>
  </w:style>
  <w:style w:type="table" w:styleId="TableGrid">
    <w:name w:val="Table Grid"/>
    <w:basedOn w:val="TableNormal"/>
    <w:uiPriority w:val="39"/>
    <w:rsid w:val="00B47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semiHidden/>
    <w:unhideWhenUsed/>
    <w:rsid w:val="00B470E0"/>
  </w:style>
  <w:style w:type="paragraph" w:customStyle="1" w:styleId="PreHeader">
    <w:name w:val="PreHeader"/>
    <w:basedOn w:val="Heading1"/>
    <w:next w:val="RackhamBody"/>
    <w:link w:val="PreHeaderChar"/>
    <w:qFormat/>
    <w:rsid w:val="00764F8D"/>
  </w:style>
  <w:style w:type="character" w:styleId="UnresolvedMention">
    <w:name w:val="Unresolved Mention"/>
    <w:basedOn w:val="DefaultParagraphFont"/>
    <w:uiPriority w:val="99"/>
    <w:semiHidden/>
    <w:unhideWhenUsed/>
    <w:rsid w:val="00A06EA9"/>
    <w:rPr>
      <w:color w:val="808080"/>
      <w:shd w:val="clear" w:color="auto" w:fill="E6E6E6"/>
    </w:rPr>
  </w:style>
  <w:style w:type="character" w:customStyle="1" w:styleId="PreHeaderChar">
    <w:name w:val="PreHeader Char"/>
    <w:basedOn w:val="Heading1Char"/>
    <w:link w:val="PreHeader"/>
    <w:rsid w:val="00764F8D"/>
    <w:rPr>
      <w:rFonts w:ascii="Times New Roman" w:eastAsiaTheme="majorEastAsia" w:hAnsi="Times New Roman" w:cstheme="majorBidi"/>
      <w:b/>
      <w:bCs/>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2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nale@umich.edu"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D39C4-BC91-4A60-AD2F-E13F5D5AB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237</Pages>
  <Words>57143</Words>
  <Characters>325720</Characters>
  <Application>Microsoft Office Word</Application>
  <DocSecurity>0</DocSecurity>
  <Lines>2714</Lines>
  <Paragraphs>764</Paragraphs>
  <ScaleCrop>false</ScaleCrop>
  <HeadingPairs>
    <vt:vector size="2" baseType="variant">
      <vt:variant>
        <vt:lpstr>Title</vt:lpstr>
      </vt:variant>
      <vt:variant>
        <vt:i4>1</vt:i4>
      </vt:variant>
    </vt:vector>
  </HeadingPairs>
  <TitlesOfParts>
    <vt:vector size="1" baseType="lpstr">
      <vt:lpstr>TinaLeDissertation</vt:lpstr>
    </vt:vector>
  </TitlesOfParts>
  <Company/>
  <LinksUpToDate>false</LinksUpToDate>
  <CharactersWithSpaces>382099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TinaLeDissertation</dc:title>
  <dc:subject/>
  <dc:creator>Tina Le</dc:creator>
  <cp:keywords/>
  <dc:description/>
  <cp:lastModifiedBy>N C</cp:lastModifiedBy>
  <cp:revision>15</cp:revision>
  <dcterms:created xsi:type="dcterms:W3CDTF">2018-03-01T04:02:00Z</dcterms:created>
  <dcterms:modified xsi:type="dcterms:W3CDTF">2018-03-01T06:08:00Z</dcterms:modified>
</cp:coreProperties>
</file>