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 xml:space="preserve">Associate Professor Joan </w:t>
      </w:r>
      <w:proofErr w:type="spellStart"/>
      <w:r>
        <w:t>Kee</w:t>
      </w:r>
      <w:proofErr w:type="spellEnd"/>
      <w:r>
        <w:t>,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D74553"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w:t>
      </w:r>
      <w:proofErr w:type="spellStart"/>
      <w:r>
        <w:rPr>
          <w:rFonts w:eastAsiaTheme="majorEastAsia" w:cstheme="majorBidi"/>
        </w:rPr>
        <w:t>iD</w:t>
      </w:r>
      <w:proofErr w:type="spellEnd"/>
      <w:r>
        <w:rPr>
          <w:rFonts w:eastAsiaTheme="majorEastAsia" w:cstheme="majorBidi"/>
        </w:rPr>
        <w:t xml:space="preserve">: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381540495"/>
      <w:r>
        <w:lastRenderedPageBreak/>
        <w:t>DEDICATION</w:t>
      </w:r>
      <w:bookmarkEnd w:id="0"/>
    </w:p>
    <w:p w14:paraId="6DFF5028" w14:textId="76B310D4" w:rsidR="00A06EA9" w:rsidRDefault="00A06EA9" w:rsidP="00A06EA9">
      <w:pPr>
        <w:pStyle w:val="RackhamBody"/>
      </w:pPr>
    </w:p>
    <w:p w14:paraId="4E99906C" w14:textId="0615440E" w:rsidR="00A06EA9" w:rsidRPr="00A06EA9" w:rsidRDefault="003E6780"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381540496"/>
      <w:r>
        <w:lastRenderedPageBreak/>
        <w:t>ACKNOWLEDGEMENTS</w:t>
      </w:r>
      <w:bookmarkEnd w:id="1"/>
    </w:p>
    <w:p w14:paraId="5D136808" w14:textId="6EAB6070" w:rsidR="00A06EA9" w:rsidRPr="00A06EA9" w:rsidRDefault="00A06EA9" w:rsidP="003E6780">
      <w:pPr>
        <w:pStyle w:val="RackhamBody"/>
        <w:ind w:firstLine="0"/>
        <w:jc w:val="center"/>
      </w:pPr>
      <w:r>
        <w:t>T</w:t>
      </w:r>
      <w:r w:rsidR="003E678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r>
            <w:t>Table of Contents</w:t>
          </w:r>
          <w:bookmarkEnd w:id="2"/>
        </w:p>
        <w:p w14:paraId="1AA2B8B6" w14:textId="77777777" w:rsidR="00E603E8" w:rsidRDefault="005A2114">
          <w:pPr>
            <w:pStyle w:val="TOC1"/>
            <w:rPr>
              <w:rFonts w:asciiTheme="minorHAnsi" w:hAnsiTheme="minorHAnsi"/>
              <w:b w:val="0"/>
              <w:lang w:eastAsia="ja-JP"/>
            </w:rPr>
          </w:pPr>
          <w:r>
            <w:rPr>
              <w:b w:val="0"/>
            </w:rPr>
            <w:fldChar w:fldCharType="begin"/>
          </w:r>
          <w:r>
            <w:rPr>
              <w:b w:val="0"/>
            </w:rPr>
            <w:instrText xml:space="preserve"> TOC \h \z \t "Heading 2,1,Note Level 11,1,Sub Chapter,3,Note Level 1,1,PreHeader,1" </w:instrText>
          </w:r>
          <w:r>
            <w:rPr>
              <w:b w:val="0"/>
            </w:rPr>
            <w:fldChar w:fldCharType="separate"/>
          </w:r>
          <w:r w:rsidR="00E603E8">
            <w:t>DEDICATION</w:t>
          </w:r>
          <w:r w:rsidR="00E603E8">
            <w:tab/>
          </w:r>
          <w:r w:rsidR="00E603E8">
            <w:fldChar w:fldCharType="begin"/>
          </w:r>
          <w:r w:rsidR="00E603E8">
            <w:instrText xml:space="preserve"> PAGEREF _Toc381540495 \h </w:instrText>
          </w:r>
          <w:r w:rsidR="00E603E8">
            <w:fldChar w:fldCharType="separate"/>
          </w:r>
          <w:r w:rsidR="00E603E8">
            <w:t>ii</w:t>
          </w:r>
          <w:r w:rsidR="00E603E8">
            <w:fldChar w:fldCharType="end"/>
          </w:r>
        </w:p>
        <w:p w14:paraId="6F94D15E" w14:textId="77777777" w:rsidR="00E603E8" w:rsidRDefault="00E603E8">
          <w:pPr>
            <w:pStyle w:val="TOC1"/>
            <w:rPr>
              <w:rFonts w:asciiTheme="minorHAnsi" w:hAnsiTheme="minorHAnsi"/>
              <w:b w:val="0"/>
              <w:lang w:eastAsia="ja-JP"/>
            </w:rPr>
          </w:pPr>
          <w:r>
            <w:t>ACKNOWLEDGEMENTS</w:t>
          </w:r>
          <w:r>
            <w:tab/>
          </w:r>
          <w:r>
            <w:fldChar w:fldCharType="begin"/>
          </w:r>
          <w:r>
            <w:instrText xml:space="preserve"> PAGEREF _Toc381540496 \h </w:instrText>
          </w:r>
          <w:r>
            <w:fldChar w:fldCharType="separate"/>
          </w:r>
          <w:r>
            <w:t>iii</w:t>
          </w:r>
          <w:r>
            <w:fldChar w:fldCharType="end"/>
          </w:r>
        </w:p>
        <w:p w14:paraId="3B30E647" w14:textId="77777777" w:rsidR="00E603E8" w:rsidRDefault="00E603E8">
          <w:pPr>
            <w:pStyle w:val="TOC1"/>
            <w:rPr>
              <w:rFonts w:asciiTheme="minorHAnsi" w:hAnsiTheme="minorHAnsi"/>
              <w:b w:val="0"/>
              <w:lang w:eastAsia="ja-JP"/>
            </w:rPr>
          </w:pPr>
          <w:r>
            <w:t>LIST OF FIGURES</w:t>
          </w:r>
          <w:r>
            <w:tab/>
          </w:r>
          <w:r>
            <w:fldChar w:fldCharType="begin"/>
          </w:r>
          <w:r>
            <w:instrText xml:space="preserve"> PAGEREF _Toc381540497 \h </w:instrText>
          </w:r>
          <w:r>
            <w:fldChar w:fldCharType="separate"/>
          </w:r>
          <w:r>
            <w:t>vi</w:t>
          </w:r>
          <w:r>
            <w:fldChar w:fldCharType="end"/>
          </w:r>
        </w:p>
        <w:p w14:paraId="5DFF179E" w14:textId="77777777" w:rsidR="00E603E8" w:rsidRDefault="00E603E8">
          <w:pPr>
            <w:pStyle w:val="TOC1"/>
            <w:rPr>
              <w:rFonts w:asciiTheme="minorHAnsi" w:hAnsiTheme="minorHAnsi"/>
              <w:b w:val="0"/>
              <w:lang w:eastAsia="ja-JP"/>
            </w:rPr>
          </w:pPr>
          <w:r>
            <w:t>LIST OF APPENDICES</w:t>
          </w:r>
          <w:r>
            <w:tab/>
          </w:r>
          <w:r>
            <w:fldChar w:fldCharType="begin"/>
          </w:r>
          <w:r>
            <w:instrText xml:space="preserve"> PAGEREF _Toc381540498 \h </w:instrText>
          </w:r>
          <w:r>
            <w:fldChar w:fldCharType="separate"/>
          </w:r>
          <w:r>
            <w:t>xiii</w:t>
          </w:r>
          <w:r>
            <w:fldChar w:fldCharType="end"/>
          </w:r>
        </w:p>
        <w:p w14:paraId="1E3A02D5" w14:textId="77777777" w:rsidR="00E603E8" w:rsidRDefault="00E603E8">
          <w:pPr>
            <w:pStyle w:val="TOC1"/>
            <w:rPr>
              <w:rFonts w:asciiTheme="minorHAnsi" w:hAnsiTheme="minorHAnsi"/>
              <w:b w:val="0"/>
              <w:lang w:eastAsia="ja-JP"/>
            </w:rPr>
          </w:pPr>
          <w:r>
            <w:t>ABSTRACT</w:t>
          </w:r>
          <w:r>
            <w:tab/>
          </w:r>
          <w:r>
            <w:fldChar w:fldCharType="begin"/>
          </w:r>
          <w:r>
            <w:instrText xml:space="preserve"> PAGEREF _Toc381540499 \h </w:instrText>
          </w:r>
          <w:r>
            <w:fldChar w:fldCharType="separate"/>
          </w:r>
          <w:r>
            <w:t>xiv</w:t>
          </w:r>
          <w:r>
            <w:fldChar w:fldCharType="end"/>
          </w:r>
        </w:p>
        <w:p w14:paraId="328B7794" w14:textId="77777777" w:rsidR="00E603E8" w:rsidRDefault="00E603E8">
          <w:pPr>
            <w:pStyle w:val="TOC1"/>
            <w:rPr>
              <w:rFonts w:asciiTheme="minorHAnsi" w:hAnsiTheme="minorHAnsi"/>
              <w:b w:val="0"/>
              <w:lang w:eastAsia="ja-JP"/>
            </w:rPr>
          </w:pPr>
          <w:r w:rsidRPr="00783230">
            <w:rPr>
              <w:caps/>
            </w:rPr>
            <w:t>Introduction</w:t>
          </w:r>
          <w:r>
            <w:tab/>
          </w:r>
          <w:r>
            <w:fldChar w:fldCharType="begin"/>
          </w:r>
          <w:r>
            <w:instrText xml:space="preserve"> PAGEREF _Toc381540500 \h </w:instrText>
          </w:r>
          <w:r>
            <w:fldChar w:fldCharType="separate"/>
          </w:r>
          <w:r>
            <w:t>1</w:t>
          </w:r>
          <w:r>
            <w:fldChar w:fldCharType="end"/>
          </w:r>
        </w:p>
        <w:p w14:paraId="2B772635" w14:textId="77777777" w:rsidR="00E603E8" w:rsidRDefault="00E603E8">
          <w:pPr>
            <w:pStyle w:val="TOC1"/>
            <w:rPr>
              <w:rFonts w:asciiTheme="minorHAnsi" w:hAnsiTheme="minorHAnsi"/>
              <w:b w:val="0"/>
              <w:lang w:eastAsia="ja-JP"/>
            </w:rPr>
          </w:pPr>
          <w:r>
            <w:t xml:space="preserve">Toilet Papering the Cultural Edifice: Jose Maceda’s </w:t>
          </w:r>
          <w:r w:rsidRPr="00783230">
            <w:rPr>
              <w:i/>
            </w:rPr>
            <w:t>Cassettes 100</w:t>
          </w:r>
          <w:r>
            <w:t xml:space="preserve"> as Philippine Happening</w:t>
          </w:r>
          <w:r>
            <w:tab/>
          </w:r>
          <w:r>
            <w:fldChar w:fldCharType="begin"/>
          </w:r>
          <w:r>
            <w:instrText xml:space="preserve"> PAGEREF _Toc381540501 \h </w:instrText>
          </w:r>
          <w:r>
            <w:fldChar w:fldCharType="separate"/>
          </w:r>
          <w:r>
            <w:t>26</w:t>
          </w:r>
          <w:r>
            <w:fldChar w:fldCharType="end"/>
          </w:r>
        </w:p>
        <w:p w14:paraId="150196FF" w14:textId="77777777" w:rsidR="00E603E8" w:rsidRDefault="00E603E8">
          <w:pPr>
            <w:pStyle w:val="TOC3"/>
            <w:tabs>
              <w:tab w:val="right" w:leader="dot" w:pos="9350"/>
            </w:tabs>
            <w:rPr>
              <w:rFonts w:asciiTheme="minorHAnsi" w:hAnsiTheme="minorHAnsi"/>
              <w:noProof/>
              <w:lang w:eastAsia="ja-JP"/>
            </w:rPr>
          </w:pPr>
          <w:r>
            <w:rPr>
              <w:noProof/>
            </w:rPr>
            <w:t>“Slab of Sanctified Carpeted Concrete”: The CCP and its Critics</w:t>
          </w:r>
          <w:r>
            <w:rPr>
              <w:noProof/>
            </w:rPr>
            <w:tab/>
          </w:r>
          <w:r>
            <w:rPr>
              <w:noProof/>
            </w:rPr>
            <w:fldChar w:fldCharType="begin"/>
          </w:r>
          <w:r>
            <w:rPr>
              <w:noProof/>
            </w:rPr>
            <w:instrText xml:space="preserve"> PAGEREF _Toc381540502 \h </w:instrText>
          </w:r>
          <w:r>
            <w:rPr>
              <w:noProof/>
            </w:rPr>
          </w:r>
          <w:r>
            <w:rPr>
              <w:noProof/>
            </w:rPr>
            <w:fldChar w:fldCharType="separate"/>
          </w:r>
          <w:r>
            <w:rPr>
              <w:noProof/>
            </w:rPr>
            <w:t>31</w:t>
          </w:r>
          <w:r>
            <w:rPr>
              <w:noProof/>
            </w:rPr>
            <w:fldChar w:fldCharType="end"/>
          </w:r>
        </w:p>
        <w:p w14:paraId="790A8302" w14:textId="77777777" w:rsidR="00E603E8" w:rsidRDefault="00E603E8">
          <w:pPr>
            <w:pStyle w:val="TOC3"/>
            <w:tabs>
              <w:tab w:val="right" w:leader="dot" w:pos="9350"/>
            </w:tabs>
            <w:rPr>
              <w:rFonts w:asciiTheme="minorHAnsi" w:hAnsiTheme="minorHAnsi"/>
              <w:noProof/>
              <w:lang w:eastAsia="ja-JP"/>
            </w:rPr>
          </w:pPr>
          <w:r>
            <w:rPr>
              <w:noProof/>
            </w:rPr>
            <w:t xml:space="preserve">Cassette Recording and the Drone in </w:t>
          </w:r>
          <w:r w:rsidRPr="00783230">
            <w:rPr>
              <w:i/>
              <w:noProof/>
            </w:rPr>
            <w:t>Cassettes 100</w:t>
          </w:r>
          <w:r>
            <w:rPr>
              <w:noProof/>
            </w:rPr>
            <w:tab/>
          </w:r>
          <w:r>
            <w:rPr>
              <w:noProof/>
            </w:rPr>
            <w:fldChar w:fldCharType="begin"/>
          </w:r>
          <w:r>
            <w:rPr>
              <w:noProof/>
            </w:rPr>
            <w:instrText xml:space="preserve"> PAGEREF _Toc381540503 \h </w:instrText>
          </w:r>
          <w:r>
            <w:rPr>
              <w:noProof/>
            </w:rPr>
          </w:r>
          <w:r>
            <w:rPr>
              <w:noProof/>
            </w:rPr>
            <w:fldChar w:fldCharType="separate"/>
          </w:r>
          <w:r>
            <w:rPr>
              <w:noProof/>
            </w:rPr>
            <w:t>43</w:t>
          </w:r>
          <w:r>
            <w:rPr>
              <w:noProof/>
            </w:rPr>
            <w:fldChar w:fldCharType="end"/>
          </w:r>
        </w:p>
        <w:p w14:paraId="2350E3C8" w14:textId="77777777" w:rsidR="00E603E8" w:rsidRDefault="00E603E8">
          <w:pPr>
            <w:pStyle w:val="TOC3"/>
            <w:tabs>
              <w:tab w:val="right" w:leader="dot" w:pos="9350"/>
            </w:tabs>
            <w:rPr>
              <w:rFonts w:asciiTheme="minorHAnsi" w:hAnsiTheme="minorHAnsi"/>
              <w:noProof/>
              <w:lang w:eastAsia="ja-JP"/>
            </w:rPr>
          </w:pPr>
          <w:r>
            <w:rPr>
              <w:noProof/>
            </w:rPr>
            <w:t xml:space="preserve">“Or do something”: Performing </w:t>
          </w:r>
          <w:r w:rsidRPr="00783230">
            <w:rPr>
              <w:i/>
              <w:noProof/>
            </w:rPr>
            <w:t>Cassettes 100</w:t>
          </w:r>
          <w:r>
            <w:rPr>
              <w:noProof/>
            </w:rPr>
            <w:t xml:space="preserve"> at the CCP</w:t>
          </w:r>
          <w:r>
            <w:rPr>
              <w:noProof/>
            </w:rPr>
            <w:tab/>
          </w:r>
          <w:r>
            <w:rPr>
              <w:noProof/>
            </w:rPr>
            <w:fldChar w:fldCharType="begin"/>
          </w:r>
          <w:r>
            <w:rPr>
              <w:noProof/>
            </w:rPr>
            <w:instrText xml:space="preserve"> PAGEREF _Toc381540504 \h </w:instrText>
          </w:r>
          <w:r>
            <w:rPr>
              <w:noProof/>
            </w:rPr>
          </w:r>
          <w:r>
            <w:rPr>
              <w:noProof/>
            </w:rPr>
            <w:fldChar w:fldCharType="separate"/>
          </w:r>
          <w:r>
            <w:rPr>
              <w:noProof/>
            </w:rPr>
            <w:t>52</w:t>
          </w:r>
          <w:r>
            <w:rPr>
              <w:noProof/>
            </w:rPr>
            <w:fldChar w:fldCharType="end"/>
          </w:r>
        </w:p>
        <w:p w14:paraId="713F3377" w14:textId="77777777" w:rsidR="00E603E8" w:rsidRDefault="00E603E8">
          <w:pPr>
            <w:pStyle w:val="TOC3"/>
            <w:tabs>
              <w:tab w:val="right" w:leader="dot" w:pos="9350"/>
            </w:tabs>
            <w:rPr>
              <w:rFonts w:asciiTheme="minorHAnsi" w:hAnsiTheme="minorHAnsi"/>
              <w:noProof/>
              <w:lang w:eastAsia="ja-JP"/>
            </w:rPr>
          </w:pPr>
          <w:r w:rsidRPr="00783230">
            <w:rPr>
              <w:rFonts w:eastAsia="Times New Roman"/>
              <w:noProof/>
            </w:rPr>
            <w:t>Coda: Ugnayan</w:t>
          </w:r>
          <w:r>
            <w:rPr>
              <w:noProof/>
            </w:rPr>
            <w:tab/>
          </w:r>
          <w:r>
            <w:rPr>
              <w:noProof/>
            </w:rPr>
            <w:fldChar w:fldCharType="begin"/>
          </w:r>
          <w:r>
            <w:rPr>
              <w:noProof/>
            </w:rPr>
            <w:instrText xml:space="preserve"> PAGEREF _Toc381540505 \h </w:instrText>
          </w:r>
          <w:r>
            <w:rPr>
              <w:noProof/>
            </w:rPr>
          </w:r>
          <w:r>
            <w:rPr>
              <w:noProof/>
            </w:rPr>
            <w:fldChar w:fldCharType="separate"/>
          </w:r>
          <w:r>
            <w:rPr>
              <w:noProof/>
            </w:rPr>
            <w:t>65</w:t>
          </w:r>
          <w:r>
            <w:rPr>
              <w:noProof/>
            </w:rPr>
            <w:fldChar w:fldCharType="end"/>
          </w:r>
        </w:p>
        <w:p w14:paraId="20A644D5" w14:textId="77777777" w:rsidR="00E603E8" w:rsidRDefault="00E603E8">
          <w:pPr>
            <w:pStyle w:val="TOC1"/>
            <w:rPr>
              <w:rFonts w:asciiTheme="minorHAnsi" w:hAnsiTheme="minorHAnsi"/>
              <w:b w:val="0"/>
              <w:lang w:eastAsia="ja-JP"/>
            </w:rPr>
          </w:pPr>
          <w:r>
            <w:t>Roberto Chabet: Lines and Surfaces</w:t>
          </w:r>
          <w:r>
            <w:tab/>
          </w:r>
          <w:r>
            <w:fldChar w:fldCharType="begin"/>
          </w:r>
          <w:r>
            <w:instrText xml:space="preserve"> PAGEREF _Toc381540506 \h </w:instrText>
          </w:r>
          <w:r>
            <w:fldChar w:fldCharType="separate"/>
          </w:r>
          <w:r>
            <w:t>69</w:t>
          </w:r>
          <w:r>
            <w:fldChar w:fldCharType="end"/>
          </w:r>
        </w:p>
        <w:p w14:paraId="25AB68BC" w14:textId="77777777" w:rsidR="00E603E8" w:rsidRDefault="00E603E8">
          <w:pPr>
            <w:pStyle w:val="TOC3"/>
            <w:tabs>
              <w:tab w:val="right" w:leader="dot" w:pos="9350"/>
            </w:tabs>
            <w:rPr>
              <w:rFonts w:asciiTheme="minorHAnsi" w:hAnsiTheme="minorHAnsi"/>
              <w:noProof/>
              <w:lang w:eastAsia="ja-JP"/>
            </w:rPr>
          </w:pPr>
          <w:r>
            <w:rPr>
              <w:noProof/>
            </w:rPr>
            <w:t>Tearing Contemporary Art to Pieces at the CCP</w:t>
          </w:r>
          <w:r>
            <w:rPr>
              <w:noProof/>
            </w:rPr>
            <w:tab/>
          </w:r>
          <w:r>
            <w:rPr>
              <w:noProof/>
            </w:rPr>
            <w:fldChar w:fldCharType="begin"/>
          </w:r>
          <w:r>
            <w:rPr>
              <w:noProof/>
            </w:rPr>
            <w:instrText xml:space="preserve"> PAGEREF _Toc381540507 \h </w:instrText>
          </w:r>
          <w:r>
            <w:rPr>
              <w:noProof/>
            </w:rPr>
          </w:r>
          <w:r>
            <w:rPr>
              <w:noProof/>
            </w:rPr>
            <w:fldChar w:fldCharType="separate"/>
          </w:r>
          <w:r>
            <w:rPr>
              <w:noProof/>
            </w:rPr>
            <w:t>76</w:t>
          </w:r>
          <w:r>
            <w:rPr>
              <w:noProof/>
            </w:rPr>
            <w:fldChar w:fldCharType="end"/>
          </w:r>
        </w:p>
        <w:p w14:paraId="3BDDC778" w14:textId="77777777" w:rsidR="00E603E8" w:rsidRDefault="00E603E8">
          <w:pPr>
            <w:pStyle w:val="TOC3"/>
            <w:tabs>
              <w:tab w:val="right" w:leader="dot" w:pos="9350"/>
            </w:tabs>
            <w:rPr>
              <w:rFonts w:asciiTheme="minorHAnsi" w:hAnsiTheme="minorHAnsi"/>
              <w:noProof/>
              <w:lang w:eastAsia="ja-JP"/>
            </w:rPr>
          </w:pPr>
          <w:r w:rsidRPr="00783230">
            <w:rPr>
              <w:i/>
              <w:noProof/>
            </w:rPr>
            <w:t>New Works</w:t>
          </w:r>
          <w:r>
            <w:rPr>
              <w:noProof/>
            </w:rPr>
            <w:t xml:space="preserve"> Exhibition (Tribute to Eva Hesse)</w:t>
          </w:r>
          <w:r>
            <w:rPr>
              <w:noProof/>
            </w:rPr>
            <w:tab/>
          </w:r>
          <w:r>
            <w:rPr>
              <w:noProof/>
            </w:rPr>
            <w:fldChar w:fldCharType="begin"/>
          </w:r>
          <w:r>
            <w:rPr>
              <w:noProof/>
            </w:rPr>
            <w:instrText xml:space="preserve"> PAGEREF _Toc381540508 \h </w:instrText>
          </w:r>
          <w:r>
            <w:rPr>
              <w:noProof/>
            </w:rPr>
          </w:r>
          <w:r>
            <w:rPr>
              <w:noProof/>
            </w:rPr>
            <w:fldChar w:fldCharType="separate"/>
          </w:r>
          <w:r>
            <w:rPr>
              <w:noProof/>
            </w:rPr>
            <w:t>87</w:t>
          </w:r>
          <w:r>
            <w:rPr>
              <w:noProof/>
            </w:rPr>
            <w:fldChar w:fldCharType="end"/>
          </w:r>
        </w:p>
        <w:p w14:paraId="463A11E6" w14:textId="77777777" w:rsidR="00E603E8" w:rsidRDefault="00E603E8">
          <w:pPr>
            <w:pStyle w:val="TOC3"/>
            <w:tabs>
              <w:tab w:val="right" w:leader="dot" w:pos="9350"/>
            </w:tabs>
            <w:rPr>
              <w:rFonts w:asciiTheme="minorHAnsi" w:hAnsiTheme="minorHAnsi"/>
              <w:noProof/>
              <w:lang w:eastAsia="ja-JP"/>
            </w:rPr>
          </w:pPr>
          <w:r>
            <w:rPr>
              <w:noProof/>
            </w:rPr>
            <w:t xml:space="preserve">Drawing at the Door: </w:t>
          </w:r>
          <w:r w:rsidRPr="00783230">
            <w:rPr>
              <w:i/>
              <w:noProof/>
            </w:rPr>
            <w:t>Bakawan</w:t>
          </w:r>
          <w:r>
            <w:rPr>
              <w:noProof/>
            </w:rPr>
            <w:tab/>
          </w:r>
          <w:r>
            <w:rPr>
              <w:noProof/>
            </w:rPr>
            <w:fldChar w:fldCharType="begin"/>
          </w:r>
          <w:r>
            <w:rPr>
              <w:noProof/>
            </w:rPr>
            <w:instrText xml:space="preserve"> PAGEREF _Toc381540509 \h </w:instrText>
          </w:r>
          <w:r>
            <w:rPr>
              <w:noProof/>
            </w:rPr>
          </w:r>
          <w:r>
            <w:rPr>
              <w:noProof/>
            </w:rPr>
            <w:fldChar w:fldCharType="separate"/>
          </w:r>
          <w:r>
            <w:rPr>
              <w:noProof/>
            </w:rPr>
            <w:t>103</w:t>
          </w:r>
          <w:r>
            <w:rPr>
              <w:noProof/>
            </w:rPr>
            <w:fldChar w:fldCharType="end"/>
          </w:r>
        </w:p>
        <w:p w14:paraId="3CCD6D16" w14:textId="77777777" w:rsidR="00E603E8" w:rsidRDefault="00E603E8">
          <w:pPr>
            <w:pStyle w:val="TOC1"/>
            <w:rPr>
              <w:rFonts w:asciiTheme="minorHAnsi" w:hAnsiTheme="minorHAnsi"/>
              <w:b w:val="0"/>
              <w:lang w:eastAsia="ja-JP"/>
            </w:rPr>
          </w:pPr>
          <w:r>
            <w:lastRenderedPageBreak/>
            <w:t>Locating Shop 6</w:t>
          </w:r>
          <w:r>
            <w:tab/>
          </w:r>
          <w:r>
            <w:fldChar w:fldCharType="begin"/>
          </w:r>
          <w:r>
            <w:instrText xml:space="preserve"> PAGEREF _Toc381540510 \h </w:instrText>
          </w:r>
          <w:r>
            <w:fldChar w:fldCharType="separate"/>
          </w:r>
          <w:r>
            <w:t>113</w:t>
          </w:r>
          <w:r>
            <w:fldChar w:fldCharType="end"/>
          </w:r>
        </w:p>
        <w:p w14:paraId="2FDEB83D" w14:textId="77777777" w:rsidR="00E603E8" w:rsidRDefault="00E603E8">
          <w:pPr>
            <w:pStyle w:val="TOC3"/>
            <w:tabs>
              <w:tab w:val="right" w:leader="dot" w:pos="9350"/>
            </w:tabs>
            <w:rPr>
              <w:rFonts w:asciiTheme="minorHAnsi" w:hAnsiTheme="minorHAnsi"/>
              <w:noProof/>
              <w:lang w:eastAsia="ja-JP"/>
            </w:rPr>
          </w:pPr>
          <w:r>
            <w:rPr>
              <w:noProof/>
            </w:rPr>
            <w:t xml:space="preserve">Inappropriate Forms at the CCP’s </w:t>
          </w:r>
          <w:r w:rsidRPr="00783230">
            <w:rPr>
              <w:i/>
              <w:noProof/>
            </w:rPr>
            <w:t>Summer Exhibition</w:t>
          </w:r>
          <w:r>
            <w:rPr>
              <w:noProof/>
            </w:rPr>
            <w:t>s</w:t>
          </w:r>
          <w:r>
            <w:rPr>
              <w:noProof/>
            </w:rPr>
            <w:tab/>
          </w:r>
          <w:r>
            <w:rPr>
              <w:noProof/>
            </w:rPr>
            <w:fldChar w:fldCharType="begin"/>
          </w:r>
          <w:r>
            <w:rPr>
              <w:noProof/>
            </w:rPr>
            <w:instrText xml:space="preserve"> PAGEREF _Toc381540511 \h </w:instrText>
          </w:r>
          <w:r>
            <w:rPr>
              <w:noProof/>
            </w:rPr>
          </w:r>
          <w:r>
            <w:rPr>
              <w:noProof/>
            </w:rPr>
            <w:fldChar w:fldCharType="separate"/>
          </w:r>
          <w:r>
            <w:rPr>
              <w:noProof/>
            </w:rPr>
            <w:t>119</w:t>
          </w:r>
          <w:r>
            <w:rPr>
              <w:noProof/>
            </w:rPr>
            <w:fldChar w:fldCharType="end"/>
          </w:r>
        </w:p>
        <w:p w14:paraId="0E4ECE6F" w14:textId="77777777" w:rsidR="00E603E8" w:rsidRDefault="00E603E8">
          <w:pPr>
            <w:pStyle w:val="TOC3"/>
            <w:tabs>
              <w:tab w:val="right" w:leader="dot" w:pos="9350"/>
            </w:tabs>
            <w:rPr>
              <w:rFonts w:asciiTheme="minorHAnsi" w:hAnsiTheme="minorHAnsi"/>
              <w:noProof/>
              <w:lang w:eastAsia="ja-JP"/>
            </w:rPr>
          </w:pPr>
          <w:r>
            <w:rPr>
              <w:noProof/>
              <w:lang w:eastAsia="zh-TW"/>
            </w:rPr>
            <w:t xml:space="preserve">Finding </w:t>
          </w:r>
          <w:r w:rsidRPr="00783230">
            <w:rPr>
              <w:i/>
              <w:noProof/>
              <w:lang w:eastAsia="zh-TW"/>
            </w:rPr>
            <w:t>Shop 6</w:t>
          </w:r>
          <w:r>
            <w:rPr>
              <w:noProof/>
              <w:lang w:eastAsia="zh-TW"/>
            </w:rPr>
            <w:t>: The Rise of Alternative Art Galleries</w:t>
          </w:r>
          <w:r>
            <w:rPr>
              <w:noProof/>
            </w:rPr>
            <w:tab/>
          </w:r>
          <w:r>
            <w:rPr>
              <w:noProof/>
            </w:rPr>
            <w:fldChar w:fldCharType="begin"/>
          </w:r>
          <w:r>
            <w:rPr>
              <w:noProof/>
            </w:rPr>
            <w:instrText xml:space="preserve"> PAGEREF _Toc381540512 \h </w:instrText>
          </w:r>
          <w:r>
            <w:rPr>
              <w:noProof/>
            </w:rPr>
          </w:r>
          <w:r>
            <w:rPr>
              <w:noProof/>
            </w:rPr>
            <w:fldChar w:fldCharType="separate"/>
          </w:r>
          <w:r>
            <w:rPr>
              <w:noProof/>
            </w:rPr>
            <w:t>133</w:t>
          </w:r>
          <w:r>
            <w:rPr>
              <w:noProof/>
            </w:rPr>
            <w:fldChar w:fldCharType="end"/>
          </w:r>
        </w:p>
        <w:p w14:paraId="00523CBD" w14:textId="77777777" w:rsidR="00E603E8" w:rsidRDefault="00E603E8">
          <w:pPr>
            <w:pStyle w:val="TOC3"/>
            <w:tabs>
              <w:tab w:val="right" w:leader="dot" w:pos="9350"/>
            </w:tabs>
            <w:rPr>
              <w:rFonts w:asciiTheme="minorHAnsi" w:hAnsiTheme="minorHAnsi"/>
              <w:noProof/>
              <w:lang w:eastAsia="ja-JP"/>
            </w:rPr>
          </w:pPr>
          <w:r>
            <w:rPr>
              <w:noProof/>
            </w:rPr>
            <w:t>Inaugurating Sining Kamalig Extension (Shop 6)</w:t>
          </w:r>
          <w:r>
            <w:rPr>
              <w:noProof/>
            </w:rPr>
            <w:tab/>
          </w:r>
          <w:r>
            <w:rPr>
              <w:noProof/>
            </w:rPr>
            <w:fldChar w:fldCharType="begin"/>
          </w:r>
          <w:r>
            <w:rPr>
              <w:noProof/>
            </w:rPr>
            <w:instrText xml:space="preserve"> PAGEREF _Toc381540513 \h </w:instrText>
          </w:r>
          <w:r>
            <w:rPr>
              <w:noProof/>
            </w:rPr>
          </w:r>
          <w:r>
            <w:rPr>
              <w:noProof/>
            </w:rPr>
            <w:fldChar w:fldCharType="separate"/>
          </w:r>
          <w:r>
            <w:rPr>
              <w:noProof/>
            </w:rPr>
            <w:t>148</w:t>
          </w:r>
          <w:r>
            <w:rPr>
              <w:noProof/>
            </w:rPr>
            <w:fldChar w:fldCharType="end"/>
          </w:r>
        </w:p>
        <w:p w14:paraId="6DF0CBEA" w14:textId="77777777" w:rsidR="00E603E8" w:rsidRDefault="00E603E8">
          <w:pPr>
            <w:pStyle w:val="TOC3"/>
            <w:tabs>
              <w:tab w:val="right" w:leader="dot" w:pos="9350"/>
            </w:tabs>
            <w:rPr>
              <w:rFonts w:asciiTheme="minorHAnsi" w:hAnsiTheme="minorHAnsi"/>
              <w:noProof/>
              <w:lang w:eastAsia="ja-JP"/>
            </w:rPr>
          </w:pPr>
          <w:r>
            <w:rPr>
              <w:noProof/>
            </w:rPr>
            <w:t>Laudico and Modesto Go Bananas</w:t>
          </w:r>
          <w:r>
            <w:rPr>
              <w:noProof/>
            </w:rPr>
            <w:tab/>
          </w:r>
          <w:r>
            <w:rPr>
              <w:noProof/>
            </w:rPr>
            <w:fldChar w:fldCharType="begin"/>
          </w:r>
          <w:r>
            <w:rPr>
              <w:noProof/>
            </w:rPr>
            <w:instrText xml:space="preserve"> PAGEREF _Toc381540514 \h </w:instrText>
          </w:r>
          <w:r>
            <w:rPr>
              <w:noProof/>
            </w:rPr>
          </w:r>
          <w:r>
            <w:rPr>
              <w:noProof/>
            </w:rPr>
            <w:fldChar w:fldCharType="separate"/>
          </w:r>
          <w:r>
            <w:rPr>
              <w:noProof/>
            </w:rPr>
            <w:t>155</w:t>
          </w:r>
          <w:r>
            <w:rPr>
              <w:noProof/>
            </w:rPr>
            <w:fldChar w:fldCharType="end"/>
          </w:r>
        </w:p>
        <w:p w14:paraId="49CBC51F" w14:textId="77777777" w:rsidR="00E603E8" w:rsidRDefault="00E603E8">
          <w:pPr>
            <w:pStyle w:val="TOC3"/>
            <w:tabs>
              <w:tab w:val="right" w:leader="dot" w:pos="9350"/>
            </w:tabs>
            <w:rPr>
              <w:rFonts w:asciiTheme="minorHAnsi" w:hAnsiTheme="minorHAnsi"/>
              <w:noProof/>
              <w:lang w:eastAsia="ja-JP"/>
            </w:rPr>
          </w:pPr>
          <w:r>
            <w:rPr>
              <w:noProof/>
              <w:lang w:eastAsia="zh-TW"/>
            </w:rPr>
            <w:t xml:space="preserve">Beyond Shop Walls: </w:t>
          </w:r>
          <w:r w:rsidRPr="00783230">
            <w:rPr>
              <w:i/>
              <w:noProof/>
              <w:lang w:eastAsia="zh-TW"/>
            </w:rPr>
            <w:t xml:space="preserve">101 Artists </w:t>
          </w:r>
          <w:r>
            <w:rPr>
              <w:noProof/>
              <w:lang w:eastAsia="zh-TW"/>
            </w:rPr>
            <w:t xml:space="preserve">and </w:t>
          </w:r>
          <w:r w:rsidRPr="00783230">
            <w:rPr>
              <w:i/>
              <w:noProof/>
              <w:lang w:eastAsia="zh-TW"/>
            </w:rPr>
            <w:t>Shop 6 Exhibition</w:t>
          </w:r>
          <w:r>
            <w:rPr>
              <w:noProof/>
              <w:lang w:eastAsia="zh-TW"/>
            </w:rPr>
            <w:t xml:space="preserve"> at the CCP, 1975</w:t>
          </w:r>
          <w:r>
            <w:rPr>
              <w:noProof/>
            </w:rPr>
            <w:tab/>
          </w:r>
          <w:r>
            <w:rPr>
              <w:noProof/>
            </w:rPr>
            <w:fldChar w:fldCharType="begin"/>
          </w:r>
          <w:r>
            <w:rPr>
              <w:noProof/>
            </w:rPr>
            <w:instrText xml:space="preserve"> PAGEREF _Toc381540515 \h </w:instrText>
          </w:r>
          <w:r>
            <w:rPr>
              <w:noProof/>
            </w:rPr>
          </w:r>
          <w:r>
            <w:rPr>
              <w:noProof/>
            </w:rPr>
            <w:fldChar w:fldCharType="separate"/>
          </w:r>
          <w:r>
            <w:rPr>
              <w:noProof/>
            </w:rPr>
            <w:t>163</w:t>
          </w:r>
          <w:r>
            <w:rPr>
              <w:noProof/>
            </w:rPr>
            <w:fldChar w:fldCharType="end"/>
          </w:r>
        </w:p>
        <w:p w14:paraId="29561AE4" w14:textId="77777777" w:rsidR="00E603E8" w:rsidRDefault="00E603E8">
          <w:pPr>
            <w:pStyle w:val="TOC1"/>
            <w:rPr>
              <w:rFonts w:asciiTheme="minorHAnsi" w:hAnsiTheme="minorHAnsi"/>
              <w:b w:val="0"/>
              <w:lang w:eastAsia="ja-JP"/>
            </w:rPr>
          </w:pPr>
          <w:r>
            <w:t>Junyee’s Woods: Conceptualism in Contemporary Indigenous Art</w:t>
          </w:r>
          <w:r>
            <w:tab/>
          </w:r>
          <w:r>
            <w:fldChar w:fldCharType="begin"/>
          </w:r>
          <w:r>
            <w:instrText xml:space="preserve"> PAGEREF _Toc381540516 \h </w:instrText>
          </w:r>
          <w:r>
            <w:fldChar w:fldCharType="separate"/>
          </w:r>
          <w:r>
            <w:t>172</w:t>
          </w:r>
          <w:r>
            <w:fldChar w:fldCharType="end"/>
          </w:r>
        </w:p>
        <w:p w14:paraId="6752747E" w14:textId="77777777" w:rsidR="00E603E8" w:rsidRDefault="00E603E8">
          <w:pPr>
            <w:pStyle w:val="TOC3"/>
            <w:tabs>
              <w:tab w:val="right" w:leader="dot" w:pos="9350"/>
            </w:tabs>
            <w:rPr>
              <w:rFonts w:asciiTheme="minorHAnsi" w:hAnsiTheme="minorHAnsi"/>
              <w:noProof/>
              <w:lang w:eastAsia="ja-JP"/>
            </w:rPr>
          </w:pPr>
          <w:r w:rsidRPr="00783230">
            <w:rPr>
              <w:i/>
              <w:noProof/>
            </w:rPr>
            <w:t xml:space="preserve">Trellis (Balag) </w:t>
          </w:r>
          <w:r>
            <w:rPr>
              <w:noProof/>
            </w:rPr>
            <w:t>Collaborative Installation as Indigenous?</w:t>
          </w:r>
          <w:r>
            <w:rPr>
              <w:noProof/>
            </w:rPr>
            <w:tab/>
          </w:r>
          <w:r>
            <w:rPr>
              <w:noProof/>
            </w:rPr>
            <w:fldChar w:fldCharType="begin"/>
          </w:r>
          <w:r>
            <w:rPr>
              <w:noProof/>
            </w:rPr>
            <w:instrText xml:space="preserve"> PAGEREF _Toc381540517 \h </w:instrText>
          </w:r>
          <w:r>
            <w:rPr>
              <w:noProof/>
            </w:rPr>
          </w:r>
          <w:r>
            <w:rPr>
              <w:noProof/>
            </w:rPr>
            <w:fldChar w:fldCharType="separate"/>
          </w:r>
          <w:r>
            <w:rPr>
              <w:noProof/>
            </w:rPr>
            <w:t>177</w:t>
          </w:r>
          <w:r>
            <w:rPr>
              <w:noProof/>
            </w:rPr>
            <w:fldChar w:fldCharType="end"/>
          </w:r>
        </w:p>
        <w:p w14:paraId="614BF38B" w14:textId="77777777" w:rsidR="00E603E8" w:rsidRDefault="00E603E8">
          <w:pPr>
            <w:pStyle w:val="TOC3"/>
            <w:tabs>
              <w:tab w:val="right" w:leader="dot" w:pos="9350"/>
            </w:tabs>
            <w:rPr>
              <w:rFonts w:asciiTheme="minorHAnsi" w:hAnsiTheme="minorHAnsi"/>
              <w:noProof/>
              <w:lang w:eastAsia="ja-JP"/>
            </w:rPr>
          </w:pPr>
          <w:r w:rsidRPr="00783230">
            <w:rPr>
              <w:i/>
              <w:noProof/>
            </w:rPr>
            <w:t>Malabayabas</w:t>
          </w:r>
          <w:r>
            <w:rPr>
              <w:noProof/>
            </w:rPr>
            <w:t>, and Other Types of Wood in Junyee’s Sculptures</w:t>
          </w:r>
          <w:r>
            <w:rPr>
              <w:noProof/>
            </w:rPr>
            <w:tab/>
          </w:r>
          <w:r>
            <w:rPr>
              <w:noProof/>
            </w:rPr>
            <w:fldChar w:fldCharType="begin"/>
          </w:r>
          <w:r>
            <w:rPr>
              <w:noProof/>
            </w:rPr>
            <w:instrText xml:space="preserve"> PAGEREF _Toc381540518 \h </w:instrText>
          </w:r>
          <w:r>
            <w:rPr>
              <w:noProof/>
            </w:rPr>
          </w:r>
          <w:r>
            <w:rPr>
              <w:noProof/>
            </w:rPr>
            <w:fldChar w:fldCharType="separate"/>
          </w:r>
          <w:r>
            <w:rPr>
              <w:noProof/>
            </w:rPr>
            <w:t>187</w:t>
          </w:r>
          <w:r>
            <w:rPr>
              <w:noProof/>
            </w:rPr>
            <w:fldChar w:fldCharType="end"/>
          </w:r>
        </w:p>
        <w:p w14:paraId="39CAF94F" w14:textId="77777777" w:rsidR="00E603E8" w:rsidRDefault="00E603E8">
          <w:pPr>
            <w:pStyle w:val="TOC3"/>
            <w:tabs>
              <w:tab w:val="right" w:leader="dot" w:pos="9350"/>
            </w:tabs>
            <w:rPr>
              <w:rFonts w:asciiTheme="minorHAnsi" w:hAnsiTheme="minorHAnsi"/>
              <w:noProof/>
              <w:lang w:eastAsia="ja-JP"/>
            </w:rPr>
          </w:pPr>
          <w:r w:rsidRPr="00783230">
            <w:rPr>
              <w:i/>
              <w:noProof/>
            </w:rPr>
            <w:t>Wood Things</w:t>
          </w:r>
          <w:r>
            <w:rPr>
              <w:noProof/>
            </w:rPr>
            <w:t xml:space="preserve"> Infiltrate the CCP</w:t>
          </w:r>
          <w:r>
            <w:rPr>
              <w:noProof/>
            </w:rPr>
            <w:tab/>
          </w:r>
          <w:r>
            <w:rPr>
              <w:noProof/>
            </w:rPr>
            <w:fldChar w:fldCharType="begin"/>
          </w:r>
          <w:r>
            <w:rPr>
              <w:noProof/>
            </w:rPr>
            <w:instrText xml:space="preserve"> PAGEREF _Toc381540519 \h </w:instrText>
          </w:r>
          <w:r>
            <w:rPr>
              <w:noProof/>
            </w:rPr>
          </w:r>
          <w:r>
            <w:rPr>
              <w:noProof/>
            </w:rPr>
            <w:fldChar w:fldCharType="separate"/>
          </w:r>
          <w:r>
            <w:rPr>
              <w:noProof/>
            </w:rPr>
            <w:t>196</w:t>
          </w:r>
          <w:r>
            <w:rPr>
              <w:noProof/>
            </w:rPr>
            <w:fldChar w:fldCharType="end"/>
          </w:r>
        </w:p>
        <w:p w14:paraId="3ACB0F0F" w14:textId="77777777" w:rsidR="00E603E8" w:rsidRDefault="00E603E8">
          <w:pPr>
            <w:pStyle w:val="TOC3"/>
            <w:tabs>
              <w:tab w:val="right" w:leader="dot" w:pos="9350"/>
            </w:tabs>
            <w:rPr>
              <w:rFonts w:asciiTheme="minorHAnsi" w:hAnsiTheme="minorHAnsi"/>
              <w:noProof/>
              <w:lang w:eastAsia="ja-JP"/>
            </w:rPr>
          </w:pPr>
          <w:r>
            <w:rPr>
              <w:noProof/>
            </w:rPr>
            <w:t>Contemporary Indigenous Art Infects the Galleries</w:t>
          </w:r>
          <w:r>
            <w:rPr>
              <w:noProof/>
            </w:rPr>
            <w:tab/>
          </w:r>
          <w:r>
            <w:rPr>
              <w:noProof/>
            </w:rPr>
            <w:fldChar w:fldCharType="begin"/>
          </w:r>
          <w:r>
            <w:rPr>
              <w:noProof/>
            </w:rPr>
            <w:instrText xml:space="preserve"> PAGEREF _Toc381540520 \h </w:instrText>
          </w:r>
          <w:r>
            <w:rPr>
              <w:noProof/>
            </w:rPr>
          </w:r>
          <w:r>
            <w:rPr>
              <w:noProof/>
            </w:rPr>
            <w:fldChar w:fldCharType="separate"/>
          </w:r>
          <w:r>
            <w:rPr>
              <w:noProof/>
            </w:rPr>
            <w:t>202</w:t>
          </w:r>
          <w:r>
            <w:rPr>
              <w:noProof/>
            </w:rPr>
            <w:fldChar w:fldCharType="end"/>
          </w:r>
        </w:p>
        <w:p w14:paraId="1B0D979B" w14:textId="77777777" w:rsidR="00E603E8" w:rsidRDefault="00E603E8">
          <w:pPr>
            <w:pStyle w:val="TOC3"/>
            <w:tabs>
              <w:tab w:val="right" w:leader="dot" w:pos="9350"/>
            </w:tabs>
            <w:rPr>
              <w:rFonts w:asciiTheme="minorHAnsi" w:hAnsiTheme="minorHAnsi"/>
              <w:noProof/>
              <w:lang w:eastAsia="ja-JP"/>
            </w:rPr>
          </w:pPr>
          <w:r>
            <w:rPr>
              <w:noProof/>
            </w:rPr>
            <w:t xml:space="preserve">A </w:t>
          </w:r>
          <w:r w:rsidRPr="00783230">
            <w:rPr>
              <w:i/>
              <w:noProof/>
            </w:rPr>
            <w:t xml:space="preserve">New Seed </w:t>
          </w:r>
          <w:r>
            <w:rPr>
              <w:noProof/>
            </w:rPr>
            <w:t>for the Philippines</w:t>
          </w:r>
          <w:r>
            <w:rPr>
              <w:noProof/>
            </w:rPr>
            <w:tab/>
          </w:r>
          <w:r>
            <w:rPr>
              <w:noProof/>
            </w:rPr>
            <w:fldChar w:fldCharType="begin"/>
          </w:r>
          <w:r>
            <w:rPr>
              <w:noProof/>
            </w:rPr>
            <w:instrText xml:space="preserve"> PAGEREF _Toc381540521 \h </w:instrText>
          </w:r>
          <w:r>
            <w:rPr>
              <w:noProof/>
            </w:rPr>
          </w:r>
          <w:r>
            <w:rPr>
              <w:noProof/>
            </w:rPr>
            <w:fldChar w:fldCharType="separate"/>
          </w:r>
          <w:r>
            <w:rPr>
              <w:noProof/>
            </w:rPr>
            <w:t>214</w:t>
          </w:r>
          <w:r>
            <w:rPr>
              <w:noProof/>
            </w:rPr>
            <w:fldChar w:fldCharType="end"/>
          </w:r>
        </w:p>
        <w:p w14:paraId="737DD106" w14:textId="77777777" w:rsidR="00E603E8" w:rsidRDefault="00E603E8">
          <w:pPr>
            <w:pStyle w:val="TOC1"/>
            <w:rPr>
              <w:rFonts w:asciiTheme="minorHAnsi" w:hAnsiTheme="minorHAnsi"/>
              <w:b w:val="0"/>
              <w:lang w:eastAsia="ja-JP"/>
            </w:rPr>
          </w:pPr>
          <w:r>
            <w:t>EPILOGUE</w:t>
          </w:r>
          <w:r>
            <w:tab/>
          </w:r>
          <w:r>
            <w:fldChar w:fldCharType="begin"/>
          </w:r>
          <w:r>
            <w:instrText xml:space="preserve"> PAGEREF _Toc381540522 \h </w:instrText>
          </w:r>
          <w:r>
            <w:fldChar w:fldCharType="separate"/>
          </w:r>
          <w:r>
            <w:t>219</w:t>
          </w:r>
          <w:r>
            <w:fldChar w:fldCharType="end"/>
          </w:r>
        </w:p>
        <w:p w14:paraId="3CC8CA77" w14:textId="77777777" w:rsidR="00E603E8" w:rsidRDefault="00E603E8">
          <w:pPr>
            <w:pStyle w:val="TOC1"/>
            <w:rPr>
              <w:rFonts w:asciiTheme="minorHAnsi" w:hAnsiTheme="minorHAnsi"/>
              <w:b w:val="0"/>
              <w:lang w:eastAsia="ja-JP"/>
            </w:rPr>
          </w:pPr>
          <w:r>
            <w:t>APPENDICES</w:t>
          </w:r>
          <w:r>
            <w:tab/>
          </w:r>
          <w:r>
            <w:fldChar w:fldCharType="begin"/>
          </w:r>
          <w:r>
            <w:instrText xml:space="preserve"> PAGEREF _Toc381540523 \h </w:instrText>
          </w:r>
          <w:r>
            <w:fldChar w:fldCharType="separate"/>
          </w:r>
          <w:r>
            <w:t>223</w:t>
          </w:r>
          <w:r>
            <w:fldChar w:fldCharType="end"/>
          </w:r>
        </w:p>
        <w:p w14:paraId="7E0C17A9" w14:textId="77777777" w:rsidR="00E603E8" w:rsidRDefault="00E603E8">
          <w:pPr>
            <w:pStyle w:val="TOC1"/>
            <w:rPr>
              <w:rFonts w:asciiTheme="minorHAnsi" w:hAnsiTheme="minorHAnsi"/>
              <w:b w:val="0"/>
              <w:lang w:eastAsia="ja-JP"/>
            </w:rPr>
          </w:pPr>
          <w:r>
            <w:t>BIBLIOGRAPHY</w:t>
          </w:r>
          <w:r>
            <w:tab/>
          </w:r>
          <w:r>
            <w:fldChar w:fldCharType="begin"/>
          </w:r>
          <w:r>
            <w:instrText xml:space="preserve"> PAGEREF _Toc381540524 \h </w:instrText>
          </w:r>
          <w:r>
            <w:fldChar w:fldCharType="separate"/>
          </w:r>
          <w:r>
            <w:t>228</w:t>
          </w:r>
          <w:r>
            <w:fldChar w:fldCharType="end"/>
          </w:r>
        </w:p>
        <w:p w14:paraId="2EDB4F12" w14:textId="52E85A6F" w:rsidR="00F97357" w:rsidRPr="00971F8E" w:rsidRDefault="005A2114">
          <w:pPr>
            <w:rPr>
              <w:b/>
              <w:bCs/>
              <w:noProof/>
            </w:rPr>
          </w:pPr>
          <w:r>
            <w:rPr>
              <w:b/>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3" w:name="_Toc381540497"/>
      <w:r>
        <w:lastRenderedPageBreak/>
        <w:t>LIST OF FIGURES</w:t>
      </w:r>
      <w:bookmarkEnd w:id="3"/>
    </w:p>
    <w:p w14:paraId="1F968DEC" w14:textId="77777777" w:rsidR="00971F8E" w:rsidRPr="00971F8E" w:rsidRDefault="00971F8E" w:rsidP="00971F8E"/>
    <w:p w14:paraId="6CC15EC7" w14:textId="7FEE6CB4" w:rsidR="00971F8E" w:rsidRDefault="00971F8E" w:rsidP="00AD5ECF">
      <w:pPr>
        <w:tabs>
          <w:tab w:val="left" w:pos="0"/>
          <w:tab w:val="left" w:pos="6940"/>
        </w:tabs>
        <w:contextualSpacing/>
        <w:rPr>
          <w:rFonts w:cs="Times New Roman"/>
          <w:caps/>
        </w:rPr>
      </w:pPr>
      <w:r w:rsidRPr="008C7D5B">
        <w:rPr>
          <w:rFonts w:cs="Times New Roman"/>
          <w:caps/>
        </w:rPr>
        <w:t>Figure</w:t>
      </w:r>
      <w:r w:rsidR="00AD5ECF">
        <w:rPr>
          <w:rFonts w:cs="Times New Roman"/>
          <w:caps/>
        </w:rPr>
        <w:tab/>
      </w:r>
    </w:p>
    <w:p w14:paraId="159124AF" w14:textId="77777777" w:rsidR="009D7658" w:rsidRPr="00354783" w:rsidRDefault="009D7658" w:rsidP="009D7658">
      <w:pPr>
        <w:tabs>
          <w:tab w:val="left" w:pos="0"/>
        </w:tabs>
        <w:spacing w:line="240" w:lineRule="auto"/>
        <w:contextualSpacing/>
        <w:rPr>
          <w:rFonts w:cs="Times New Roman"/>
          <w:caps/>
        </w:rPr>
      </w:pPr>
    </w:p>
    <w:p w14:paraId="515DED41" w14:textId="2366D7BA" w:rsidR="00971F8E" w:rsidRPr="00354783" w:rsidRDefault="00971F8E"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 xml:space="preserve">Joe Bautista, </w:t>
      </w:r>
      <w:r w:rsidRPr="00354783">
        <w:rPr>
          <w:rFonts w:ascii="Times New Roman" w:hAnsi="Times New Roman" w:cs="Times New Roman"/>
          <w:i/>
        </w:rPr>
        <w:t xml:space="preserve">Bubong, </w:t>
      </w:r>
      <w:r w:rsidRPr="00354783">
        <w:rPr>
          <w:rFonts w:ascii="Times New Roman" w:hAnsi="Times New Roman" w:cs="Times New Roman"/>
        </w:rPr>
        <w:t>galvanized iron and wood, 35” x 240” x 135”, 1979</w:t>
      </w:r>
    </w:p>
    <w:p w14:paraId="06DE41F8" w14:textId="77777777" w:rsidR="00354783" w:rsidRPr="00354783" w:rsidRDefault="00354783" w:rsidP="00354783">
      <w:pPr>
        <w:pStyle w:val="ListParagraph"/>
        <w:tabs>
          <w:tab w:val="left" w:pos="0"/>
        </w:tabs>
        <w:rPr>
          <w:rFonts w:ascii="Times New Roman" w:hAnsi="Times New Roman" w:cs="Times New Roman"/>
        </w:rPr>
      </w:pPr>
    </w:p>
    <w:p w14:paraId="22C6102A" w14:textId="7E6BF407" w:rsidR="00354783" w:rsidRPr="00354783" w:rsidRDefault="00354783"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0.2 Cultural Center of the Philippines, 1969</w:t>
      </w:r>
    </w:p>
    <w:p w14:paraId="0E7DB039" w14:textId="77777777" w:rsidR="00354783" w:rsidRPr="00354783" w:rsidRDefault="00354783" w:rsidP="00354783">
      <w:pPr>
        <w:pStyle w:val="ListParagraph"/>
        <w:tabs>
          <w:tab w:val="left" w:pos="0"/>
        </w:tabs>
        <w:rPr>
          <w:rFonts w:ascii="Times New Roman" w:hAnsi="Times New Roman" w:cs="Times New Roman"/>
        </w:rPr>
      </w:pPr>
    </w:p>
    <w:p w14:paraId="1B63C549" w14:textId="5B0DB5E9" w:rsidR="00971F8E" w:rsidRPr="00354783" w:rsidRDefault="00354783" w:rsidP="00971F8E">
      <w:pPr>
        <w:tabs>
          <w:tab w:val="left" w:pos="0"/>
        </w:tabs>
        <w:spacing w:line="240" w:lineRule="auto"/>
        <w:contextualSpacing/>
        <w:rPr>
          <w:rFonts w:cs="Times New Roman"/>
        </w:rPr>
      </w:pPr>
      <w:r w:rsidRPr="00354783">
        <w:rPr>
          <w:rFonts w:cs="Times New Roman"/>
        </w:rPr>
        <w:t>0.3</w:t>
      </w:r>
      <w:r w:rsidR="00904E2D" w:rsidRPr="00354783">
        <w:rPr>
          <w:rFonts w:cs="Times New Roman"/>
        </w:rPr>
        <w:tab/>
      </w:r>
      <w:r w:rsidR="004B4BDC" w:rsidRPr="00354783">
        <w:rPr>
          <w:rFonts w:cs="Times New Roman"/>
        </w:rPr>
        <w:t>Marciano Galang, no title, Paris Biennale, 1971</w:t>
      </w:r>
    </w:p>
    <w:p w14:paraId="21EA907E" w14:textId="77777777" w:rsidR="00904E2D" w:rsidRPr="00DC408E" w:rsidRDefault="00904E2D"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proofErr w:type="spellStart"/>
      <w:r w:rsidRPr="0029741B">
        <w:rPr>
          <w:rFonts w:cs="Times New Roman"/>
          <w:i/>
        </w:rPr>
        <w:t>Pagsamba</w:t>
      </w:r>
      <w:proofErr w:type="spellEnd"/>
      <w:r w:rsidRPr="0029741B">
        <w:rPr>
          <w:rFonts w:cs="Times New Roman"/>
          <w:i/>
        </w:rPr>
        <w:t xml:space="preserve">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lastRenderedPageBreak/>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lastRenderedPageBreak/>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w:t>
      </w:r>
      <w:proofErr w:type="spellStart"/>
      <w:r>
        <w:rPr>
          <w:rFonts w:cs="Times New Roman"/>
        </w:rPr>
        <w:t>Chabet</w:t>
      </w:r>
      <w:proofErr w:type="spellEnd"/>
      <w:r>
        <w:rPr>
          <w:rFonts w:cs="Times New Roman"/>
        </w:rPr>
        <w:t xml:space="preserve">, </w:t>
      </w:r>
      <w:proofErr w:type="spellStart"/>
      <w:r>
        <w:rPr>
          <w:rFonts w:cs="Times New Roman"/>
        </w:rPr>
        <w:t>Yoli</w:t>
      </w:r>
      <w:proofErr w:type="spellEnd"/>
      <w:r>
        <w:rPr>
          <w:rFonts w:cs="Times New Roman"/>
        </w:rPr>
        <w:t xml:space="preserve"> </w:t>
      </w:r>
      <w:proofErr w:type="spellStart"/>
      <w:r>
        <w:rPr>
          <w:rFonts w:cs="Times New Roman"/>
        </w:rPr>
        <w:t>Laudico</w:t>
      </w:r>
      <w:proofErr w:type="spellEnd"/>
      <w:r>
        <w:rPr>
          <w:rFonts w:cs="Times New Roman"/>
        </w:rPr>
        <w:t xml:space="preserve">,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lastRenderedPageBreak/>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4" w:name="_Hlk507612608"/>
      <w:r>
        <w:rPr>
          <w:rFonts w:cs="Times New Roman"/>
        </w:rPr>
        <w:t>(Photograph by Nathaniel Gutierrez)</w:t>
      </w:r>
      <w:bookmarkEnd w:id="4"/>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proofErr w:type="spellStart"/>
      <w:r w:rsidRPr="006517E0">
        <w:rPr>
          <w:rFonts w:cs="Times New Roman"/>
        </w:rPr>
        <w:t>Junyee</w:t>
      </w:r>
      <w:proofErr w:type="spellEnd"/>
      <w:r w:rsidRPr="006517E0">
        <w:rPr>
          <w:rFonts w:cs="Times New Roman"/>
        </w:rPr>
        <w:t xml:space="preserv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proofErr w:type="spellStart"/>
      <w:r w:rsidRPr="006517E0">
        <w:rPr>
          <w:rFonts w:cs="Times New Roman"/>
          <w:i/>
        </w:rPr>
        <w:t>Siasid</w:t>
      </w:r>
      <w:proofErr w:type="spellEnd"/>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proofErr w:type="spellStart"/>
      <w:r w:rsidRPr="006517E0">
        <w:rPr>
          <w:rFonts w:cs="Times New Roman"/>
          <w:i/>
        </w:rPr>
        <w:t>Pagsamba</w:t>
      </w:r>
      <w:proofErr w:type="spellEnd"/>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w:t>
      </w:r>
      <w:proofErr w:type="spellStart"/>
      <w:r w:rsidRPr="006517E0">
        <w:rPr>
          <w:rFonts w:cs="Times New Roman"/>
          <w:i/>
        </w:rPr>
        <w:t>Junyee</w:t>
      </w:r>
      <w:proofErr w:type="spellEnd"/>
      <w:r w:rsidRPr="006517E0">
        <w:rPr>
          <w:rFonts w:cs="Times New Roman"/>
          <w:i/>
        </w:rPr>
        <w:t xml:space="preserv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w:t>
      </w:r>
      <w:proofErr w:type="spellStart"/>
      <w:r w:rsidRPr="006517E0">
        <w:rPr>
          <w:rFonts w:cs="Times New Roman"/>
          <w:i/>
        </w:rPr>
        <w:t>Junyee</w:t>
      </w:r>
      <w:proofErr w:type="spellEnd"/>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w:t>
      </w:r>
      <w:proofErr w:type="spellStart"/>
      <w:r w:rsidRPr="006517E0">
        <w:rPr>
          <w:rFonts w:cs="Times New Roman"/>
          <w:i/>
        </w:rPr>
        <w:t>Junyee</w:t>
      </w:r>
      <w:proofErr w:type="spellEnd"/>
      <w:r w:rsidRPr="006517E0">
        <w:rPr>
          <w:rFonts w:cs="Times New Roman"/>
          <w:i/>
        </w:rPr>
        <w:t xml:space="preserv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w:t>
      </w:r>
      <w:proofErr w:type="spellStart"/>
      <w:r w:rsidRPr="006517E0">
        <w:rPr>
          <w:rFonts w:cs="Times New Roman"/>
          <w:i/>
        </w:rPr>
        <w:t>Junyee</w:t>
      </w:r>
      <w:proofErr w:type="spellEnd"/>
      <w:r w:rsidRPr="006517E0">
        <w:rPr>
          <w:rFonts w:cs="Times New Roman"/>
        </w:rPr>
        <w:t>), Advertisement Poster, Cropped, 1976 (Photograph by Boy Yñiguez)</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4452AFFB" w:rsidR="00971F8E" w:rsidRDefault="00971F8E" w:rsidP="00904E2D">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33360EE5" w14:textId="3A047FB3" w:rsidR="00904E2D" w:rsidRDefault="00904E2D" w:rsidP="00904E2D">
      <w:pPr>
        <w:spacing w:line="240" w:lineRule="auto"/>
        <w:rPr>
          <w:rFonts w:cs="Times New Roman"/>
        </w:rPr>
      </w:pPr>
    </w:p>
    <w:p w14:paraId="0E67C65B" w14:textId="034BDDE0" w:rsidR="00904E2D" w:rsidRPr="00904E2D" w:rsidRDefault="00904E2D" w:rsidP="00904E2D">
      <w:pPr>
        <w:spacing w:line="240" w:lineRule="auto"/>
        <w:rPr>
          <w:rFonts w:cs="Times New Roman"/>
        </w:rPr>
      </w:pPr>
      <w:r>
        <w:rPr>
          <w:rFonts w:cs="Times New Roman"/>
        </w:rPr>
        <w:t>5.1</w:t>
      </w:r>
      <w:r>
        <w:rPr>
          <w:rFonts w:cs="Times New Roman"/>
        </w:rPr>
        <w:tab/>
      </w:r>
      <w:r w:rsidRPr="00904E2D">
        <w:rPr>
          <w:rFonts w:cs="Times New Roman"/>
        </w:rPr>
        <w:t>Jose Maceda, Cassettes 100 (1971) restaged, Cultural Center of the Philippines, 2017</w:t>
      </w:r>
    </w:p>
    <w:p w14:paraId="59A3BA36" w14:textId="2B7C0163"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F4DFD85" w14:textId="0AFC39AA" w:rsidR="00904E2D" w:rsidRDefault="00904E2D" w:rsidP="00904E2D">
      <w:pPr>
        <w:spacing w:line="240" w:lineRule="auto"/>
        <w:rPr>
          <w:rFonts w:cs="Times New Roman"/>
        </w:rPr>
      </w:pPr>
    </w:p>
    <w:p w14:paraId="191036FB" w14:textId="77777777" w:rsidR="00904E2D" w:rsidRPr="00904E2D" w:rsidRDefault="00904E2D" w:rsidP="00904E2D">
      <w:pPr>
        <w:spacing w:line="240" w:lineRule="auto"/>
        <w:rPr>
          <w:rFonts w:cs="Times New Roman"/>
        </w:rPr>
      </w:pPr>
      <w:r>
        <w:rPr>
          <w:rFonts w:cs="Times New Roman"/>
        </w:rPr>
        <w:lastRenderedPageBreak/>
        <w:t>5.2</w:t>
      </w:r>
      <w:r>
        <w:rPr>
          <w:rFonts w:cs="Times New Roman"/>
        </w:rPr>
        <w:tab/>
      </w:r>
      <w:r w:rsidRPr="00904E2D">
        <w:rPr>
          <w:rFonts w:cs="Times New Roman"/>
        </w:rPr>
        <w:t>Jose Maceda, Cassettes 100 (1971) restaged, Cultural Center of the Philippines, 2017</w:t>
      </w:r>
    </w:p>
    <w:p w14:paraId="093CDB7E" w14:textId="2DAB4FE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67B29BBB" w14:textId="5398F3B1" w:rsidR="00904E2D" w:rsidRDefault="00904E2D" w:rsidP="00904E2D">
      <w:pPr>
        <w:spacing w:line="240" w:lineRule="auto"/>
        <w:rPr>
          <w:rFonts w:cs="Times New Roman"/>
        </w:rPr>
      </w:pPr>
    </w:p>
    <w:p w14:paraId="28719DBD" w14:textId="77777777" w:rsidR="00904E2D" w:rsidRPr="00904E2D" w:rsidRDefault="00904E2D" w:rsidP="00904E2D">
      <w:pPr>
        <w:spacing w:line="240" w:lineRule="auto"/>
        <w:rPr>
          <w:rFonts w:cs="Times New Roman"/>
        </w:rPr>
      </w:pPr>
      <w:r>
        <w:rPr>
          <w:rFonts w:cs="Times New Roman"/>
        </w:rPr>
        <w:t>5.3</w:t>
      </w:r>
      <w:r>
        <w:rPr>
          <w:rFonts w:cs="Times New Roman"/>
        </w:rPr>
        <w:tab/>
      </w:r>
      <w:r w:rsidRPr="00904E2D">
        <w:rPr>
          <w:rFonts w:cs="Times New Roman"/>
        </w:rPr>
        <w:t>Jose Maceda, Cassettes 100 (1971) restaged, Cultural Center of the Philippines, 2017</w:t>
      </w:r>
    </w:p>
    <w:p w14:paraId="2DC9AB6A" w14:textId="4055AA5E"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31759CC9" w14:textId="3D51C916" w:rsidR="00904E2D" w:rsidRDefault="00904E2D" w:rsidP="00904E2D">
      <w:pPr>
        <w:spacing w:line="240" w:lineRule="auto"/>
        <w:rPr>
          <w:rFonts w:cs="Times New Roman"/>
        </w:rPr>
      </w:pPr>
    </w:p>
    <w:p w14:paraId="28827A21" w14:textId="77777777" w:rsidR="00904E2D" w:rsidRPr="00904E2D" w:rsidRDefault="00904E2D" w:rsidP="00904E2D">
      <w:pPr>
        <w:spacing w:line="240" w:lineRule="auto"/>
        <w:rPr>
          <w:rFonts w:cs="Times New Roman"/>
        </w:rPr>
      </w:pPr>
      <w:r>
        <w:rPr>
          <w:rFonts w:cs="Times New Roman"/>
        </w:rPr>
        <w:t xml:space="preserve">5.4 </w:t>
      </w:r>
      <w:r>
        <w:rPr>
          <w:rFonts w:cs="Times New Roman"/>
        </w:rPr>
        <w:tab/>
      </w:r>
      <w:r w:rsidRPr="00904E2D">
        <w:rPr>
          <w:rFonts w:cs="Times New Roman"/>
        </w:rPr>
        <w:t>Jose Maceda, Cassettes 100 (1971) restaged, Cultural Center of the Philippines, 2017</w:t>
      </w:r>
    </w:p>
    <w:p w14:paraId="059C1F72" w14:textId="6282B70A"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BB4DB71" w14:textId="0BD5C697" w:rsidR="00904E2D" w:rsidRDefault="00904E2D" w:rsidP="00904E2D">
      <w:pPr>
        <w:spacing w:line="240" w:lineRule="auto"/>
        <w:rPr>
          <w:rFonts w:cs="Times New Roman"/>
        </w:rPr>
      </w:pPr>
    </w:p>
    <w:p w14:paraId="289AE632" w14:textId="77777777" w:rsidR="00904E2D" w:rsidRPr="00904E2D" w:rsidRDefault="00904E2D" w:rsidP="00904E2D">
      <w:pPr>
        <w:spacing w:line="240" w:lineRule="auto"/>
        <w:rPr>
          <w:rFonts w:cs="Times New Roman"/>
        </w:rPr>
      </w:pPr>
      <w:r>
        <w:rPr>
          <w:rFonts w:cs="Times New Roman"/>
        </w:rPr>
        <w:t>5.5</w:t>
      </w:r>
      <w:r>
        <w:rPr>
          <w:rFonts w:cs="Times New Roman"/>
        </w:rPr>
        <w:tab/>
      </w:r>
      <w:r w:rsidRPr="00904E2D">
        <w:rPr>
          <w:rFonts w:cs="Times New Roman"/>
        </w:rPr>
        <w:t>Jose Maceda, Cassettes 100 (1971) restaged, Cultural Center of the Philippines, 2017</w:t>
      </w:r>
    </w:p>
    <w:p w14:paraId="2D1FAD51" w14:textId="79CD6E1C"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590615A4" w14:textId="58A8D208" w:rsidR="00904E2D" w:rsidRDefault="00904E2D" w:rsidP="00904E2D">
      <w:pPr>
        <w:spacing w:line="240" w:lineRule="auto"/>
        <w:rPr>
          <w:rFonts w:cs="Times New Roman"/>
        </w:rPr>
      </w:pPr>
    </w:p>
    <w:p w14:paraId="1AE9B53C" w14:textId="77777777" w:rsidR="00904E2D" w:rsidRPr="00904E2D" w:rsidRDefault="00904E2D" w:rsidP="00904E2D">
      <w:pPr>
        <w:spacing w:line="240" w:lineRule="auto"/>
        <w:rPr>
          <w:rFonts w:cs="Times New Roman"/>
        </w:rPr>
      </w:pPr>
      <w:r>
        <w:rPr>
          <w:rFonts w:cs="Times New Roman"/>
        </w:rPr>
        <w:t>5.6</w:t>
      </w:r>
      <w:r>
        <w:rPr>
          <w:rFonts w:cs="Times New Roman"/>
        </w:rPr>
        <w:tab/>
      </w:r>
      <w:r w:rsidRPr="00904E2D">
        <w:rPr>
          <w:rFonts w:cs="Times New Roman"/>
        </w:rPr>
        <w:t>Jose Maceda, Cassettes 100 (1971) restaged, Cultural Center of the Philippines, 2017</w:t>
      </w:r>
    </w:p>
    <w:p w14:paraId="5F8E7504" w14:textId="5CA1E43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9BD187B" w14:textId="7FF5AF89" w:rsidR="00904E2D" w:rsidRDefault="00904E2D" w:rsidP="00904E2D">
      <w:pPr>
        <w:spacing w:line="240" w:lineRule="auto"/>
        <w:rPr>
          <w:rFonts w:cs="Times New Roman"/>
        </w:rPr>
      </w:pPr>
    </w:p>
    <w:p w14:paraId="0F5C27DD" w14:textId="42192189" w:rsidR="00904E2D" w:rsidRDefault="00904E2D" w:rsidP="00904E2D">
      <w:pPr>
        <w:spacing w:line="240" w:lineRule="auto"/>
        <w:ind w:left="720" w:hanging="720"/>
        <w:rPr>
          <w:rFonts w:cs="Times New Roman"/>
        </w:rPr>
      </w:pPr>
      <w:r>
        <w:rPr>
          <w:rFonts w:cs="Times New Roman"/>
        </w:rPr>
        <w:t>5.7</w:t>
      </w:r>
      <w:r>
        <w:rPr>
          <w:rFonts w:cs="Times New Roman"/>
        </w:rPr>
        <w:tab/>
      </w:r>
      <w:r w:rsidRPr="00904E2D">
        <w:rPr>
          <w:rFonts w:cs="Times New Roman"/>
        </w:rPr>
        <w:t>Jose Maceda, Cassettes 100 (1971) restaged, aftermath Cultural Center of the Philippines, 2017</w:t>
      </w:r>
    </w:p>
    <w:p w14:paraId="59284DE6" w14:textId="140C2117" w:rsidR="00904E2D" w:rsidRDefault="00904E2D" w:rsidP="00904E2D">
      <w:pPr>
        <w:spacing w:line="240" w:lineRule="auto"/>
        <w:rPr>
          <w:rFonts w:cs="Times New Roman"/>
        </w:rPr>
      </w:pPr>
    </w:p>
    <w:p w14:paraId="305E3D82" w14:textId="36C45614" w:rsidR="00904E2D" w:rsidRDefault="00904E2D" w:rsidP="00904E2D">
      <w:pPr>
        <w:spacing w:line="240" w:lineRule="auto"/>
        <w:ind w:left="720" w:hanging="720"/>
        <w:rPr>
          <w:rFonts w:cs="Times New Roman"/>
        </w:rPr>
      </w:pPr>
      <w:r>
        <w:rPr>
          <w:rFonts w:cs="Times New Roman"/>
        </w:rPr>
        <w:t>5.8</w:t>
      </w:r>
      <w:r>
        <w:rPr>
          <w:rFonts w:cs="Times New Roman"/>
        </w:rPr>
        <w:tab/>
      </w:r>
      <w:r w:rsidRPr="00904E2D">
        <w:rPr>
          <w:rFonts w:cs="Times New Roman"/>
        </w:rPr>
        <w:t>Jose Maceda, Cassettes 100 (1971) restaged, aftermath Cultural Center of the Philippines, 2017</w:t>
      </w:r>
    </w:p>
    <w:p w14:paraId="25271023" w14:textId="121495C6" w:rsidR="00904E2D" w:rsidRDefault="00904E2D" w:rsidP="00904E2D">
      <w:pPr>
        <w:spacing w:line="240" w:lineRule="auto"/>
        <w:rPr>
          <w:rFonts w:cs="Times New Roman"/>
        </w:rPr>
      </w:pPr>
    </w:p>
    <w:p w14:paraId="3AC29935" w14:textId="16F047CA" w:rsidR="00904E2D" w:rsidRDefault="00904E2D" w:rsidP="00904E2D">
      <w:pPr>
        <w:spacing w:line="240" w:lineRule="auto"/>
        <w:ind w:left="720" w:hanging="720"/>
        <w:rPr>
          <w:rFonts w:cs="Times New Roman"/>
        </w:rPr>
      </w:pPr>
      <w:r>
        <w:rPr>
          <w:rFonts w:cs="Times New Roman"/>
        </w:rPr>
        <w:t>5.9</w:t>
      </w:r>
      <w:r>
        <w:rPr>
          <w:rFonts w:cs="Times New Roman"/>
        </w:rPr>
        <w:tab/>
      </w:r>
      <w:r w:rsidRPr="00CE1AD4">
        <w:rPr>
          <w:rFonts w:cs="Times New Roman"/>
        </w:rPr>
        <w:t xml:space="preserve">Jose Maceda, </w:t>
      </w:r>
      <w:r w:rsidRPr="00CE1AD4">
        <w:rPr>
          <w:rFonts w:cs="Times New Roman"/>
          <w:i/>
        </w:rPr>
        <w:t xml:space="preserve">Cassettes 100 </w:t>
      </w:r>
      <w:r w:rsidRPr="00CE1AD4">
        <w:rPr>
          <w:rFonts w:cs="Times New Roman"/>
        </w:rPr>
        <w:t>(1971) restaged,</w:t>
      </w:r>
      <w:r>
        <w:rPr>
          <w:rFonts w:cs="Times New Roman"/>
        </w:rPr>
        <w:t xml:space="preserve"> aftermath Cultural Center of the </w:t>
      </w:r>
      <w:r w:rsidRPr="00CE1AD4">
        <w:rPr>
          <w:rFonts w:cs="Times New Roman"/>
        </w:rPr>
        <w:t>Philippines, 2017</w:t>
      </w:r>
    </w:p>
    <w:p w14:paraId="4E5C31A0" w14:textId="77777777" w:rsidR="00904E2D" w:rsidRDefault="00904E2D" w:rsidP="00904E2D">
      <w:pPr>
        <w:spacing w:after="160" w:line="240" w:lineRule="auto"/>
        <w:rPr>
          <w:rFonts w:cs="Times New Roman"/>
        </w:rPr>
      </w:pPr>
    </w:p>
    <w:p w14:paraId="5E7A62A4" w14:textId="77777777" w:rsidR="00904E2D" w:rsidRDefault="00904E2D" w:rsidP="00971F8E">
      <w:pPr>
        <w:spacing w:after="160" w:line="259" w:lineRule="auto"/>
        <w:rPr>
          <w:rFonts w:cs="Times New Roman"/>
        </w:rPr>
      </w:pPr>
    </w:p>
    <w:p w14:paraId="6924FC8A" w14:textId="2A3906D5" w:rsidR="009D7658" w:rsidRPr="00904E2D" w:rsidRDefault="009D7658" w:rsidP="00971F8E">
      <w:pPr>
        <w:spacing w:after="160" w:line="259" w:lineRule="auto"/>
        <w:rPr>
          <w:rFonts w:eastAsiaTheme="majorEastAsia" w:cstheme="majorBidi"/>
          <w:bCs/>
          <w:caps/>
        </w:rPr>
      </w:pPr>
    </w:p>
    <w:p w14:paraId="20A010FB" w14:textId="77777777" w:rsidR="00715B22" w:rsidRDefault="00715B22" w:rsidP="00904E2D">
      <w:pPr>
        <w:pStyle w:val="PreHeader"/>
        <w:jc w:val="left"/>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5" w:name="_Toc381540498"/>
      <w:r>
        <w:lastRenderedPageBreak/>
        <w:t>LIST OF APPENDICES</w:t>
      </w:r>
      <w:bookmarkEnd w:id="5"/>
    </w:p>
    <w:p w14:paraId="18E2F1F8" w14:textId="77777777" w:rsidR="003746CF" w:rsidRDefault="003746CF" w:rsidP="009D7658"/>
    <w:p w14:paraId="3AF1DCE5" w14:textId="07606A84" w:rsidR="009D7658" w:rsidRDefault="009D7658" w:rsidP="009D7658">
      <w:r>
        <w:t>APPENDIX</w:t>
      </w:r>
    </w:p>
    <w:p w14:paraId="48E41D41" w14:textId="4EACF0CB" w:rsidR="009D7658" w:rsidRDefault="009D7658" w:rsidP="003746CF">
      <w:pPr>
        <w:spacing w:line="240" w:lineRule="auto"/>
      </w:pPr>
    </w:p>
    <w:p w14:paraId="076776E8" w14:textId="3E9DD2F9" w:rsidR="008F05D0" w:rsidRDefault="003746CF" w:rsidP="003746CF">
      <w:r>
        <w:t xml:space="preserve">A.  </w:t>
      </w:r>
      <w:r w:rsidR="008F05D0" w:rsidRPr="008F05D0">
        <w:t>Lahi Gallery Letter and Contract</w:t>
      </w:r>
    </w:p>
    <w:p w14:paraId="2E84B541" w14:textId="47668D0F" w:rsidR="008F05D0" w:rsidRDefault="003746CF" w:rsidP="008F05D0">
      <w:r>
        <w:t xml:space="preserve">      </w:t>
      </w:r>
      <w:r w:rsidR="008F05D0" w:rsidRPr="008F05D0">
        <w:t>Lahi Gallery Agreement of Exhibit (enclosed with letter)</w:t>
      </w:r>
    </w:p>
    <w:p w14:paraId="304ECC58" w14:textId="024B9991" w:rsidR="008F05D0" w:rsidRDefault="008F05D0" w:rsidP="008F05D0">
      <w:r>
        <w:t>B.</w:t>
      </w:r>
      <w:r w:rsidR="003746CF">
        <w:t xml:space="preserve">  </w:t>
      </w:r>
      <w:r w:rsidRPr="008F05D0">
        <w:rPr>
          <w:i/>
        </w:rPr>
        <w:t xml:space="preserve">Manifesto for </w:t>
      </w:r>
      <w:r w:rsidR="00390D8D" w:rsidRPr="008F05D0">
        <w:rPr>
          <w:i/>
        </w:rPr>
        <w:t>Indigenous</w:t>
      </w:r>
      <w:r w:rsidRPr="008F05D0">
        <w:rPr>
          <w:i/>
        </w:rPr>
        <w:t xml:space="preserve"> Art</w:t>
      </w:r>
      <w:r w:rsidRPr="008F05D0">
        <w:t>, by Luis “Junyee” Yee, Jr. and Virgilio “</w:t>
      </w:r>
      <w:proofErr w:type="spellStart"/>
      <w:r w:rsidRPr="008F05D0">
        <w:t>Pandy</w:t>
      </w:r>
      <w:proofErr w:type="spellEnd"/>
      <w:r w:rsidRPr="008F05D0">
        <w:t xml:space="preserve">” </w:t>
      </w:r>
      <w:proofErr w:type="spellStart"/>
      <w:r w:rsidRPr="008F05D0">
        <w:t>Aviado</w:t>
      </w:r>
      <w:proofErr w:type="spellEnd"/>
    </w:p>
    <w:p w14:paraId="26A06EBB" w14:textId="341E3F19" w:rsidR="009904C0" w:rsidRDefault="009904C0" w:rsidP="008F05D0">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6" w:name="_Toc381540499"/>
      <w:r>
        <w:lastRenderedPageBreak/>
        <w:t>ABSTRACT</w:t>
      </w:r>
      <w:bookmarkEnd w:id="6"/>
    </w:p>
    <w:p w14:paraId="48007493" w14:textId="77777777" w:rsidR="004E24BE" w:rsidRPr="004E24BE" w:rsidRDefault="004E24BE" w:rsidP="004E24BE">
      <w:pPr>
        <w:pStyle w:val="RackhamBody"/>
      </w:pPr>
    </w:p>
    <w:p w14:paraId="50843C2E" w14:textId="454C558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w:t>
      </w:r>
      <w:r w:rsidR="004B40C6">
        <w:rPr>
          <w:rFonts w:cs="Times New Roman"/>
        </w:rPr>
        <w:t xml:space="preserve"> (CCP)</w:t>
      </w:r>
      <w:r>
        <w:rPr>
          <w:rFonts w:cs="Times New Roman"/>
        </w:rPr>
        <w:t>,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46CD4930"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sidR="006F48E9">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xml:space="preserve">’ dictatorial control through four case studies: Jose </w:t>
      </w:r>
      <w:r w:rsidRPr="000F6CB9">
        <w:rPr>
          <w:rFonts w:cs="Times New Roman"/>
        </w:rPr>
        <w:lastRenderedPageBreak/>
        <w:t>Maceda, Roberto Chabet, artist collective Shop 6, and Luis “Junyee” Yee, Jr.</w:t>
      </w:r>
      <w:r>
        <w:rPr>
          <w:rFonts w:cs="Times New Roman"/>
        </w:rPr>
        <w:t xml:space="preserve"> While w</w:t>
      </w:r>
      <w:r w:rsidRPr="000F6CB9">
        <w:rPr>
          <w:rFonts w:cs="Times New Roman"/>
        </w:rPr>
        <w:t>orks by 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EF5251" w:rsidRDefault="00B13A03" w:rsidP="00EF5251">
      <w:pPr>
        <w:pStyle w:val="Heading2"/>
        <w:spacing w:before="1440"/>
        <w:rPr>
          <w:caps/>
        </w:rPr>
      </w:pPr>
      <w:bookmarkStart w:id="7" w:name="_Toc381540500"/>
      <w:r w:rsidRPr="00EF5251">
        <w:rPr>
          <w:caps/>
        </w:rPr>
        <w:lastRenderedPageBreak/>
        <w:t>I</w:t>
      </w:r>
      <w:r w:rsidR="00BF64E5" w:rsidRPr="00EF5251">
        <w:rPr>
          <w:caps/>
        </w:rPr>
        <w:t>ntroduction</w:t>
      </w:r>
      <w:bookmarkEnd w:id="7"/>
    </w:p>
    <w:p w14:paraId="5213B20D" w14:textId="58A28AB7" w:rsidR="00B13A03" w:rsidRDefault="00B13A03" w:rsidP="00C65C2F"/>
    <w:p w14:paraId="767D8083" w14:textId="77777777" w:rsidR="002776F3" w:rsidRDefault="002776F3" w:rsidP="002776F3">
      <w:pPr>
        <w:ind w:firstLine="720"/>
        <w:contextualSpacing/>
        <w:rPr>
          <w:rFonts w:cs="Times New Roman"/>
        </w:rPr>
      </w:pPr>
      <w:r w:rsidRPr="000870C1">
        <w:rPr>
          <w:rFonts w:cs="Times New Roman"/>
          <w:b/>
        </w:rPr>
        <w:t>[</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at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like a stage</w:t>
      </w:r>
      <w:r>
        <w:rPr>
          <w:rFonts w:cs="Times New Roman"/>
          <w:i/>
        </w:rPr>
        <w:t xml:space="preserve">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w:t>
      </w:r>
      <w:proofErr w:type="gramStart"/>
      <w:r>
        <w:rPr>
          <w:rFonts w:cs="Times New Roman"/>
        </w:rPr>
        <w:t>circle</w:t>
      </w:r>
      <w:proofErr w:type="gramEnd"/>
      <w:r>
        <w:rPr>
          <w:rFonts w:cs="Times New Roman"/>
        </w:rPr>
        <w:t xml:space="preserve"> in front of </w:t>
      </w:r>
      <w:r>
        <w:rPr>
          <w:rFonts w:cs="Times New Roman"/>
          <w:i/>
        </w:rPr>
        <w:t>Bubong</w:t>
      </w:r>
      <w:r>
        <w:rPr>
          <w:rFonts w:cs="Times New Roman"/>
        </w:rPr>
        <w:t xml:space="preserve">. The woman on the far right of the photograph looks down at the edge of the rusty rooftop while she moves towards it, as if she, too, is about to test the stability of the haphazard construction under her stacked heels.  </w:t>
      </w:r>
    </w:p>
    <w:p w14:paraId="47B822D7" w14:textId="77777777" w:rsidR="002776F3" w:rsidRDefault="002776F3" w:rsidP="002776F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 xml:space="preserve">at the CCP in 1979. As indicated by its straightforward title, the exhibition included works by five contemporary sculptors in the Philippines: Napoleon V. Abueva, Ed </w:t>
      </w:r>
      <w:proofErr w:type="spellStart"/>
      <w:r>
        <w:rPr>
          <w:rFonts w:cs="Times New Roman"/>
        </w:rPr>
        <w:t>Castrillo</w:t>
      </w:r>
      <w:proofErr w:type="spellEnd"/>
      <w:r>
        <w:rPr>
          <w:rFonts w:cs="Times New Roman"/>
        </w:rPr>
        <w:t xml:space="preserve">, Allan </w:t>
      </w:r>
      <w:proofErr w:type="spellStart"/>
      <w:r>
        <w:rPr>
          <w:rFonts w:cs="Times New Roman"/>
        </w:rPr>
        <w:t>Cosio</w:t>
      </w:r>
      <w:proofErr w:type="spellEnd"/>
      <w:r>
        <w:rPr>
          <w:rFonts w:cs="Times New Roman"/>
        </w:rPr>
        <w:t xml:space="preserve">, Ginny </w:t>
      </w:r>
      <w:proofErr w:type="spellStart"/>
      <w:r>
        <w:rPr>
          <w:rFonts w:cs="Times New Roman"/>
        </w:rPr>
        <w:t>Dandan</w:t>
      </w:r>
      <w:proofErr w:type="spellEnd"/>
      <w:r>
        <w:rPr>
          <w:rFonts w:cs="Times New Roman"/>
        </w:rPr>
        <w:t>,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high heels and flowing skirts. </w:t>
      </w:r>
    </w:p>
    <w:p w14:paraId="7E1D78AE" w14:textId="77777777" w:rsidR="002776F3" w:rsidRPr="004862BC" w:rsidRDefault="002776F3" w:rsidP="002776F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First Lady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w:t>
      </w:r>
      <w:r>
        <w:rPr>
          <w:rFonts w:cs="Times New Roman"/>
        </w:rPr>
        <w:lastRenderedPageBreak/>
        <w:t>it with squatters.”</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4BAB9E9A" w14:textId="77777777" w:rsidR="002776F3" w:rsidRDefault="002776F3" w:rsidP="002776F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 xml:space="preserve">cause the work and its reception </w:t>
      </w:r>
      <w:proofErr w:type="gramStart"/>
      <w:r>
        <w:rPr>
          <w:rFonts w:cs="Times New Roman"/>
        </w:rPr>
        <w:t>synthesizes</w:t>
      </w:r>
      <w:proofErr w:type="gramEnd"/>
      <w:r>
        <w:rPr>
          <w:rFonts w:cs="Times New Roman"/>
        </w:rPr>
        <w:t xml:space="preserv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everyday and found materials that engage with its surroundings, and the fluidity of rebellion or perception of it. Bautista’s insistence that his work was “not rebellion” but “playful” exemplified how many artists under the Marcoses deflected accusations of impropriety or unseemliness as </w:t>
      </w:r>
      <w:r w:rsidRPr="00D70DF6">
        <w:rPr>
          <w:rFonts w:cs="Times New Roman"/>
          <w:i/>
        </w:rPr>
        <w:t xml:space="preserve">joke </w:t>
      </w:r>
      <w:r>
        <w:rPr>
          <w:rFonts w:cs="Times New Roman"/>
          <w:i/>
        </w:rPr>
        <w:t xml:space="preserve">lang </w:t>
      </w:r>
      <w:r>
        <w:rPr>
          <w:rFonts w:cs="Times New Roman"/>
        </w:rPr>
        <w:t xml:space="preserve">[only joking!]. The anecdote also prominently features representation from dominant players in discussing Philippine art from the 1970s: the artist, the spectator, the critic, and the autocratic State in the form of then First Lady Imelda Marcos, who took control of nearly everything arts related under the Marcos administration, and the CCP, the first of her many buildings dedicated to the development of an arts infrastructure in the Philippines. </w:t>
      </w:r>
    </w:p>
    <w:p w14:paraId="11F0494C" w14:textId="77777777" w:rsidR="002776F3" w:rsidRPr="000870C1" w:rsidRDefault="002776F3" w:rsidP="002776F3">
      <w:pPr>
        <w:ind w:firstLine="720"/>
        <w:contextualSpacing/>
        <w:rPr>
          <w:rFonts w:cs="Times New Roman"/>
        </w:rPr>
      </w:pPr>
      <w:r>
        <w:rPr>
          <w:rFonts w:cs="Times New Roman"/>
        </w:rPr>
        <w:t xml:space="preserve">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w:t>
      </w:r>
      <w:r>
        <w:rPr>
          <w:rFonts w:cs="Times New Roman"/>
        </w:rPr>
        <w:lastRenderedPageBreak/>
        <w:t xml:space="preserve">documents the artwork and the contemporary viewer, myself included, who must analyze many of these ephemeral objects and installations through second-hand accounts and fallible memories of those present through the 1970s and 80s. Bautista’s mistaken recollection that </w:t>
      </w:r>
      <w:r>
        <w:rPr>
          <w:rFonts w:cs="Times New Roman"/>
          <w:i/>
        </w:rPr>
        <w:t>Bubong</w:t>
      </w:r>
      <w:r>
        <w:rPr>
          <w:rFonts w:cs="Times New Roman"/>
        </w:rPr>
        <w:t xml:space="preserve"> was removed due an international audience that would have been in attendance at the Manila International Film Festival—an event that had yet to begin in 1979—subtly points towards the apprehension artists in the Philippines felt about art’s instrumentalization for diplomatic and economic ends during the period.</w:t>
      </w:r>
    </w:p>
    <w:p w14:paraId="4A38A9CC" w14:textId="77777777" w:rsidR="002776F3" w:rsidRDefault="002776F3" w:rsidP="002776F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bookmarkStart w:id="8" w:name="_Hlk507619028"/>
      <w:r>
        <w:rPr>
          <w:rFonts w:cs="Times New Roman"/>
          <w:i/>
        </w:rPr>
        <w:t>–</w:t>
      </w:r>
      <w:bookmarkEnd w:id="8"/>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w:t>
      </w:r>
      <w:r w:rsidRPr="00823B6E">
        <w:rPr>
          <w:rFonts w:cs="Times New Roman"/>
        </w:rPr>
        <w:lastRenderedPageBreak/>
        <w:t xml:space="preserve">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D0549C">
        <w:rPr>
          <w:rFonts w:eastAsia="Times New Roman" w:cs="Times New Roman"/>
          <w:sz w:val="22"/>
          <w:szCs w:val="22"/>
          <w:shd w:val="clear" w:color="auto" w:fill="FFFFFF"/>
        </w:rPr>
        <w:t xml:space="preserve"> </w:t>
      </w:r>
      <w:r w:rsidRPr="00D56706">
        <w:rPr>
          <w:rFonts w:eastAsia="Times New Roman" w:cs="Times New Roman"/>
          <w:shd w:val="clear" w:color="auto" w:fill="FFFFFF"/>
        </w:rPr>
        <w:t>Combining textual analysis of artist interviews, archival documents, and art criticism with sustained formal analysis of conceptual performances, installations, and objects,</w:t>
      </w:r>
      <w:r w:rsidRPr="00D56706">
        <w:rPr>
          <w:rFonts w:cs="Times New Roman"/>
        </w:rPr>
        <w:t xml:space="preserve"> I</w:t>
      </w:r>
      <w:r>
        <w:rPr>
          <w:rFonts w:cs="Times New Roman"/>
        </w:rPr>
        <w:t xml:space="preserve"> argue that conceptual art—a term I will clarify further in the introduction—presented novel ways to challenge Ferdinand and Imelda Marcoses’ authoritarianism through visual, aural, and tactile acts that compromised the administration’s sociopolitical ideals. </w:t>
      </w:r>
    </w:p>
    <w:p w14:paraId="7AD6D1FE" w14:textId="77777777" w:rsidR="002776F3" w:rsidRDefault="002776F3" w:rsidP="002776F3">
      <w:pPr>
        <w:ind w:firstLine="720"/>
        <w:contextualSpacing/>
        <w:jc w:val="center"/>
        <w:rPr>
          <w:rFonts w:cs="Times New Roman"/>
        </w:rPr>
      </w:pPr>
    </w:p>
    <w:p w14:paraId="1E430A24" w14:textId="77777777" w:rsidR="002776F3" w:rsidRPr="00E92A9D" w:rsidRDefault="002776F3" w:rsidP="002776F3">
      <w:pPr>
        <w:ind w:firstLine="720"/>
        <w:contextualSpacing/>
        <w:jc w:val="center"/>
        <w:rPr>
          <w:rFonts w:cs="Times New Roman"/>
          <w:b/>
        </w:rPr>
      </w:pPr>
      <w:r w:rsidRPr="00E92A9D">
        <w:rPr>
          <w:rFonts w:cs="Times New Roman"/>
          <w:b/>
        </w:rPr>
        <w:t>Art and Politics</w:t>
      </w:r>
      <w:r>
        <w:rPr>
          <w:rFonts w:cs="Times New Roman"/>
          <w:b/>
        </w:rPr>
        <w:t xml:space="preserve"> under Marcos</w:t>
      </w:r>
    </w:p>
    <w:p w14:paraId="0CE8CD24" w14:textId="77777777" w:rsidR="002776F3" w:rsidRPr="00B00EE3" w:rsidRDefault="002776F3" w:rsidP="002776F3">
      <w:pPr>
        <w:ind w:firstLine="720"/>
      </w:pPr>
      <w:r>
        <w:rPr>
          <w:rFonts w:cs="Times New Roman"/>
        </w:rPr>
        <w:t xml:space="preserve">According to an unpublished report by Cherubim Quizon, more than half of all presidential issuances from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This included the establishment and implementation of the National Artists Award, the International Artist Award, the Philippine High School for the Arts in Mt. Makiling, and nationwide contests such as the National Music Competitions for Youth Artists.</w:t>
      </w:r>
      <w:r>
        <w:rPr>
          <w:rStyle w:val="FootnoteReference"/>
          <w:rFonts w:cs="Times New Roman"/>
        </w:rPr>
        <w:footnoteReference w:id="13"/>
      </w:r>
      <w:r>
        <w:rPr>
          <w:rFonts w:cs="Times New Roman"/>
        </w:rPr>
        <w:t xml:space="preserve"> The significant amount of attention given to the arts by the Marcos administration undoubtedly occurred because of First Lady Imelda Marcos, whose “numerous attempts to spread beauty and culture,” as historian Vicente Rafael claims, were “logical extensions of Ferdinand’s attempts to leave traces </w:t>
      </w:r>
      <w:r>
        <w:rPr>
          <w:rFonts w:cs="Times New Roman"/>
        </w:rPr>
        <w:lastRenderedPageBreak/>
        <w:t>of his power everywhere.”</w:t>
      </w:r>
      <w:r>
        <w:rPr>
          <w:rStyle w:val="FootnoteReference"/>
          <w:rFonts w:cs="Times New Roman"/>
        </w:rPr>
        <w:footnoteReference w:id="14"/>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5"/>
      </w:r>
      <w:r>
        <w:rPr>
          <w:rFonts w:cs="Times New Roman"/>
        </w:rPr>
        <w:t xml:space="preserve"> The First Lady, </w:t>
      </w:r>
      <w:r>
        <w:rPr>
          <w:rFonts w:eastAsia="Times New Roman" w:cs="Times New Roman"/>
          <w:color w:val="222222"/>
          <w:shd w:val="clear" w:color="auto" w:fill="FFFFFF"/>
        </w:rPr>
        <w:t>formerly crowned Miss Manila, was known for her great beauty and formidable charm, assets that would help her secure foreign funds to develop an arts infrastructure in the Philippines.</w:t>
      </w:r>
      <w:r>
        <w:rPr>
          <w:rStyle w:val="FootnoteReference"/>
          <w:rFonts w:eastAsia="Times New Roman" w:cs="Times New Roman"/>
          <w:color w:val="222222"/>
          <w:shd w:val="clear" w:color="auto" w:fill="FFFFFF"/>
        </w:rPr>
        <w:footnoteReference w:id="16"/>
      </w:r>
      <w:r>
        <w:rPr>
          <w:rFonts w:eastAsia="Times New Roman" w:cs="Times New Roman"/>
          <w:color w:val="222222"/>
          <w:shd w:val="clear" w:color="auto" w:fill="FFFFFF"/>
        </w:rPr>
        <w:t xml:space="preserve"> </w:t>
      </w:r>
    </w:p>
    <w:p w14:paraId="5A128B2F" w14:textId="77777777" w:rsidR="002776F3" w:rsidRPr="00DD6A8A" w:rsidRDefault="002776F3" w:rsidP="002776F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as a self-interested one aligned with their political ambitions of progress and internationalism. He writes:</w:t>
      </w:r>
    </w:p>
    <w:p w14:paraId="14727141" w14:textId="77777777" w:rsidR="002776F3" w:rsidRPr="0067324E" w:rsidRDefault="002776F3" w:rsidP="002776F3">
      <w:pPr>
        <w:ind w:firstLine="720"/>
        <w:contextualSpacing/>
        <w:rPr>
          <w:rFonts w:eastAsia="Times New Roman" w:cs="Times New Roman"/>
          <w:color w:val="222222"/>
          <w:shd w:val="clear" w:color="auto" w:fill="FFFFFF"/>
        </w:rPr>
      </w:pPr>
    </w:p>
    <w:p w14:paraId="056F82AA" w14:textId="77777777" w:rsidR="002776F3" w:rsidRDefault="002776F3" w:rsidP="002776F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w:t>
      </w:r>
      <w:r w:rsidRPr="00D81774">
        <w:rPr>
          <w:rFonts w:cs="Times New Roman"/>
        </w:rPr>
        <w:t>myth of modern progress</w:t>
      </w:r>
      <w:r w:rsidRPr="00CF4983">
        <w:rPr>
          <w:rFonts w:cs="Times New Roman"/>
        </w:rPr>
        <w:t xml:space="preserve"> under martial law, the Marcos regime never ceased to scout for every opportunity to host international events. For the first couple, 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 xml:space="preserve">What better way to sell a progressive image of Manila and simultaneously usher in a new era in the life of the nation than through distinctive modern architecture and leading-edge infrastructure programs? And of course, the modernization scheme and the spectacle </w:t>
      </w:r>
      <w:r w:rsidRPr="00CF4983">
        <w:rPr>
          <w:rFonts w:cs="Times New Roman"/>
        </w:rPr>
        <w:lastRenderedPageBreak/>
        <w:t>of urban modernity would be incomplete without its emphasis on the finest details of art and culture</w:t>
      </w:r>
      <w:r>
        <w:rPr>
          <w:rFonts w:cs="Times New Roman"/>
        </w:rPr>
        <w:t>.</w:t>
      </w:r>
      <w:r>
        <w:rPr>
          <w:rStyle w:val="FootnoteReference"/>
          <w:rFonts w:cs="Times New Roman"/>
        </w:rPr>
        <w:footnoteReference w:id="17"/>
      </w:r>
      <w:r>
        <w:rPr>
          <w:rFonts w:eastAsia="Times New Roman" w:cs="Times New Roman"/>
          <w:color w:val="222222"/>
          <w:shd w:val="clear" w:color="auto" w:fill="FFFFFF"/>
        </w:rPr>
        <w:t xml:space="preserve"> </w:t>
      </w:r>
    </w:p>
    <w:p w14:paraId="21F46224" w14:textId="77777777" w:rsidR="002776F3" w:rsidRDefault="002776F3" w:rsidP="002776F3">
      <w:pPr>
        <w:ind w:firstLine="720"/>
        <w:contextualSpacing/>
        <w:rPr>
          <w:rFonts w:cs="Times New Roman"/>
        </w:rPr>
      </w:pPr>
    </w:p>
    <w:p w14:paraId="3765C344" w14:textId="77777777" w:rsidR="002776F3" w:rsidRDefault="002776F3" w:rsidP="002776F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w:t>
      </w:r>
      <w:r>
        <w:rPr>
          <w:rFonts w:cs="Times New Roman"/>
        </w:rPr>
        <w:t>Art and infrastructure for the arts played an immensely important role in presenting the Philippines as a progressive nation worthy of international patronage under the Marcos administration. On the other hand, the regime’s support for the arts helped to fund an experimental art scene that took pleasure in making works centered on decay, abjection, and disorder—all the things that contradicted Imelda’s “urban beautification” efforts, which included “cleaning up the squatter community eyesores.”</w:t>
      </w:r>
      <w:r>
        <w:rPr>
          <w:rStyle w:val="FootnoteReference"/>
          <w:rFonts w:cs="Times New Roman"/>
        </w:rPr>
        <w:footnoteReference w:id="18"/>
      </w:r>
    </w:p>
    <w:p w14:paraId="5600C66B" w14:textId="5AE16EEB"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9"/>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w:t>
      </w:r>
      <w:r w:rsidR="00354783" w:rsidRPr="00354783">
        <w:rPr>
          <w:rFonts w:eastAsia="Times New Roman" w:cs="Times New Roman"/>
          <w:b/>
          <w:color w:val="222222"/>
          <w:shd w:val="clear" w:color="auto" w:fill="FFFFFF"/>
        </w:rPr>
        <w:t>[fig. 0.2]</w:t>
      </w:r>
      <w:r w:rsidR="00354783">
        <w:rPr>
          <w:rFonts w:eastAsia="Times New Roman" w:cs="Times New Roman"/>
          <w:color w:val="222222"/>
          <w:shd w:val="clear" w:color="auto" w:fill="FFFFFF"/>
        </w:rPr>
        <w:t xml:space="preserve"> </w:t>
      </w:r>
      <w:r>
        <w:rPr>
          <w:rFonts w:eastAsia="Times New Roman" w:cs="Times New Roman"/>
          <w:color w:val="222222"/>
          <w:shd w:val="clear" w:color="auto" w:fill="FFFFFF"/>
        </w:rPr>
        <w:t xml:space="preserve">The first of these projects was a theater of performing arts called the Cultural Center of the Philippines, often shortened as either the Center or the CCP in publications from the period. </w:t>
      </w:r>
    </w:p>
    <w:p w14:paraId="76C8D1FB" w14:textId="31A9952A" w:rsidR="002776F3" w:rsidRPr="007B7DE8" w:rsidRDefault="002776F3" w:rsidP="002776F3">
      <w:pPr>
        <w:ind w:firstLine="720"/>
        <w:contextualSpacing/>
        <w:rPr>
          <w:rFonts w:eastAsia="Times New Roman" w:cs="Times New Roman"/>
          <w:color w:val="222222"/>
          <w:shd w:val="clear" w:color="auto" w:fill="FFFFFF"/>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w:t>
      </w:r>
      <w:r w:rsidRPr="00077B0F">
        <w:rPr>
          <w:rFonts w:cs="Times New Roman"/>
          <w:lang w:eastAsia="zh-TW"/>
        </w:rPr>
        <w:lastRenderedPageBreak/>
        <w:t>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20"/>
      </w:r>
      <w:r w:rsidRPr="00077B0F">
        <w:rPr>
          <w:rFonts w:cs="Times New Roman"/>
          <w:lang w:eastAsia="zh-TW"/>
        </w:rPr>
        <w:t xml:space="preserve"> It furthe</w:t>
      </w:r>
      <w:r>
        <w:rPr>
          <w:rFonts w:cs="Times New Roman"/>
          <w:lang w:eastAsia="zh-TW"/>
        </w:rPr>
        <w:t>r acknowledged the role of the s</w:t>
      </w:r>
      <w:r w:rsidRPr="00077B0F">
        <w:rPr>
          <w:rFonts w:cs="Times New Roman"/>
          <w:lang w:eastAsia="zh-TW"/>
        </w:rPr>
        <w:t>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1"/>
      </w:r>
      <w:r w:rsidRPr="00077B0F">
        <w:rPr>
          <w:rFonts w:cs="Times New Roman"/>
        </w:rPr>
        <w:t xml:space="preserve"> </w:t>
      </w:r>
      <w:r>
        <w:rPr>
          <w:rFonts w:cs="Times New Roman"/>
        </w:rPr>
        <w:t>Imelda commissioned Filip</w:t>
      </w:r>
      <w:r w:rsidR="004B40C6">
        <w:rPr>
          <w:rFonts w:cs="Times New Roman"/>
        </w:rPr>
        <w:t>ino architect Leandro V. Locsin—</w:t>
      </w:r>
      <w:r>
        <w:rPr>
          <w:rFonts w:cs="Times New Roman"/>
        </w:rPr>
        <w:t>the well-decorated architect who drew up the initial plans for the Philippine-American Cultural Foundation thea</w:t>
      </w:r>
      <w:r w:rsidR="004B40C6">
        <w:rPr>
          <w:rFonts w:cs="Times New Roman"/>
        </w:rPr>
        <w:t>ter—</w:t>
      </w:r>
      <w:r>
        <w:rPr>
          <w:rFonts w:cs="Times New Roman"/>
        </w:rPr>
        <w:t>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112C8598" w14:textId="236AED1C" w:rsidR="002776F3" w:rsidRPr="00F11A4B" w:rsidRDefault="002776F3" w:rsidP="002776F3">
      <w:pPr>
        <w:ind w:firstLine="720"/>
        <w:contextualSpacing/>
        <w:rPr>
          <w:rFonts w:eastAsia="Times New Roman" w:cs="Times New Roman"/>
          <w:color w:val="222222"/>
          <w:shd w:val="clear" w:color="auto" w:fill="FFFFFF"/>
        </w:rPr>
      </w:pPr>
      <w:r w:rsidRPr="00240B3C">
        <w:rPr>
          <w:rFonts w:eastAsia="Times New Roman" w:cs="Times New Roman"/>
          <w:color w:val="222222"/>
          <w:shd w:val="clear" w:color="auto" w:fill="FFFFFF"/>
        </w:rPr>
        <w:t>According</w:t>
      </w:r>
      <w:r>
        <w:rPr>
          <w:rFonts w:eastAsia="Times New Roman" w:cs="Times New Roman"/>
          <w:color w:val="222222"/>
          <w:shd w:val="clear" w:color="auto" w:fill="FFFFFF"/>
        </w:rPr>
        <w:t xml:space="preserve"> columnist</w:t>
      </w:r>
      <w:r w:rsidRPr="00240B3C">
        <w:rPr>
          <w:rFonts w:eastAsia="Times New Roman" w:cs="Times New Roman"/>
          <w:color w:val="222222"/>
          <w:shd w:val="clear" w:color="auto" w:fill="FFFFFF"/>
        </w:rPr>
        <w:t xml:space="preserve"> </w:t>
      </w:r>
      <w:r w:rsidRPr="00240B3C">
        <w:rPr>
          <w:rFonts w:cs="Times New Roman"/>
        </w:rPr>
        <w:t>Quijano</w:t>
      </w:r>
      <w:r w:rsidRPr="00240B3C">
        <w:rPr>
          <w:rFonts w:eastAsia="Times New Roman" w:cs="Times New Roman"/>
          <w:color w:val="222222"/>
          <w:shd w:val="clear" w:color="auto" w:fill="FFFFFF"/>
        </w:rPr>
        <w:t xml:space="preserve"> de Manila</w:t>
      </w:r>
      <w:r>
        <w:rPr>
          <w:rFonts w:eastAsia="Times New Roman" w:cs="Times New Roman"/>
          <w:color w:val="222222"/>
          <w:shd w:val="clear" w:color="auto" w:fill="FFFFFF"/>
        </w:rPr>
        <w:t xml:space="preserve"> in the </w:t>
      </w:r>
      <w:r>
        <w:rPr>
          <w:rFonts w:eastAsia="Times New Roman" w:cs="Times New Roman"/>
          <w:i/>
          <w:color w:val="222222"/>
          <w:shd w:val="clear" w:color="auto" w:fill="FFFFFF"/>
        </w:rPr>
        <w:t>Philippine Free Press</w:t>
      </w:r>
      <w:r>
        <w:rPr>
          <w:rFonts w:eastAsia="Times New Roman" w:cs="Times New Roman"/>
          <w:color w:val="222222"/>
          <w:shd w:val="clear" w:color="auto" w:fill="FFFFFF"/>
        </w:rPr>
        <w:t>,</w:t>
      </w:r>
      <w:r>
        <w:rPr>
          <w:rFonts w:eastAsia="Times New Roman" w:cs="Times New Roman"/>
          <w:i/>
          <w:color w:val="222222"/>
          <w:shd w:val="clear" w:color="auto" w:fill="FFFFFF"/>
        </w:rPr>
        <w:t xml:space="preserve"> </w:t>
      </w:r>
      <w:r>
        <w:rPr>
          <w:rFonts w:eastAsia="Times New Roman" w:cs="Times New Roman"/>
          <w:color w:val="222222"/>
          <w:shd w:val="clear" w:color="auto" w:fill="FFFFFF"/>
        </w:rPr>
        <w:t>Imelda remarked that, i</w:t>
      </w:r>
      <w:r w:rsidR="004B40C6">
        <w:rPr>
          <w:rFonts w:eastAsia="Times New Roman" w:cs="Times New Roman"/>
          <w:color w:val="222222"/>
          <w:shd w:val="clear" w:color="auto" w:fill="FFFFFF"/>
        </w:rPr>
        <w:t>n order to raise funds for the C</w:t>
      </w:r>
      <w:r>
        <w:rPr>
          <w:rFonts w:eastAsia="Times New Roman" w:cs="Times New Roman"/>
          <w:color w:val="222222"/>
          <w:shd w:val="clear" w:color="auto" w:fill="FFFFFF"/>
        </w:rPr>
        <w:t xml:space="preserve">enter, she and Ferdinand </w:t>
      </w:r>
      <w:r>
        <w:rPr>
          <w:rFonts w:cs="Times New Roman"/>
          <w:lang w:eastAsia="zh-TW"/>
        </w:rPr>
        <w:t>“took advantage…of our birthday and wedding anniversaries for the advantage of the country. This person would give P100,000 and that one P50,000.”</w:t>
      </w:r>
      <w:r>
        <w:rPr>
          <w:rStyle w:val="FootnoteReference"/>
          <w:rFonts w:cs="Times New Roman"/>
          <w:lang w:eastAsia="zh-TW"/>
        </w:rPr>
        <w:footnoteReference w:id="22"/>
      </w:r>
      <w:r>
        <w:rPr>
          <w:rFonts w:cs="Times New Roman"/>
          <w:lang w:eastAsia="zh-TW"/>
        </w:rPr>
        <w:t xml:space="preserve"> The article further documented that Imelda took it upon herself to welcome wealthy foreigners. She said, “I would go out of my way to meet them at the airport, lunch with them, interest them in my project. It is a tiring job—but they leave large donations to the Center.”</w:t>
      </w:r>
      <w:r>
        <w:rPr>
          <w:rStyle w:val="FootnoteReference"/>
          <w:rFonts w:cs="Times New Roman"/>
          <w:lang w:eastAsia="zh-TW"/>
        </w:rPr>
        <w:footnoteReference w:id="23"/>
      </w:r>
      <w:r>
        <w:rPr>
          <w:rFonts w:eastAsia="Times New Roman" w:cs="Times New Roman"/>
          <w:color w:val="222222"/>
          <w:shd w:val="clear" w:color="auto" w:fill="FFFFFF"/>
        </w:rPr>
        <w:t>A sizeable donation, initially earmarked for an earlier theater for performing arts, also came from the Philippine-American Cultural Foundation.</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Another substantial donation came after a state visit to the United States in 1966, in which “Mrs. Marcos was able to interest </w:t>
      </w:r>
      <w:r>
        <w:rPr>
          <w:rFonts w:eastAsia="Times New Roman" w:cs="Times New Roman"/>
          <w:color w:val="222222"/>
          <w:shd w:val="clear" w:color="auto" w:fill="FFFFFF"/>
        </w:rPr>
        <w:lastRenderedPageBreak/>
        <w:t>President Johnson to provide U.S. support for the Center.”</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This resulted in a passage of a $28-million Special Fund for Education that allotted $3.5 million to the CCP.</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Other foreign donations for the CCP came from a Japanese philanthropist, who donated 20,000 bags of cement, and the Eltra Corporation of New York, which contributed a P$1-million printing press to create educational and cultural materials for the CCP.</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As part of the her arduous fundraising efforts, Imelda remarked,</w:t>
      </w:r>
      <w:r w:rsidRPr="00B70C14">
        <w:rPr>
          <w:rFonts w:eastAsia="Times New Roman" w:cs="Times New Roman"/>
          <w:color w:val="222222"/>
          <w:shd w:val="clear" w:color="auto" w:fill="FFFFFF"/>
        </w:rPr>
        <w:t xml:space="preserve"> </w:t>
      </w:r>
      <w:r>
        <w:rPr>
          <w:rFonts w:eastAsia="Times New Roman" w:cs="Times New Roman"/>
          <w:color w:val="222222"/>
          <w:shd w:val="clear" w:color="auto" w:fill="FFFFFF"/>
        </w:rPr>
        <w:t>referring to the copious amounts of openings she attended to bring attention to her project, “I almost broke my back cutting ribbons.”</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w:t>
      </w:r>
    </w:p>
    <w:p w14:paraId="740DD1FC" w14:textId="16A7A8C9" w:rsidR="002776F3" w:rsidRDefault="00BA16B7"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w:t>
      </w:r>
      <w:r w:rsidR="002776F3">
        <w:rPr>
          <w:rFonts w:eastAsia="Times New Roman" w:cs="Times New Roman"/>
          <w:color w:val="222222"/>
          <w:shd w:val="clear" w:color="auto" w:fill="FFFFFF"/>
        </w:rPr>
        <w:t>Ahmad Mashadi contends that the CCP’s “links to the Marcos regime and the apparent exclusion of artists identified with the political opposition compelled many to view the CCP as merely a cultural extension of Marcos’s rule.”</w:t>
      </w:r>
      <w:r w:rsidR="002776F3">
        <w:rPr>
          <w:rStyle w:val="FootnoteReference"/>
          <w:rFonts w:eastAsia="Times New Roman" w:cs="Times New Roman"/>
          <w:color w:val="222222"/>
          <w:shd w:val="clear" w:color="auto" w:fill="FFFFFF"/>
        </w:rPr>
        <w:footnoteReference w:id="30"/>
      </w:r>
      <w:r w:rsidR="002776F3">
        <w:rPr>
          <w:rFonts w:eastAsia="Times New Roman" w:cs="Times New Roman"/>
          <w:color w:val="222222"/>
          <w:shd w:val="clear" w:color="auto" w:fill="FFFFFF"/>
        </w:rPr>
        <w:t xml:space="preserve"> The CCP as a “cultural extension,” he suggests, supported abstraction that aligned with the Marcoses’ desire to project an international and progressive image of the Philippines to the world.</w:t>
      </w:r>
      <w:r w:rsidR="002776F3">
        <w:rPr>
          <w:rStyle w:val="FootnoteReference"/>
          <w:rFonts w:eastAsia="Times New Roman" w:cs="Times New Roman"/>
          <w:color w:val="222222"/>
          <w:shd w:val="clear" w:color="auto" w:fill="FFFFFF"/>
        </w:rPr>
        <w:footnoteReference w:id="31"/>
      </w:r>
      <w:r w:rsidR="002776F3">
        <w:rPr>
          <w:rFonts w:eastAsia="Times New Roman" w:cs="Times New Roman"/>
          <w:color w:val="222222"/>
          <w:shd w:val="clear" w:color="auto" w:fill="FFFFFF"/>
        </w:rPr>
        <w:t xml:space="preserve"> According to Mashadi, “Artistic developments in Southeast Asia from the 1950s on were affected by an </w:t>
      </w:r>
      <w:r w:rsidR="002776F3">
        <w:rPr>
          <w:rFonts w:eastAsia="Times New Roman" w:cs="Times New Roman"/>
          <w:color w:val="222222"/>
          <w:shd w:val="clear" w:color="auto" w:fill="FFFFFF"/>
        </w:rPr>
        <w:lastRenderedPageBreak/>
        <w:t>increased access to Euro-American artistic models and an eventual shift towards ‘internationalism,’ expressed through the pervasiveness and institutionalization of abstraction and formalism as dominant modes of expression.”</w:t>
      </w:r>
      <w:r w:rsidR="002776F3">
        <w:rPr>
          <w:rStyle w:val="FootnoteReference"/>
          <w:rFonts w:eastAsia="Times New Roman" w:cs="Times New Roman"/>
          <w:color w:val="222222"/>
          <w:shd w:val="clear" w:color="auto" w:fill="FFFFFF"/>
        </w:rPr>
        <w:footnoteReference w:id="32"/>
      </w:r>
      <w:r w:rsidR="002776F3">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sidR="002776F3">
        <w:rPr>
          <w:rStyle w:val="FootnoteReference"/>
          <w:rFonts w:eastAsia="Times New Roman" w:cs="Times New Roman"/>
          <w:color w:val="222222"/>
          <w:shd w:val="clear" w:color="auto" w:fill="FFFFFF"/>
        </w:rPr>
        <w:footnoteReference w:id="33"/>
      </w:r>
      <w:r w:rsidR="002776F3">
        <w:rPr>
          <w:rFonts w:eastAsia="Times New Roman" w:cs="Times New Roman"/>
          <w:color w:val="222222"/>
          <w:shd w:val="clear" w:color="auto" w:fill="FFFFFF"/>
        </w:rPr>
        <w:t xml:space="preserve"> By “displacing the conservatism of earlier styles,” abstraction also “attempted to reflect notions of national ‘progressiveness.’”</w:t>
      </w:r>
      <w:r w:rsidR="002776F3">
        <w:rPr>
          <w:rStyle w:val="FootnoteReference"/>
          <w:rFonts w:eastAsia="Times New Roman" w:cs="Times New Roman"/>
          <w:color w:val="222222"/>
          <w:shd w:val="clear" w:color="auto" w:fill="FFFFFF"/>
        </w:rPr>
        <w:footnoteReference w:id="34"/>
      </w:r>
      <w:r w:rsidR="002776F3">
        <w:rPr>
          <w:rFonts w:eastAsia="Times New Roman" w:cs="Times New Roman"/>
          <w:color w:val="222222"/>
          <w:shd w:val="clear" w:color="auto" w:fill="FFFFFF"/>
        </w:rPr>
        <w:t xml:space="preserve"> </w:t>
      </w:r>
    </w:p>
    <w:p w14:paraId="513DB279"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proofErr w:type="gramStart"/>
      <w:r>
        <w:rPr>
          <w:rFonts w:eastAsia="Times New Roman" w:cs="Times New Roman"/>
          <w:i/>
          <w:color w:val="222222"/>
          <w:shd w:val="clear" w:color="auto" w:fill="FFFFFF"/>
        </w:rPr>
        <w:t>The</w:t>
      </w:r>
      <w:proofErr w:type="gramEnd"/>
      <w:r>
        <w:rPr>
          <w:rFonts w:eastAsia="Times New Roman" w:cs="Times New Roman"/>
          <w:i/>
          <w:color w:val="222222"/>
          <w:shd w:val="clear" w:color="auto" w:fill="FFFFFF"/>
        </w:rPr>
        <w:t xml:space="preserve"> Struggle for Philippine Art</w:t>
      </w:r>
      <w:r>
        <w:rPr>
          <w:rFonts w:eastAsia="Times New Roman" w:cs="Times New Roman"/>
          <w:color w:val="222222"/>
          <w:shd w:val="clear" w:color="auto" w:fill="FFFFFF"/>
        </w:rPr>
        <w:t xml:space="preserve">, a seminal account of twentieth century Philippine Art published in 1974, Purita Kalaw-Ledesma and Amadis Ma. Guerrero disclose that during the mid-twentieth century: </w:t>
      </w:r>
    </w:p>
    <w:p w14:paraId="46F4A499" w14:textId="77777777" w:rsidR="002776F3" w:rsidRDefault="002776F3" w:rsidP="002776F3">
      <w:pPr>
        <w:ind w:firstLine="720"/>
        <w:contextualSpacing/>
        <w:rPr>
          <w:rFonts w:eastAsia="Times New Roman" w:cs="Times New Roman"/>
          <w:color w:val="222222"/>
          <w:shd w:val="clear" w:color="auto" w:fill="FFFFFF"/>
        </w:rPr>
      </w:pPr>
    </w:p>
    <w:p w14:paraId="325B56DA" w14:textId="77777777" w:rsidR="002776F3" w:rsidRDefault="002776F3" w:rsidP="002776F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t>international style</w:t>
      </w:r>
      <w:proofErr w:type="gramStart"/>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35"/>
      </w:r>
      <w:r>
        <w:rPr>
          <w:rFonts w:eastAsia="Times New Roman" w:cs="Times New Roman"/>
          <w:color w:val="222222"/>
          <w:shd w:val="clear" w:color="auto" w:fill="FFFFFF"/>
        </w:rPr>
        <w:t xml:space="preserve">  </w:t>
      </w:r>
    </w:p>
    <w:p w14:paraId="751FB7CB" w14:textId="77777777" w:rsidR="002776F3" w:rsidRDefault="002776F3" w:rsidP="002776F3">
      <w:pPr>
        <w:ind w:left="720"/>
        <w:contextualSpacing/>
        <w:rPr>
          <w:rFonts w:eastAsia="Times New Roman" w:cs="Times New Roman"/>
          <w:color w:val="222222"/>
          <w:shd w:val="clear" w:color="auto" w:fill="FFFFFF"/>
        </w:rPr>
      </w:pPr>
    </w:p>
    <w:p w14:paraId="5CDAD557" w14:textId="79A27026" w:rsidR="002776F3" w:rsidRDefault="002776F3" w:rsidP="002776F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w:t>
      </w:r>
      <w:r>
        <w:rPr>
          <w:rFonts w:eastAsia="Times New Roman" w:cs="Times New Roman"/>
          <w:color w:val="222222"/>
          <w:shd w:val="clear" w:color="auto" w:fill="FFFFFF"/>
        </w:rPr>
        <w:lastRenderedPageBreak/>
        <w:t xml:space="preserve">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36"/>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37"/>
      </w:r>
      <w:r>
        <w:rPr>
          <w:rFonts w:eastAsia="Times New Roman" w:cs="Times New Roman"/>
          <w:color w:val="222222"/>
          <w:shd w:val="clear" w:color="auto" w:fill="FFFFFF"/>
        </w:rPr>
        <w:t xml:space="preserve"> </w:t>
      </w:r>
      <w:r w:rsidR="00354783">
        <w:rPr>
          <w:rFonts w:eastAsia="Times New Roman" w:cs="Times New Roman"/>
          <w:b/>
          <w:color w:val="222222"/>
          <w:shd w:val="clear" w:color="auto" w:fill="FFFFFF"/>
        </w:rPr>
        <w:t>[fig. 0.3</w:t>
      </w:r>
      <w:r w:rsidRPr="004A6F7E">
        <w:rPr>
          <w:rFonts w:eastAsia="Times New Roman" w:cs="Times New Roman"/>
          <w:b/>
          <w:color w:val="222222"/>
          <w:shd w:val="clear" w:color="auto" w:fill="FFFFFF"/>
        </w:rPr>
        <w:t>]</w:t>
      </w:r>
      <w:r>
        <w:rPr>
          <w:rFonts w:eastAsia="Times New Roman" w:cs="Times New Roman"/>
          <w:color w:val="222222"/>
          <w:shd w:val="clear" w:color="auto" w:fill="FFFFFF"/>
        </w:rPr>
        <w:t xml:space="preserve"> Marciano Galang, whose contribution to Paris Biennale was the only Philippine entry to capture the “wild and freewheeling” theme with three wooden bars “simply but strikingly arranged,” proposed that the Philippines should no longer take part in international exhibitions.</w:t>
      </w:r>
      <w:r>
        <w:rPr>
          <w:rStyle w:val="FootnoteReference"/>
          <w:rFonts w:eastAsia="Times New Roman" w:cs="Times New Roman"/>
          <w:color w:val="222222"/>
          <w:shd w:val="clear" w:color="auto" w:fill="FFFFFF"/>
        </w:rPr>
        <w:footnoteReference w:id="38"/>
      </w:r>
      <w:r>
        <w:rPr>
          <w:rFonts w:eastAsia="Times New Roman" w:cs="Times New Roman"/>
          <w:color w:val="222222"/>
          <w:shd w:val="clear" w:color="auto" w:fill="FFFFFF"/>
        </w:rPr>
        <w:t xml:space="preserve"> Galang expressed, “It takes so much time, money, and effort to gather, send, and set up the show...these logistics can be used instead for developing art at home.”</w:t>
      </w:r>
      <w:r>
        <w:rPr>
          <w:rStyle w:val="FootnoteReference"/>
          <w:rFonts w:eastAsia="Times New Roman" w:cs="Times New Roman"/>
          <w:color w:val="222222"/>
          <w:shd w:val="clear" w:color="auto" w:fill="FFFFFF"/>
        </w:rPr>
        <w:footnoteReference w:id="3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40"/>
      </w:r>
    </w:p>
    <w:p w14:paraId="52374857" w14:textId="77777777" w:rsidR="002776F3" w:rsidRPr="00D03324"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tome on contemporary Philippine art published in 1972, Manuel Duldulao writes, “Today, she [Imelda] has both the nineteenth and twentieth century masters, but she herself prefers the contemporary canvases of Luz, Zobel, Ocampo, </w:t>
      </w:r>
      <w:r>
        <w:rPr>
          <w:rFonts w:eastAsia="Times New Roman" w:cs="Times New Roman"/>
          <w:color w:val="222222"/>
          <w:shd w:val="clear" w:color="auto" w:fill="FFFFFF"/>
        </w:rPr>
        <w:lastRenderedPageBreak/>
        <w:t xml:space="preserve">Legaspi, </w:t>
      </w:r>
      <w:r w:rsidRPr="00D322F2">
        <w:rPr>
          <w:rFonts w:eastAsia="Times New Roman" w:cs="Times New Roman"/>
          <w:color w:val="222222"/>
          <w:shd w:val="clear" w:color="auto" w:fill="FFFFFF"/>
        </w:rPr>
        <w:t xml:space="preserve">Manansala, Joya, </w:t>
      </w:r>
      <w:proofErr w:type="spellStart"/>
      <w:r w:rsidRPr="00D322F2">
        <w:rPr>
          <w:rFonts w:eastAsia="Times New Roman" w:cs="Times New Roman"/>
          <w:color w:val="222222"/>
          <w:shd w:val="clear" w:color="auto" w:fill="FFFFFF"/>
        </w:rPr>
        <w:t>Zalameda</w:t>
      </w:r>
      <w:proofErr w:type="spellEnd"/>
      <w:r w:rsidRPr="00D322F2">
        <w:rPr>
          <w:rFonts w:eastAsia="Times New Roman" w:cs="Times New Roman"/>
          <w:color w:val="222222"/>
          <w:shd w:val="clear" w:color="auto" w:fill="FFFFFF"/>
        </w:rPr>
        <w:t xml:space="preserve">, </w:t>
      </w:r>
      <w:proofErr w:type="spellStart"/>
      <w:r w:rsidRPr="00D322F2">
        <w:rPr>
          <w:rFonts w:eastAsia="Times New Roman" w:cs="Times New Roman"/>
          <w:color w:val="222222"/>
          <w:shd w:val="clear" w:color="auto" w:fill="FFFFFF"/>
        </w:rPr>
        <w:t>Hechanova</w:t>
      </w:r>
      <w:proofErr w:type="spellEnd"/>
      <w:r w:rsidRPr="00D322F2">
        <w:rPr>
          <w:rFonts w:eastAsia="Times New Roman" w:cs="Times New Roman"/>
          <w:color w:val="222222"/>
          <w:shd w:val="clear" w:color="auto" w:fill="FFFFFF"/>
        </w:rPr>
        <w:t xml:space="preserve">, Sanso, </w:t>
      </w:r>
      <w:proofErr w:type="spellStart"/>
      <w:r w:rsidRPr="00D322F2">
        <w:rPr>
          <w:rFonts w:eastAsia="Times New Roman" w:cs="Times New Roman"/>
          <w:color w:val="222222"/>
          <w:shd w:val="clear" w:color="auto" w:fill="FFFFFF"/>
        </w:rPr>
        <w:t>Alcuaz</w:t>
      </w:r>
      <w:proofErr w:type="spellEnd"/>
      <w:r w:rsidRPr="00D322F2">
        <w:rPr>
          <w:rFonts w:eastAsia="Times New Roman" w:cs="Times New Roman"/>
          <w:color w:val="222222"/>
          <w:shd w:val="clear" w:color="auto" w:fill="FFFFFF"/>
        </w:rPr>
        <w:t>, and Chabet.”</w:t>
      </w:r>
      <w:r w:rsidRPr="00D322F2">
        <w:rPr>
          <w:rStyle w:val="FootnoteReference"/>
          <w:rFonts w:eastAsia="Times New Roman" w:cs="Times New Roman"/>
          <w:color w:val="222222"/>
          <w:shd w:val="clear" w:color="auto" w:fill="FFFFFF"/>
        </w:rPr>
        <w:footnoteReference w:id="4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4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Pr>
          <w:rStyle w:val="FootnoteReference"/>
          <w:rFonts w:cs="Times New Roman"/>
          <w:lang w:eastAsia="zh-TW"/>
        </w:rPr>
        <w:footnoteReference w:id="43"/>
      </w:r>
    </w:p>
    <w:p w14:paraId="2DDF145D" w14:textId="77777777" w:rsidR="002776F3" w:rsidRDefault="002776F3" w:rsidP="002776F3">
      <w:pPr>
        <w:ind w:firstLine="720"/>
        <w:contextualSpacing/>
        <w:rPr>
          <w:rFonts w:cs="Times New Roman"/>
          <w:lang w:eastAsia="zh-TW"/>
        </w:rPr>
      </w:pPr>
      <w:r>
        <w:rPr>
          <w:rFonts w:eastAsia="Times New Roman" w:cs="Times New Roman"/>
          <w:color w:val="222222"/>
          <w:shd w:val="clear" w:color="auto" w:fill="FFFFFF"/>
        </w:rPr>
        <w:t>As a foil to abstraction and conceptual art exhibited at the CCP, Mashadi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4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w:t>
      </w:r>
      <w:proofErr w:type="spellStart"/>
      <w:r>
        <w:rPr>
          <w:rFonts w:cs="Times New Roman"/>
          <w:lang w:eastAsia="zh-TW"/>
        </w:rPr>
        <w:t>Sining</w:t>
      </w:r>
      <w:proofErr w:type="spellEnd"/>
      <w:r>
        <w:rPr>
          <w:rFonts w:cs="Times New Roman"/>
          <w:lang w:eastAsia="zh-TW"/>
        </w:rPr>
        <w:t xml:space="preserve">, and </w:t>
      </w:r>
      <w:proofErr w:type="spellStart"/>
      <w:r>
        <w:rPr>
          <w:rFonts w:cs="Times New Roman"/>
          <w:lang w:eastAsia="zh-TW"/>
        </w:rPr>
        <w:t>Buklod-Sining</w:t>
      </w:r>
      <w:proofErr w:type="spellEnd"/>
      <w:r>
        <w:rPr>
          <w:rFonts w:cs="Times New Roman"/>
          <w:lang w:eastAsia="zh-TW"/>
        </w:rPr>
        <w:t xml:space="preserve"> who “explore expressive and popular forms of artistic resistance.”</w:t>
      </w:r>
      <w:r>
        <w:rPr>
          <w:rStyle w:val="FootnoteReference"/>
          <w:rFonts w:cs="Times New Roman"/>
          <w:lang w:eastAsia="zh-TW"/>
        </w:rPr>
        <w:footnoteReference w:id="4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w:t>
      </w:r>
      <w:r>
        <w:rPr>
          <w:rFonts w:cs="Times New Roman"/>
          <w:lang w:eastAsia="zh-TW"/>
        </w:rPr>
        <w:lastRenderedPageBreak/>
        <w:t>“school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4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47"/>
      </w:r>
    </w:p>
    <w:p w14:paraId="621CF6B2" w14:textId="77777777" w:rsidR="002776F3" w:rsidRDefault="002776F3" w:rsidP="002776F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4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49"/>
      </w:r>
      <w:r>
        <w:rPr>
          <w:rFonts w:cs="Times New Roman"/>
          <w:lang w:eastAsia="zh-TW"/>
        </w:rPr>
        <w:t xml:space="preserve"> </w:t>
      </w:r>
    </w:p>
    <w:p w14:paraId="0C30EC60" w14:textId="77777777" w:rsidR="002776F3" w:rsidRDefault="002776F3" w:rsidP="002776F3">
      <w:pPr>
        <w:ind w:firstLine="720"/>
        <w:contextualSpacing/>
        <w:rPr>
          <w:rFonts w:cs="Times New Roman"/>
          <w:lang w:eastAsia="zh-TW"/>
        </w:rPr>
      </w:pPr>
      <w:r>
        <w:rPr>
          <w:rFonts w:cs="Times New Roman"/>
          <w:lang w:eastAsia="zh-TW"/>
        </w:rPr>
        <w:t xml:space="preserve">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w:t>
      </w:r>
      <w:r>
        <w:rPr>
          <w:rFonts w:cs="Times New Roman"/>
          <w:lang w:eastAsia="zh-TW"/>
        </w:rPr>
        <w:lastRenderedPageBreak/>
        <w:t>succeeding generation of artists.”</w:t>
      </w:r>
      <w:r>
        <w:rPr>
          <w:rStyle w:val="FootnoteReference"/>
          <w:rFonts w:cs="Times New Roman"/>
          <w:lang w:eastAsia="zh-TW"/>
        </w:rPr>
        <w:footnoteReference w:id="5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w:t>
      </w:r>
      <w:r>
        <w:rPr>
          <w:rFonts w:cs="Times New Roman"/>
          <w:lang w:eastAsia="zh-TW"/>
        </w:rPr>
        <w:t>ime, conceptual artists felt</w:t>
      </w:r>
      <w:r w:rsidRPr="00BE5014">
        <w:rPr>
          <w:rFonts w:cs="Times New Roman"/>
          <w:lang w:eastAsia="zh-TW"/>
        </w:rPr>
        <w:t xml:space="preserve"> uncomfortably associated to the Marcoses</w:t>
      </w:r>
      <w:r>
        <w:rPr>
          <w:rFonts w:cs="Times New Roman"/>
          <w:lang w:eastAsia="zh-TW"/>
        </w:rPr>
        <w:t xml:space="preserve"> due to their dominance within Cultural Center of the Philippines under the dictatorship. </w:t>
      </w:r>
    </w:p>
    <w:p w14:paraId="4BE8CCF5" w14:textId="77777777" w:rsidR="002776F3" w:rsidRDefault="002776F3" w:rsidP="002776F3">
      <w:pPr>
        <w:ind w:firstLine="720"/>
        <w:contextualSpacing/>
        <w:rPr>
          <w:rFonts w:cs="Times New Roman"/>
          <w:lang w:eastAsia="zh-TW"/>
        </w:rPr>
      </w:pPr>
      <w:r>
        <w:rPr>
          <w:rFonts w:cs="Times New Roman"/>
          <w:lang w:eastAsia="zh-TW"/>
        </w:rPr>
        <w:t>Instead of aligning conceptual art according to this political and artistic divide, I merge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the </w:t>
      </w:r>
      <w:r w:rsidRPr="000B4926">
        <w:rPr>
          <w:rFonts w:cs="Times New Roman"/>
          <w:lang w:eastAsia="zh-TW"/>
        </w:rPr>
        <w:t>seminal</w:t>
      </w:r>
      <w:r>
        <w:rPr>
          <w:rFonts w:cs="Times New Roman"/>
          <w:lang w:eastAsia="zh-TW"/>
        </w:rPr>
        <w:t xml:space="preserve"> text on everyday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51"/>
      </w:r>
      <w:r>
        <w:rPr>
          <w:rFonts w:cs="Times New Roman"/>
          <w:lang w:eastAsia="zh-TW"/>
        </w:rPr>
        <w:t xml:space="preserve"> </w:t>
      </w:r>
    </w:p>
    <w:p w14:paraId="3D0BA1AE" w14:textId="77777777" w:rsidR="002776F3" w:rsidRDefault="002776F3" w:rsidP="002776F3">
      <w:pPr>
        <w:ind w:firstLine="720"/>
        <w:contextualSpacing/>
        <w:rPr>
          <w:rFonts w:cs="Times New Roman"/>
          <w:lang w:eastAsia="zh-TW"/>
        </w:rPr>
      </w:pPr>
      <w:r>
        <w:rPr>
          <w:rFonts w:cs="Times New Roman"/>
          <w:lang w:eastAsia="zh-TW"/>
        </w:rPr>
        <w:t>Scott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52"/>
      </w:r>
      <w:r>
        <w:rPr>
          <w:rFonts w:cs="Times New Roman"/>
          <w:lang w:eastAsia="zh-TW"/>
        </w:rPr>
        <w:t xml:space="preserve"> Though the artists in the dissertation—privileged with higher education and broad cultural knowledge—were not members of completely powerless groups or the peasantry, in contrast to the social realists more “open insubordination,” they (and their artwork) wielded some of Scott’s aforementioned “ordinary weapons.” “False compliance,” playful deflection, and claims of non-seriousness permitted them to maintain their position in the CCP</w:t>
      </w:r>
      <w:r w:rsidRPr="00A27940">
        <w:rPr>
          <w:rFonts w:cs="Times New Roman"/>
          <w:lang w:eastAsia="zh-TW"/>
        </w:rPr>
        <w:t xml:space="preserve"> </w:t>
      </w:r>
      <w:r>
        <w:rPr>
          <w:rFonts w:cs="Times New Roman"/>
          <w:lang w:eastAsia="zh-TW"/>
        </w:rPr>
        <w:t xml:space="preserve">as their </w:t>
      </w:r>
      <w:r w:rsidRPr="00413B93">
        <w:rPr>
          <w:rFonts w:cs="Times New Roman"/>
          <w:lang w:eastAsia="zh-TW"/>
        </w:rPr>
        <w:t>art</w:t>
      </w:r>
      <w:r>
        <w:rPr>
          <w:rFonts w:cs="Times New Roman"/>
          <w:lang w:eastAsia="zh-TW"/>
        </w:rPr>
        <w:t>—</w:t>
      </w:r>
      <w:r w:rsidRPr="00413B93">
        <w:rPr>
          <w:rFonts w:cs="Times New Roman"/>
          <w:lang w:eastAsia="zh-TW"/>
        </w:rPr>
        <w:lastRenderedPageBreak/>
        <w:t xml:space="preserve">made from </w:t>
      </w:r>
      <w:r>
        <w:rPr>
          <w:rFonts w:cs="Times New Roman"/>
          <w:lang w:eastAsia="zh-TW"/>
        </w:rPr>
        <w:t xml:space="preserve">toilet paper, </w:t>
      </w:r>
      <w:r w:rsidRPr="00413B93">
        <w:rPr>
          <w:rFonts w:cs="Times New Roman"/>
          <w:lang w:eastAsia="zh-TW"/>
        </w:rPr>
        <w:t xml:space="preserve">decaying apples, </w:t>
      </w:r>
      <w:r>
        <w:rPr>
          <w:rFonts w:cs="Times New Roman"/>
          <w:lang w:eastAsia="zh-TW"/>
        </w:rPr>
        <w:t xml:space="preserve">black </w:t>
      </w:r>
      <w:r w:rsidRPr="00413B93">
        <w:rPr>
          <w:rFonts w:cs="Times New Roman"/>
          <w:lang w:eastAsia="zh-TW"/>
        </w:rPr>
        <w:t>sand, banana leaves, and acaci</w:t>
      </w:r>
      <w:r>
        <w:rPr>
          <w:rFonts w:cs="Times New Roman"/>
          <w:lang w:eastAsia="zh-TW"/>
        </w:rPr>
        <w:t xml:space="preserve">a pods—soiled the institution from within. </w:t>
      </w:r>
    </w:p>
    <w:p w14:paraId="02465F6A" w14:textId="0300BE1E" w:rsidR="002776F3" w:rsidRDefault="002776F3" w:rsidP="002776F3">
      <w:pPr>
        <w:ind w:firstLine="720"/>
        <w:contextualSpacing/>
        <w:rPr>
          <w:rFonts w:cs="Times New Roman"/>
        </w:rPr>
      </w:pPr>
      <w:r>
        <w:rPr>
          <w:rFonts w:cs="Times New Roman"/>
          <w:lang w:eastAsia="zh-TW"/>
        </w:rPr>
        <w:t>“Open insubordination” not only provokes a “rapid and ferocious response,” it also justifies it.</w:t>
      </w:r>
      <w:r>
        <w:rPr>
          <w:rStyle w:val="FootnoteReference"/>
          <w:rFonts w:cs="Times New Roman"/>
          <w:lang w:eastAsia="zh-TW"/>
        </w:rPr>
        <w:footnoteReference w:id="53"/>
      </w:r>
      <w:r>
        <w:rPr>
          <w:rFonts w:cs="Times New Roman"/>
          <w:lang w:eastAsia="zh-TW"/>
        </w:rPr>
        <w:t xml:space="preserve"> As </w:t>
      </w:r>
      <w:r>
        <w:rPr>
          <w:rFonts w:cs="Times New Roman"/>
        </w:rPr>
        <w:t>an authoritarian regime interested in international recognition and</w:t>
      </w:r>
      <w:r w:rsidR="00071011">
        <w:rPr>
          <w:rFonts w:cs="Times New Roman"/>
        </w:rPr>
        <w:t xml:space="preserve"> economic</w:t>
      </w:r>
      <w:r>
        <w:rPr>
          <w:rFonts w:cs="Times New Roman"/>
        </w:rPr>
        <w:t xml:space="preserve"> support from the United States, Marcos relied on the presence or illusion of resistant forces during the Cold War. Marcos was only able to rationalize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54"/>
      </w:r>
      <w:r>
        <w:rPr>
          <w:rFonts w:cs="Times New Roman"/>
        </w:rPr>
        <w:t xml:space="preserve"> By refusing to accede to a framework of resistance or compliance, artists discussed in the dissertation compromised the foundation of martial law and called on art’s potential to operate on its own terms, inefficiently and without instrumentalism, within the Marcoses’ unrelenting authoritarian structure of progress and development. </w:t>
      </w:r>
    </w:p>
    <w:p w14:paraId="60C718C2" w14:textId="77777777" w:rsidR="002776F3" w:rsidRDefault="002776F3" w:rsidP="002776F3">
      <w:pPr>
        <w:ind w:firstLine="720"/>
        <w:contextualSpacing/>
        <w:rPr>
          <w:rFonts w:cs="Times New Roman"/>
          <w:lang w:eastAsia="zh-TW"/>
        </w:rPr>
      </w:pPr>
      <w:r>
        <w:rPr>
          <w:rFonts w:cs="Times New Roman"/>
          <w:lang w:eastAsia="zh-TW"/>
        </w:rPr>
        <w:t xml:space="preserve">Their apparent compliance to the Marcoses’ diplomatic goals of international contemporaneity and the fulfillment of Imelda’s fancy for things she did not “understand” permitted artists such as Maceda, Chabet, Shop 6 and Junyee to exhibit works that encouraged, in paradoxical ways, discomfort.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55"/>
      </w:r>
      <w:r>
        <w:rPr>
          <w:rFonts w:cs="Times New Roman"/>
          <w:lang w:eastAsia="zh-TW"/>
        </w:rPr>
        <w:t xml:space="preserve"> Upon further investigation, </w:t>
      </w:r>
      <w:r>
        <w:rPr>
          <w:rFonts w:cs="Times New Roman"/>
          <w:lang w:eastAsia="zh-TW"/>
        </w:rPr>
        <w:lastRenderedPageBreak/>
        <w:t xml:space="preserve">however, artworks like </w:t>
      </w:r>
      <w:r>
        <w:rPr>
          <w:rFonts w:cs="Times New Roman"/>
          <w:i/>
          <w:lang w:eastAsia="zh-TW"/>
        </w:rPr>
        <w:t>Bubong</w:t>
      </w:r>
      <w:r>
        <w:rPr>
          <w:rFonts w:cs="Times New Roman"/>
          <w:lang w:eastAsia="zh-TW"/>
        </w:rPr>
        <w:t xml:space="preserve">—ones that edged towards refusal—ran rampant under the Marcoses.  </w:t>
      </w:r>
    </w:p>
    <w:p w14:paraId="510DAD9C" w14:textId="77777777" w:rsidR="002776F3" w:rsidRDefault="002776F3" w:rsidP="002776F3">
      <w:pPr>
        <w:contextualSpacing/>
        <w:jc w:val="center"/>
        <w:rPr>
          <w:rFonts w:cs="Times New Roman"/>
          <w:b/>
        </w:rPr>
      </w:pPr>
    </w:p>
    <w:p w14:paraId="14CA1011" w14:textId="77777777" w:rsidR="002776F3" w:rsidRPr="00C66D3D" w:rsidRDefault="002776F3" w:rsidP="002776F3">
      <w:pPr>
        <w:contextualSpacing/>
        <w:jc w:val="center"/>
        <w:rPr>
          <w:rFonts w:cs="Times New Roman"/>
          <w:lang w:eastAsia="zh-TW"/>
        </w:rPr>
      </w:pPr>
      <w:r>
        <w:rPr>
          <w:rFonts w:cs="Times New Roman"/>
          <w:b/>
        </w:rPr>
        <w:t>Defining the terms of Conceptualism</w:t>
      </w:r>
    </w:p>
    <w:p w14:paraId="26D72036" w14:textId="77777777" w:rsidR="002776F3" w:rsidRDefault="002776F3" w:rsidP="002776F3">
      <w:pPr>
        <w:ind w:firstLine="720"/>
        <w:contextualSpacing/>
        <w:rPr>
          <w:rFonts w:cs="Times New Roman"/>
        </w:rPr>
      </w:pPr>
      <w:r>
        <w:rPr>
          <w:rFonts w:cs="Times New Roman"/>
        </w:rPr>
        <w:t>Before introducing each of the chapters, I want to address one of the primary questions I have been thinking about as I research Philippine conceptualism—what is it? When did the terms conceptual art and conceptualism become so popular in the Philippines? Why is it presently considered nearly synonymous with “anti-museum art” (which, ironically, dominated exhibitions at the CCP) in the Philippines that started in the early 1970s?</w:t>
      </w:r>
      <w:r>
        <w:rPr>
          <w:rStyle w:val="FootnoteReference"/>
          <w:rFonts w:cs="Times New Roman"/>
        </w:rPr>
        <w:footnoteReference w:id="56"/>
      </w:r>
      <w:r>
        <w:rPr>
          <w:rFonts w:cs="Times New Roman"/>
        </w:rPr>
        <w:t xml:space="preserve"> For the purpose of my dissertation, conceptualism remains a lived practice and applied term rather than a prescriptive one. Conceptualism is also not a descriptive modifier for a particular kind of medium in the Philippines. Rather, I use conceptualism to refer to various experimental practices (environmental, situational, conceptual) that began in the 1970s, but have now been subsumed under the umbrella of conceptual art. The aggregation of terms, I argue, developed due to the long-standing, historical rivalry between “social realist” and “conceptual” artists that remains palpable in the Philippine art world today.</w:t>
      </w:r>
      <w:r>
        <w:rPr>
          <w:rStyle w:val="FootnoteReference"/>
          <w:rFonts w:cs="Times New Roman"/>
        </w:rPr>
        <w:footnoteReference w:id="57"/>
      </w:r>
      <w:r w:rsidRPr="000E55D6">
        <w:rPr>
          <w:rFonts w:cs="Times New Roman"/>
        </w:rPr>
        <w:t xml:space="preserve"> </w:t>
      </w:r>
    </w:p>
    <w:p w14:paraId="25FB8EC3" w14:textId="3FA57BA3" w:rsidR="002776F3" w:rsidRDefault="00291D88" w:rsidP="002776F3">
      <w:pPr>
        <w:ind w:firstLine="720"/>
        <w:contextualSpacing/>
        <w:rPr>
          <w:rFonts w:cs="Times New Roman"/>
        </w:rPr>
      </w:pPr>
      <w:r>
        <w:rPr>
          <w:rFonts w:cs="Times New Roman"/>
        </w:rPr>
        <w:t xml:space="preserve">In the </w:t>
      </w:r>
      <w:r w:rsidR="002776F3">
        <w:rPr>
          <w:rFonts w:cs="Times New Roman"/>
        </w:rPr>
        <w:t>contemp</w:t>
      </w:r>
      <w:r>
        <w:rPr>
          <w:rFonts w:cs="Times New Roman"/>
        </w:rPr>
        <w:t>orary Philippine art world,</w:t>
      </w:r>
      <w:r w:rsidR="00081D9F">
        <w:rPr>
          <w:rFonts w:cs="Times New Roman"/>
        </w:rPr>
        <w:t xml:space="preserve"> </w:t>
      </w:r>
      <w:r w:rsidR="002776F3">
        <w:rPr>
          <w:rFonts w:cs="Times New Roman"/>
        </w:rPr>
        <w:t xml:space="preserve">conceptual art </w:t>
      </w:r>
      <w:r w:rsidR="00081D9F">
        <w:rPr>
          <w:rFonts w:cs="Times New Roman"/>
        </w:rPr>
        <w:t xml:space="preserve">is </w:t>
      </w:r>
      <w:r w:rsidR="00D14817">
        <w:rPr>
          <w:rFonts w:cs="Times New Roman"/>
        </w:rPr>
        <w:t>almost always linked</w:t>
      </w:r>
      <w:r w:rsidR="00081D9F">
        <w:rPr>
          <w:rFonts w:cs="Times New Roman"/>
        </w:rPr>
        <w:t xml:space="preserve"> to the  works</w:t>
      </w:r>
      <w:r w:rsidR="00C60606">
        <w:rPr>
          <w:rFonts w:cs="Times New Roman"/>
        </w:rPr>
        <w:t xml:space="preserve"> of</w:t>
      </w:r>
      <w:r w:rsidR="002776F3">
        <w:rPr>
          <w:rFonts w:cs="Times New Roman"/>
        </w:rPr>
        <w:t xml:space="preserve"> Roberto Chabet, who many, including Bunoan, call the “Father of Conceptual Art in </w:t>
      </w:r>
      <w:r w:rsidR="002776F3">
        <w:rPr>
          <w:rFonts w:cs="Times New Roman"/>
        </w:rPr>
        <w:lastRenderedPageBreak/>
        <w:t>the Philippines.”</w:t>
      </w:r>
      <w:r w:rsidR="002776F3">
        <w:rPr>
          <w:rStyle w:val="FootnoteReference"/>
          <w:rFonts w:cs="Times New Roman"/>
        </w:rPr>
        <w:footnoteReference w:id="58"/>
      </w:r>
      <w:r w:rsidR="002776F3" w:rsidRPr="00136E40">
        <w:rPr>
          <w:rFonts w:cs="Times New Roman"/>
          <w:sz w:val="20"/>
          <w:szCs w:val="20"/>
        </w:rPr>
        <w:t xml:space="preserve"> </w:t>
      </w:r>
      <w:r w:rsidR="002776F3">
        <w:rPr>
          <w:rFonts w:cs="Times New Roman"/>
        </w:rPr>
        <w:t>If Chabet i</w:t>
      </w:r>
      <w:r w:rsidR="002776F3" w:rsidRPr="00136E40">
        <w:rPr>
          <w:rFonts w:cs="Times New Roman"/>
        </w:rPr>
        <w:t>s the Father of Conceptual</w:t>
      </w:r>
      <w:r w:rsidR="002776F3">
        <w:rPr>
          <w:rFonts w:cs="Times New Roman"/>
        </w:rPr>
        <w:t xml:space="preserve"> Art, his students are then often</w:t>
      </w:r>
      <w:r w:rsidR="002776F3" w:rsidRPr="00136E40">
        <w:rPr>
          <w:rFonts w:cs="Times New Roman"/>
        </w:rPr>
        <w:t xml:space="preserve"> called “Chabet babies,”</w:t>
      </w:r>
      <w:r w:rsidR="002776F3">
        <w:rPr>
          <w:rFonts w:cs="Times New Roman"/>
        </w:rPr>
        <w:t xml:space="preserve"> which Ronald Achacoso, one of Chabet’s former students, describes as “a pejorative label” that was given to Chabet’s students by his “detractors” to “dismiss” them while propping up “‘Salingpusa,’ the standard bearer of the Social Realists.”</w:t>
      </w:r>
      <w:r w:rsidR="002776F3">
        <w:rPr>
          <w:rStyle w:val="FootnoteReference"/>
          <w:rFonts w:cs="Times New Roman"/>
        </w:rPr>
        <w:footnoteReference w:id="59"/>
      </w:r>
      <w:r w:rsidR="002776F3">
        <w:rPr>
          <w:rFonts w:cs="Times New Roman"/>
        </w:rPr>
        <w:t xml:space="preserve"> Bunoan suggests in her essay on Chabet that though his position as the “Father of Conceptual Art” is contested by his critics, to understand what she calls Chabet’s “paradoxical conceptualism” we must “begin with the breakthroughs of the early twentieth-century avant-gardes, such as Duchamp and Malevich, instead of the language-based propositions of the Americans in the ‘70s.”</w:t>
      </w:r>
      <w:r w:rsidR="002776F3">
        <w:rPr>
          <w:rStyle w:val="FootnoteReference"/>
          <w:rFonts w:cs="Times New Roman"/>
        </w:rPr>
        <w:footnoteReference w:id="60"/>
      </w:r>
      <w:r w:rsidR="002776F3">
        <w:rPr>
          <w:rFonts w:cs="Times New Roman"/>
        </w:rPr>
        <w:t xml:space="preserve"> Instead of looking exclusively towards Western art history, I suggest we examine how conceptual art and conceptualism began to circulate as popular terms in the Philippines.</w:t>
      </w:r>
    </w:p>
    <w:p w14:paraId="3EA08BD5" w14:textId="2DF2B44B" w:rsidR="002776F3" w:rsidRDefault="002776F3" w:rsidP="002776F3">
      <w:pPr>
        <w:ind w:firstLine="720"/>
        <w:contextualSpacing/>
        <w:rPr>
          <w:rFonts w:cs="Times New Roman"/>
          <w:lang w:eastAsia="zh-TW"/>
        </w:rPr>
      </w:pPr>
      <w:r>
        <w:rPr>
          <w:rFonts w:cs="Times New Roman"/>
        </w:rPr>
        <w:t xml:space="preserve">In an article about the CCP written in 1979,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61"/>
      </w:r>
      <w:r>
        <w:rPr>
          <w:rFonts w:cs="Times New Roman"/>
          <w:lang w:eastAsia="zh-TW"/>
        </w:rPr>
        <w:t xml:space="preserve"> Benesa’s latter description of conceptual art conforms to Sol </w:t>
      </w:r>
      <w:proofErr w:type="spellStart"/>
      <w:r>
        <w:rPr>
          <w:rFonts w:cs="Times New Roman"/>
          <w:lang w:eastAsia="zh-TW"/>
        </w:rPr>
        <w:t>Lewitt’s</w:t>
      </w:r>
      <w:proofErr w:type="spellEnd"/>
      <w:r>
        <w:rPr>
          <w:rFonts w:cs="Times New Roman"/>
          <w:lang w:eastAsia="zh-TW"/>
        </w:rPr>
        <w:t xml:space="preserve"> elucidation of early conceptual art in America. In “Paragraphs on Conceptual Art,” </w:t>
      </w:r>
      <w:proofErr w:type="spellStart"/>
      <w:r>
        <w:rPr>
          <w:rFonts w:cs="Times New Roman"/>
          <w:lang w:eastAsia="zh-TW"/>
        </w:rPr>
        <w:t>Lewitt</w:t>
      </w:r>
      <w:proofErr w:type="spellEnd"/>
      <w:r>
        <w:rPr>
          <w:rFonts w:cs="Times New Roman"/>
          <w:lang w:eastAsia="zh-TW"/>
        </w:rPr>
        <w:t xml:space="preserve"> writes, “In conceptual art the idea of concept is the most important aspect of the work.”</w:t>
      </w:r>
      <w:r>
        <w:rPr>
          <w:rStyle w:val="FootnoteReference"/>
          <w:rFonts w:cs="Times New Roman"/>
          <w:lang w:eastAsia="zh-TW"/>
        </w:rPr>
        <w:footnoteReference w:id="62"/>
      </w:r>
      <w:r>
        <w:rPr>
          <w:rFonts w:cs="Times New Roman"/>
          <w:lang w:eastAsia="zh-TW"/>
        </w:rPr>
        <w:t xml:space="preserve"> He later explains, “What the work of art </w:t>
      </w:r>
      <w:r>
        <w:rPr>
          <w:rFonts w:cs="Times New Roman"/>
          <w:lang w:eastAsia="zh-TW"/>
        </w:rPr>
        <w:lastRenderedPageBreak/>
        <w:t>looks like isn’t too important,” verifying that “conceptual art is made to engage the mind of the viewer rather than his eye or emotions.”</w:t>
      </w:r>
      <w:r>
        <w:rPr>
          <w:rStyle w:val="FootnoteReference"/>
          <w:rFonts w:cs="Times New Roman"/>
          <w:lang w:eastAsia="zh-TW"/>
        </w:rPr>
        <w:footnoteReference w:id="63"/>
      </w:r>
      <w:r>
        <w:rPr>
          <w:rFonts w:cs="Times New Roman"/>
          <w:lang w:eastAsia="zh-TW"/>
        </w:rPr>
        <w:t xml:space="preserve"> In the Philippines, however, form and materiality also had immensely important roles in conceptual art’s early development. </w:t>
      </w:r>
      <w:r w:rsidR="00D237C8">
        <w:rPr>
          <w:rFonts w:cs="Times New Roman"/>
          <w:lang w:eastAsia="zh-TW"/>
        </w:rPr>
        <w:t>As Bunoan observes, it had little to do with the “</w:t>
      </w:r>
      <w:proofErr w:type="gramStart"/>
      <w:r w:rsidR="00D237C8">
        <w:rPr>
          <w:rFonts w:cs="Times New Roman"/>
          <w:lang w:eastAsia="zh-TW"/>
        </w:rPr>
        <w:t>language based</w:t>
      </w:r>
      <w:proofErr w:type="gramEnd"/>
      <w:r w:rsidR="00D237C8">
        <w:rPr>
          <w:rFonts w:cs="Times New Roman"/>
          <w:lang w:eastAsia="zh-TW"/>
        </w:rPr>
        <w:t xml:space="preserve"> propositions of the Americans in the ‘70s.”</w:t>
      </w:r>
      <w:r w:rsidR="008703F4" w:rsidRPr="008703F4">
        <w:rPr>
          <w:rStyle w:val="FootnoteReference"/>
          <w:rFonts w:cs="Times New Roman"/>
        </w:rPr>
        <w:t xml:space="preserve"> </w:t>
      </w:r>
      <w:r w:rsidR="008703F4">
        <w:rPr>
          <w:rStyle w:val="FootnoteReference"/>
          <w:rFonts w:cs="Times New Roman"/>
        </w:rPr>
        <w:footnoteReference w:id="64"/>
      </w:r>
    </w:p>
    <w:p w14:paraId="30213EAD" w14:textId="2B7D4A22" w:rsidR="002776F3" w:rsidRDefault="002776F3" w:rsidP="002776F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00CF4379">
        <w:rPr>
          <w:rFonts w:cs="Times New Roman"/>
          <w:lang w:eastAsia="zh-TW"/>
        </w:rPr>
        <w:t xml:space="preserve"> that strayed </w:t>
      </w:r>
      <w:r w:rsidRPr="00C708CC">
        <w:rPr>
          <w:rFonts w:cs="Times New Roman"/>
          <w:lang w:eastAsia="zh-TW"/>
        </w:rPr>
        <w:t xml:space="preserve">from </w:t>
      </w:r>
      <w:r w:rsidR="00CF4379">
        <w:rPr>
          <w:rFonts w:cs="Times New Roman"/>
          <w:lang w:eastAsia="zh-TW"/>
        </w:rPr>
        <w:t xml:space="preserve">clear </w:t>
      </w:r>
      <w:r w:rsidRPr="00C708CC">
        <w:rPr>
          <w:rFonts w:cs="Times New Roman"/>
          <w:lang w:eastAsia="zh-TW"/>
        </w:rPr>
        <w:t>categorizations of painting or sculpture.</w:t>
      </w:r>
      <w:r w:rsidRPr="00773A25">
        <w:rPr>
          <w:rStyle w:val="FootnoteReference"/>
          <w:rFonts w:cs="Times New Roman"/>
        </w:rPr>
        <w:footnoteReference w:id="65"/>
      </w:r>
      <w:r w:rsidRPr="00773A25">
        <w:rPr>
          <w:rFonts w:cs="Times New Roman"/>
        </w:rPr>
        <w:t xml:space="preserve"> </w:t>
      </w:r>
      <w:r>
        <w:rPr>
          <w:rFonts w:cs="Times New Roman"/>
          <w:lang w:eastAsia="zh-TW"/>
        </w:rPr>
        <w:t xml:space="preserve"> C</w:t>
      </w:r>
      <w:r>
        <w:rPr>
          <w:rFonts w:cs="Times New Roman"/>
        </w:rPr>
        <w:t xml:space="preserve">onceptual art seemed especially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66"/>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67"/>
      </w:r>
      <w:r w:rsidRPr="00216480">
        <w:rPr>
          <w:rFonts w:cs="Times New Roman"/>
        </w:rPr>
        <w:t xml:space="preserve"> </w:t>
      </w:r>
      <w:r>
        <w:rPr>
          <w:rFonts w:cs="Times New Roman"/>
          <w:lang w:eastAsia="zh-TW"/>
        </w:rPr>
        <w:t xml:space="preserve">While abstraction—abstract painting in </w:t>
      </w:r>
      <w:r>
        <w:rPr>
          <w:rFonts w:cs="Times New Roman"/>
          <w:lang w:eastAsia="zh-TW"/>
        </w:rPr>
        <w:lastRenderedPageBreak/>
        <w:t>particular—tied to aspirations of international recognition dominated the Philippines through the 1960s, growing interest in sculpture in the late 1960s led to inclusion of alternative materials such as found objects, junk components, bamboo, and burlap in art-making practices.</w:t>
      </w:r>
      <w:r>
        <w:rPr>
          <w:rStyle w:val="FootnoteReference"/>
          <w:rFonts w:cs="Times New Roman"/>
        </w:rPr>
        <w:footnoteReference w:id="68"/>
      </w:r>
      <w:r>
        <w:rPr>
          <w:rFonts w:cs="Times New Roman"/>
          <w:lang w:eastAsia="zh-TW"/>
        </w:rPr>
        <w:t xml:space="preserve"> </w:t>
      </w:r>
    </w:p>
    <w:p w14:paraId="066E3397" w14:textId="77777777" w:rsidR="002776F3" w:rsidRDefault="002776F3" w:rsidP="002776F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69"/>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70"/>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4CBDD8EF" w14:textId="35C947A6" w:rsidR="002776F3" w:rsidRDefault="002776F3" w:rsidP="002776F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 The term “environmental” to describe artwork gained popularity when David Medalla briefly returned to the Philippines for one year in 1969. During that time, he gave lectures about his </w:t>
      </w:r>
      <w:r>
        <w:rPr>
          <w:rFonts w:cs="Times New Roman"/>
          <w:lang w:eastAsia="zh-TW"/>
        </w:rPr>
        <w:lastRenderedPageBreak/>
        <w:t>work and newspapers noted that he was preparing an exhibition at Ikon Gallery in Birmingham called “A Survey of Environmental Art.”</w:t>
      </w:r>
      <w:r>
        <w:rPr>
          <w:rStyle w:val="FootnoteReference"/>
          <w:rFonts w:cs="Times New Roman"/>
          <w:lang w:eastAsia="zh-TW"/>
        </w:rPr>
        <w:footnoteReference w:id="71"/>
      </w:r>
      <w:r>
        <w:rPr>
          <w:rFonts w:cs="Times New Roman"/>
          <w:lang w:eastAsia="zh-TW"/>
        </w:rPr>
        <w:t xml:space="preserve"> In 1970, Galang, for example, also p</w:t>
      </w:r>
      <w:r w:rsidR="00F32CEB">
        <w:rPr>
          <w:rFonts w:cs="Times New Roman"/>
          <w:lang w:eastAsia="zh-TW"/>
        </w:rPr>
        <w:t>resented an “environmental show” which was described as an exhibition</w:t>
      </w:r>
      <w:r>
        <w:rPr>
          <w:rFonts w:cs="Times New Roman"/>
          <w:lang w:eastAsia="zh-TW"/>
        </w:rPr>
        <w:t xml:space="preserve"> </w:t>
      </w:r>
      <w:r w:rsidR="00F32CEB">
        <w:rPr>
          <w:rFonts w:cs="Times New Roman"/>
          <w:lang w:eastAsia="zh-TW"/>
        </w:rPr>
        <w:t>“</w:t>
      </w:r>
      <w:r>
        <w:rPr>
          <w:rFonts w:cs="Times New Roman"/>
          <w:lang w:eastAsia="zh-TW"/>
        </w:rPr>
        <w:t>in which wares are displayed to form the surroundings” at Joy Dayrit’s Print Gallery in 1970.</w:t>
      </w:r>
      <w:r>
        <w:rPr>
          <w:rStyle w:val="FootnoteReference"/>
          <w:rFonts w:cs="Times New Roman"/>
          <w:lang w:eastAsia="zh-TW"/>
        </w:rPr>
        <w:footnoteReference w:id="72"/>
      </w:r>
      <w:r>
        <w:rPr>
          <w:rFonts w:cs="Times New Roman"/>
          <w:lang w:eastAsia="zh-TW"/>
        </w:rPr>
        <w:t xml:space="preserve"> While Bautista’s </w:t>
      </w:r>
      <w:r w:rsidRPr="00EE2ACE">
        <w:rPr>
          <w:rFonts w:cs="Times New Roman"/>
          <w:i/>
          <w:lang w:eastAsia="zh-TW"/>
        </w:rPr>
        <w:t>Bubon</w:t>
      </w:r>
      <w:r>
        <w:rPr>
          <w:rFonts w:cs="Times New Roman"/>
          <w:i/>
          <w:lang w:eastAsia="zh-TW"/>
        </w:rPr>
        <w:t>g</w:t>
      </w:r>
      <w:r>
        <w:rPr>
          <w:rFonts w:cs="Times New Roman"/>
          <w:lang w:eastAsia="zh-TW"/>
        </w:rPr>
        <w:t xml:space="preserve"> was declared a “situational sculpture,” Benesa expressed in his review of the exhibition, “The operative term for shows like this used to be ‘environmental’ instead of ‘situational.’”</w:t>
      </w:r>
      <w:r>
        <w:rPr>
          <w:rStyle w:val="FootnoteReference"/>
          <w:rFonts w:cs="Times New Roman"/>
        </w:rPr>
        <w:footnoteReference w:id="73"/>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74"/>
      </w:r>
      <w:r>
        <w:rPr>
          <w:rFonts w:cs="Times New Roman"/>
        </w:rPr>
        <w:t xml:space="preserve"> </w:t>
      </w:r>
      <w:r>
        <w:rPr>
          <w:rFonts w:cs="Times New Roman"/>
          <w:lang w:eastAsia="zh-TW"/>
        </w:rPr>
        <w:t>In the 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A3821B1" w14:textId="77777777" w:rsidR="002776F3" w:rsidRDefault="002776F3" w:rsidP="002776F3">
      <w:pPr>
        <w:ind w:left="720"/>
        <w:contextualSpacing/>
        <w:rPr>
          <w:rFonts w:cs="Times New Roman"/>
          <w:lang w:eastAsia="zh-TW"/>
        </w:rPr>
      </w:pPr>
    </w:p>
    <w:p w14:paraId="4671471C" w14:textId="77777777" w:rsidR="002776F3" w:rsidRDefault="002776F3" w:rsidP="002776F3">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75"/>
      </w:r>
    </w:p>
    <w:p w14:paraId="02C1E5C7" w14:textId="77777777" w:rsidR="002776F3" w:rsidRDefault="002776F3" w:rsidP="002776F3">
      <w:pPr>
        <w:ind w:left="720"/>
        <w:contextualSpacing/>
        <w:rPr>
          <w:rFonts w:cs="Times New Roman"/>
          <w:lang w:eastAsia="zh-TW"/>
        </w:rPr>
      </w:pPr>
    </w:p>
    <w:p w14:paraId="6398A648" w14:textId="03408BE2" w:rsidR="002776F3" w:rsidRDefault="002776F3" w:rsidP="002776F3">
      <w:pPr>
        <w:ind w:firstLine="720"/>
        <w:rPr>
          <w:rFonts w:cs="Times New Roman"/>
          <w:lang w:eastAsia="zh-TW"/>
        </w:rPr>
      </w:pPr>
      <w:r>
        <w:rPr>
          <w:rFonts w:cs="Times New Roman"/>
          <w:lang w:eastAsia="zh-TW"/>
        </w:rPr>
        <w:lastRenderedPageBreak/>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76"/>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w:t>
      </w:r>
      <w:r>
        <w:rPr>
          <w:rFonts w:cs="Times New Roman"/>
        </w:rPr>
        <w:t xml:space="preserve"> Many of those terms have largely disappeared from art vernacular from the Philippines and are usually understood as conceptual. As a term and as a practice, conceptual art appears to be one in constant flux in the Philippines.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w:t>
      </w:r>
      <w:r w:rsidR="008D74F1">
        <w:rPr>
          <w:rFonts w:cs="Times New Roman"/>
          <w:lang w:eastAsia="zh-TW"/>
        </w:rPr>
        <w:t xml:space="preserve"> or combined elements of</w:t>
      </w:r>
      <w:r w:rsidR="009B1EB9">
        <w:rPr>
          <w:rFonts w:cs="Times New Roman"/>
          <w:lang w:eastAsia="zh-TW"/>
        </w:rPr>
        <w:t xml:space="preserve"> conventional media, dra</w:t>
      </w:r>
      <w:r w:rsidRPr="00C708CC">
        <w:rPr>
          <w:rFonts w:cs="Times New Roman"/>
          <w:lang w:eastAsia="zh-TW"/>
        </w:rPr>
        <w:t>w</w:t>
      </w:r>
      <w:r w:rsidR="009B1EB9">
        <w:rPr>
          <w:rFonts w:cs="Times New Roman"/>
          <w:lang w:eastAsia="zh-TW"/>
        </w:rPr>
        <w:t>ing</w:t>
      </w:r>
      <w:r w:rsidRPr="00C708CC">
        <w:rPr>
          <w:rFonts w:cs="Times New Roman"/>
          <w:lang w:eastAsia="zh-TW"/>
        </w:rPr>
        <w:t xml:space="preserve"> from the materialist concern</w:t>
      </w:r>
      <w:r>
        <w:rPr>
          <w:rFonts w:cs="Times New Roman"/>
          <w:lang w:eastAsia="zh-TW"/>
        </w:rPr>
        <w:t>s of sculpture and installation</w:t>
      </w:r>
      <w:r w:rsidR="009B1EB9">
        <w:rPr>
          <w:rFonts w:cs="Times New Roman"/>
          <w:lang w:eastAsia="zh-TW"/>
        </w:rPr>
        <w:t xml:space="preserve"> that arose in the late 1960s and 70s</w:t>
      </w:r>
      <w:r w:rsidRPr="00C708CC">
        <w:rPr>
          <w:rFonts w:cs="Times New Roman"/>
          <w:lang w:eastAsia="zh-TW"/>
        </w:rPr>
        <w:t>.</w:t>
      </w:r>
    </w:p>
    <w:p w14:paraId="723011B1" w14:textId="77777777" w:rsidR="002776F3" w:rsidRDefault="002776F3" w:rsidP="002776F3">
      <w:pPr>
        <w:rPr>
          <w:rFonts w:cs="Times New Roman"/>
          <w:lang w:eastAsia="zh-TW"/>
        </w:rPr>
      </w:pPr>
    </w:p>
    <w:p w14:paraId="3923959C" w14:textId="77777777" w:rsidR="002776F3" w:rsidRDefault="002776F3" w:rsidP="002776F3">
      <w:pPr>
        <w:contextualSpacing/>
        <w:jc w:val="center"/>
        <w:rPr>
          <w:rFonts w:cs="Times New Roman"/>
          <w:b/>
        </w:rPr>
      </w:pPr>
      <w:r>
        <w:rPr>
          <w:rFonts w:cs="Times New Roman"/>
          <w:b/>
        </w:rPr>
        <w:t>Chapter Organization</w:t>
      </w:r>
    </w:p>
    <w:p w14:paraId="48864C05" w14:textId="77777777" w:rsidR="005C7550" w:rsidRDefault="002776F3" w:rsidP="005C7550">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fall of the Marcoses. Though the dissertation establishes that these artworks were not beholden to the ideology of the state, the end of the Marcoses’ control of the Philippines serves as an appropriate concluding date for the dissertation </w:t>
      </w:r>
      <w:r>
        <w:rPr>
          <w:rFonts w:cs="Times New Roman"/>
        </w:rPr>
        <w:lastRenderedPageBreak/>
        <w:t>as many changes took place in the arts after Cory Aquino replaced Marcos. These changes include a shift of programming at the CCP to be more inclusive of social realist artists and a large decrease of funding for the arts, which caused debate and uproar among many artists.</w:t>
      </w:r>
      <w:r>
        <w:rPr>
          <w:rStyle w:val="FootnoteReference"/>
          <w:rFonts w:cs="Times New Roman"/>
        </w:rPr>
        <w:footnoteReference w:id="77"/>
      </w:r>
      <w:r>
        <w:rPr>
          <w:rFonts w:cs="Times New Roman"/>
        </w:rPr>
        <w:t xml:space="preserve"> </w:t>
      </w:r>
    </w:p>
    <w:p w14:paraId="06BFC4E4" w14:textId="77777777" w:rsidR="00701D25" w:rsidRPr="00E404D0" w:rsidRDefault="00701D25" w:rsidP="00701D25">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one of the earliest citations of a Kaprow-inspired Happening in the Philippines. The chapter examines in greater detail the social and political context of the CCP, including criticism and protests against the institution during its inaugural years. It also briefly discusses general political unrest and upheaval, particularly among students, prior to Ferdinand Marcos’ declaration of martial law. Against the backdrop of protest, the regime</w:t>
      </w:r>
      <w:r w:rsidRPr="00E404D0">
        <w:rPr>
          <w:rFonts w:cs="Times New Roman"/>
        </w:rPr>
        <w:t xml:space="preserve"> established the CCP </w:t>
      </w:r>
      <w:r w:rsidRPr="00E404D0">
        <w:rPr>
          <w:rFonts w:cs="Times New Roman"/>
          <w:lang w:eastAsia="zh-TW"/>
        </w:rPr>
        <w:t>as a visual and acoustical symbol of Philippine contemporaneity and international modernity</w:t>
      </w:r>
      <w:r>
        <w:rPr>
          <w:rFonts w:cs="Times New Roman"/>
          <w:lang w:eastAsia="zh-TW"/>
        </w:rPr>
        <w:t xml:space="preserve"> through the reclamation of land, attention to acoustics, and architectural design</w:t>
      </w:r>
      <w:r w:rsidRPr="00E404D0">
        <w:rPr>
          <w:rFonts w:cs="Times New Roman"/>
          <w:lang w:eastAsia="zh-TW"/>
        </w:rPr>
        <w:t>.</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appening” in its lobby. The music came from cassettes carried by one hundred volunteers largely drawn from the University of the Philippines-Diliman (UP), a popular site of student resistance and protest</w:t>
      </w:r>
      <w:r>
        <w:rPr>
          <w:rFonts w:cs="Times New Roman"/>
          <w:lang w:eastAsia="zh-TW"/>
        </w:rPr>
        <w:t>.</w:t>
      </w:r>
      <w:r w:rsidRPr="00E404D0">
        <w:rPr>
          <w:rFonts w:cs="Times New Roman"/>
          <w:lang w:eastAsia="zh-TW"/>
        </w:rPr>
        <w:t xml:space="preserve"> I argue that </w:t>
      </w:r>
      <w:r w:rsidRPr="00E404D0">
        <w:rPr>
          <w:rFonts w:cs="Times New Roman"/>
          <w:i/>
          <w:lang w:eastAsia="zh-TW"/>
        </w:rPr>
        <w:t xml:space="preserve">Cassettes 100 </w:t>
      </w:r>
      <w:r w:rsidRPr="00E404D0">
        <w:rPr>
          <w:rFonts w:cs="Times New Roman"/>
          <w:lang w:eastAsia="zh-TW"/>
        </w:rPr>
        <w:t xml:space="preserve">inculcated the potential of </w:t>
      </w:r>
      <w:r>
        <w:rPr>
          <w:rFonts w:cs="Times New Roman"/>
          <w:lang w:eastAsia="zh-TW"/>
        </w:rPr>
        <w:t xml:space="preserve">voluntary </w:t>
      </w:r>
      <w:r w:rsidRPr="00E404D0">
        <w:rPr>
          <w:rFonts w:cs="Times New Roman"/>
          <w:lang w:eastAsia="zh-TW"/>
        </w:rPr>
        <w:t>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05F11395" w14:textId="313FD580" w:rsidR="00701D25" w:rsidRPr="009A5F22" w:rsidRDefault="00701D25" w:rsidP="00701D25">
      <w:pPr>
        <w:tabs>
          <w:tab w:val="left" w:pos="720"/>
          <w:tab w:val="left" w:pos="1440"/>
          <w:tab w:val="left" w:pos="2160"/>
          <w:tab w:val="left" w:pos="2880"/>
          <w:tab w:val="left" w:pos="3600"/>
          <w:tab w:val="left" w:pos="4320"/>
          <w:tab w:val="left" w:pos="5040"/>
          <w:tab w:val="left" w:pos="7888"/>
        </w:tabs>
        <w:contextualSpacing/>
        <w:rPr>
          <w:rFonts w:cs="Times New Roman"/>
        </w:rPr>
      </w:pPr>
      <w:r w:rsidRPr="00E404D0">
        <w:rPr>
          <w:rFonts w:cs="Times New Roman"/>
        </w:rPr>
        <w:tab/>
        <w:t xml:space="preserve">The second chapter centers on </w:t>
      </w:r>
      <w:r>
        <w:rPr>
          <w:rFonts w:cs="Times New Roman"/>
        </w:rPr>
        <w:t>Roberto Chabet, the so-called father of conceptual art in the Philippines. He</w:t>
      </w:r>
      <w:r w:rsidRPr="00E404D0">
        <w:rPr>
          <w:rFonts w:cs="Times New Roman"/>
        </w:rPr>
        <w:t xml:space="preserve"> served as the CCP’s first museum director until 1971 and a professor of visual art at UP for nearly thirty years. The chapter begins</w:t>
      </w:r>
      <w:r>
        <w:rPr>
          <w:rFonts w:cs="Times New Roman"/>
        </w:rPr>
        <w:t xml:space="preserve"> with Chabet’s Museum Director </w:t>
      </w:r>
      <w:r>
        <w:rPr>
          <w:rFonts w:cs="Times New Roman"/>
        </w:rPr>
        <w:lastRenderedPageBreak/>
        <w:t xml:space="preserve">appointment at the CCP, which included an extended tour to the United States and Europe with funding from a J.D. Rockefeller III grant—another example of foreign support for the arts in the Philippines. It continues with </w:t>
      </w:r>
      <w:r w:rsidRPr="00E404D0">
        <w:rPr>
          <w:rFonts w:cs="Times New Roman"/>
        </w:rPr>
        <w:t xml:space="preserve">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CCP to protest </w:t>
      </w:r>
      <w:r>
        <w:rPr>
          <w:rFonts w:cs="Times New Roman"/>
        </w:rPr>
        <w:t>aspects of</w:t>
      </w:r>
      <w:r w:rsidRPr="00E404D0">
        <w:rPr>
          <w:rFonts w:cs="Times New Roman"/>
        </w:rPr>
        <w:t xml:space="preserve">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abstraction—could operate in Manil</w:t>
      </w:r>
      <w:r>
        <w:rPr>
          <w:rFonts w:cs="Times New Roman"/>
        </w:rPr>
        <w:t xml:space="preserve">a as acts of visual reciprocity. It pays close attention to a series of works in an exhibition called </w:t>
      </w:r>
      <w:r>
        <w:rPr>
          <w:rFonts w:cs="Times New Roman"/>
          <w:i/>
        </w:rPr>
        <w:t xml:space="preserve">New Works, 1973 </w:t>
      </w:r>
      <w:r>
        <w:rPr>
          <w:rFonts w:cs="Times New Roman"/>
        </w:rPr>
        <w:t xml:space="preserve">or </w:t>
      </w:r>
      <w:r>
        <w:rPr>
          <w:rFonts w:cs="Times New Roman"/>
          <w:i/>
        </w:rPr>
        <w:t xml:space="preserve">For E.H. </w:t>
      </w:r>
      <w:r>
        <w:rPr>
          <w:rFonts w:cs="Times New Roman"/>
        </w:rPr>
        <w:t xml:space="preserve">in homage to Eva Hesse, arguing that within Chabet’s grids are the “bodily perturbations”—ones to remind the viewer of her own body and its potential—that disturbed the system of order and control so desired of the Marcoses’ authoritarianism. Chabet’s grids suggest that one cannot take the universalism of modernism for granted; the struggle of the upright grid seemed emblematic of the Philippines’ own struggle for autonomy, artistic and otherwise. </w:t>
      </w:r>
    </w:p>
    <w:p w14:paraId="0C88E9D0" w14:textId="77777777" w:rsidR="00701D25" w:rsidRPr="00E404D0" w:rsidRDefault="00701D25" w:rsidP="00701D25">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w:t>
      </w:r>
      <w:r>
        <w:rPr>
          <w:rStyle w:val="FootnoteReference"/>
          <w:rFonts w:cs="Times New Roman"/>
        </w:rPr>
        <w:footnoteReference w:id="78"/>
      </w:r>
      <w:r w:rsidRPr="00E404D0">
        <w:rPr>
          <w:rFonts w:cs="Times New Roman"/>
        </w:rPr>
        <w:t xml:space="preserve">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w:t>
      </w:r>
      <w:r>
        <w:rPr>
          <w:rFonts w:cs="Times New Roman"/>
        </w:rPr>
        <w:t>l law—and freely exhibit their representational</w:t>
      </w:r>
      <w:r w:rsidRPr="00E404D0">
        <w:rPr>
          <w:rFonts w:cs="Times New Roman"/>
        </w:rPr>
        <w:t xml:space="preserve"> artworks. </w:t>
      </w:r>
      <w:r w:rsidRPr="00E404D0">
        <w:rPr>
          <w:rFonts w:cs="Times New Roman"/>
          <w:lang w:eastAsia="zh-TW"/>
        </w:rPr>
        <w:lastRenderedPageBreak/>
        <w:t>The chapter examines how Shop 6’s use of trash materials and their intended estrangement countered the Marcoses’ cultural agenda of</w:t>
      </w:r>
      <w:r w:rsidRPr="00E404D0">
        <w:rPr>
          <w:rFonts w:cs="Times New Roman"/>
        </w:rPr>
        <w:t xml:space="preserve"> </w:t>
      </w:r>
      <w:r w:rsidRPr="00E404D0">
        <w:rPr>
          <w:rFonts w:eastAsia="Times New Roman" w:cs="Times New Roman"/>
          <w:i/>
          <w:shd w:val="clear" w:color="auto" w:fill="FFFFFF"/>
        </w:rPr>
        <w:t>katotohanan, kagandahan at kabutihan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7B7E8A41" w14:textId="5F136753" w:rsidR="00701D25" w:rsidRDefault="00701D25" w:rsidP="00701D25">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diplomacy extended towards a recuperation of indigeneity with projects like the Coconut Palace. I trace indigenous installation art as a variable practice that eventually expanded out in t</w:t>
      </w:r>
      <w:r>
        <w:rPr>
          <w:rFonts w:cs="Times New Roman"/>
        </w:rPr>
        <w:t>he mid-1980s</w:t>
      </w:r>
      <w:r w:rsidRPr="00E404D0">
        <w:rPr>
          <w:rFonts w:cs="Times New Roman"/>
        </w:rPr>
        <w:t xml:space="preserve">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635E958B" w14:textId="6DF1F81E" w:rsidR="00D14C85" w:rsidRDefault="00BA16B7" w:rsidP="00D718D0">
      <w:pPr>
        <w:ind w:firstLine="720"/>
        <w:contextualSpacing/>
        <w:rPr>
          <w:rFonts w:cs="Times New Roman"/>
        </w:rPr>
      </w:pPr>
      <w:r>
        <w:rPr>
          <w:rFonts w:cs="Times New Roman"/>
        </w:rPr>
        <w:t>In determining what to include in a dissertation about Philippine conceptual art during Ferdinand and Imelda Marcos’ authoritarian regime, I have taken some liberty to extend the terms of conceptualism beyond Roberto Chabet and his gang of collaborators to include works by composer Jose Maceda and, most surprisingly of all, Junyee, an artist known for his indigenous installations.</w:t>
      </w:r>
      <w:r>
        <w:rPr>
          <w:rStyle w:val="FootnoteReference"/>
          <w:rFonts w:cs="Times New Roman"/>
        </w:rPr>
        <w:footnoteReference w:id="79"/>
      </w:r>
      <w:r>
        <w:rPr>
          <w:rFonts w:cs="Times New Roman"/>
        </w:rPr>
        <w:t xml:space="preserve"> While my initial decision to include artists outside the usual “canon” of Philippine conceptual art occurred due to my desire to write about my favorite works—the </w:t>
      </w:r>
      <w:r>
        <w:rPr>
          <w:rFonts w:cs="Times New Roman"/>
        </w:rPr>
        <w:lastRenderedPageBreak/>
        <w:t>ones I found the most compelling or interesting or weird—the more I examined these artists</w:t>
      </w:r>
      <w:r w:rsidR="00D718D0">
        <w:rPr>
          <w:rFonts w:cs="Times New Roman"/>
        </w:rPr>
        <w:t xml:space="preserve"> and their works</w:t>
      </w:r>
      <w:r>
        <w:rPr>
          <w:rFonts w:cs="Times New Roman"/>
        </w:rPr>
        <w:t xml:space="preserve">, the more </w:t>
      </w:r>
      <w:r w:rsidR="008506EA">
        <w:rPr>
          <w:rFonts w:cs="Times New Roman"/>
        </w:rPr>
        <w:t xml:space="preserve">they seemed </w:t>
      </w:r>
      <w:r w:rsidR="00D14C85">
        <w:rPr>
          <w:rFonts w:cs="Times New Roman"/>
        </w:rPr>
        <w:t>be</w:t>
      </w:r>
      <w:r w:rsidR="008506EA">
        <w:rPr>
          <w:rFonts w:cs="Times New Roman"/>
        </w:rPr>
        <w:t>fit</w:t>
      </w:r>
      <w:r w:rsidR="00D14C85">
        <w:rPr>
          <w:rFonts w:cs="Times New Roman"/>
        </w:rPr>
        <w:t>ting to</w:t>
      </w:r>
      <w:r>
        <w:rPr>
          <w:rFonts w:cs="Times New Roman"/>
        </w:rPr>
        <w:t xml:space="preserve"> Philippine conceptualism.</w:t>
      </w:r>
      <w:r>
        <w:rPr>
          <w:rStyle w:val="FootnoteReference"/>
          <w:rFonts w:cs="Times New Roman"/>
        </w:rPr>
        <w:footnoteReference w:id="80"/>
      </w:r>
      <w:r>
        <w:rPr>
          <w:rFonts w:cs="Times New Roman"/>
        </w:rPr>
        <w:t xml:space="preserve"> </w:t>
      </w:r>
    </w:p>
    <w:p w14:paraId="1C00218F" w14:textId="2F913174" w:rsidR="00B13A03" w:rsidRDefault="007B113F" w:rsidP="00D718D0">
      <w:pPr>
        <w:ind w:firstLine="720"/>
        <w:contextualSpacing/>
        <w:rPr>
          <w:rFonts w:cs="Times New Roman"/>
        </w:rPr>
      </w:pPr>
      <w:r>
        <w:rPr>
          <w:rFonts w:cs="Times New Roman"/>
        </w:rPr>
        <w:t xml:space="preserve">Conceptualism, as I begin to suggest </w:t>
      </w:r>
      <w:r w:rsidR="00BA16B7">
        <w:rPr>
          <w:rFonts w:cs="Times New Roman"/>
        </w:rPr>
        <w:t xml:space="preserve">in the introduction, is not tethered to medium, but rather very pragmatic and material concerns in the Philippines. Artists used found, inexpensive, easily accessible materials and detritus not only to produce an excess of sensorial experiences in Philippine conceptualism, but also due to their incipient emancipatory potential to be free of political and economic structures. </w:t>
      </w:r>
      <w:r w:rsidR="00190B63">
        <w:rPr>
          <w:rFonts w:cs="Times New Roman"/>
        </w:rPr>
        <w:t xml:space="preserve">Junyee in particular recognizes his mobilization of indigenous materials from the land as a way of asserting his own self-reliance and self-hood in the face of authoritarianism. </w:t>
      </w:r>
      <w:r w:rsidR="00BA16B7">
        <w:rPr>
          <w:rFonts w:cs="Times New Roman"/>
        </w:rPr>
        <w:t xml:space="preserve">The following chapters demonstrate how using detritus to create ephemeral situations, ones not intended to be sold, was not just a critique on commodity culture, but rather a way to assert one’s own liberation from structures of power. </w:t>
      </w:r>
      <w:r w:rsidR="00B13A03">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9" w:name="_Toc381540501"/>
      <w:r w:rsidRPr="00350779">
        <w:t xml:space="preserve">Toilet Papering the Cultural Edifice: Jose Maceda’s </w:t>
      </w:r>
      <w:r w:rsidRPr="00EF4BA2">
        <w:rPr>
          <w:i/>
        </w:rPr>
        <w:t>Cassettes 100</w:t>
      </w:r>
      <w:r w:rsidRPr="00350779">
        <w:t xml:space="preserve"> as Philippine Happening</w:t>
      </w:r>
      <w:bookmarkEnd w:id="9"/>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81"/>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Iannis</w:t>
      </w:r>
      <w:r>
        <w:rPr>
          <w:rFonts w:cs="Times New Roman"/>
        </w:rPr>
        <w:t xml:space="preserve"> Xenakis as important influences.</w:t>
      </w:r>
      <w:r>
        <w:rPr>
          <w:rStyle w:val="FootnoteReference"/>
          <w:rFonts w:cs="Times New Roman"/>
        </w:rPr>
        <w:footnoteReference w:id="82"/>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emitting composed sounds of gongs, buzzers, harps, shells, leaves, flutes, sticks, zithers, human </w:t>
      </w:r>
      <w:r w:rsidRPr="00823B6E">
        <w:rPr>
          <w:rFonts w:cs="Times New Roman"/>
        </w:rPr>
        <w:lastRenderedPageBreak/>
        <w:t xml:space="preserve">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83"/>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84"/>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Gelvezon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85"/>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86"/>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87"/>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88"/>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89"/>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90"/>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91"/>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92"/>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93"/>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94"/>
      </w:r>
      <w:r w:rsidRPr="00077B0F">
        <w:rPr>
          <w:rFonts w:cs="Times New Roman"/>
        </w:rPr>
        <w:t xml:space="preserve"> Happenings ranged from “the highly scripted to the spare and conceptual.”</w:t>
      </w:r>
      <w:r w:rsidRPr="00077B0F">
        <w:rPr>
          <w:rStyle w:val="FootnoteReference"/>
          <w:rFonts w:cs="Times New Roman"/>
        </w:rPr>
        <w:footnoteReference w:id="95"/>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w:t>
      </w:r>
      <w:proofErr w:type="spellStart"/>
      <w:r>
        <w:rPr>
          <w:rFonts w:cs="Times New Roman"/>
        </w:rPr>
        <w:t>Kaprow’s</w:t>
      </w:r>
      <w:proofErr w:type="spellEnd"/>
      <w:r>
        <w:rPr>
          <w:rFonts w:cs="Times New Roman"/>
        </w:rPr>
        <w:t xml:space="preserve">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96"/>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97"/>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Maceda’s citation of an established avant-garde practice disguised </w:t>
      </w:r>
      <w:r>
        <w:rPr>
          <w:rFonts w:cs="Times New Roman"/>
          <w:i/>
        </w:rPr>
        <w:t>Cassettes 100</w:t>
      </w:r>
      <w:r>
        <w:rPr>
          <w:rFonts w:cs="Times New Roman"/>
        </w:rPr>
        <w:t xml:space="preserve">’s political </w:t>
      </w:r>
      <w:r>
        <w:rPr>
          <w:rFonts w:cs="Times New Roman"/>
        </w:rPr>
        <w:lastRenderedPageBreak/>
        <w:t>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98"/>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99"/>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5" w:name="_Toc381540502"/>
      <w:r w:rsidRPr="003D1DEB">
        <w:rPr>
          <w:rStyle w:val="SubChapterChar"/>
          <w:b/>
        </w:rPr>
        <w:t>“Slab of Sanctified Carpeted Concrete”: The CCP and its Crit</w:t>
      </w:r>
      <w:r w:rsidRPr="003D1DEB">
        <w:t>ics</w:t>
      </w:r>
      <w:r w:rsidRPr="003D1DEB">
        <w:rPr>
          <w:rStyle w:val="SubChapterChar"/>
          <w:b/>
          <w:vertAlign w:val="superscript"/>
        </w:rPr>
        <w:footnoteReference w:id="100"/>
      </w:r>
      <w:bookmarkEnd w:id="15"/>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w:t>
      </w:r>
      <w:r w:rsidRPr="00823B6E">
        <w:rPr>
          <w:rFonts w:cs="Times New Roman"/>
        </w:rPr>
        <w:lastRenderedPageBreak/>
        <w:t>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101"/>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102"/>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103"/>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residence—under siege.</w:t>
      </w:r>
      <w:r w:rsidRPr="00823B6E">
        <w:rPr>
          <w:rStyle w:val="FootnoteReference"/>
          <w:rFonts w:cs="Times New Roman"/>
        </w:rPr>
        <w:footnoteReference w:id="104"/>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w:t>
      </w:r>
      <w:r w:rsidRPr="00823B6E">
        <w:rPr>
          <w:rFonts w:cs="Times New Roman"/>
        </w:rPr>
        <w:lastRenderedPageBreak/>
        <w:t>government.</w:t>
      </w:r>
      <w:r w:rsidRPr="00823B6E">
        <w:rPr>
          <w:rStyle w:val="FootnoteReference"/>
          <w:rFonts w:cs="Times New Roman"/>
        </w:rPr>
        <w:footnoteReference w:id="105"/>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106"/>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107"/>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108"/>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lastRenderedPageBreak/>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Lavan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109"/>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110"/>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cs="Times New Roman"/>
        </w:rPr>
        <w:footnoteReference w:id="111"/>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w:t>
      </w:r>
      <w:r w:rsidRPr="001751AF">
        <w:rPr>
          <w:rFonts w:cs="Times New Roman"/>
        </w:rPr>
        <w:lastRenderedPageBreak/>
        <w:t>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112"/>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113"/>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114"/>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cs="Times New Roman"/>
        </w:rPr>
        <w:footnoteReference w:id="115"/>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w:t>
      </w:r>
      <w:r>
        <w:rPr>
          <w:rFonts w:cs="Times New Roman"/>
        </w:rPr>
        <w:lastRenderedPageBreak/>
        <w:t>onto stilts—a commonplace sight in the Philippines.</w:t>
      </w:r>
      <w:r w:rsidRPr="001751AF">
        <w:rPr>
          <w:rStyle w:val="FootnoteReference"/>
          <w:rFonts w:cs="Times New Roman"/>
        </w:rPr>
        <w:footnoteReference w:id="116"/>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117"/>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118"/>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…by reclaiming the land from the sea” was a “symbolic gesture not only of its subversion of nature, but also of the impending social changes, especially the declaration of martial law in 1972.”</w:t>
      </w:r>
      <w:r w:rsidRPr="001751AF">
        <w:rPr>
          <w:rStyle w:val="FootnoteReference"/>
          <w:rFonts w:cs="Times New Roman"/>
        </w:rPr>
        <w:footnoteReference w:id="119"/>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lastRenderedPageBreak/>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d Joya and Gelvezon,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20"/>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21"/>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22"/>
      </w:r>
      <w:r w:rsidRPr="00823B6E">
        <w:rPr>
          <w:rFonts w:cs="Times New Roman"/>
        </w:rPr>
        <w:t xml:space="preserve"> Senator Benigno Aquino</w:t>
      </w:r>
      <w:r>
        <w:rPr>
          <w:rFonts w:cs="Times New Roman"/>
        </w:rPr>
        <w:t xml:space="preserve">, </w:t>
      </w:r>
      <w:r w:rsidRPr="00823B6E">
        <w:rPr>
          <w:rFonts w:cs="Times New Roman"/>
        </w:rPr>
        <w:lastRenderedPageBreak/>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23"/>
      </w:r>
    </w:p>
    <w:p w14:paraId="26489D55" w14:textId="52D30849"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Artists such as Mar</w:t>
      </w:r>
      <w:r w:rsidR="006A18FD">
        <w:rPr>
          <w:rFonts w:cs="Times New Roman"/>
        </w:rPr>
        <w:t>ciano</w:t>
      </w:r>
      <w:r w:rsidRPr="00A16512">
        <w:rPr>
          <w:rFonts w:cs="Times New Roman"/>
        </w:rPr>
        <w:t xml:space="preserve"> Galang and David Medalla</w:t>
      </w:r>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24"/>
      </w:r>
      <w:r w:rsidR="00B91E47">
        <w:rPr>
          <w:rFonts w:cs="Times New Roman"/>
        </w:rPr>
        <w:t xml:space="preserve"> </w:t>
      </w:r>
      <w:r w:rsidRPr="00A16512">
        <w:rPr>
          <w:rFonts w:cs="Times New Roman"/>
        </w:rPr>
        <w:t>picketed at the opening of the CCP</w:t>
      </w:r>
      <w:r w:rsidR="00005550">
        <w:rPr>
          <w:rFonts w:cs="Times New Roman"/>
        </w:rPr>
        <w:t xml:space="preserve"> with poet </w:t>
      </w:r>
      <w:r w:rsidR="00DA5FBA">
        <w:rPr>
          <w:rFonts w:cs="Times New Roman"/>
        </w:rPr>
        <w:t>Jose Lansang, Jr</w:t>
      </w:r>
      <w:r w:rsidRPr="00A16512">
        <w:rPr>
          <w:rFonts w:cs="Times New Roman"/>
        </w:rPr>
        <w:t>.</w:t>
      </w:r>
      <w:r w:rsidRPr="00A16512">
        <w:rPr>
          <w:rStyle w:val="FootnoteReference"/>
          <w:rFonts w:cs="Times New Roman"/>
        </w:rPr>
        <w:footnoteReference w:id="125"/>
      </w:r>
      <w:r w:rsidRPr="00A16512">
        <w:rPr>
          <w:rFonts w:cs="Times New Roman"/>
        </w:rPr>
        <w:t xml:space="preserve"> Medalla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26"/>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27"/>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 xml:space="preserve">belied the notion that </w:t>
      </w:r>
      <w:r>
        <w:rPr>
          <w:rFonts w:cs="Times New Roman"/>
        </w:rPr>
        <w:lastRenderedPageBreak/>
        <w:t>“rebel”</w:t>
      </w:r>
      <w:r w:rsidRPr="00823B6E">
        <w:rPr>
          <w:rFonts w:cs="Times New Roman"/>
        </w:rPr>
        <w:t xml:space="preserve"> artists were prohibited from the CCP as both programs promoted young and often provocative artists.</w:t>
      </w:r>
      <w:r>
        <w:rPr>
          <w:rFonts w:cs="Times New Roman"/>
        </w:rPr>
        <w:t xml:space="preserve"> Medalla’s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28"/>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Amadis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29"/>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30"/>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Manila…through distinctive modern architecture,” but its Main Theater was also a symbol of </w:t>
      </w:r>
      <w:r>
        <w:rPr>
          <w:rFonts w:cs="Times New Roman"/>
        </w:rPr>
        <w:lastRenderedPageBreak/>
        <w:t>sonic modernity through its command of reverberation.</w:t>
      </w:r>
      <w:r>
        <w:rPr>
          <w:rStyle w:val="FootnoteReference"/>
          <w:rFonts w:cs="Times New Roman"/>
        </w:rPr>
        <w:footnoteReference w:id="131"/>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32"/>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33"/>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34"/>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35"/>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36"/>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Theater auditorium could carry “</w:t>
      </w:r>
      <w:r w:rsidRPr="00823B6E">
        <w:rPr>
          <w:rFonts w:cs="Times New Roman"/>
        </w:rPr>
        <w:t xml:space="preserve">sound, clear and unblurred, to the furthest seat so that every member of the audience felt </w:t>
      </w:r>
      <w:r w:rsidRPr="00823B6E">
        <w:rPr>
          <w:rFonts w:cs="Times New Roman"/>
        </w:rPr>
        <w:lastRenderedPageBreak/>
        <w:t>himself the epicenter of soaring sound.</w:t>
      </w:r>
      <w:r>
        <w:rPr>
          <w:rFonts w:cs="Times New Roman"/>
        </w:rPr>
        <w:t>”</w:t>
      </w:r>
      <w:r w:rsidRPr="00823B6E">
        <w:rPr>
          <w:rStyle w:val="FootnoteReference"/>
          <w:rFonts w:cs="Times New Roman"/>
        </w:rPr>
        <w:footnoteReference w:id="137"/>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38"/>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39"/>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40"/>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41"/>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w:t>
      </w:r>
      <w:r>
        <w:rPr>
          <w:rFonts w:cs="Times New Roman"/>
        </w:rPr>
        <w:lastRenderedPageBreak/>
        <w:t xml:space="preserve">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42"/>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43"/>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lastRenderedPageBreak/>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7" w:name="_Toc381540503"/>
      <w:r>
        <w:t xml:space="preserve">Cassette Recording and the Drone in </w:t>
      </w:r>
      <w:r>
        <w:rPr>
          <w:i/>
        </w:rPr>
        <w:t>Cassettes 100</w:t>
      </w:r>
      <w:bookmarkEnd w:id="37"/>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Pr>
          <w:rFonts w:cs="Times New Roman"/>
        </w:rPr>
        <w:t xml:space="preserve">These included performances such as ones by the London Philharmonic, whose members </w:t>
      </w:r>
      <w:r>
        <w:rPr>
          <w:rFonts w:cs="Times New Roman"/>
        </w:rPr>
        <w:lastRenderedPageBreak/>
        <w:t>described the Main Theater as “</w:t>
      </w:r>
      <w:r w:rsidRPr="00077B0F">
        <w:rPr>
          <w:rFonts w:cs="Times New Roman"/>
        </w:rPr>
        <w:t>acoustically the best they have performed in.”</w:t>
      </w:r>
      <w:r w:rsidRPr="00077B0F">
        <w:rPr>
          <w:rStyle w:val="FootnoteReference"/>
          <w:rFonts w:cs="Times New Roman"/>
        </w:rPr>
        <w:footnoteReference w:id="144"/>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45"/>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46"/>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47"/>
      </w:r>
      <w:r w:rsidRPr="001751AF">
        <w:rPr>
          <w:rFonts w:cs="Times New Roman"/>
          <w:lang w:eastAsia="zh-TW"/>
        </w:rPr>
        <w:t xml:space="preserve"> Maceda 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w:t>
      </w:r>
      <w:r w:rsidRPr="001751AF">
        <w:rPr>
          <w:rFonts w:cs="Times New Roman"/>
          <w:lang w:eastAsia="zh-TW"/>
        </w:rPr>
        <w:lastRenderedPageBreak/>
        <w:t>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proofErr w:type="spellStart"/>
      <w:r>
        <w:rPr>
          <w:rFonts w:cs="Times New Roman"/>
          <w:i/>
        </w:rPr>
        <w:t>Pagsamba</w:t>
      </w:r>
      <w:proofErr w:type="spellEnd"/>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48"/>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proofErr w:type="spellStart"/>
      <w:r>
        <w:rPr>
          <w:rFonts w:cs="Times New Roman"/>
          <w:i/>
        </w:rPr>
        <w:t>Pagsamba</w:t>
      </w:r>
      <w:proofErr w:type="spellEnd"/>
      <w:r>
        <w:rPr>
          <w:rFonts w:cs="Times New Roman"/>
          <w:i/>
        </w:rPr>
        <w:t xml:space="preserve">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proofErr w:type="spellStart"/>
      <w:r>
        <w:rPr>
          <w:rFonts w:cs="Times New Roman"/>
          <w:i/>
        </w:rPr>
        <w:t>Pagsamba</w:t>
      </w:r>
      <w:proofErr w:type="spellEnd"/>
      <w:r>
        <w:rPr>
          <w:rFonts w:cs="Times New Roman"/>
          <w:i/>
        </w:rPr>
        <w:t xml:space="preserve">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proofErr w:type="spellStart"/>
      <w:r>
        <w:rPr>
          <w:rFonts w:cs="Times New Roman"/>
          <w:i/>
        </w:rPr>
        <w:t>Pagsamba</w:t>
      </w:r>
      <w:proofErr w:type="spellEnd"/>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cs="Times New Roman"/>
        </w:rPr>
        <w:footnoteReference w:id="149"/>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proofErr w:type="spellStart"/>
      <w:r>
        <w:rPr>
          <w:rFonts w:cs="Times New Roman"/>
          <w:i/>
        </w:rPr>
        <w:t>Pagsamba</w:t>
      </w:r>
      <w:proofErr w:type="spellEnd"/>
      <w:r>
        <w:rPr>
          <w:rFonts w:cs="Times New Roman"/>
          <w:i/>
        </w:rPr>
        <w:t xml:space="preserve"> </w:t>
      </w:r>
      <w:r>
        <w:rPr>
          <w:rFonts w:cs="Times New Roman"/>
        </w:rPr>
        <w:t xml:space="preserve">was </w:t>
      </w:r>
      <w:proofErr w:type="spellStart"/>
      <w:r>
        <w:rPr>
          <w:rFonts w:cs="Times New Roman"/>
        </w:rPr>
        <w:t>Maceda’s</w:t>
      </w:r>
      <w:proofErr w:type="spellEnd"/>
      <w:r>
        <w:rPr>
          <w:rFonts w:cs="Times New Roman"/>
        </w:rPr>
        <w:t xml:space="preserve">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proofErr w:type="spellStart"/>
      <w:r>
        <w:rPr>
          <w:rFonts w:cs="Times New Roman"/>
          <w:i/>
        </w:rPr>
        <w:t>Pagsamba</w:t>
      </w:r>
      <w:proofErr w:type="spellEnd"/>
      <w:r>
        <w:rPr>
          <w:rFonts w:cs="Times New Roman"/>
        </w:rPr>
        <w:t xml:space="preserve"> to be sited in a circular auditorium, his notes for the performance indicate flexibility in the composition’s instrumentation. Maceda claimed that “as an experience, </w:t>
      </w:r>
      <w:proofErr w:type="spellStart"/>
      <w:r>
        <w:rPr>
          <w:rFonts w:cs="Times New Roman"/>
          <w:i/>
        </w:rPr>
        <w:t>Pagsamba</w:t>
      </w:r>
      <w:proofErr w:type="spellEnd"/>
      <w:r>
        <w:rPr>
          <w:rFonts w:cs="Times New Roman"/>
          <w:i/>
        </w:rPr>
        <w:t xml:space="preserve">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50"/>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51"/>
      </w:r>
      <w:r>
        <w:rPr>
          <w:rFonts w:cs="Times New Roman"/>
        </w:rPr>
        <w:t xml:space="preserve"> Maceda acknowledges, however, that 241 machines would fail to capture the imperfection and imprecision of 241 people.</w:t>
      </w:r>
      <w:r>
        <w:rPr>
          <w:rStyle w:val="FootnoteReference"/>
          <w:rFonts w:cs="Times New Roman"/>
        </w:rPr>
        <w:footnoteReference w:id="152"/>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proofErr w:type="spellStart"/>
      <w:r w:rsidRPr="000D6F9D">
        <w:rPr>
          <w:rFonts w:cs="Times New Roman"/>
          <w:i/>
        </w:rPr>
        <w:t>Pagsamba</w:t>
      </w:r>
      <w:proofErr w:type="spellEnd"/>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proofErr w:type="spellStart"/>
      <w:r>
        <w:rPr>
          <w:rFonts w:cs="Times New Roman"/>
          <w:i/>
        </w:rPr>
        <w:t>Pagsamba</w:t>
      </w:r>
      <w:proofErr w:type="spellEnd"/>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 xml:space="preserve">As </w:t>
      </w:r>
      <w:r>
        <w:rPr>
          <w:rFonts w:cs="Times New Roman"/>
        </w:rPr>
        <w:lastRenderedPageBreak/>
        <w:t>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53"/>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54"/>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55"/>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w:t>
      </w:r>
      <w:r w:rsidRPr="00823B6E">
        <w:rPr>
          <w:rFonts w:cs="Times New Roman"/>
        </w:rPr>
        <w:lastRenderedPageBreak/>
        <w:t>predicament</w:t>
      </w:r>
      <w:r>
        <w:rPr>
          <w:rFonts w:cs="Times New Roman"/>
        </w:rPr>
        <w:t>. The tapes became “a major topic of mirth and gossip” and made Marcos look “ridiculous.”</w:t>
      </w:r>
      <w:r>
        <w:rPr>
          <w:rStyle w:val="FootnoteReference"/>
          <w:rFonts w:cs="Times New Roman"/>
        </w:rPr>
        <w:footnoteReference w:id="156"/>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57"/>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58"/>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This is all part of the 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59"/>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w:t>
      </w:r>
      <w:r>
        <w:rPr>
          <w:rFonts w:cs="Times New Roman"/>
        </w:rPr>
        <w:lastRenderedPageBreak/>
        <w:t>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60"/>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61"/>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lastRenderedPageBreak/>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62"/>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63"/>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64"/>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The 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65"/>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lastRenderedPageBreak/>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Voegelin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Voegelin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66"/>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ve, Voegelin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While Voegelin</w:t>
      </w:r>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xml:space="preserve">” that </w:t>
      </w:r>
      <w:r>
        <w:rPr>
          <w:rFonts w:cs="Times New Roman"/>
        </w:rPr>
        <w:lastRenderedPageBreak/>
        <w:t>included noise from the bustling masses</w:t>
      </w:r>
      <w:r w:rsidRPr="001751AF">
        <w:rPr>
          <w:rFonts w:cs="Times New Roman"/>
        </w:rPr>
        <w:t>.</w:t>
      </w:r>
      <w:r w:rsidRPr="001751AF">
        <w:rPr>
          <w:rStyle w:val="FootnoteReference"/>
          <w:rFonts w:cs="Times New Roman"/>
        </w:rPr>
        <w:footnoteReference w:id="167"/>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6" w:name="_Toc381540504"/>
      <w:r w:rsidRPr="00FC6985">
        <w:t xml:space="preserve">“Or do something”: Performing </w:t>
      </w:r>
      <w:r w:rsidRPr="00FC6985">
        <w:rPr>
          <w:i/>
        </w:rPr>
        <w:t>Cassettes 100</w:t>
      </w:r>
      <w:r w:rsidRPr="00FC6985">
        <w:t xml:space="preserve"> at the CCP</w:t>
      </w:r>
      <w:bookmarkEnd w:id="46"/>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lastRenderedPageBreak/>
        <w:t>Cassettes 100</w:t>
      </w:r>
      <w:r>
        <w:rPr>
          <w:rFonts w:cs="Times New Roman"/>
        </w:rPr>
        <w:t>.</w:t>
      </w:r>
      <w:r w:rsidRPr="00823B6E">
        <w:rPr>
          <w:rStyle w:val="FootnoteReference"/>
          <w:rFonts w:cs="Times New Roman"/>
        </w:rPr>
        <w:footnoteReference w:id="168"/>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69"/>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70"/>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71"/>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72"/>
      </w:r>
      <w:r>
        <w:rPr>
          <w:rFonts w:cs="Times New Roman"/>
        </w:rPr>
        <w:t xml:space="preserve"> Handouts noted that they 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lastRenderedPageBreak/>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w:t>
      </w:r>
      <w:r>
        <w:rPr>
          <w:rFonts w:cs="Times New Roman"/>
        </w:rPr>
        <w:lastRenderedPageBreak/>
        <w:t>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73"/>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74"/>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75"/>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76"/>
      </w:r>
      <w:r w:rsidRPr="00823B6E">
        <w:rPr>
          <w:rFonts w:cs="Times New Roman"/>
        </w:rPr>
        <w:t xml:space="preserve"> The remaining thirty are ordered to sit i</w:t>
      </w:r>
      <w:r>
        <w:rPr>
          <w:rFonts w:cs="Times New Roman"/>
        </w:rPr>
        <w:t xml:space="preserve">n </w:t>
      </w:r>
      <w:r>
        <w:rPr>
          <w:rFonts w:cs="Times New Roman"/>
        </w:rPr>
        <w:lastRenderedPageBreak/>
        <w:t>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77"/>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2053CB10" w:rsidR="00350779" w:rsidRPr="003C31EC" w:rsidRDefault="00350779" w:rsidP="007C1E04">
      <w:pPr>
        <w:ind w:firstLine="720"/>
        <w:contextualSpacing/>
        <w:rPr>
          <w:rFonts w:cs="Times New Roman"/>
          <w:b/>
        </w:rPr>
      </w:pPr>
      <w:r>
        <w:rPr>
          <w:rFonts w:cs="Times New Roman"/>
          <w:b/>
        </w:rPr>
        <w:t>[fig. 1.9</w:t>
      </w:r>
      <w:r w:rsidR="00C16713">
        <w:rPr>
          <w:rFonts w:cs="Times New Roman"/>
          <w:b/>
        </w:rPr>
        <w:t>–</w:t>
      </w:r>
      <w:r>
        <w:rPr>
          <w:rFonts w:cs="Times New Roman"/>
          <w:b/>
        </w:rPr>
        <w:t>1.10]</w:t>
      </w:r>
      <w:r>
        <w:rPr>
          <w:rFonts w:cs="Times New Roman"/>
        </w:rPr>
        <w:t xml:space="preserve"> “Formations IV” is labeled as “concentration.”</w:t>
      </w:r>
      <w:r w:rsidRPr="00823B6E">
        <w:rPr>
          <w:rStyle w:val="FootnoteReference"/>
          <w:rFonts w:cs="Times New Roman"/>
        </w:rPr>
        <w:footnoteReference w:id="178"/>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usic stops, the 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79"/>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 xml:space="preserve">The photograph captures a moment in which motives seem unclear; the image </w:t>
      </w:r>
      <w:r w:rsidRPr="00BE66EF">
        <w:rPr>
          <w:rFonts w:cs="Times New Roman"/>
        </w:rPr>
        <w:lastRenderedPageBreak/>
        <w:t>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80"/>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81"/>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r w:rsidRPr="00823B6E">
        <w:rPr>
          <w:rFonts w:cs="Times New Roman"/>
          <w:lang w:eastAsia="zh-TW"/>
        </w:rPr>
        <w:t>Exequiel S. Molin</w:t>
      </w:r>
      <w:r>
        <w:rPr>
          <w:rFonts w:cs="Times New Roman"/>
          <w:lang w:eastAsia="zh-TW"/>
        </w:rPr>
        <w:t xml:space="preserve">a </w:t>
      </w:r>
      <w:r>
        <w:rPr>
          <w:rFonts w:cs="Times New Roman"/>
          <w:lang w:eastAsia="zh-TW"/>
        </w:rPr>
        <w:lastRenderedPageBreak/>
        <w:t>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82"/>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83"/>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lso casted onto the 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lastRenderedPageBreak/>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Gelvezon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w:t>
      </w:r>
      <w:r w:rsidRPr="00823B6E">
        <w:rPr>
          <w:rFonts w:cs="Times New Roman"/>
        </w:rPr>
        <w:lastRenderedPageBreak/>
        <w:t>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66122594"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84"/>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[fig. 1.14</w:t>
      </w:r>
      <w:r w:rsidR="00C16713">
        <w:rPr>
          <w:rFonts w:cs="Times New Roman"/>
          <w:b/>
        </w:rPr>
        <w:t>–</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the United States</w:t>
      </w:r>
      <w:r>
        <w:rPr>
          <w:rFonts w:cs="Times New Roman"/>
        </w:rPr>
        <w:t>.</w:t>
      </w:r>
      <w:r>
        <w:rPr>
          <w:rStyle w:val="FootnoteReference"/>
          <w:rFonts w:cs="Times New Roman"/>
        </w:rPr>
        <w:footnoteReference w:id="185"/>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543D2182"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xml:space="preserve">. In the </w:t>
      </w:r>
      <w:r w:rsidRPr="00823B6E">
        <w:rPr>
          <w:rFonts w:cs="Times New Roman"/>
        </w:rPr>
        <w:lastRenderedPageBreak/>
        <w:t>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16</w:t>
      </w:r>
      <w:r w:rsidR="00C16713">
        <w:rPr>
          <w:rFonts w:cs="Times New Roman"/>
          <w:b/>
        </w:rPr>
        <w:t>–</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—a performance antithetical to the Marcos’ goal-driven 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 xml:space="preserve">wide stances. While others move about or huddled in </w:t>
      </w:r>
      <w:r>
        <w:rPr>
          <w:rFonts w:cs="Times New Roman"/>
        </w:rPr>
        <w:lastRenderedPageBreak/>
        <w:t>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One 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86"/>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87"/>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w:t>
      </w:r>
      <w:r w:rsidRPr="00077B0F">
        <w:rPr>
          <w:rFonts w:cs="Times New Roman"/>
        </w:rPr>
        <w:lastRenderedPageBreak/>
        <w:t xml:space="preserve">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88"/>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xml:space="preserve">. The photograph, which includes </w:t>
      </w:r>
      <w:r>
        <w:rPr>
          <w:rFonts w:cs="Times New Roman"/>
        </w:rPr>
        <w:lastRenderedPageBreak/>
        <w:t>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t>
      </w:r>
      <w:r>
        <w:rPr>
          <w:rFonts w:cs="Times New Roman"/>
        </w:rPr>
        <w:lastRenderedPageBreak/>
        <w:t xml:space="preserve">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89"/>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0" w:name="_Toc381540505"/>
      <w:r>
        <w:rPr>
          <w:rFonts w:eastAsia="Times New Roman"/>
        </w:rPr>
        <w:t xml:space="preserve">Coda: </w:t>
      </w:r>
      <w:r w:rsidRPr="00953483">
        <w:rPr>
          <w:rFonts w:eastAsia="Times New Roman"/>
        </w:rPr>
        <w:t>Ugnayan</w:t>
      </w:r>
      <w:bookmarkEnd w:id="50"/>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90"/>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91"/>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 xml:space="preserve">circulate Los Angeles’s </w:t>
      </w:r>
      <w:r>
        <w:rPr>
          <w:rFonts w:cs="Times New Roman"/>
        </w:rPr>
        <w:lastRenderedPageBreak/>
        <w:t>multi-level highways to create a complete composition.</w:t>
      </w:r>
      <w:r>
        <w:rPr>
          <w:rStyle w:val="FootnoteReference"/>
          <w:rFonts w:cs="Times New Roman"/>
        </w:rPr>
        <w:footnoteReference w:id="192"/>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93"/>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Batan,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94"/>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95"/>
      </w:r>
      <w:r>
        <w:rPr>
          <w:rFonts w:cs="Times New Roman"/>
        </w:rPr>
        <w:t xml:space="preserve"> These centers played the radio station broadcasts over twenty loudspeakers.</w:t>
      </w:r>
      <w:r>
        <w:rPr>
          <w:rStyle w:val="FootnoteReference"/>
          <w:rFonts w:cs="Times New Roman"/>
        </w:rPr>
        <w:footnoteReference w:id="196"/>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97"/>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 xml:space="preserve">was performed during some of its peak years. As discussed earlier, under martial law, Marcos took immediate control of television, radio stations, </w:t>
      </w:r>
      <w:r>
        <w:rPr>
          <w:rFonts w:cs="Times New Roman"/>
        </w:rPr>
        <w:lastRenderedPageBreak/>
        <w:t>and major newspapers to regulate the circulation of information.</w:t>
      </w:r>
      <w:r>
        <w:rPr>
          <w:rStyle w:val="FootnoteReference"/>
          <w:rFonts w:cs="Times New Roman"/>
        </w:rPr>
        <w:footnoteReference w:id="198"/>
      </w:r>
      <w:r>
        <w:rPr>
          <w:rFonts w:cs="Times New Roman"/>
        </w:rPr>
        <w:t xml:space="preserve"> In </w:t>
      </w:r>
      <w:r>
        <w:rPr>
          <w:rFonts w:cs="Times New Roman"/>
          <w:i/>
        </w:rPr>
        <w:t>Radyo: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99"/>
      </w:r>
      <w:r>
        <w:rPr>
          <w:rFonts w:cs="Times New Roman"/>
        </w:rPr>
        <w:t xml:space="preserve"> According to Robert Youngblood, while Marcos had “initially stated that the control of the media was necessary because the press and 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200"/>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201"/>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202"/>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203"/>
      </w:r>
      <w:r>
        <w:rPr>
          <w:rFonts w:cs="Times New Roman"/>
        </w:rPr>
        <w:t xml:space="preserve"> In other words, Imelda’s desire to present the Philippines as a unified nation to its citizens through the appropriation of “indigenous voices” temporarily released control of mass media outlets for the </w:t>
      </w:r>
      <w:r>
        <w:rPr>
          <w:rFonts w:cs="Times New Roman"/>
        </w:rPr>
        <w:lastRenderedPageBreak/>
        <w:t>sake of art that might achieve that unity.</w:t>
      </w:r>
      <w:r>
        <w:rPr>
          <w:rStyle w:val="FootnoteReference"/>
          <w:rFonts w:cs="Times New Roman"/>
        </w:rPr>
        <w:footnoteReference w:id="204"/>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r w:rsidRPr="00614EAE">
        <w:rPr>
          <w:rFonts w:cs="Times New Roman"/>
          <w:i/>
        </w:rPr>
        <w:t>tao</w:t>
      </w:r>
      <w:r>
        <w:rPr>
          <w:rFonts w:cs="Times New Roman"/>
        </w:rPr>
        <w:t>’s [people’s] imagination.”</w:t>
      </w:r>
      <w:r>
        <w:rPr>
          <w:rStyle w:val="FootnoteReference"/>
          <w:rFonts w:cs="Times New Roman"/>
        </w:rPr>
        <w:footnoteReference w:id="205"/>
      </w:r>
      <w:r>
        <w:rPr>
          <w:rFonts w:cs="Times New Roman"/>
        </w:rPr>
        <w:t xml:space="preserve"> Despite her deep ambivalence about the project’s nation-building potential, Imelda endorsed the project anyway.</w:t>
      </w:r>
      <w:r>
        <w:rPr>
          <w:rStyle w:val="FootnoteReference"/>
          <w:rFonts w:cs="Times New Roman"/>
        </w:rPr>
        <w:footnoteReference w:id="206"/>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1B340D">
          <w:pgSz w:w="12240" w:h="15840"/>
          <w:pgMar w:top="1440" w:right="1440" w:bottom="1440" w:left="1440" w:header="720" w:footer="720" w:gutter="0"/>
          <w:cols w:space="720"/>
          <w:docGrid w:linePitch="360"/>
        </w:sectPr>
      </w:pPr>
      <w:bookmarkStart w:id="54"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0E1F30BD" w:rsidR="001C732C" w:rsidRDefault="001C732C" w:rsidP="001C732C">
      <w:pPr>
        <w:pStyle w:val="Heading2"/>
      </w:pPr>
      <w:bookmarkStart w:id="55" w:name="_Toc381540506"/>
      <w:r w:rsidRPr="001A6399">
        <w:t>Roberto Chabet</w:t>
      </w:r>
      <w:r w:rsidR="00C37A9C">
        <w:t>: Lines and Surfaces</w:t>
      </w:r>
      <w:bookmarkEnd w:id="55"/>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207"/>
      </w:r>
      <w:r>
        <w:rPr>
          <w:rFonts w:cs="Times New Roman"/>
        </w:rPr>
        <w:t xml:space="preserve"> was notably described as “an artist of happenings” by art critic Benesa.</w:t>
      </w:r>
      <w:r>
        <w:rPr>
          <w:rStyle w:val="FootnoteReference"/>
          <w:rFonts w:cs="Times New Roman"/>
        </w:rPr>
        <w:footnoteReference w:id="208"/>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209"/>
      </w:r>
      <w:r>
        <w:rPr>
          <w:rFonts w:cs="Times New Roman"/>
        </w:rPr>
        <w:t xml:space="preserve"> Chabet’s allusion to “newspapers” seemed to refer to restrictions on free press under martial law that limited freedom of expression. Though </w:t>
      </w:r>
      <w:r>
        <w:rPr>
          <w:rFonts w:cs="Times New Roman"/>
        </w:rPr>
        <w:lastRenderedPageBreak/>
        <w:t xml:space="preserve">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210"/>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211"/>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212"/>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213"/>
      </w:r>
      <w:r>
        <w:rPr>
          <w:rFonts w:cs="Times New Roman"/>
        </w:rPr>
        <w:t xml:space="preserve"> Luz had also been the one to advise the young Chabet to sign his work with his exotic sounding middle name lest he be mistaken for one of the many other Rodriguezes in the Philippine art scene.</w:t>
      </w:r>
      <w:r>
        <w:rPr>
          <w:rStyle w:val="FootnoteReference"/>
          <w:rFonts w:cs="Times New Roman"/>
        </w:rPr>
        <w:footnoteReference w:id="214"/>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215"/>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216"/>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217"/>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218"/>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19"/>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20"/>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Claes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21"/>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22"/>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23"/>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24"/>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t xml:space="preserve">Though Chabet only served as the CCP’s Museum Director for a single year of exhibitions, he established early curatorial programs for the Center and its developmental </w:t>
      </w:r>
      <w:r>
        <w:rPr>
          <w:rFonts w:cs="Times New Roman"/>
        </w:rPr>
        <w:lastRenderedPageBreak/>
        <w:t xml:space="preserve">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25"/>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26"/>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27"/>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28"/>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6"/>
      <w:r>
        <w:rPr>
          <w:rFonts w:cs="Times New Roman"/>
        </w:rPr>
        <w:t>inconsistencies</w:t>
      </w:r>
      <w:r w:rsidRPr="00EA4825">
        <w:rPr>
          <w:rFonts w:cs="Times New Roman"/>
        </w:rPr>
        <w:t xml:space="preserve"> </w:t>
      </w:r>
      <w:commentRangeEnd w:id="56"/>
      <w:r>
        <w:rPr>
          <w:rStyle w:val="CommentReference"/>
        </w:rPr>
        <w:commentReference w:id="56"/>
      </w:r>
      <w:r w:rsidRPr="00EA4825">
        <w:rPr>
          <w:rFonts w:cs="Times New Roman"/>
        </w:rPr>
        <w:t xml:space="preserve">to legitimate their </w:t>
      </w:r>
      <w:r w:rsidRPr="00EA4825">
        <w:rPr>
          <w:rFonts w:cs="Times New Roman"/>
        </w:rPr>
        <w:lastRenderedPageBreak/>
        <w:t xml:space="preserve">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29"/>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30"/>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Beller argues in his essay that “the radical edge” of “the viscerality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31"/>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w:t>
      </w:r>
      <w:r w:rsidRPr="00EA4825">
        <w:rPr>
          <w:rFonts w:cs="Times New Roman"/>
        </w:rPr>
        <w:lastRenderedPageBreak/>
        <w:t>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Beller describes as “army camouflage”)</w:t>
      </w:r>
      <w:r>
        <w:rPr>
          <w:rStyle w:val="FootnoteReference"/>
          <w:rFonts w:cs="Times New Roman"/>
        </w:rPr>
        <w:footnoteReference w:id="232"/>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33"/>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381540507"/>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34"/>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exhibition curated by Albano, Chabet’s replacement at the </w:t>
      </w:r>
      <w:r w:rsidRPr="00A6034E">
        <w:rPr>
          <w:rFonts w:cs="Times New Roman"/>
        </w:rPr>
        <w:t>CCP.</w:t>
      </w:r>
      <w:r w:rsidRPr="00A6034E">
        <w:rPr>
          <w:rStyle w:val="FootnoteReference"/>
          <w:rFonts w:cs="Times New Roman"/>
        </w:rPr>
        <w:footnoteReference w:id="235"/>
      </w:r>
      <w:r w:rsidRPr="0002636B">
        <w:rPr>
          <w:rFonts w:cs="Times New Roman"/>
        </w:rPr>
        <w:t xml:space="preserve"> </w:t>
      </w:r>
      <w:r>
        <w:rPr>
          <w:rFonts w:cs="Times New Roman"/>
        </w:rPr>
        <w:t xml:space="preserve">Albano had initially joined </w:t>
      </w:r>
      <w:r>
        <w:rPr>
          <w:rFonts w:cs="Times New Roman"/>
        </w:rPr>
        <w:lastRenderedPageBreak/>
        <w:t>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36"/>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37"/>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38"/>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w:t>
      </w:r>
      <w:r>
        <w:rPr>
          <w:rFonts w:cs="Times New Roman"/>
        </w:rPr>
        <w:lastRenderedPageBreak/>
        <w:t>rejection of its contents.</w:t>
      </w:r>
      <w:r>
        <w:rPr>
          <w:rStyle w:val="FootnoteReference"/>
          <w:rFonts w:cs="Times New Roman"/>
        </w:rPr>
        <w:footnoteReference w:id="239"/>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Solidaridad, Galerie Bleue,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40"/>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41"/>
      </w:r>
      <w:r w:rsidRPr="00B27D31">
        <w:rPr>
          <w:rFonts w:cs="Times New Roman"/>
        </w:rPr>
        <w:t xml:space="preserve"> </w:t>
      </w:r>
      <w:r>
        <w:rPr>
          <w:rFonts w:cs="Times New Roman"/>
        </w:rPr>
        <w:t xml:space="preserve">Artists further expressed offense that an outsider—someone who had previously worked in advertisement—created an entire historical tome about them, the first one to be published in the Philippines. Chabet, for example, later criticized Duldulao because he “actually never went to the exhibitions or openings,” though </w:t>
      </w:r>
      <w:r>
        <w:rPr>
          <w:rFonts w:cs="Times New Roman"/>
        </w:rPr>
        <w:lastRenderedPageBreak/>
        <w:t>the latter claimed otherwise.</w:t>
      </w:r>
      <w:r>
        <w:rPr>
          <w:rStyle w:val="FootnoteReference"/>
          <w:rFonts w:cs="Times New Roman"/>
        </w:rPr>
        <w:footnoteReference w:id="242"/>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43"/>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44"/>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45"/>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46"/>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 xml:space="preserve">not only served as Chabet’s rejection of modernism as necessarily teleological (“from jeer to cheer”), </w:t>
      </w:r>
      <w:r>
        <w:rPr>
          <w:rFonts w:cs="Times New Roman"/>
        </w:rPr>
        <w:lastRenderedPageBreak/>
        <w:t>but also engaged directly with the contemporary politics of the Philippines by circumventing constraints placed on the freedom of press.</w:t>
      </w:r>
      <w:r>
        <w:rPr>
          <w:rStyle w:val="FootnoteReference"/>
          <w:rFonts w:cs="Times New Roman"/>
        </w:rPr>
        <w:footnoteReference w:id="247"/>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48"/>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w:t>
      </w:r>
      <w:r>
        <w:rPr>
          <w:rFonts w:cs="Times New Roman"/>
        </w:rPr>
        <w:lastRenderedPageBreak/>
        <w:t xml:space="preserve">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257AB6DA"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w:t>
      </w:r>
      <w:r w:rsidR="00C16713">
        <w:rPr>
          <w:rFonts w:cs="Times New Roman"/>
          <w:b/>
        </w:rPr>
        <w:t>–</w:t>
      </w:r>
      <w:r>
        <w:rPr>
          <w:rFonts w:cs="Times New Roman"/>
          <w:b/>
        </w:rPr>
        <w:t>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another method of expenditure. As part of his procedure, Chabet forcefully presses the palm of one hand against a page of the book and then pulls its edge with his other hand; his action </w:t>
      </w:r>
      <w:r>
        <w:rPr>
          <w:rFonts w:cs="Times New Roman"/>
        </w:rPr>
        <w:lastRenderedPageBreak/>
        <w:t>indicates thought and deliberation to how the paper comes apart—a process similar to constructing collages.</w:t>
      </w:r>
      <w:r>
        <w:rPr>
          <w:rStyle w:val="FootnoteReference"/>
          <w:rFonts w:cs="Times New Roman"/>
        </w:rPr>
        <w:footnoteReference w:id="249"/>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50"/>
      </w:r>
      <w:r>
        <w:rPr>
          <w:rFonts w:cs="Times New Roman"/>
          <w:i/>
        </w:rPr>
        <w:t xml:space="preserve"> </w:t>
      </w:r>
      <w:r>
        <w:rPr>
          <w:rFonts w:cs="Times New Roman"/>
        </w:rPr>
        <w:t>While Dayrit is the only other 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lastRenderedPageBreak/>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51"/>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foot steps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08E1C66A"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w:t>
      </w:r>
      <w:r w:rsidR="00C16713">
        <w:rPr>
          <w:rFonts w:cs="Times New Roman"/>
          <w:b/>
        </w:rPr>
        <w:t>–</w:t>
      </w:r>
      <w:r>
        <w:rPr>
          <w:rFonts w:cs="Times New Roman"/>
          <w:b/>
        </w:rPr>
        <w:t>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lastRenderedPageBreak/>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52"/>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53"/>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54"/>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many of them shot in close frame to Chabet’s body, clearly document Chabet’s deliberate and self-conscious method of destruction as one that purposely left pieces of the book behind.</w:t>
      </w:r>
      <w:r>
        <w:rPr>
          <w:rStyle w:val="FootnoteReference"/>
          <w:rFonts w:cs="Times New Roman"/>
        </w:rPr>
        <w:footnoteReference w:id="255"/>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w:t>
      </w:r>
      <w:r>
        <w:rPr>
          <w:rFonts w:cs="Times New Roman"/>
        </w:rPr>
        <w:lastRenderedPageBreak/>
        <w:t xml:space="preserve">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56"/>
      </w:r>
      <w:r>
        <w:rPr>
          <w:rFonts w:cs="Times New Roman"/>
        </w:rPr>
        <w:t xml:space="preserve"> Duldulao further embraced his first 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 xml:space="preserve">Contemporary </w:t>
      </w:r>
      <w:r w:rsidRPr="00027059">
        <w:rPr>
          <w:rFonts w:cs="Times New Roman"/>
          <w:i/>
          <w:lang w:eastAsia="zh-TW"/>
        </w:rPr>
        <w:lastRenderedPageBreak/>
        <w:t>Philippine Art</w:t>
      </w:r>
      <w:r>
        <w:rPr>
          <w:rFonts w:cs="Times New Roman"/>
          <w:lang w:eastAsia="zh-TW"/>
        </w:rPr>
        <w:t xml:space="preserve"> were sold in exactly ten days.”</w:t>
      </w:r>
      <w:r>
        <w:rPr>
          <w:rStyle w:val="FootnoteReference"/>
          <w:rFonts w:cs="Times New Roman"/>
          <w:lang w:eastAsia="zh-TW"/>
        </w:rPr>
        <w:footnoteReference w:id="257"/>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58"/>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59"/>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60"/>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381540508"/>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61"/>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st-minimalist strategies such as seriality (following their minimalist predecessors), the exploration of unprocessed materials, and a greater emphasis on sensuality and corporeality.</w:t>
      </w:r>
      <w:r>
        <w:rPr>
          <w:rStyle w:val="FootnoteReference"/>
          <w:rFonts w:cs="Times New Roman"/>
        </w:rPr>
        <w:footnoteReference w:id="262"/>
      </w:r>
      <w:r w:rsidRPr="001540BB">
        <w:rPr>
          <w:rFonts w:cs="Times New Roman"/>
        </w:rPr>
        <w:t xml:space="preserve"> Reyes described Chabet’s work as</w:t>
      </w:r>
      <w:r>
        <w:rPr>
          <w:rFonts w:cs="Times New Roman"/>
        </w:rPr>
        <w:t xml:space="preserve"> a</w:t>
      </w:r>
      <w:r w:rsidRPr="001540BB">
        <w:rPr>
          <w:rFonts w:cs="Times New Roman"/>
        </w:rPr>
        <w:t xml:space="preserve"> “lush metronomical arrangement of rubber strips” that had a </w:t>
      </w:r>
      <w:r w:rsidRPr="001540BB">
        <w:rPr>
          <w:rFonts w:cs="Times New Roman"/>
        </w:rPr>
        <w:lastRenderedPageBreak/>
        <w:t>“gawky, disconcerting elegance.”</w:t>
      </w:r>
      <w:r w:rsidRPr="001540BB">
        <w:rPr>
          <w:rStyle w:val="FootnoteReference"/>
          <w:rFonts w:cs="Times New Roman"/>
        </w:rPr>
        <w:t xml:space="preserve"> </w:t>
      </w:r>
      <w:r w:rsidRPr="001540BB">
        <w:rPr>
          <w:rStyle w:val="FootnoteReference"/>
          <w:rFonts w:cs="Times New Roman"/>
        </w:rPr>
        <w:footnoteReference w:id="263"/>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64"/>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65"/>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66"/>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w:t>
      </w:r>
      <w:r>
        <w:rPr>
          <w:rFonts w:cs="Times New Roman"/>
        </w:rPr>
        <w:lastRenderedPageBreak/>
        <w:t xml:space="preserve">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67"/>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68"/>
      </w:r>
      <w:r>
        <w:rPr>
          <w:rFonts w:cs="Times New Roman"/>
        </w:rPr>
        <w:t xml:space="preserve"> Using found or donated materials further allowed them to do so as they avoided paying a hefty price on paint.</w:t>
      </w:r>
      <w:r>
        <w:rPr>
          <w:rStyle w:val="FootnoteReference"/>
          <w:rFonts w:cs="Times New Roman"/>
        </w:rPr>
        <w:footnoteReference w:id="269"/>
      </w:r>
      <w:r>
        <w:rPr>
          <w:rFonts w:cs="Times New Roman"/>
        </w:rPr>
        <w:t xml:space="preserve"> The text in the scrapbook directly addresses the reader as it 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70"/>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 xml:space="preserve">Temporality, as </w:t>
      </w:r>
      <w:r w:rsidRPr="008A3818">
        <w:rPr>
          <w:rFonts w:cs="Times New Roman"/>
        </w:rPr>
        <w:lastRenderedPageBreak/>
        <w:t>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71"/>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72"/>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In addition to this mix of rock and avant-garde music, a “soundtrack of water leaks and flashbowls”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73"/>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lastRenderedPageBreak/>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74"/>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New 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75"/>
      </w:r>
      <w:r>
        <w:rPr>
          <w:rFonts w:cs="Times New Roman"/>
        </w:rPr>
        <w:t xml:space="preserve"> </w:t>
      </w:r>
    </w:p>
    <w:p w14:paraId="0C963B50" w14:textId="16C31999" w:rsidR="001C732C" w:rsidRDefault="001C732C" w:rsidP="001C732C">
      <w:pPr>
        <w:ind w:firstLine="720"/>
        <w:contextualSpacing/>
        <w:rPr>
          <w:rFonts w:cs="Times New Roman"/>
        </w:rPr>
      </w:pPr>
      <w:r w:rsidRPr="008B6CF9">
        <w:rPr>
          <w:rFonts w:cs="Times New Roman"/>
          <w:b/>
        </w:rPr>
        <w:lastRenderedPageBreak/>
        <w:t xml:space="preserve"> </w:t>
      </w:r>
      <w:r>
        <w:rPr>
          <w:rFonts w:cs="Times New Roman"/>
          <w:b/>
        </w:rPr>
        <w:t>[fig. 2.20</w:t>
      </w:r>
      <w:r w:rsidR="00C16713">
        <w:rPr>
          <w:rFonts w:cs="Times New Roman"/>
          <w:b/>
        </w:rPr>
        <w:t>–</w:t>
      </w:r>
      <w:r>
        <w:rPr>
          <w:rFonts w:cs="Times New Roman"/>
          <w:b/>
        </w:rPr>
        <w:t>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76"/>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Chabet, Bunoan expresses, “He said at one point he would make 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77"/>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78"/>
      </w:r>
      <w:r>
        <w:rPr>
          <w:rFonts w:cs="Times New Roman"/>
        </w:rPr>
        <w:t xml:space="preserve"> The black strips stretched through the frame in </w:t>
      </w:r>
      <w:r>
        <w:rPr>
          <w:rFonts w:cs="Times New Roman"/>
          <w:i/>
        </w:rPr>
        <w:t>Kite Traps</w:t>
      </w:r>
      <w:r>
        <w:rPr>
          <w:rFonts w:cs="Times New Roman"/>
        </w:rPr>
        <w:t xml:space="preserve"> correspond with Chabet’s </w:t>
      </w:r>
      <w:r>
        <w:rPr>
          <w:rFonts w:cs="Times New Roman"/>
        </w:rPr>
        <w:lastRenderedPageBreak/>
        <w:t>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w:t>
      </w:r>
      <w:r>
        <w:rPr>
          <w:rFonts w:cs="Times New Roman"/>
        </w:rPr>
        <w:lastRenderedPageBreak/>
        <w:t xml:space="preserve">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w:t>
      </w:r>
      <w:r>
        <w:rPr>
          <w:rFonts w:cs="Times New Roman"/>
        </w:rPr>
        <w:lastRenderedPageBreak/>
        <w:t xml:space="preserve">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w:t>
      </w:r>
      <w:r>
        <w:rPr>
          <w:rFonts w:cs="Times New Roman"/>
        </w:rPr>
        <w:lastRenderedPageBreak/>
        <w:t xml:space="preserve">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79"/>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80"/>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81"/>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 xml:space="preserve">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t>
      </w:r>
      <w:r>
        <w:rPr>
          <w:rFonts w:cs="Times New Roman"/>
        </w:rPr>
        <w:lastRenderedPageBreak/>
        <w:t>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 xml:space="preserve">e plywood onto the surface of the </w:t>
      </w:r>
      <w:r>
        <w:rPr>
          <w:rFonts w:cs="Times New Roman"/>
        </w:rPr>
        <w:lastRenderedPageBreak/>
        <w:t>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“abandon[ed]” her use of color in 1965.</w:t>
      </w:r>
      <w:r>
        <w:rPr>
          <w:rStyle w:val="FootnoteReference"/>
          <w:rFonts w:cs="Times New Roman"/>
        </w:rPr>
        <w:footnoteReference w:id="282"/>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83"/>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lastRenderedPageBreak/>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that the grid “functions to declare the modernity of modern art” in part because it “states the autonomy of the realm of art. Flattened, geometricized, ordered, it is antinatural, antimimetic, antireal.”</w:t>
      </w:r>
      <w:r>
        <w:rPr>
          <w:rStyle w:val="FootnoteReference"/>
          <w:rFonts w:cs="Times New Roman"/>
        </w:rPr>
        <w:footnoteReference w:id="284"/>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85"/>
      </w:r>
      <w:r>
        <w:rPr>
          <w:rFonts w:cs="Times New Roman"/>
        </w:rPr>
        <w:t xml:space="preserve"> </w:t>
      </w:r>
      <w:r w:rsidRPr="002828C2">
        <w:rPr>
          <w:rFonts w:cs="Times New Roman"/>
        </w:rPr>
        <w:t>Yet, Chabet’s extraneous pieces of nylon—despite the attempt to aggressively affix them onto the 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4CA3510E"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t>
      </w:r>
      <w:r>
        <w:rPr>
          <w:rFonts w:cs="Times New Roman"/>
        </w:rPr>
        <w:lastRenderedPageBreak/>
        <w:t>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86"/>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w:t>
      </w:r>
      <w:r>
        <w:rPr>
          <w:rFonts w:cs="Times New Roman"/>
        </w:rPr>
        <w:lastRenderedPageBreak/>
        <w:t>forms and surfaces.”</w:t>
      </w:r>
      <w:r w:rsidRPr="002828C2">
        <w:rPr>
          <w:rStyle w:val="FootnoteReference"/>
          <w:rFonts w:cs="Times New Roman"/>
        </w:rPr>
        <w:footnoteReference w:id="287"/>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antinatural, antimimetic, antireal</w:t>
      </w:r>
      <w:r>
        <w:rPr>
          <w:rFonts w:cs="Times New Roman"/>
        </w:rPr>
        <w:t>” grid.</w:t>
      </w:r>
      <w:r>
        <w:rPr>
          <w:rStyle w:val="FootnoteReference"/>
          <w:rFonts w:cs="Times New Roman"/>
        </w:rPr>
        <w:footnoteReference w:id="288"/>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“For Buchloh, Hesse adopted the diagrammatic mode in order to register her sense of impossibility of any spontaneous, unmediated gesture under the coercive and instrumentalizing regime of capitalism, while at the same time subtly subverting that regime.</w:t>
      </w:r>
      <w:r>
        <w:rPr>
          <w:rFonts w:cs="Times New Roman"/>
        </w:rPr>
        <w:t>”</w:t>
      </w:r>
      <w:r>
        <w:rPr>
          <w:rStyle w:val="FootnoteReference"/>
          <w:rFonts w:cs="Times New Roman"/>
        </w:rPr>
        <w:footnoteReference w:id="289"/>
      </w:r>
      <w:r>
        <w:rPr>
          <w:rFonts w:cs="Times New Roman"/>
        </w:rPr>
        <w:t xml:space="preserve"> Iversen suggests that  “Buchloh’s critical model…sets in opposition a coercive and alienating schema and a </w:t>
      </w:r>
      <w:r>
        <w:rPr>
          <w:rFonts w:cs="Times New Roman"/>
        </w:rPr>
        <w:lastRenderedPageBreak/>
        <w:t>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90"/>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91"/>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92"/>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 xml:space="preserve">—depended on the viewer to imagine and fill in the surface on which the artist creates, purporting the viewer’s experience as one that </w:t>
      </w:r>
      <w:r>
        <w:rPr>
          <w:rFonts w:cs="Times New Roman"/>
        </w:rPr>
        <w:lastRenderedPageBreak/>
        <w:t>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93"/>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381540509"/>
      <w:r>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xml:space="preserve">, a cheap goods shopping center in </w:t>
      </w:r>
      <w:r>
        <w:rPr>
          <w:rFonts w:cs="Times New Roman"/>
        </w:rPr>
        <w:lastRenderedPageBreak/>
        <w:t>Manila.</w:t>
      </w:r>
      <w:r>
        <w:rPr>
          <w:rStyle w:val="FootnoteReference"/>
          <w:rFonts w:cs="Times New Roman"/>
        </w:rPr>
        <w:footnoteReference w:id="294"/>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95"/>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96"/>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97"/>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w:t>
      </w:r>
      <w:r>
        <w:rPr>
          <w:rFonts w:cs="Times New Roman"/>
        </w:rPr>
        <w:lastRenderedPageBreak/>
        <w:t xml:space="preserve">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98"/>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w:t>
      </w:r>
      <w:r w:rsidRPr="00760DC0">
        <w:rPr>
          <w:rFonts w:cs="Times New Roman"/>
        </w:rPr>
        <w:lastRenderedPageBreak/>
        <w:t>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99"/>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“Developmental Art of the Philippines,” Albano connects 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300"/>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301"/>
      </w:r>
      <w:r>
        <w:t xml:space="preserve"> When asked why the CCP promoted “experimental art” given that, as a state-sponsored institution, they “should be concerned with established art,” Albano </w:t>
      </w:r>
      <w:r>
        <w:lastRenderedPageBreak/>
        <w:t>responds that the “Museum has adopted a policy of giving priority to contemporary experiences so as to develop a stable of present-day artists who can be ahead of the international front.”</w:t>
      </w:r>
      <w:r w:rsidRPr="00CC78AF">
        <w:rPr>
          <w:rStyle w:val="FootnoteReference"/>
        </w:rPr>
        <w:footnoteReference w:id="302"/>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proofErr w:type="spellStart"/>
      <w:r>
        <w:rPr>
          <w:rFonts w:cs="Times New Roman"/>
          <w:i/>
        </w:rPr>
        <w:t>Bakawan</w:t>
      </w:r>
      <w:r>
        <w:rPr>
          <w:rFonts w:cs="Times New Roman"/>
        </w:rPr>
        <w:t>’s</w:t>
      </w:r>
      <w:proofErr w:type="spellEnd"/>
      <w:r>
        <w:rPr>
          <w:rFonts w:cs="Times New Roman"/>
        </w:rPr>
        <w:t xml:space="preserve">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w:t>
      </w:r>
      <w:r>
        <w:rPr>
          <w:rFonts w:cs="Times New Roman"/>
        </w:rPr>
        <w:lastRenderedPageBreak/>
        <w:t xml:space="preserve">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303"/>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 xml:space="preserve">tome as comparable to Duldulao’s. He echoed Duldulao’s insistence towards international circulation; Dayrit noted that only 100 copies of the book would </w:t>
      </w:r>
      <w:r>
        <w:rPr>
          <w:rFonts w:cs="Times New Roman"/>
        </w:rPr>
        <w:lastRenderedPageBreak/>
        <w:t>be made to be “sold to major libraries and museums outside the Philippines.”</w:t>
      </w:r>
      <w:r>
        <w:rPr>
          <w:rStyle w:val="FootnoteReference"/>
          <w:rFonts w:cs="Times New Roman"/>
        </w:rPr>
        <w:footnoteReference w:id="304"/>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t>
      </w:r>
      <w:r w:rsidRPr="007735F6">
        <w:rPr>
          <w:rFonts w:cs="Times New Roman"/>
        </w:rPr>
        <w:lastRenderedPageBreak/>
        <w:t>would have its own moment of modernity.”</w:t>
      </w:r>
      <w:r w:rsidRPr="007735F6">
        <w:rPr>
          <w:rStyle w:val="FootnoteReference"/>
          <w:rFonts w:cs="Times New Roman"/>
        </w:rPr>
        <w:footnoteReference w:id="305"/>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306"/>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307"/>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308"/>
      </w:r>
      <w:r>
        <w:rPr>
          <w:rFonts w:cs="Times New Roman"/>
        </w:rPr>
        <w:t xml:space="preserve"> According to the article, even “martial law failed to dampen his exuberance, nor his penchant for experimental </w:t>
      </w:r>
      <w:r>
        <w:rPr>
          <w:rFonts w:cs="Times New Roman"/>
        </w:rPr>
        <w:lastRenderedPageBreak/>
        <w:t>art.”</w:t>
      </w:r>
      <w:r>
        <w:rPr>
          <w:rStyle w:val="FootnoteReference"/>
          <w:rFonts w:cs="Times New Roman"/>
        </w:rPr>
        <w:footnoteReference w:id="309"/>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w:t>
      </w:r>
      <w:r>
        <w:rPr>
          <w:rFonts w:cs="Times New Roman"/>
        </w:rPr>
        <w:lastRenderedPageBreak/>
        <w:t xml:space="preserve">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1B340D">
          <w:pgSz w:w="12240" w:h="15840"/>
          <w:pgMar w:top="1440" w:right="1440" w:bottom="1440" w:left="1440" w:header="720" w:footer="720" w:gutter="0"/>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66E400FB" w:rsidR="00133A36" w:rsidRDefault="00133A36" w:rsidP="00133A36">
      <w:pPr>
        <w:pStyle w:val="Heading2"/>
      </w:pPr>
      <w:bookmarkStart w:id="61" w:name="_Toc381540510"/>
      <w:r>
        <w:t>Locating Shop 6</w:t>
      </w:r>
      <w:bookmarkEnd w:id="61"/>
      <w:r w:rsidR="009926B4">
        <w:t xml:space="preserve"> </w:t>
      </w:r>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xml:space="preserve">. In a recent conversation, she slyly remarked, “My teacher wanted us to do oil painting. Oil paint was very expensive…I was a student. I couldn’t afford it. </w:t>
      </w:r>
      <w:proofErr w:type="gramStart"/>
      <w:r w:rsidRPr="00986B14">
        <w:rPr>
          <w:rFonts w:cs="Times New Roman"/>
        </w:rPr>
        <w:t>So</w:t>
      </w:r>
      <w:proofErr w:type="gramEnd"/>
      <w:r w:rsidRPr="00986B14">
        <w:rPr>
          <w:rFonts w:cs="Times New Roman"/>
        </w:rPr>
        <w:t xml:space="preserve"> I used crude oil. My teacher asked me what I was doing, and I said that it was oil painting.”</w:t>
      </w:r>
      <w:r w:rsidRPr="00986B14">
        <w:rPr>
          <w:rStyle w:val="FootnoteReference"/>
          <w:rFonts w:cs="Times New Roman"/>
        </w:rPr>
        <w:footnoteReference w:id="310"/>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and found materials in ways that explored the role and </w:t>
      </w:r>
      <w:r>
        <w:rPr>
          <w:rFonts w:cs="Times New Roman"/>
        </w:rPr>
        <w:t xml:space="preserve">legacy of art making in the Philippines. </w:t>
      </w:r>
      <w:r>
        <w:rPr>
          <w:rFonts w:cs="Times New Roman"/>
        </w:rPr>
        <w:lastRenderedPageBreak/>
        <w:t xml:space="preserve">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311"/>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312"/>
      </w:r>
      <w:r>
        <w:rPr>
          <w:rFonts w:cs="Times New Roman"/>
        </w:rPr>
        <w:t xml:space="preserve"> In fact, Dayrit, who documented and occasionally exhibited with </w:t>
      </w:r>
      <w:r w:rsidRPr="001801D0">
        <w:rPr>
          <w:rFonts w:cs="Times New Roman"/>
        </w:rPr>
        <w:t>Shop 6,</w:t>
      </w:r>
      <w:r>
        <w:rPr>
          <w:rFonts w:cs="Times New Roman"/>
        </w:rPr>
        <w:t xml:space="preserve"> wrote in her journal that she and Chabet supported the re-</w:t>
      </w:r>
      <w:r>
        <w:rPr>
          <w:rFonts w:cs="Times New Roman"/>
        </w:rPr>
        <w:lastRenderedPageBreak/>
        <w:t>election of Ferdinand Marcos in 1969.</w:t>
      </w:r>
      <w:r>
        <w:rPr>
          <w:rStyle w:val="FootnoteReference"/>
          <w:rFonts w:cs="Times New Roman"/>
        </w:rPr>
        <w:footnoteReference w:id="313"/>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314"/>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315"/>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316"/>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317"/>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318"/>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19"/>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20"/>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21"/>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22"/>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23"/>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proofErr w:type="spellStart"/>
      <w:r>
        <w:rPr>
          <w:rFonts w:cs="Times New Roman"/>
          <w:i/>
        </w:rPr>
        <w:t>Kalinangan</w:t>
      </w:r>
      <w:proofErr w:type="spellEnd"/>
      <w:r>
        <w:rPr>
          <w:rFonts w:cs="Times New Roman"/>
          <w:i/>
        </w:rPr>
        <w:t xml:space="preserve"> ng </w:t>
      </w:r>
      <w:proofErr w:type="spellStart"/>
      <w:r>
        <w:rPr>
          <w:rFonts w:cs="Times New Roman"/>
          <w:i/>
        </w:rPr>
        <w:t>Lahi</w:t>
      </w:r>
      <w:proofErr w:type="spellEnd"/>
      <w:r>
        <w:rPr>
          <w:rFonts w:cs="Times New Roman"/>
          <w:i/>
        </w:rPr>
        <w:t xml:space="preserve"> </w:t>
      </w:r>
      <w:r>
        <w:rPr>
          <w:rFonts w:cs="Times New Roman"/>
        </w:rPr>
        <w:t>(</w:t>
      </w:r>
      <w:proofErr w:type="spellStart"/>
      <w:r>
        <w:rPr>
          <w:rFonts w:cs="Times New Roman"/>
        </w:rPr>
        <w:t>Lahi</w:t>
      </w:r>
      <w:proofErr w:type="spellEnd"/>
      <w:r>
        <w:rPr>
          <w:rFonts w:cs="Times New Roman"/>
        </w:rPr>
        <w:t xml:space="preserve"> Gallery),</w:t>
      </w:r>
      <w:r w:rsidRPr="00903B4E">
        <w:rPr>
          <w:rFonts w:cs="Times New Roman"/>
        </w:rPr>
        <w:t xml:space="preserve"> </w:t>
      </w:r>
      <w:r>
        <w:rPr>
          <w:rFonts w:cs="Times New Roman"/>
        </w:rPr>
        <w:t xml:space="preserve">an alternative gallery/café that had recently opened in Quezon City, Metro Manila. After this initial exhibition, </w:t>
      </w:r>
      <w:proofErr w:type="spellStart"/>
      <w:r>
        <w:rPr>
          <w:rFonts w:cs="Times New Roman"/>
        </w:rPr>
        <w:t>Corito</w:t>
      </w:r>
      <w:proofErr w:type="spellEnd"/>
      <w:r>
        <w:rPr>
          <w:rFonts w:cs="Times New Roman"/>
        </w:rPr>
        <w:t xml:space="preserve"> Araneta </w:t>
      </w:r>
      <w:proofErr w:type="spellStart"/>
      <w:r>
        <w:rPr>
          <w:rFonts w:cs="Times New Roman"/>
        </w:rPr>
        <w:t>Kalaw</w:t>
      </w:r>
      <w:proofErr w:type="spellEnd"/>
      <w:r>
        <w:rPr>
          <w:rFonts w:cs="Times New Roman"/>
        </w:rPr>
        <w:t xml:space="preserve">,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lastRenderedPageBreak/>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24"/>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25"/>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26"/>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27"/>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t xml:space="preserve">These artists usually only exhibited each of their installations and “environmental sculptures” once because their artworks were meant to be temporary, though artists would repeat </w:t>
      </w:r>
      <w:r>
        <w:rPr>
          <w:rFonts w:cs="Times New Roman"/>
        </w:rPr>
        <w:lastRenderedPageBreak/>
        <w:t>certain motifs and materials.</w:t>
      </w:r>
      <w:r>
        <w:rPr>
          <w:rStyle w:val="FootnoteReference"/>
          <w:rFonts w:cs="Times New Roman"/>
        </w:rPr>
        <w:footnoteReference w:id="328"/>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29"/>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 xml:space="preserve">ed at the CCP as a group and individual artists continued to have solo </w:t>
      </w:r>
      <w:r>
        <w:rPr>
          <w:rFonts w:cs="Times New Roman"/>
        </w:rPr>
        <w:lastRenderedPageBreak/>
        <w:t>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381540511"/>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30"/>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31"/>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32"/>
      </w:r>
      <w:r>
        <w:rPr>
          <w:rFonts w:cs="Times New Roman"/>
        </w:rPr>
        <w:t xml:space="preserve"> The roster for </w:t>
      </w:r>
      <w:r w:rsidRPr="00617E5A">
        <w:rPr>
          <w:rFonts w:cs="Times New Roman"/>
          <w:i/>
        </w:rPr>
        <w:t>Summer 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lastRenderedPageBreak/>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33"/>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34"/>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35"/>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36"/>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 xml:space="preserve">was abstraction—and Albano originally intended to “include only hard-core abstract works”— the exhibition later evolved to “include situational and </w:t>
      </w:r>
      <w:r>
        <w:rPr>
          <w:rFonts w:cs="Times New Roman"/>
          <w:lang w:eastAsia="zh-TW"/>
        </w:rPr>
        <w:lastRenderedPageBreak/>
        <w:t>environmental works</w:t>
      </w:r>
      <w:r w:rsidRPr="00DE2BF6">
        <w:rPr>
          <w:rFonts w:cs="Times New Roman"/>
          <w:lang w:eastAsia="zh-TW"/>
        </w:rPr>
        <w:t>.”</w:t>
      </w:r>
      <w:r w:rsidRPr="00DE2BF6">
        <w:rPr>
          <w:rStyle w:val="FootnoteReference"/>
          <w:rFonts w:cs="Times New Roman"/>
          <w:lang w:eastAsia="zh-TW"/>
        </w:rPr>
        <w:footnoteReference w:id="337"/>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38"/>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39"/>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40"/>
      </w:r>
    </w:p>
    <w:p w14:paraId="23EC7D81" w14:textId="77777777" w:rsidR="00133A36" w:rsidRPr="000277A8" w:rsidRDefault="00133A36" w:rsidP="00133A36">
      <w:pPr>
        <w:ind w:firstLine="720"/>
        <w:rPr>
          <w:rFonts w:cs="Times New Roman"/>
          <w:lang w:eastAsia="zh-TW"/>
        </w:rPr>
      </w:pPr>
      <w:r>
        <w:rPr>
          <w:rFonts w:cs="Times New Roman"/>
          <w:lang w:eastAsia="zh-TW"/>
        </w:rPr>
        <w:t>And while some “responsible” artists “resorted to representational paintings” other, more “broad-minded” artists approached representation in a different manner.</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w:t>
      </w:r>
      <w:r>
        <w:rPr>
          <w:rFonts w:cs="Times New Roman"/>
          <w:lang w:eastAsia="zh-TW"/>
        </w:rPr>
        <w:lastRenderedPageBreak/>
        <w:t xml:space="preserve">“representational”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42"/>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43"/>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44"/>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t>Summer Exhibition 1972</w:t>
      </w:r>
      <w:r>
        <w:rPr>
          <w:rFonts w:cs="Times New Roman"/>
          <w:lang w:eastAsia="zh-TW"/>
        </w:rPr>
        <w:t xml:space="preserve"> engaged the viewer with the world beyond the museum and the art circuit, recasting the CCP as a </w:t>
      </w:r>
      <w:commentRangeStart w:id="73"/>
      <w:r>
        <w:rPr>
          <w:rFonts w:cs="Times New Roman"/>
          <w:lang w:eastAsia="zh-TW"/>
        </w:rPr>
        <w:t xml:space="preserve">place in process </w:t>
      </w:r>
      <w:commentRangeEnd w:id="73"/>
      <w:r>
        <w:rPr>
          <w:rStyle w:val="CommentReference"/>
        </w:rPr>
        <w:commentReference w:id="73"/>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 xml:space="preserve">also contained praise for these two young </w:t>
      </w:r>
      <w:r>
        <w:rPr>
          <w:rFonts w:cs="Times New Roman"/>
          <w:lang w:eastAsia="zh-TW"/>
        </w:rPr>
        <w:lastRenderedPageBreak/>
        <w:t>artists and their “bravura” for experimenting with vernacular materials.</w:t>
      </w:r>
      <w:r>
        <w:rPr>
          <w:rStyle w:val="FootnoteReference"/>
          <w:rFonts w:cs="Times New Roman"/>
          <w:lang w:eastAsia="zh-TW"/>
        </w:rPr>
        <w:footnoteReference w:id="345"/>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46"/>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47"/>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48"/>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49"/>
      </w:r>
      <w:r>
        <w:rPr>
          <w:rFonts w:cs="Times New Roman"/>
          <w:lang w:eastAsia="zh-TW"/>
        </w:rPr>
        <w:t xml:space="preserve"> The empty </w:t>
      </w:r>
      <w:r>
        <w:rPr>
          <w:rFonts w:cs="Times New Roman"/>
          <w:lang w:eastAsia="zh-TW"/>
        </w:rPr>
        <w:lastRenderedPageBreak/>
        <w:t xml:space="preserve">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50"/>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t>While Laudico introduced the olfactory as an important component of her work, Bautista focused on the ocular in his “visual situations.”</w:t>
      </w:r>
      <w:r>
        <w:rPr>
          <w:rStyle w:val="FootnoteReference"/>
          <w:rFonts w:cs="Times New Roman"/>
          <w:lang w:eastAsia="zh-TW"/>
        </w:rPr>
        <w:footnoteReference w:id="351"/>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52"/>
      </w:r>
      <w:r>
        <w:rPr>
          <w:rStyle w:val="FootnoteReference"/>
          <w:rFonts w:cs="Times New Roman"/>
          <w:lang w:eastAsia="zh-TW"/>
        </w:rPr>
        <w:t xml:space="preserve"> </w:t>
      </w:r>
      <w:r>
        <w:rPr>
          <w:rFonts w:cs="Times New Roman"/>
          <w:lang w:eastAsia="zh-TW"/>
        </w:rPr>
        <w:t xml:space="preserve">Bautista arranged the large number of empty bags in straight, even rows on the </w:t>
      </w:r>
      <w:r>
        <w:rPr>
          <w:rFonts w:cs="Times New Roman"/>
          <w:lang w:eastAsia="zh-TW"/>
        </w:rPr>
        <w:lastRenderedPageBreak/>
        <w:t>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53"/>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54"/>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55"/>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w:t>
      </w:r>
      <w:r w:rsidRPr="00325D5B">
        <w:rPr>
          <w:rFonts w:cs="Times New Roman"/>
          <w:lang w:eastAsia="zh-TW"/>
        </w:rPr>
        <w:lastRenderedPageBreak/>
        <w:t xml:space="preserve">“straightforward”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4"/>
      <w:r>
        <w:rPr>
          <w:rFonts w:cs="Times New Roman"/>
          <w:lang w:eastAsia="zh-TW"/>
        </w:rPr>
        <w:t xml:space="preserve"> intimate and private one. </w:t>
      </w:r>
      <w:r>
        <w:rPr>
          <w:rFonts w:cs="Times New Roman"/>
        </w:rPr>
        <w:t xml:space="preserve"> </w:t>
      </w:r>
      <w:commentRangeEnd w:id="74"/>
      <w:r>
        <w:rPr>
          <w:rStyle w:val="CommentReference"/>
        </w:rPr>
        <w:commentReference w:id="74"/>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56"/>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57"/>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58"/>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w:t>
      </w:r>
      <w:r w:rsidRPr="00325D5B">
        <w:rPr>
          <w:rFonts w:cs="Times New Roman"/>
          <w:lang w:eastAsia="zh-TW"/>
        </w:rPr>
        <w:lastRenderedPageBreak/>
        <w:t>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59"/>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60"/>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61"/>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62"/>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lastRenderedPageBreak/>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63"/>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64"/>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w:t>
      </w:r>
      <w:r w:rsidRPr="00466624">
        <w:rPr>
          <w:rFonts w:cs="Times New Roman"/>
          <w:lang w:eastAsia="zh-TW"/>
        </w:rPr>
        <w:lastRenderedPageBreak/>
        <w:t>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based on her desire to bring other sensory experiences into the gallery setting through readily available materials—this time she used fruit. Laudico remarked that she wanted to infiltrate the CCP gallery with the overwhelming scent of apples to conjure the fresh experience of an apple orchard</w:t>
      </w:r>
      <w:r w:rsidRPr="00325D5B">
        <w:rPr>
          <w:rFonts w:cs="Times New Roman"/>
          <w:lang w:eastAsia="zh-TW"/>
        </w:rPr>
        <w:t>.</w:t>
      </w:r>
      <w:r w:rsidRPr="00325D5B">
        <w:rPr>
          <w:rStyle w:val="FootnoteReference"/>
          <w:rFonts w:cs="Times New Roman"/>
          <w:lang w:eastAsia="zh-TW"/>
        </w:rPr>
        <w:footnoteReference w:id="365"/>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lastRenderedPageBreak/>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 xml:space="preserve">prominently displayed everyday objects and materials—some of which shifted over time—as a way to engage the viewer into contemplation of their situation and environment. Artists </w:t>
      </w:r>
      <w:r w:rsidRPr="000C43A5">
        <w:rPr>
          <w:rFonts w:cs="Times New Roman"/>
          <w:lang w:eastAsia="zh-TW"/>
        </w:rPr>
        <w:lastRenderedPageBreak/>
        <w:t>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66"/>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67"/>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lastRenderedPageBreak/>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68"/>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7"/>
      <w:r>
        <w:rPr>
          <w:rFonts w:cs="Times New Roman"/>
        </w:rPr>
        <w:t>“advanced” art.</w:t>
      </w:r>
      <w:r>
        <w:rPr>
          <w:rStyle w:val="FootnoteReference"/>
          <w:rFonts w:cs="Times New Roman"/>
        </w:rPr>
        <w:footnoteReference w:id="369"/>
      </w:r>
      <w:r>
        <w:rPr>
          <w:rFonts w:cs="Times New Roman"/>
        </w:rPr>
        <w:t xml:space="preserve"> </w:t>
      </w:r>
      <w:commentRangeEnd w:id="77"/>
      <w:r>
        <w:rPr>
          <w:rStyle w:val="CommentReference"/>
        </w:rPr>
        <w:commentReference w:id="77"/>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 xml:space="preserve">—confirmed </w:t>
      </w:r>
      <w:commentRangeStart w:id="78"/>
      <w:r>
        <w:rPr>
          <w:rFonts w:cs="Times New Roman"/>
        </w:rPr>
        <w:t>desire for the passive and encyclopedic</w:t>
      </w:r>
      <w:r w:rsidRPr="00325D5B">
        <w:rPr>
          <w:rFonts w:cs="Times New Roman"/>
        </w:rPr>
        <w:t xml:space="preserve"> p</w:t>
      </w:r>
      <w:r>
        <w:rPr>
          <w:rFonts w:cs="Times New Roman"/>
        </w:rPr>
        <w:t>resentation</w:t>
      </w:r>
      <w:commentRangeEnd w:id="78"/>
      <w:r>
        <w:rPr>
          <w:rStyle w:val="CommentReference"/>
        </w:rPr>
        <w:commentReference w:id="78"/>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w:t>
      </w:r>
      <w:r w:rsidRPr="00325D5B">
        <w:rPr>
          <w:rFonts w:cs="Times New Roman"/>
          <w:lang w:eastAsia="zh-TW"/>
        </w:rPr>
        <w:lastRenderedPageBreak/>
        <w:t xml:space="preserve">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70"/>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9" w:name="_Toc381540512"/>
      <w:r>
        <w:rPr>
          <w:lang w:eastAsia="zh-TW"/>
        </w:rPr>
        <w:t xml:space="preserve">Finding </w:t>
      </w:r>
      <w:r>
        <w:rPr>
          <w:i/>
          <w:lang w:eastAsia="zh-TW"/>
        </w:rPr>
        <w:t>Shop 6</w:t>
      </w:r>
      <w:r>
        <w:rPr>
          <w:lang w:eastAsia="zh-TW"/>
        </w:rPr>
        <w:t>: The Rise of Alternative Art Galleries</w:t>
      </w:r>
      <w:bookmarkEnd w:id="79"/>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71"/>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w:t>
      </w:r>
      <w:proofErr w:type="spellStart"/>
      <w:r>
        <w:rPr>
          <w:rFonts w:cs="Times New Roman"/>
        </w:rPr>
        <w:t>Cubao</w:t>
      </w:r>
      <w:proofErr w:type="spellEnd"/>
      <w:r>
        <w:rPr>
          <w:rFonts w:cs="Times New Roman"/>
        </w:rPr>
        <w:t xml:space="preserve">, situated in Quezon City, Metro Manila. </w:t>
      </w:r>
      <w:r>
        <w:rPr>
          <w:rFonts w:cs="Times New Roman"/>
          <w:i/>
        </w:rPr>
        <w:t xml:space="preserve">Basta Hindi Ganon </w:t>
      </w:r>
      <w:r>
        <w:rPr>
          <w:rFonts w:cs="Times New Roman"/>
        </w:rPr>
        <w:t xml:space="preserve">occurred one year after the last CCP summer exhibition and included work by Bautista, Chabet, Gan, Laudico, Modesto and </w:t>
      </w:r>
      <w:r>
        <w:rPr>
          <w:rFonts w:cs="Times New Roman"/>
        </w:rPr>
        <w:lastRenderedPageBreak/>
        <w:t>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72"/>
      </w:r>
      <w:r>
        <w:rPr>
          <w:rFonts w:cs="Times New Roman"/>
        </w:rPr>
        <w:t xml:space="preserve"> The short-lived exhibition opened on April 19, 1974 and closed the day after—supposedly due to some of its questionable contents. According to </w:t>
      </w:r>
      <w:proofErr w:type="spellStart"/>
      <w:r>
        <w:rPr>
          <w:rFonts w:cs="Times New Roman"/>
        </w:rPr>
        <w:t>Chabet</w:t>
      </w:r>
      <w:proofErr w:type="spellEnd"/>
      <w:r>
        <w:rPr>
          <w:rFonts w:cs="Times New Roman"/>
        </w:rPr>
        <w:t xml:space="preserve">, </w:t>
      </w:r>
      <w:proofErr w:type="spellStart"/>
      <w:r>
        <w:rPr>
          <w:rFonts w:cs="Times New Roman"/>
        </w:rPr>
        <w:t>Corito</w:t>
      </w:r>
      <w:proofErr w:type="spellEnd"/>
      <w:r>
        <w:rPr>
          <w:rFonts w:cs="Times New Roman"/>
        </w:rPr>
        <w:t xml:space="preserve"> Araneta </w:t>
      </w:r>
      <w:proofErr w:type="spellStart"/>
      <w:r>
        <w:rPr>
          <w:rFonts w:cs="Times New Roman"/>
        </w:rPr>
        <w:t>Kalaw</w:t>
      </w:r>
      <w:proofErr w:type="spellEnd"/>
      <w:r>
        <w:rPr>
          <w:rFonts w:cs="Times New Roman"/>
        </w:rPr>
        <w:t xml:space="preserve">,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73"/>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Solidaridad, Print Gallery, Sanctuary, and </w:t>
      </w:r>
      <w:r w:rsidRPr="00496948">
        <w:rPr>
          <w:rFonts w:cs="Times New Roman"/>
          <w:i/>
        </w:rPr>
        <w:t>Sining Kamalig</w:t>
      </w:r>
      <w:r>
        <w:rPr>
          <w:rFonts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74"/>
      </w:r>
      <w:r>
        <w:rPr>
          <w:rFonts w:cs="Times New Roman"/>
        </w:rPr>
        <w:t xml:space="preserve"> Yet, though major commercial galleries such as Luz Gallery and Solidaridad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w:t>
      </w:r>
      <w:r>
        <w:rPr>
          <w:rFonts w:cs="Times New Roman"/>
        </w:rPr>
        <w:lastRenderedPageBreak/>
        <w:t xml:space="preserve">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75"/>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76"/>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w:t>
      </w:r>
      <w:r w:rsidRPr="00E05CEC">
        <w:rPr>
          <w:rFonts w:cs="Times New Roman"/>
          <w:lang w:eastAsia="zh-TW"/>
        </w:rPr>
        <w:lastRenderedPageBreak/>
        <w:t>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77"/>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proofErr w:type="spellStart"/>
      <w:r w:rsidRPr="0012488E">
        <w:rPr>
          <w:rFonts w:cs="Times New Roman"/>
          <w:lang w:eastAsia="zh-TW"/>
        </w:rPr>
        <w:t>Liwayway</w:t>
      </w:r>
      <w:r w:rsidRPr="004E43AF">
        <w:rPr>
          <w:rFonts w:cs="Times New Roman"/>
          <w:lang w:eastAsia="zh-TW"/>
        </w:rPr>
        <w:t>’s</w:t>
      </w:r>
      <w:proofErr w:type="spellEnd"/>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t xml:space="preserve">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w:t>
      </w:r>
      <w:proofErr w:type="spellStart"/>
      <w:r>
        <w:rPr>
          <w:rFonts w:cs="Times New Roman"/>
        </w:rPr>
        <w:t>Cubao</w:t>
      </w:r>
      <w:proofErr w:type="spellEnd"/>
      <w:r>
        <w:rPr>
          <w:rFonts w:cs="Times New Roman"/>
        </w:rPr>
        <w:t>.</w:t>
      </w:r>
      <w:r>
        <w:rPr>
          <w:rStyle w:val="FootnoteReference"/>
          <w:rFonts w:cs="Times New Roman"/>
        </w:rPr>
        <w:footnoteReference w:id="378"/>
      </w:r>
      <w:r>
        <w:rPr>
          <w:rFonts w:cs="Times New Roman"/>
        </w:rPr>
        <w:t xml:space="preserve"> </w:t>
      </w:r>
      <w:proofErr w:type="spellStart"/>
      <w:r>
        <w:rPr>
          <w:rFonts w:cs="Times New Roman"/>
        </w:rPr>
        <w:t>Lahi</w:t>
      </w:r>
      <w:proofErr w:type="spellEnd"/>
      <w:r>
        <w:rPr>
          <w:rFonts w:cs="Times New Roman"/>
        </w:rPr>
        <w:t xml:space="preserve"> Gallery was the brainchild of Judy Araneta </w:t>
      </w:r>
      <w:proofErr w:type="spellStart"/>
      <w:r>
        <w:rPr>
          <w:rFonts w:cs="Times New Roman"/>
        </w:rPr>
        <w:t>Roxas</w:t>
      </w:r>
      <w:proofErr w:type="spellEnd"/>
      <w:r>
        <w:rPr>
          <w:rFonts w:cs="Times New Roman"/>
        </w:rPr>
        <w:t xml:space="preserve">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79"/>
      </w:r>
      <w:r>
        <w:rPr>
          <w:rFonts w:cs="Times New Roman"/>
        </w:rPr>
        <w:t xml:space="preserve"> According to an article in  </w:t>
      </w:r>
      <w:r w:rsidRPr="00DB7D2D">
        <w:rPr>
          <w:rFonts w:cs="Times New Roman"/>
          <w:i/>
        </w:rPr>
        <w:t>Philippine Panorama</w:t>
      </w:r>
      <w:r>
        <w:rPr>
          <w:rFonts w:cs="Times New Roman"/>
        </w:rPr>
        <w:t xml:space="preserve">, the two founders wanted </w:t>
      </w:r>
      <w:r>
        <w:rPr>
          <w:rFonts w:cs="Times New Roman"/>
        </w:rPr>
        <w:lastRenderedPageBreak/>
        <w:t>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80"/>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81"/>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82"/>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83"/>
      </w:r>
      <w:r>
        <w:rPr>
          <w:rFonts w:cs="Times New Roman"/>
        </w:rPr>
        <w:t xml:space="preserve">  </w:t>
      </w:r>
    </w:p>
    <w:p w14:paraId="1AD8C8C3" w14:textId="77777777" w:rsidR="00133A36" w:rsidRDefault="00133A36" w:rsidP="00133A36">
      <w:pPr>
        <w:ind w:firstLine="720"/>
        <w:rPr>
          <w:rFonts w:cs="Times New Roman"/>
        </w:rPr>
      </w:pPr>
      <w:r>
        <w:rPr>
          <w:rFonts w:cs="Times New Roman"/>
        </w:rPr>
        <w:lastRenderedPageBreak/>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84"/>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85"/>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w:t>
      </w:r>
      <w:r w:rsidRPr="006734DC">
        <w:rPr>
          <w:rFonts w:cs="Times New Roman"/>
        </w:rPr>
        <w:lastRenderedPageBreak/>
        <w:t xml:space="preserve">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86"/>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on the wall” with tar.</w:t>
      </w:r>
      <w:r>
        <w:rPr>
          <w:rStyle w:val="FootnoteReference"/>
          <w:rFonts w:cs="Times New Roman"/>
        </w:rPr>
        <w:footnoteReference w:id="387"/>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lastRenderedPageBreak/>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88"/>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89"/>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90"/>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91"/>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lastRenderedPageBreak/>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of what “pushed” him to keep working under Shop 6 was the “pressure to exhibit every week, so you’re pressured to think of an idea.”</w:t>
      </w:r>
      <w:r>
        <w:rPr>
          <w:rStyle w:val="FootnoteReference"/>
          <w:rFonts w:eastAsia="Helvetica" w:cs="Times New Roman"/>
        </w:rPr>
        <w:footnoteReference w:id="392"/>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93"/>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w:t>
      </w:r>
      <w:r>
        <w:rPr>
          <w:rFonts w:cs="Times New Roman"/>
        </w:rPr>
        <w:lastRenderedPageBreak/>
        <w:t>plastic…There was regular plastic that I formed into a cylinder.”</w:t>
      </w:r>
      <w:r>
        <w:rPr>
          <w:rStyle w:val="FootnoteReference"/>
          <w:rFonts w:cs="Times New Roman"/>
        </w:rPr>
        <w:footnoteReference w:id="394"/>
      </w:r>
      <w:r>
        <w:rPr>
          <w:rFonts w:cs="Times New Roman"/>
        </w:rPr>
        <w:t xml:space="preserve"> The picture of Nixon was also accompanied by “popcorn” that flurried around the plastic tube.</w:t>
      </w:r>
      <w:r>
        <w:rPr>
          <w:rStyle w:val="FootnoteReference"/>
          <w:rFonts w:cs="Times New Roman"/>
        </w:rPr>
        <w:footnoteReference w:id="395"/>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w:t>
      </w:r>
      <w:proofErr w:type="gramStart"/>
      <w:r>
        <w:rPr>
          <w:rFonts w:cs="Times New Roman"/>
        </w:rPr>
        <w:t>Of course</w:t>
      </w:r>
      <w:proofErr w:type="gramEnd"/>
      <w:r>
        <w:rPr>
          <w:rFonts w:cs="Times New Roman"/>
        </w:rPr>
        <w:t xml:space="preserve"> I got a reaction, but then that was my intention.”</w:t>
      </w:r>
      <w:r>
        <w:rPr>
          <w:rStyle w:val="FootnoteReference"/>
          <w:rFonts w:cs="Times New Roman"/>
        </w:rPr>
        <w:footnoteReference w:id="396"/>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97"/>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w:t>
      </w:r>
      <w:r>
        <w:rPr>
          <w:rFonts w:cs="Times New Roman"/>
        </w:rPr>
        <w:lastRenderedPageBreak/>
        <w:t>“bottled collages refrigerated and frozen.”</w:t>
      </w:r>
      <w:r>
        <w:rPr>
          <w:rStyle w:val="FootnoteReference"/>
          <w:rFonts w:cs="Times New Roman"/>
        </w:rPr>
        <w:footnoteReference w:id="398"/>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99"/>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400"/>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lastRenderedPageBreak/>
        <w:t>Refrigerator</w:t>
      </w:r>
      <w:r>
        <w:rPr>
          <w:rFonts w:cs="Times New Roman"/>
        </w:rPr>
        <w:t>, Chabet even observes that “the tendency was to open the icebox” after one had “squeeze[ed]… between the icebox and the door.”</w:t>
      </w:r>
      <w:r>
        <w:rPr>
          <w:rStyle w:val="FootnoteReference"/>
          <w:rFonts w:cs="Times New Roman"/>
        </w:rPr>
        <w:footnoteReference w:id="401"/>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402"/>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403"/>
      </w:r>
      <w:r>
        <w:rPr>
          <w:rFonts w:cs="Times New Roman"/>
          <w:color w:val="4472C4" w:themeColor="accent1"/>
        </w:rPr>
        <w:t xml:space="preserve"> </w:t>
      </w:r>
      <w:r>
        <w:rPr>
          <w:rFonts w:cs="Times New Roman"/>
        </w:rPr>
        <w:t>Like 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w:t>
      </w:r>
      <w:r>
        <w:rPr>
          <w:rFonts w:cs="Times New Roman"/>
        </w:rPr>
        <w:lastRenderedPageBreak/>
        <w:t>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404"/>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405"/>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406"/>
      </w:r>
      <w:r>
        <w:rPr>
          <w:rFonts w:cs="Times New Roman"/>
        </w:rPr>
        <w:t xml:space="preserve"> Since Lahi Gallery was in a place that “had some clothing shops,” Bautista’s front display “sort of imitated that, with clothes.”</w:t>
      </w:r>
      <w:r>
        <w:rPr>
          <w:rStyle w:val="FootnoteReference"/>
          <w:rFonts w:cs="Times New Roman"/>
        </w:rPr>
        <w:footnoteReference w:id="407"/>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408"/>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 xml:space="preserve">that demanded the </w:t>
      </w:r>
      <w:r w:rsidRPr="00BA1833">
        <w:rPr>
          <w:rFonts w:cs="Times New Roman"/>
        </w:rPr>
        <w:lastRenderedPageBreak/>
        <w:t>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409"/>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410"/>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411"/>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 xml:space="preserve">the terms focused primarily around the costs of the physical alterations and financial </w:t>
      </w:r>
      <w:r>
        <w:rPr>
          <w:rFonts w:cs="Times New Roman"/>
        </w:rPr>
        <w:lastRenderedPageBreak/>
        <w:t>aspects of the exhibition.</w:t>
      </w:r>
      <w:r>
        <w:rPr>
          <w:rStyle w:val="FootnoteReference"/>
          <w:rFonts w:cs="Times New Roman"/>
        </w:rPr>
        <w:footnoteReference w:id="412"/>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413"/>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cs="Times New Roman"/>
        </w:rPr>
        <w:footnoteReference w:id="414"/>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415"/>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 xml:space="preserve">objectionable. In these artists’ memory, art’s threat was not its ability to conjure up politically loaded imagery like the </w:t>
      </w:r>
      <w:r w:rsidRPr="002145D0">
        <w:rPr>
          <w:rFonts w:cs="Times New Roman"/>
        </w:rPr>
        <w:lastRenderedPageBreak/>
        <w:t>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3" w:name="_Toc381540513"/>
      <w:r>
        <w:t xml:space="preserve">Inaugurating </w:t>
      </w:r>
      <w:r w:rsidRPr="00483D8F">
        <w:t>Sining Kamal</w:t>
      </w:r>
      <w:r w:rsidRPr="00A57518">
        <w:t>ig Extension</w:t>
      </w:r>
      <w:r>
        <w:t xml:space="preserve"> (Shop 6)</w:t>
      </w:r>
      <w:bookmarkEnd w:id="83"/>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w:t>
      </w:r>
      <w:proofErr w:type="spellStart"/>
      <w:r>
        <w:rPr>
          <w:rFonts w:cs="Times New Roman"/>
        </w:rPr>
        <w:t>Lahi</w:t>
      </w:r>
      <w:proofErr w:type="spellEnd"/>
      <w:r>
        <w:rPr>
          <w:rFonts w:cs="Times New Roman"/>
        </w:rPr>
        <w:t xml:space="preserve"> Gallery, </w:t>
      </w:r>
      <w:proofErr w:type="spellStart"/>
      <w:r>
        <w:rPr>
          <w:rFonts w:cs="Times New Roman"/>
        </w:rPr>
        <w:t>Korito</w:t>
      </w:r>
      <w:proofErr w:type="spellEnd"/>
      <w:r>
        <w:rPr>
          <w:rFonts w:cs="Times New Roman"/>
        </w:rPr>
        <w:t xml:space="preserve"> Araneta </w:t>
      </w:r>
      <w:proofErr w:type="spellStart"/>
      <w:r>
        <w:rPr>
          <w:rFonts w:cs="Times New Roman"/>
        </w:rPr>
        <w:t>Kalaw</w:t>
      </w:r>
      <w:proofErr w:type="spellEnd"/>
      <w:r>
        <w:rPr>
          <w:rFonts w:cs="Times New Roman"/>
        </w:rPr>
        <w:t xml:space="preserve">,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416"/>
      </w:r>
      <w:r>
        <w:rPr>
          <w:rFonts w:cs="Times New Roman"/>
        </w:rPr>
        <w:t xml:space="preserve"> </w:t>
      </w:r>
      <w:r>
        <w:rPr>
          <w:rFonts w:cs="Times New Roman"/>
          <w:i/>
        </w:rPr>
        <w:t>Sining Kamalig</w:t>
      </w:r>
      <w:r>
        <w:rPr>
          <w:rFonts w:cs="Times New Roman"/>
        </w:rPr>
        <w:t xml:space="preserve">, which Kalaw ran with her 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proofErr w:type="spellStart"/>
      <w:r>
        <w:rPr>
          <w:rFonts w:cs="Times New Roman"/>
          <w:i/>
        </w:rPr>
        <w:t>Sining</w:t>
      </w:r>
      <w:proofErr w:type="spellEnd"/>
      <w:r>
        <w:rPr>
          <w:rFonts w:cs="Times New Roman"/>
          <w:i/>
        </w:rPr>
        <w:t xml:space="preserve">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417"/>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418"/>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19"/>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20"/>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w:t>
      </w:r>
      <w:r>
        <w:rPr>
          <w:rFonts w:cs="Times New Roman"/>
        </w:rPr>
        <w:lastRenderedPageBreak/>
        <w:t>shown at the space as “experimental works.”</w:t>
      </w:r>
      <w:r>
        <w:rPr>
          <w:rStyle w:val="FootnoteReference"/>
          <w:rFonts w:cs="Times New Roman"/>
        </w:rPr>
        <w:footnoteReference w:id="421"/>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w:t>
      </w:r>
      <w:proofErr w:type="spellStart"/>
      <w:r>
        <w:rPr>
          <w:rFonts w:cs="Times New Roman"/>
        </w:rPr>
        <w:t>Chabet</w:t>
      </w:r>
      <w:proofErr w:type="spellEnd"/>
      <w:r>
        <w:rPr>
          <w:rFonts w:cs="Times New Roman"/>
        </w:rPr>
        <w:t xml:space="preserve"> and Boy-and-Berna Perez exhibited.</w:t>
      </w:r>
      <w:r>
        <w:rPr>
          <w:rStyle w:val="FootnoteReference"/>
          <w:rFonts w:cs="Times New Roman"/>
        </w:rPr>
        <w:footnoteReference w:id="422"/>
      </w:r>
      <w:r>
        <w:rPr>
          <w:rFonts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cs="Times New Roman"/>
        </w:rPr>
        <w:footnoteReference w:id="423"/>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24"/>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w:t>
      </w:r>
      <w:r>
        <w:rPr>
          <w:rFonts w:cs="Times New Roman"/>
        </w:rPr>
        <w:lastRenderedPageBreak/>
        <w:t xml:space="preserve">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while each artist produced 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25"/>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w:t>
      </w:r>
      <w:r>
        <w:rPr>
          <w:rFonts w:cs="Times New Roman"/>
        </w:rPr>
        <w:lastRenderedPageBreak/>
        <w:t xml:space="preserve">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26"/>
      </w:r>
      <w:r>
        <w:rPr>
          <w:rFonts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6"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7"/>
      <w:r>
        <w:rPr>
          <w:rFonts w:cs="Times New Roman"/>
        </w:rPr>
        <w:t>voyeurism</w:t>
      </w:r>
      <w:commentRangeEnd w:id="87"/>
      <w:r>
        <w:rPr>
          <w:rStyle w:val="CommentReference"/>
        </w:rPr>
        <w:commentReference w:id="87"/>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placed atop the slates—an impossible position if the legs had simply given out under the weight of a mattress or its occupant. </w:t>
      </w:r>
      <w:r w:rsidRPr="00DB3CD3">
        <w:rPr>
          <w:rFonts w:cs="Times New Roman"/>
        </w:rPr>
        <w:t xml:space="preserve">While the viewer initially believes the bedframe to be broken, closer examination causes one to feel mildly deceived by the fact that the dilapidated bedframe is </w:t>
      </w:r>
      <w:r w:rsidRPr="00DB3CD3">
        <w:rPr>
          <w:rFonts w:cs="Times New Roman"/>
        </w:rPr>
        <w:lastRenderedPageBreak/>
        <w:t>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27"/>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28"/>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w:t>
      </w:r>
      <w:r>
        <w:rPr>
          <w:rFonts w:cs="Times New Roman"/>
        </w:rPr>
        <w:lastRenderedPageBreak/>
        <w:t xml:space="preserve">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29"/>
      </w:r>
    </w:p>
    <w:p w14:paraId="6D8ECD31" w14:textId="77777777" w:rsidR="00133A36" w:rsidRPr="006F6F83" w:rsidRDefault="00133A36" w:rsidP="00133A36">
      <w:pPr>
        <w:ind w:firstLine="720"/>
        <w:rPr>
          <w:rFonts w:cs="Times New Roman"/>
          <w:i/>
        </w:rPr>
      </w:pPr>
      <w:r>
        <w:rPr>
          <w:rFonts w:cs="Times New Roman"/>
        </w:rPr>
        <w:t xml:space="preserve">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w:t>
      </w:r>
      <w:r>
        <w:rPr>
          <w:rFonts w:cs="Times New Roman"/>
        </w:rPr>
        <w:lastRenderedPageBreak/>
        <w:t>badges, spaghetti straps, and so forth). She then grouped together ones that seemed “related or connected to one another,” details made visible to the viewer upon close approach.</w:t>
      </w:r>
      <w:r>
        <w:rPr>
          <w:rStyle w:val="FootnoteReference"/>
          <w:rFonts w:cs="Times New Roman"/>
        </w:rPr>
        <w:footnoteReference w:id="430"/>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w:t>
      </w:r>
      <w:r>
        <w:rPr>
          <w:rFonts w:cs="Times New Roman"/>
        </w:rPr>
        <w:lastRenderedPageBreak/>
        <w:t xml:space="preserve">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8" w:name="_Toc381540514"/>
      <w:r w:rsidRPr="00776E13">
        <w:t>Laudico and Modesto</w:t>
      </w:r>
      <w:r>
        <w:t xml:space="preserve"> Go Bananas</w:t>
      </w:r>
      <w:bookmarkEnd w:id="88"/>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31"/>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lastRenderedPageBreak/>
        <w:t>Laudico and Modesto both used parts of the banana plant in their exhibitions for Shop 6 because of their availability and relatively minimal costs. While Laudico had acquired her banana leaves after spotting them on the side of the road, Modesto remarked that he decided to use bananas because they were cheap.</w:t>
      </w:r>
      <w:r>
        <w:rPr>
          <w:rStyle w:val="FootnoteReference"/>
          <w:rFonts w:cs="Times New Roman"/>
        </w:rPr>
        <w:footnoteReference w:id="432"/>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33"/>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34"/>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35"/>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 xml:space="preserve">As a once abundant and cheap fruit in the Philippines, bananas symbolized not only a main crop and source of economy for the Philippines and its people, but their current exploitation on a global market. Laudico and Modesto’s incorporation of the ubiquitous banana plant in their </w:t>
      </w:r>
      <w:r>
        <w:rPr>
          <w:rFonts w:cs="Times New Roman"/>
        </w:rPr>
        <w:lastRenderedPageBreak/>
        <w:t>artwork directly engaged their local audience with the immediate physical and social realities in the Philippines.</w:t>
      </w:r>
    </w:p>
    <w:p w14:paraId="59F90868" w14:textId="48B1D7D4" w:rsidR="00133A36" w:rsidRDefault="00133A36" w:rsidP="00133A36">
      <w:pPr>
        <w:ind w:firstLine="720"/>
        <w:rPr>
          <w:rFonts w:cs="Times New Roman"/>
        </w:rPr>
      </w:pPr>
      <w:r w:rsidRPr="00372005">
        <w:rPr>
          <w:rFonts w:cs="Times New Roman"/>
          <w:b/>
        </w:rPr>
        <w:t>[</w:t>
      </w:r>
      <w:r>
        <w:rPr>
          <w:rFonts w:cs="Times New Roman"/>
          <w:b/>
        </w:rPr>
        <w:t>fig.</w:t>
      </w:r>
      <w:r w:rsidRPr="00372005">
        <w:rPr>
          <w:rFonts w:cs="Times New Roman"/>
          <w:b/>
        </w:rPr>
        <w:t xml:space="preserve"> </w:t>
      </w:r>
      <w:r>
        <w:rPr>
          <w:rFonts w:cs="Times New Roman"/>
          <w:b/>
        </w:rPr>
        <w:t>3</w:t>
      </w:r>
      <w:r w:rsidRPr="00372005">
        <w:rPr>
          <w:rFonts w:cs="Times New Roman"/>
          <w:b/>
        </w:rPr>
        <w:t>.15</w:t>
      </w:r>
      <w:r w:rsidR="00C16713">
        <w:rPr>
          <w:rFonts w:cs="Times New Roman"/>
          <w:b/>
        </w:rPr>
        <w:t>–</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36"/>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.17</w:t>
      </w:r>
      <w:r w:rsidR="00C16713">
        <w:rPr>
          <w:rFonts w:cs="Times New Roman"/>
          <w:b/>
        </w:rPr>
        <w:t>–</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37"/>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 xml:space="preserve">diptych folded or flopped over as they pulled away from the plywood board. According to the artist, she purposely made paintings that would “change” and “evolve by </w:t>
      </w:r>
      <w:r>
        <w:rPr>
          <w:rFonts w:cs="Times New Roman"/>
        </w:rPr>
        <w:lastRenderedPageBreak/>
        <w:t>itself.”</w:t>
      </w:r>
      <w:r>
        <w:rPr>
          <w:rStyle w:val="FootnoteReference"/>
          <w:rFonts w:cs="Times New Roman"/>
        </w:rPr>
        <w:footnoteReference w:id="438"/>
      </w:r>
      <w:r>
        <w:rPr>
          <w:rFonts w:cs="Times New Roman"/>
        </w:rPr>
        <w:t xml:space="preserve"> She stated, for example, that because her mark-making materials were leaves, they would shrink and shrivel during the exhibition, once again emphasizing the duality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 xml:space="preserve">Yet, while Laudico’s solo exhibition featured abstraction, her inclusion of banana leaves—materials found in the indigenous flora in the Philippines—distinguished her work from </w:t>
      </w:r>
      <w:r w:rsidRPr="0003699B">
        <w:rPr>
          <w:rFonts w:cs="Times New Roman"/>
        </w:rPr>
        <w:lastRenderedPageBreak/>
        <w:t>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39"/>
      </w:r>
      <w:r w:rsidRPr="0003699B">
        <w:rPr>
          <w:rFonts w:cs="Times New Roman"/>
          <w:lang w:eastAsia="zh-TW"/>
        </w:rPr>
        <w:t xml:space="preserve"> By 1974, artists in the Manila had consistently used everyday materials 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40"/>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lastRenderedPageBreak/>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remarked, “The thing that bores me to death is anything that I can predict.”</w:t>
      </w:r>
      <w:r>
        <w:rPr>
          <w:rStyle w:val="FootnoteReference"/>
          <w:rFonts w:cs="Times New Roman"/>
        </w:rPr>
        <w:footnoteReference w:id="441"/>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42"/>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43"/>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w:t>
      </w:r>
      <w:r>
        <w:rPr>
          <w:rFonts w:cs="Times New Roman"/>
        </w:rPr>
        <w:lastRenderedPageBreak/>
        <w:t>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44"/>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“creamish” and the other “light pinkish” and about “3 different kinds of bananas.”</w:t>
      </w:r>
      <w:r>
        <w:rPr>
          <w:rStyle w:val="FootnoteReference"/>
          <w:rFonts w:cs="Times New Roman"/>
        </w:rPr>
        <w:footnoteReference w:id="445"/>
      </w:r>
      <w:r>
        <w:rPr>
          <w:rFonts w:cs="Times New Roman"/>
        </w:rPr>
        <w:t xml:space="preserve"> After being bounded with red tape and string, the bananas were suspended from the ceiling with the same string.</w:t>
      </w:r>
      <w:r>
        <w:rPr>
          <w:rStyle w:val="FootnoteReference"/>
          <w:rFonts w:cs="Times New Roman"/>
        </w:rPr>
        <w:footnoteReference w:id="446"/>
      </w:r>
      <w:r>
        <w:rPr>
          <w:rFonts w:cs="Times New Roman"/>
        </w:rPr>
        <w:t xml:space="preserve"> Modesto had pictured creating a small “banana-ville”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47"/>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48"/>
      </w:r>
      <w:r>
        <w:rPr>
          <w:rFonts w:cs="Times New Roman"/>
        </w:rPr>
        <w:t xml:space="preserve"> Modesto later commented that on that opening day, “all the guests ate the bananas.”</w:t>
      </w:r>
      <w:r>
        <w:rPr>
          <w:rStyle w:val="FootnoteReference"/>
          <w:rFonts w:cs="Times New Roman"/>
        </w:rPr>
        <w:footnoteReference w:id="449"/>
      </w:r>
      <w:r>
        <w:rPr>
          <w:rFonts w:cs="Times New Roman"/>
        </w:rPr>
        <w:t xml:space="preserve"> </w:t>
      </w:r>
    </w:p>
    <w:p w14:paraId="5F90EDD7" w14:textId="77777777" w:rsidR="00133A36" w:rsidRDefault="00133A36" w:rsidP="00133A36">
      <w:pPr>
        <w:ind w:firstLine="720"/>
        <w:rPr>
          <w:rFonts w:cs="Times New Roman"/>
        </w:rPr>
      </w:pPr>
      <w:r>
        <w:rPr>
          <w:rFonts w:cs="Times New Roman"/>
        </w:rPr>
        <w:lastRenderedPageBreak/>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50"/>
      </w:r>
      <w:r>
        <w:rPr>
          <w:rFonts w:cs="Times New Roman"/>
        </w:rPr>
        <w:t xml:space="preserve"> Speaking about martial law 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51"/>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92"/>
      <w:r>
        <w:rPr>
          <w:rFonts w:cs="Times New Roman"/>
        </w:rPr>
        <w:t xml:space="preserve">elimination or defiance </w:t>
      </w:r>
      <w:commentRangeEnd w:id="92"/>
      <w:r>
        <w:rPr>
          <w:rStyle w:val="CommentReference"/>
        </w:rPr>
        <w:commentReference w:id="92"/>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3" w:name="_Toc381540515"/>
      <w:r>
        <w:rPr>
          <w:lang w:eastAsia="zh-TW"/>
        </w:rPr>
        <w:lastRenderedPageBreak/>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3"/>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was literally down a stretch of Taft Avenue from the CCP. This geographical proximity permitted artists, art enthusiasts, and the art ideas itself effortless migration and distribution between the state-sanctioned space and the alternative space.</w:t>
      </w:r>
      <w:r>
        <w:rPr>
          <w:rStyle w:val="FootnoteReference"/>
          <w:rFonts w:cs="Times New Roman"/>
        </w:rPr>
        <w:footnoteReference w:id="452"/>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53"/>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54"/>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55"/>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56"/>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w:t>
      </w:r>
      <w:r>
        <w:rPr>
          <w:rFonts w:cs="Times New Roman"/>
          <w:lang w:eastAsia="zh-TW"/>
        </w:rPr>
        <w:lastRenderedPageBreak/>
        <w:t xml:space="preserve">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57"/>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58"/>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59"/>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60"/>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61"/>
      </w:r>
      <w:r>
        <w:rPr>
          <w:rFonts w:cs="Times New Roman"/>
          <w:lang w:eastAsia="zh-TW"/>
        </w:rPr>
        <w:t xml:space="preserve"> Similar to much of Bautista’s work throughout </w:t>
      </w:r>
      <w:r>
        <w:rPr>
          <w:rFonts w:cs="Times New Roman"/>
          <w:lang w:eastAsia="zh-TW"/>
        </w:rPr>
        <w:lastRenderedPageBreak/>
        <w:t xml:space="preserve">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62"/>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63"/>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64"/>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 xml:space="preserve">birthday lemon cake on the hood of the </w:t>
      </w:r>
      <w:r w:rsidRPr="001D5B77">
        <w:rPr>
          <w:rFonts w:cs="Times New Roman"/>
          <w:lang w:eastAsia="zh-TW"/>
        </w:rPr>
        <w:lastRenderedPageBreak/>
        <w:t>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65"/>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w:t>
      </w:r>
      <w:proofErr w:type="spellStart"/>
      <w:r>
        <w:rPr>
          <w:rFonts w:cs="Times New Roman"/>
          <w:lang w:eastAsia="zh-TW"/>
        </w:rPr>
        <w:t>Vinluan</w:t>
      </w:r>
      <w:proofErr w:type="spellEnd"/>
      <w:r>
        <w:rPr>
          <w:rFonts w:cs="Times New Roman"/>
          <w:lang w:eastAsia="zh-TW"/>
        </w:rPr>
        <w:t xml:space="preserve">,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w:t>
      </w:r>
      <w:r>
        <w:rPr>
          <w:rFonts w:cs="Times New Roman"/>
          <w:lang w:eastAsia="zh-TW"/>
        </w:rPr>
        <w:lastRenderedPageBreak/>
        <w:t xml:space="preserve">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66"/>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67"/>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6375C9BE"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.22</w:t>
      </w:r>
      <w:r w:rsidR="00C16713">
        <w:rPr>
          <w:rFonts w:cs="Times New Roman"/>
          <w:b/>
          <w:lang w:eastAsia="zh-TW"/>
        </w:rPr>
        <w:t>–</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 xml:space="preserve">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w:t>
      </w:r>
      <w:r>
        <w:rPr>
          <w:rFonts w:cs="Times New Roman"/>
          <w:lang w:eastAsia="zh-TW"/>
        </w:rPr>
        <w:lastRenderedPageBreak/>
        <w:t>construction site. Yet, left on the ground of a gallery, the</w:t>
      </w:r>
      <w:r w:rsidRPr="00D75BA6">
        <w:rPr>
          <w:rFonts w:cs="Times New Roman"/>
          <w:lang w:eastAsia="zh-TW"/>
        </w:rPr>
        <w:t xml:space="preserve"> </w:t>
      </w:r>
      <w:r>
        <w:rPr>
          <w:rFonts w:cs="Times New Roman"/>
          <w:lang w:eastAsia="zh-TW"/>
        </w:rPr>
        <w:t xml:space="preserve">raw building materials—outdoor 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w:t>
      </w:r>
      <w:r>
        <w:rPr>
          <w:rFonts w:cs="Times New Roman"/>
          <w:lang w:eastAsia="zh-TW"/>
        </w:rPr>
        <w:lastRenderedPageBreak/>
        <w:t xml:space="preserve">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68"/>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w:t>
      </w:r>
      <w:r>
        <w:rPr>
          <w:rFonts w:cs="Times New Roman"/>
        </w:rPr>
        <w:lastRenderedPageBreak/>
        <w:t xml:space="preserve">debris found in the squalor of their everyday surroundings to create ordered and aesthetically appealing art. On a rudimentary level, artists managed to undermine Imelda Marcos’ agenda of </w:t>
      </w:r>
      <w:r>
        <w:rPr>
          <w:rFonts w:cs="Times New Roman"/>
          <w:i/>
        </w:rPr>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69"/>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70"/>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w:t>
      </w:r>
      <w:r>
        <w:rPr>
          <w:rFonts w:cs="Times New Roman"/>
          <w:lang w:eastAsia="zh-TW"/>
        </w:rPr>
        <w:lastRenderedPageBreak/>
        <w:t xml:space="preserve">apolitical. Yet, interestingly enough, they were placing literal trash into the gallery space. Quiet 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71"/>
      </w:r>
      <w:r>
        <w:rPr>
          <w:rFonts w:cs="Times New Roman"/>
          <w:lang w:eastAsia="zh-TW"/>
        </w:rPr>
        <w:t xml:space="preserve"> Modesto responded, “In some ways, yes…There was a show—I don’t remember the title—with shit (</w:t>
      </w:r>
      <w:r>
        <w:rPr>
          <w:rFonts w:cs="Times New Roman"/>
          <w:i/>
          <w:lang w:eastAsia="zh-TW"/>
        </w:rPr>
        <w:t>na may tae</w:t>
      </w:r>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r>
        <w:rPr>
          <w:rFonts w:cs="Times New Roman"/>
          <w:i/>
          <w:lang w:eastAsia="zh-TW"/>
        </w:rPr>
        <w:t>tae</w:t>
      </w:r>
      <w:r>
        <w:rPr>
          <w:rFonts w:cs="Times New Roman"/>
          <w:lang w:eastAsia="zh-TW"/>
        </w:rPr>
        <w:t>] and it was in a box.”</w:t>
      </w:r>
      <w:r>
        <w:rPr>
          <w:rStyle w:val="FootnoteReference"/>
          <w:rFonts w:cs="Times New Roman"/>
          <w:lang w:eastAsia="zh-TW"/>
        </w:rPr>
        <w:footnoteReference w:id="472"/>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73"/>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1B340D">
          <w:pgSz w:w="12240" w:h="15840"/>
          <w:pgMar w:top="1440" w:right="1440" w:bottom="1440" w:left="1440" w:header="720" w:footer="720" w:gutter="0"/>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95" w:name="_Toc381540516"/>
      <w:r>
        <w:t>Junyee’s Woods: Conceptualism in Contemporary Indigenous Art</w:t>
      </w:r>
      <w:bookmarkEnd w:id="95"/>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“I think we showed the first manifestation of indigenous art. Joe’s panties, this is what you see in Quaipo [Market].”</w:t>
      </w:r>
      <w:r w:rsidRPr="00DF7BA5">
        <w:rPr>
          <w:rStyle w:val="FootnoteReference"/>
          <w:rFonts w:cs="Times New Roman"/>
        </w:rPr>
        <w:footnoteReference w:id="474"/>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75"/>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76"/>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77"/>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78"/>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79"/>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80"/>
      </w:r>
      <w:r>
        <w:rPr>
          <w:rFonts w:cs="Times New Roman"/>
        </w:rPr>
        <w:t xml:space="preserve"> Titled </w:t>
      </w:r>
      <w:r w:rsidRPr="00E51B98">
        <w:rPr>
          <w:rFonts w:cs="Times New Roman"/>
          <w:i/>
        </w:rPr>
        <w:t xml:space="preserve">Malabayabas, and other types of wood in the sculpture of </w:t>
      </w:r>
      <w:proofErr w:type="spellStart"/>
      <w:r w:rsidRPr="00E51B98">
        <w:rPr>
          <w:rFonts w:cs="Times New Roman"/>
          <w:i/>
        </w:rPr>
        <w:t>Junyee</w:t>
      </w:r>
      <w:proofErr w:type="spellEnd"/>
      <w:r w:rsidRPr="00E51B98">
        <w:rPr>
          <w:rFonts w:cs="Times New Roman"/>
          <w:i/>
        </w:rPr>
        <w:t xml:space="preserv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w:t>
      </w:r>
      <w:proofErr w:type="spellStart"/>
      <w:r>
        <w:rPr>
          <w:rFonts w:cs="Times New Roman"/>
          <w:i/>
        </w:rPr>
        <w:t>Junyee</w:t>
      </w:r>
      <w:proofErr w:type="spellEnd"/>
      <w:r w:rsidRPr="00D13899">
        <w:rPr>
          <w:rFonts w:cs="Times New Roman"/>
        </w:rPr>
        <w:t>)</w:t>
      </w:r>
      <w:r>
        <w:rPr>
          <w:rFonts w:cs="Times New Roman"/>
        </w:rPr>
        <w:t>, it was “the first outdoor wood sculpture show in the country.”</w:t>
      </w:r>
      <w:r>
        <w:rPr>
          <w:rStyle w:val="FootnoteReference"/>
          <w:rFonts w:cs="Times New Roman"/>
        </w:rPr>
        <w:footnoteReference w:id="481"/>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82"/>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w:t>
      </w:r>
      <w:proofErr w:type="spellStart"/>
      <w:r w:rsidRPr="00DF7BA5">
        <w:rPr>
          <w:rFonts w:cs="Times New Roman"/>
        </w:rPr>
        <w:t>Pandy</w:t>
      </w:r>
      <w:proofErr w:type="spellEnd"/>
      <w:r w:rsidRPr="00DF7BA5">
        <w:rPr>
          <w:rFonts w:cs="Times New Roman"/>
        </w:rPr>
        <w:t xml:space="preserve">” </w:t>
      </w:r>
      <w:proofErr w:type="spellStart"/>
      <w:r w:rsidRPr="00DF7BA5">
        <w:rPr>
          <w:rFonts w:cs="Times New Roman"/>
        </w:rPr>
        <w:t>Aviado</w:t>
      </w:r>
      <w:proofErr w:type="spellEnd"/>
      <w:r w:rsidRPr="00DF7BA5">
        <w:rPr>
          <w:rFonts w:cs="Times New Roman"/>
        </w:rPr>
        <w:t xml:space="preserve">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83"/>
      </w:r>
      <w:r>
        <w:rPr>
          <w:rFonts w:cs="Times New Roman"/>
        </w:rPr>
        <w:t xml:space="preserve"> These materials are often, but not always, made from plant-life indigenous to the Philippines. This differs from indigenous art that would refer to indigenous identification of the artists or people who created it. </w:t>
      </w:r>
      <w:r>
        <w:rPr>
          <w:rFonts w:cs="Times New Roman"/>
        </w:rPr>
        <w:lastRenderedPageBreak/>
        <w:t>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84"/>
      </w:r>
      <w:r>
        <w:rPr>
          <w:rFonts w:cs="Times New Roman"/>
        </w:rPr>
        <w:t xml:space="preserve"> He further described how, at the ASEAN Conference for Indigenous Materials, which Junyee led with Virgilio Aviado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85"/>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t>Philippines.</w:t>
      </w:r>
      <w:r w:rsidRPr="00DF7BA5">
        <w:rPr>
          <w:rStyle w:val="FootnoteReference"/>
          <w:rFonts w:cs="Times New Roman"/>
          <w:lang w:eastAsia="zh-TW"/>
        </w:rPr>
        <w:footnoteReference w:id="486"/>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87"/>
      </w:r>
    </w:p>
    <w:p w14:paraId="38BB111B" w14:textId="77777777" w:rsidR="00790782" w:rsidRDefault="00790782" w:rsidP="00790782">
      <w:pPr>
        <w:ind w:firstLine="720"/>
        <w:rPr>
          <w:rFonts w:cs="Times New Roman"/>
        </w:rPr>
      </w:pPr>
      <w:r>
        <w:rPr>
          <w:rFonts w:cs="Times New Roman"/>
        </w:rPr>
        <w:lastRenderedPageBreak/>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88"/>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w:t>
      </w:r>
      <w:r>
        <w:rPr>
          <w:rFonts w:cs="Times New Roman"/>
        </w:rPr>
        <w:lastRenderedPageBreak/>
        <w:t xml:space="preserve">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5" w:name="_Toc381540517"/>
      <w:r>
        <w:rPr>
          <w:i/>
        </w:rPr>
        <w:t xml:space="preserve">Trellis (Balag) </w:t>
      </w:r>
      <w:r>
        <w:t>Collaborative Installation as Indigenous?</w:t>
      </w:r>
      <w:bookmarkEnd w:id="105"/>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89"/>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90"/>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91"/>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lastRenderedPageBreak/>
        <w:t>His first one man outdoor installation occurred on a vacant plot on U.P.’s wooded campus in 1970, the same year as First Quarter Storm.</w:t>
      </w:r>
      <w:r>
        <w:rPr>
          <w:rStyle w:val="FootnoteReference"/>
          <w:rFonts w:cs="Times New Roman"/>
        </w:rPr>
        <w:footnoteReference w:id="492"/>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93"/>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94"/>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 xml:space="preserve">Jose “Bogie” </w:t>
      </w:r>
      <w:proofErr w:type="spellStart"/>
      <w:r w:rsidRPr="00210A42">
        <w:rPr>
          <w:rFonts w:cs="Times New Roman"/>
          <w:lang w:eastAsia="zh-TW"/>
        </w:rPr>
        <w:t>Tence</w:t>
      </w:r>
      <w:proofErr w:type="spellEnd"/>
      <w:r w:rsidRPr="00210A42">
        <w:rPr>
          <w:rFonts w:cs="Times New Roman"/>
          <w:lang w:eastAsia="zh-TW"/>
        </w:rPr>
        <w:t xml:space="preserv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95"/>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96"/>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97"/>
      </w:r>
      <w:r>
        <w:rPr>
          <w:rFonts w:cs="Times New Roman"/>
        </w:rPr>
        <w:t xml:space="preserve"> </w:t>
      </w:r>
      <w:r>
        <w:rPr>
          <w:rFonts w:cs="Times New Roman"/>
        </w:rPr>
        <w:lastRenderedPageBreak/>
        <w:t xml:space="preserve">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98"/>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99"/>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500"/>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w:t>
      </w:r>
      <w:r w:rsidRPr="00DF7BA5">
        <w:rPr>
          <w:rFonts w:cs="Times New Roman"/>
        </w:rPr>
        <w:lastRenderedPageBreak/>
        <w:t xml:space="preserve">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501"/>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502"/>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503"/>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w:t>
      </w:r>
      <w:r w:rsidRPr="00DF7BA5">
        <w:rPr>
          <w:rFonts w:cs="Times New Roman"/>
        </w:rPr>
        <w:lastRenderedPageBreak/>
        <w:t xml:space="preserve">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504"/>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505"/>
      </w:r>
    </w:p>
    <w:p w14:paraId="4D61F41C" w14:textId="24BD0B9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w:t>
      </w:r>
      <w:r w:rsidR="00C16713">
        <w:rPr>
          <w:rFonts w:cs="Times New Roman"/>
          <w:b/>
        </w:rPr>
        <w:t>–</w:t>
      </w:r>
      <w:r>
        <w:rPr>
          <w:rFonts w:cs="Times New Roman"/>
          <w:b/>
        </w:rPr>
        <w:t>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proofErr w:type="spellStart"/>
      <w:r w:rsidRPr="00DF7BA5">
        <w:rPr>
          <w:rFonts w:cs="Times New Roman"/>
          <w:i/>
        </w:rPr>
        <w:t>Pagsamba</w:t>
      </w:r>
      <w:proofErr w:type="spellEnd"/>
      <w:r w:rsidRPr="00DF7BA5">
        <w:rPr>
          <w:rFonts w:cs="Times New Roman"/>
          <w:i/>
        </w:rPr>
        <w:t xml:space="preserve"> </w:t>
      </w:r>
      <w:r w:rsidRPr="00DF7BA5">
        <w:rPr>
          <w:rFonts w:cs="Times New Roman"/>
        </w:rPr>
        <w:t>(1968)</w:t>
      </w:r>
      <w:r>
        <w:rPr>
          <w:rFonts w:cs="Times New Roman"/>
        </w:rPr>
        <w:t>,</w:t>
      </w:r>
      <w:r w:rsidRPr="00DF7BA5">
        <w:rPr>
          <w:rFonts w:cs="Times New Roman"/>
        </w:rPr>
        <w:t xml:space="preserve"> and </w:t>
      </w:r>
      <w:proofErr w:type="spellStart"/>
      <w:r w:rsidRPr="00DF7BA5">
        <w:rPr>
          <w:rFonts w:cs="Times New Roman"/>
          <w:i/>
        </w:rPr>
        <w:t>Siasid</w:t>
      </w:r>
      <w:proofErr w:type="spellEnd"/>
      <w:r w:rsidRPr="00DF7BA5">
        <w:rPr>
          <w:rFonts w:cs="Times New Roman"/>
          <w:i/>
        </w:rPr>
        <w:t xml:space="preserve"> </w:t>
      </w:r>
      <w:r w:rsidRPr="00DF7BA5">
        <w:rPr>
          <w:rFonts w:cs="Times New Roman"/>
        </w:rPr>
        <w:t xml:space="preserve">(1983) include illustrations of instruments made from indigenous materials such as bamboo scrapers and 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 xml:space="preserve">Verano had credited the Las Piñas Bamboo Organ for </w:t>
      </w:r>
      <w:r w:rsidRPr="00DF7BA5">
        <w:rPr>
          <w:rFonts w:cs="Times New Roman"/>
        </w:rPr>
        <w:lastRenderedPageBreak/>
        <w:t>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506"/>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507"/>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508"/>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509"/>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510"/>
      </w:r>
      <w:r w:rsidRPr="00DF7BA5">
        <w:rPr>
          <w:rFonts w:cs="Times New Roman"/>
        </w:rPr>
        <w:t xml:space="preserve"> The Festival remains an active musical event in Las Piñas to this day.</w:t>
      </w:r>
    </w:p>
    <w:p w14:paraId="172D139A" w14:textId="55F91E45"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00C16713">
        <w:rPr>
          <w:rFonts w:cs="Times New Roman"/>
          <w:b/>
        </w:rPr>
        <w:t>–</w:t>
      </w:r>
      <w:r>
        <w:rPr>
          <w:rFonts w:cs="Times New Roman"/>
          <w:b/>
        </w:rPr>
        <w:t>4.8</w:t>
      </w:r>
      <w:r w:rsidRPr="000B0D99">
        <w:rPr>
          <w:rFonts w:cs="Times New Roman"/>
          <w:b/>
        </w:rPr>
        <w:t>]</w:t>
      </w:r>
      <w:r>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511"/>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512"/>
      </w:r>
      <w:r w:rsidRPr="00DF7BA5">
        <w:rPr>
          <w:rFonts w:cs="Times New Roman"/>
        </w:rPr>
        <w:t xml:space="preserve"> According to the exhibition files the “new directions” implied by the title of the exhibition was not “the concepts of designs, but the growing awareness for the </w:t>
      </w:r>
      <w:r w:rsidRPr="00DF7BA5">
        <w:rPr>
          <w:rFonts w:cs="Times New Roman"/>
        </w:rPr>
        <w:lastRenderedPageBreak/>
        <w:t>excellence of Philippine materials,” with the extra emphasis on the use of materials over aesthetics.</w:t>
      </w:r>
      <w:r w:rsidRPr="00DF7BA5">
        <w:rPr>
          <w:rStyle w:val="FootnoteReference"/>
          <w:rFonts w:cs="Times New Roman"/>
        </w:rPr>
        <w:footnoteReference w:id="513"/>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514"/>
      </w:r>
      <w:r w:rsidRPr="00DF7BA5">
        <w:rPr>
          <w:rFonts w:cs="Times New Roman"/>
        </w:rPr>
        <w:t xml:space="preserve"> </w:t>
      </w:r>
    </w:p>
    <w:p w14:paraId="3755AF3F" w14:textId="353AA8C2" w:rsidR="00790782" w:rsidRDefault="00790782" w:rsidP="00790782">
      <w:pPr>
        <w:ind w:firstLine="720"/>
        <w:rPr>
          <w:rFonts w:cs="Times New Roman"/>
        </w:rPr>
      </w:pPr>
      <w:r w:rsidRPr="00054689">
        <w:rPr>
          <w:rFonts w:cs="Times New Roman"/>
          <w:b/>
        </w:rPr>
        <w:t>[fig. 4.9</w:t>
      </w:r>
      <w:r w:rsidR="00C16713">
        <w:rPr>
          <w:rFonts w:cs="Times New Roman"/>
          <w:b/>
        </w:rPr>
        <w:t>–</w:t>
      </w:r>
      <w:r>
        <w:rPr>
          <w:rFonts w:cs="Times New Roman"/>
          <w:b/>
        </w:rPr>
        <w:t>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proofErr w:type="spellStart"/>
      <w:r>
        <w:rPr>
          <w:rFonts w:cs="Times New Roman"/>
          <w:i/>
        </w:rPr>
        <w:t>Tahanang</w:t>
      </w:r>
      <w:proofErr w:type="spellEnd"/>
      <w:r>
        <w:rPr>
          <w:rFonts w:cs="Times New Roman"/>
          <w:i/>
        </w:rPr>
        <w:t xml:space="preserve">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economy.</w:t>
      </w:r>
      <w:r>
        <w:rPr>
          <w:rStyle w:val="FootnoteReference"/>
          <w:rFonts w:cs="Times New Roman"/>
        </w:rPr>
        <w:footnoteReference w:id="515"/>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516"/>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w:t>
      </w:r>
      <w:r>
        <w:rPr>
          <w:rFonts w:cs="Times New Roman"/>
        </w:rPr>
        <w:lastRenderedPageBreak/>
        <w:t>Ford.</w:t>
      </w:r>
      <w:r>
        <w:rPr>
          <w:rStyle w:val="FootnoteReference"/>
          <w:rFonts w:cs="Times New Roman"/>
        </w:rPr>
        <w:footnoteReference w:id="517"/>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518"/>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19"/>
      </w:r>
      <w:r>
        <w:rPr>
          <w:rFonts w:cs="Times New Roman"/>
        </w:rPr>
        <w:t xml:space="preserve"> She further lauded, “Before, people used to idolize everything western or foreign. Now, he…finds beauty in his own land.”</w:t>
      </w:r>
      <w:r>
        <w:rPr>
          <w:rStyle w:val="FootnoteReference"/>
          <w:rFonts w:cs="Times New Roman"/>
        </w:rPr>
        <w:footnoteReference w:id="520"/>
      </w:r>
      <w:r>
        <w:rPr>
          <w:rFonts w:cs="Times New Roman"/>
        </w:rPr>
        <w:t xml:space="preserve"> Imelda had intended the Coconut Palace to be the physical and material exemplar of Philippine independence and prosperity to foreign guests. Like Imelda, well-known for adorning herself in “terno”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w:t>
      </w:r>
      <w:r>
        <w:rPr>
          <w:rFonts w:cs="Times New Roman"/>
          <w:lang w:eastAsia="zh-TW"/>
        </w:rPr>
        <w:lastRenderedPageBreak/>
        <w:t xml:space="preserve">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use purely Filipino ingredients as material for visual culture.”</w:t>
      </w:r>
      <w:r w:rsidRPr="00DF7BA5">
        <w:rPr>
          <w:rStyle w:val="FootnoteReference"/>
          <w:rFonts w:cs="Times New Roman"/>
        </w:rPr>
        <w:footnoteReference w:id="521"/>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 xml:space="preserve">’s indigenous flavor arose not only from his employment of local materials—“things natural to the Philippines like bamboo”—but also from the assistance of a community that made his installation a success by contributing to the trellis structure that was </w:t>
      </w:r>
      <w:r>
        <w:rPr>
          <w:rFonts w:cs="Times New Roman"/>
        </w:rPr>
        <w:lastRenderedPageBreak/>
        <w:t>also built through collaboration.</w:t>
      </w:r>
      <w:r>
        <w:rPr>
          <w:rStyle w:val="FootnoteReference"/>
          <w:rFonts w:cs="Times New Roman"/>
        </w:rPr>
        <w:footnoteReference w:id="522"/>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23"/>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24"/>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3"/>
      <w:r>
        <w:rPr>
          <w:rFonts w:cs="Times New Roman"/>
        </w:rPr>
        <w:t>.”</w:t>
      </w:r>
      <w:r>
        <w:rPr>
          <w:rStyle w:val="FootnoteReference"/>
          <w:rFonts w:cs="Times New Roman"/>
        </w:rPr>
        <w:footnoteReference w:id="525"/>
      </w:r>
      <w:commentRangeEnd w:id="113"/>
      <w:r>
        <w:rPr>
          <w:rStyle w:val="CommentReference"/>
        </w:rPr>
        <w:commentReference w:id="113"/>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w:t>
      </w:r>
      <w:r w:rsidRPr="00530FF8">
        <w:rPr>
          <w:rFonts w:cs="Times New Roman"/>
        </w:rPr>
        <w:lastRenderedPageBreak/>
        <w:t>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26"/>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14" w:name="_Toc381540518"/>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1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Makiling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27"/>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28"/>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w:t>
      </w:r>
      <w:r w:rsidRPr="00DF7BA5">
        <w:rPr>
          <w:rFonts w:cs="Times New Roman"/>
        </w:rPr>
        <w:lastRenderedPageBreak/>
        <w:t xml:space="preserve">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29"/>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The mahogany wood had been donated by U.P.-Los Baños Forest Products Research and Industries Development Commission (FORPRIDECOM), an organization founded in Los Baños in 1957 charged with “pioneer[ing] improved techniques to use forest products, including resins and…lumberyard sawdust.”</w:t>
      </w:r>
      <w:r>
        <w:rPr>
          <w:rStyle w:val="FootnoteReference"/>
          <w:rFonts w:cs="Times New Roman"/>
        </w:rPr>
        <w:footnoteReference w:id="530"/>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31"/>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 xml:space="preserve">plays an important role in </w:t>
      </w:r>
      <w:r w:rsidRPr="00DF7BA5">
        <w:rPr>
          <w:rFonts w:cs="Times New Roman"/>
        </w:rPr>
        <w:lastRenderedPageBreak/>
        <w:t>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32"/>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While the beams seem to be actively pulling the unwieldy log as they all slant decidedly away from it, the 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 xml:space="preserve">seems to </w:t>
      </w:r>
      <w:r w:rsidRPr="00DF7BA5">
        <w:rPr>
          <w:rFonts w:cs="Times New Roman"/>
        </w:rPr>
        <w:lastRenderedPageBreak/>
        <w:t>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r>
        <w:rPr>
          <w:rFonts w:cs="Times New Roman"/>
          <w:i/>
        </w:rPr>
        <w:t xml:space="preserve">Exposición Nacional de Bellas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 xml:space="preserve">depicts a scene in the Roman Coliseum in which the bloodied bodies of fallen gladiators, who had been enslaved to “entertain their Roman oppressors with their lives,” are </w:t>
      </w:r>
      <w:r>
        <w:rPr>
          <w:rFonts w:cs="Times New Roman"/>
        </w:rPr>
        <w:lastRenderedPageBreak/>
        <w:t>being dragged away from the arena.</w:t>
      </w:r>
      <w:r>
        <w:rPr>
          <w:rStyle w:val="FootnoteReference"/>
          <w:rFonts w:cs="Times New Roman"/>
        </w:rPr>
        <w:footnoteReference w:id="533"/>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34"/>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lastRenderedPageBreak/>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35"/>
      </w:r>
      <w:r>
        <w:rPr>
          <w:rFonts w:cs="Times New Roman"/>
        </w:rPr>
        <w:t xml:space="preserve"> Titled </w:t>
      </w:r>
      <w:r>
        <w:rPr>
          <w:rFonts w:cs="Times New Roman"/>
          <w:i/>
        </w:rPr>
        <w:t xml:space="preserve">Malabayabas, and other types of wood in the sculpture of </w:t>
      </w:r>
      <w:proofErr w:type="spellStart"/>
      <w:r>
        <w:rPr>
          <w:rFonts w:cs="Times New Roman"/>
          <w:i/>
        </w:rPr>
        <w:t>Junyee</w:t>
      </w:r>
      <w:proofErr w:type="spellEnd"/>
      <w:r>
        <w:rPr>
          <w:rFonts w:cs="Times New Roman"/>
          <w:i/>
        </w:rPr>
        <w:t xml:space="preserv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w:t>
      </w:r>
      <w:proofErr w:type="spellStart"/>
      <w:r>
        <w:rPr>
          <w:rFonts w:cs="Times New Roman"/>
          <w:i/>
        </w:rPr>
        <w:t>Junyee</w:t>
      </w:r>
      <w:proofErr w:type="spellEnd"/>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36"/>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lastRenderedPageBreak/>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37"/>
      </w:r>
      <w:r>
        <w:rPr>
          <w:rFonts w:cs="Times New Roman"/>
        </w:rPr>
        <w:t xml:space="preserve"> </w:t>
      </w:r>
      <w:r>
        <w:rPr>
          <w:rFonts w:cs="Times New Roman"/>
          <w:i/>
        </w:rPr>
        <w:t xml:space="preserve">Malabayabas </w:t>
      </w:r>
      <w:r>
        <w:rPr>
          <w:rFonts w:cs="Times New Roman"/>
        </w:rPr>
        <w:t>took place “a few months ahead of this political/economic/cultural extravaganza” and stayed in Rizal Park for “several months, possibly even until October.”</w:t>
      </w:r>
      <w:r>
        <w:rPr>
          <w:rStyle w:val="FootnoteReference"/>
          <w:rFonts w:cs="Times New Roman"/>
        </w:rPr>
        <w:footnoteReference w:id="538"/>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w:t>
      </w:r>
      <w:r>
        <w:rPr>
          <w:rFonts w:cs="Times New Roman"/>
        </w:rPr>
        <w:lastRenderedPageBreak/>
        <w:t xml:space="preserve">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39"/>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instrumentalized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40"/>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w:t>
      </w:r>
      <w:r>
        <w:rPr>
          <w:rFonts w:cs="Times New Roman"/>
        </w:rPr>
        <w:lastRenderedPageBreak/>
        <w:t xml:space="preserve">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Yñiguez, was actually a promotional poster for </w:t>
      </w:r>
      <w:r>
        <w:rPr>
          <w:rFonts w:cs="Times New Roman"/>
          <w:i/>
        </w:rPr>
        <w:t>Malabayabas</w:t>
      </w:r>
      <w:r>
        <w:rPr>
          <w:rFonts w:cs="Times New Roman"/>
        </w:rPr>
        <w:t>.</w:t>
      </w:r>
      <w:r>
        <w:rPr>
          <w:rStyle w:val="FootnoteReference"/>
          <w:rFonts w:cs="Times New Roman"/>
        </w:rPr>
        <w:footnoteReference w:id="541"/>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42"/>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w:t>
      </w:r>
      <w:r>
        <w:rPr>
          <w:rFonts w:cs="Times New Roman"/>
        </w:rPr>
        <w:lastRenderedPageBreak/>
        <w:t xml:space="preserve">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Makiling,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7" w:name="_Toc381540519"/>
      <w:r w:rsidRPr="00EF4BA2">
        <w:rPr>
          <w:i/>
        </w:rPr>
        <w:t>Wood Things</w:t>
      </w:r>
      <w:r>
        <w:t xml:space="preserve"> Infiltrate the CCP</w:t>
      </w:r>
      <w:bookmarkEnd w:id="11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43"/>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44"/>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w:t>
      </w:r>
      <w:r w:rsidRPr="00DF7BA5">
        <w:rPr>
          <w:rFonts w:cs="Times New Roman"/>
        </w:rPr>
        <w:lastRenderedPageBreak/>
        <w:t>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45"/>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46"/>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 xml:space="preserve">a modern, </w:t>
      </w:r>
      <w:r w:rsidRPr="00DF7BA5">
        <w:lastRenderedPageBreak/>
        <w:t>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47"/>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w:t>
      </w:r>
      <w:proofErr w:type="gramStart"/>
      <w:r w:rsidRPr="00DF7BA5">
        <w:rPr>
          <w:rFonts w:cs="Times New Roman"/>
        </w:rPr>
        <w:t>leaves</w:t>
      </w:r>
      <w:proofErr w:type="gramEnd"/>
      <w:r w:rsidRPr="00DF7BA5">
        <w:rPr>
          <w:rFonts w:cs="Times New Roman"/>
        </w:rPr>
        <w:t xml:space="preserve">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 xml:space="preserve">Despite his initial reluctance to exhibit in the CCP, Junyee decided to use his solo exhibition to bring the grimy world outside into the cool, air-conditioned gallery environment. Ruiz describes the viewer’s experience as “entering a small air-conditioned art gallery and </w:t>
      </w:r>
      <w:r>
        <w:rPr>
          <w:rFonts w:cs="Times New Roman"/>
        </w:rPr>
        <w:lastRenderedPageBreak/>
        <w:t>stumbling into a den of fat, foot-long mutant crawlies.”</w:t>
      </w:r>
      <w:r>
        <w:rPr>
          <w:rStyle w:val="FootnoteReference"/>
          <w:rFonts w:cs="Times New Roman"/>
        </w:rPr>
        <w:footnoteReference w:id="548"/>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49"/>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xml:space="preserve">, “Children, romantics and cynics of contemporary art will find Junyee’s exhibition at the CCP Small Gallery a delight…His reference to the work as ‘pets’ </w:t>
      </w:r>
      <w:r w:rsidRPr="00DF7BA5">
        <w:rPr>
          <w:rFonts w:cs="Times New Roman"/>
        </w:rPr>
        <w:lastRenderedPageBreak/>
        <w:t>connotes intimacy and cuteness.”</w:t>
      </w:r>
      <w:r w:rsidRPr="00DF7BA5">
        <w:rPr>
          <w:rStyle w:val="FootnoteReference"/>
          <w:rFonts w:cs="Times New Roman"/>
        </w:rPr>
        <w:footnoteReference w:id="550"/>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51"/>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52"/>
      </w:r>
      <w:r w:rsidRPr="00DF7BA5">
        <w:rPr>
          <w:rFonts w:cs="Times New Roman"/>
        </w:rPr>
        <w:t xml:space="preserve"> Instead, the</w:t>
      </w:r>
      <w:r>
        <w:rPr>
          <w:rFonts w:cs="Times New Roman"/>
        </w:rPr>
        <w:t xml:space="preserve"> dense grouping of the pets together—</w:t>
      </w:r>
      <w:r w:rsidRPr="00DF7BA5">
        <w:rPr>
          <w:rFonts w:cs="Times New Roman"/>
        </w:rPr>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53"/>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lastRenderedPageBreak/>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lastRenderedPageBreak/>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as a “tribute to the popular aura of the piece, many of the staffers and assistants at the CCP asked for several things as souvenirs or keepsakes.”</w:t>
      </w:r>
      <w:r>
        <w:rPr>
          <w:rStyle w:val="FootnoteReference"/>
          <w:rFonts w:cs="Times New Roman"/>
        </w:rPr>
        <w:footnoteReference w:id="554"/>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9" w:name="_Toc381540520"/>
      <w:r>
        <w:t xml:space="preserve">Contemporary </w:t>
      </w:r>
      <w:r w:rsidRPr="00204450">
        <w:t>Indigenous</w:t>
      </w:r>
      <w:r w:rsidRPr="00C51859">
        <w:t xml:space="preserve"> Art </w:t>
      </w:r>
      <w:r>
        <w:t>Infects the Galleries</w:t>
      </w:r>
      <w:bookmarkEnd w:id="11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55"/>
      </w:r>
    </w:p>
    <w:p w14:paraId="04E7F4C3" w14:textId="77777777" w:rsidR="00790782" w:rsidRDefault="00790782" w:rsidP="00790782">
      <w:pPr>
        <w:ind w:firstLine="720"/>
        <w:rPr>
          <w:rFonts w:cs="Times New Roman"/>
        </w:rPr>
      </w:pPr>
      <w:r>
        <w:rPr>
          <w:rFonts w:cs="Times New Roman"/>
        </w:rPr>
        <w:lastRenderedPageBreak/>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Jakarta</w:t>
      </w:r>
      <w:r>
        <w:rPr>
          <w:rFonts w:cs="Times New Roman"/>
        </w:rPr>
        <w:t xml:space="preserve"> respectively</w:t>
      </w:r>
      <w:r w:rsidRPr="00DF7BA5">
        <w:rPr>
          <w:rFonts w:cs="Times New Roman"/>
        </w:rPr>
        <w:t>.</w:t>
      </w:r>
      <w:r w:rsidRPr="00DF7BA5">
        <w:rPr>
          <w:rStyle w:val="FootnoteReference"/>
          <w:rFonts w:cs="Times New Roman"/>
        </w:rPr>
        <w:footnoteReference w:id="556"/>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57"/>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“aim[ed] to promote regional consciousness and cooperation among the artists from the ASEAN nations and the public…through the visual arts.”</w:t>
      </w:r>
      <w:r>
        <w:rPr>
          <w:rStyle w:val="FootnoteReference"/>
          <w:rFonts w:cs="Times New Roman"/>
        </w:rPr>
        <w:footnoteReference w:id="558"/>
      </w:r>
      <w:r>
        <w:rPr>
          <w:rFonts w:cs="Times New Roman"/>
        </w:rPr>
        <w:t xml:space="preserve"> The theme that year was “ASEAN art in a changing world” and included “collages, constructions and prints from Bangkok watercolors and hand-</w:t>
      </w:r>
      <w:r>
        <w:rPr>
          <w:rFonts w:cs="Times New Roman"/>
        </w:rPr>
        <w:lastRenderedPageBreak/>
        <w:t>made paper constructions from Kuala Lumpur, scrolls and oil on paper from Singapore, relief and folk drawings from Indonesia; and a few works on paper from Manila.”</w:t>
      </w:r>
      <w:r>
        <w:rPr>
          <w:rStyle w:val="FootnoteReference"/>
          <w:rFonts w:cs="Times New Roman"/>
        </w:rPr>
        <w:footnoteReference w:id="559"/>
      </w:r>
      <w:r>
        <w:rPr>
          <w:rFonts w:cs="Times New Roman"/>
        </w:rPr>
        <w:t xml:space="preserve"> Critic Angel G. De Jesus reflected in his</w:t>
      </w:r>
      <w:r>
        <w:rPr>
          <w:rFonts w:cs="Times New Roman"/>
          <w:i/>
        </w:rPr>
        <w:t xml:space="preserve"> </w:t>
      </w:r>
      <w:r>
        <w:rPr>
          <w:rFonts w:cs="Times New Roman"/>
        </w:rPr>
        <w:t>“Vignettes” column that “The ASEAN countries have expanded the terms of their regional cooperation of economics to politics to include art and music. This is as it should be since knowledge of their individual cultures is necessary for understanding cooperation by the ASEAN countries.”</w:t>
      </w:r>
      <w:r>
        <w:rPr>
          <w:rStyle w:val="FootnoteReference"/>
          <w:rFonts w:cs="Times New Roman"/>
        </w:rPr>
        <w:footnoteReference w:id="560"/>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61"/>
      </w:r>
      <w:r>
        <w:rPr>
          <w:rFonts w:cs="Times New Roman"/>
        </w:rPr>
        <w:t xml:space="preserve"> Benesa suggested that the inclusion of paper in many of the works was incidental to its medium; the works displayed were not necessarily the most innovative practices, but rather ones that have always been done on </w:t>
      </w:r>
      <w:r>
        <w:rPr>
          <w:rFonts w:cs="Times New Roman"/>
        </w:rPr>
        <w:lastRenderedPageBreak/>
        <w:t xml:space="preserve">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The current ASEAN art exhibition is an answer to a felt need among the peoples in the region to discover—or if necessary to generate— their collective identity through culture. Any effort or excuse including the use of paper or any other material, to bring about his epiphany of the spirit, and must be exploited in full.</w:t>
      </w:r>
      <w:r>
        <w:rPr>
          <w:rStyle w:val="FootnoteReference"/>
          <w:rFonts w:cs="Times New Roman"/>
        </w:rPr>
        <w:footnoteReference w:id="562"/>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63"/>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lastRenderedPageBreak/>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64"/>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signed by Paras-Perez 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65"/>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66"/>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lastRenderedPageBreak/>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w:t>
      </w:r>
      <w:proofErr w:type="spellStart"/>
      <w:r>
        <w:rPr>
          <w:rFonts w:cs="Times New Roman"/>
        </w:rPr>
        <w:t>Benesa</w:t>
      </w:r>
      <w:proofErr w:type="spellEnd"/>
      <w:r>
        <w:rPr>
          <w:rFonts w:cs="Times New Roman"/>
        </w:rPr>
        <w:t xml:space="preserve">,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nalist nature of 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67"/>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68"/>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69"/>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lastRenderedPageBreak/>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length, spanning a length longer than the height of a very tall human. While Toledo, as many 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w:t>
      </w:r>
      <w:r w:rsidRPr="00DF7BA5">
        <w:rPr>
          <w:rFonts w:cs="Times New Roman"/>
        </w:rPr>
        <w:lastRenderedPageBreak/>
        <w:t xml:space="preserve">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lastRenderedPageBreak/>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70"/>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71"/>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72"/>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lastRenderedPageBreak/>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73"/>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74"/>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lastRenderedPageBreak/>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75"/>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76"/>
      </w:r>
      <w:r w:rsidRPr="00DF7BA5">
        <w:rPr>
          <w:rFonts w:cs="Times New Roman"/>
        </w:rPr>
        <w:t xml:space="preserve"> Guillermo ultimately concludes her essay praising the exhibition and stating, “One must say that the Intergallery Exhibition was an unprecedented pooling together of artistic talents, and managerial expertise; a successful and happy occasion.”</w:t>
      </w:r>
      <w:r w:rsidRPr="00DF7BA5">
        <w:rPr>
          <w:rStyle w:val="FootnoteReference"/>
          <w:rFonts w:cs="Times New Roman"/>
        </w:rPr>
        <w:footnoteReference w:id="577"/>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78"/>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w:t>
      </w:r>
      <w:r>
        <w:rPr>
          <w:rFonts w:cs="Times New Roman"/>
        </w:rPr>
        <w:lastRenderedPageBreak/>
        <w:t>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79"/>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w:t>
      </w:r>
      <w:r>
        <w:rPr>
          <w:rFonts w:cs="Times New Roman"/>
        </w:rPr>
        <w:lastRenderedPageBreak/>
        <w:t xml:space="preserve">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5" w:name="_Toc381540521"/>
      <w:r w:rsidRPr="00291963">
        <w:t xml:space="preserve">A </w:t>
      </w:r>
      <w:r w:rsidRPr="00291963">
        <w:rPr>
          <w:i/>
        </w:rPr>
        <w:t xml:space="preserve">New Seed </w:t>
      </w:r>
      <w:r w:rsidRPr="00291963">
        <w:t>for the Philippines</w:t>
      </w:r>
      <w:bookmarkEnd w:id="12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80"/>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In one article chronicling the AAP Annual exhibition that year, Isagani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81"/>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82"/>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Menchu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Philippines. Philippine history since the death of Benigno ‘Ninoy’ Aquino has spawned a genre of art that one may tentatively label ‘Neo-Nationalist’ for lack of a better term.”</w:t>
      </w:r>
      <w:r>
        <w:rPr>
          <w:rStyle w:val="FootnoteReference"/>
          <w:rFonts w:cs="Times New Roman"/>
        </w:rPr>
        <w:footnoteReference w:id="583"/>
      </w:r>
    </w:p>
    <w:p w14:paraId="5AEDF05C" w14:textId="77777777" w:rsidR="00790782" w:rsidRDefault="00790782" w:rsidP="00790782">
      <w:pPr>
        <w:ind w:firstLine="720"/>
        <w:rPr>
          <w:rFonts w:cs="Times New Roman"/>
        </w:rPr>
      </w:pPr>
      <w:r>
        <w:rPr>
          <w:rFonts w:cs="Times New Roman"/>
        </w:rPr>
        <w:lastRenderedPageBreak/>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w:t>
      </w:r>
      <w:proofErr w:type="spellStart"/>
      <w:r>
        <w:rPr>
          <w:rFonts w:cs="Times New Roman"/>
        </w:rPr>
        <w:t>Junyee’s</w:t>
      </w:r>
      <w:proofErr w:type="spellEnd"/>
      <w:r>
        <w:rPr>
          <w:rFonts w:cs="Times New Roman"/>
        </w:rPr>
        <w:t xml:space="preserve"> sculptured cocoon </w:t>
      </w:r>
      <w:r>
        <w:rPr>
          <w:rFonts w:cs="Times New Roman"/>
          <w:i/>
        </w:rPr>
        <w:t xml:space="preserve">Bagong </w:t>
      </w:r>
      <w:proofErr w:type="spellStart"/>
      <w:r>
        <w:rPr>
          <w:rFonts w:cs="Times New Roman"/>
          <w:i/>
        </w:rPr>
        <w:t>Binhi</w:t>
      </w:r>
      <w:proofErr w:type="spellEnd"/>
      <w:r>
        <w:rPr>
          <w:rFonts w:cs="Times New Roman"/>
        </w:rPr>
        <w:t>. For a month, Junyee, who is artist-in-residence at the U.P. scrounged for bamboo and rattan twigs and vines in the wilds of Makiling.”</w:t>
      </w:r>
      <w:r>
        <w:rPr>
          <w:rStyle w:val="FootnoteReference"/>
          <w:rFonts w:cs="Times New Roman"/>
        </w:rPr>
        <w:footnoteReference w:id="584"/>
      </w:r>
      <w:r>
        <w:rPr>
          <w:rFonts w:cs="Times New Roman"/>
        </w:rPr>
        <w:t xml:space="preserve"> The final installation was so large, “It took a six-by-six trunk to transport his baby.”</w:t>
      </w:r>
      <w:r>
        <w:rPr>
          <w:rStyle w:val="FootnoteReference"/>
          <w:rFonts w:cs="Times New Roman"/>
        </w:rPr>
        <w:footnoteReference w:id="585"/>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86"/>
      </w:r>
      <w:r>
        <w:rPr>
          <w:rFonts w:cs="Times New Roman"/>
        </w:rPr>
        <w:t xml:space="preserve"> For his award-winning work, Junyee used his earlier developed method of scrounging in the “wilds of Makiling.”</w:t>
      </w:r>
      <w:r w:rsidRPr="006D0FF5">
        <w:rPr>
          <w:rStyle w:val="FootnoteReference"/>
          <w:rFonts w:cs="Times New Roman"/>
        </w:rPr>
        <w:t xml:space="preserve"> </w:t>
      </w:r>
      <w:r>
        <w:rPr>
          <w:rStyle w:val="FootnoteReference"/>
          <w:rFonts w:cs="Times New Roman"/>
        </w:rPr>
        <w:footnoteReference w:id="587"/>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xml:space="preserve">, tension in the connections seems to create the precariousness between elements in the work. The tendrils continue to envelope the oblong, </w:t>
      </w:r>
      <w:r w:rsidRPr="00DF7BA5">
        <w:rPr>
          <w:rFonts w:cs="Times New Roman"/>
        </w:rPr>
        <w:lastRenderedPageBreak/>
        <w:t>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er of the room overwhelms the space and is completely out of scale with the 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7"/>
      <w:r>
        <w:rPr>
          <w:rFonts w:cs="Times New Roman"/>
        </w:rPr>
        <w:t>desire that was at the precipice of becoming rather that something that reflected the past</w:t>
      </w:r>
      <w:commentRangeEnd w:id="127"/>
      <w:r>
        <w:rPr>
          <w:rStyle w:val="CommentReference"/>
        </w:rPr>
        <w:commentReference w:id="127"/>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lastRenderedPageBreak/>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88"/>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4"/>
    <w:p w14:paraId="704FB7F3" w14:textId="0DE56EBF" w:rsidR="00BF4162" w:rsidRDefault="00BF4162" w:rsidP="00F46EE4">
      <w:pPr>
        <w:rPr>
          <w:rFonts w:cs="Times New Roman"/>
        </w:rPr>
      </w:pPr>
    </w:p>
    <w:p w14:paraId="42221431" w14:textId="77777777" w:rsidR="00B309D6" w:rsidRDefault="00B309D6" w:rsidP="00B309D6">
      <w:pPr>
        <w:pStyle w:val="Heading2"/>
        <w:pageBreakBefore/>
        <w:spacing w:before="1440"/>
        <w:sectPr w:rsidR="00B309D6" w:rsidSect="0072667C">
          <w:pgSz w:w="12240" w:h="15840"/>
          <w:pgMar w:top="1440" w:right="1440" w:bottom="1440" w:left="1440" w:header="720" w:footer="720" w:gutter="0"/>
          <w:cols w:space="720"/>
          <w:docGrid w:linePitch="360"/>
        </w:sectPr>
      </w:pPr>
    </w:p>
    <w:p w14:paraId="35D64830" w14:textId="43E32A9C" w:rsidR="00B309D6" w:rsidRDefault="00B309D6" w:rsidP="00B309D6">
      <w:pPr>
        <w:pStyle w:val="Heading2"/>
        <w:pageBreakBefore/>
        <w:spacing w:before="1440"/>
      </w:pPr>
      <w:bookmarkStart w:id="128" w:name="_Toc381540522"/>
      <w:r>
        <w:lastRenderedPageBreak/>
        <w:t>EPILOGUE</w:t>
      </w:r>
      <w:bookmarkEnd w:id="128"/>
    </w:p>
    <w:p w14:paraId="7CE68486" w14:textId="77777777" w:rsidR="00064FD3" w:rsidRPr="00064FD3" w:rsidRDefault="00064FD3" w:rsidP="00064FD3"/>
    <w:p w14:paraId="557AD015" w14:textId="0C7B2789" w:rsidR="00B309D6" w:rsidRDefault="00B309D6" w:rsidP="00B309D6">
      <w:pPr>
        <w:ind w:firstLine="720"/>
        <w:rPr>
          <w:rFonts w:cs="Times New Roman"/>
        </w:rPr>
      </w:pPr>
      <w:r w:rsidRPr="00E77254">
        <w:rPr>
          <w:rFonts w:cs="Times New Roman"/>
          <w:b/>
        </w:rPr>
        <w:t>[fig. 5.1 – 5.2]</w:t>
      </w:r>
      <w:r>
        <w:rPr>
          <w:rFonts w:cs="Times New Roman"/>
        </w:rPr>
        <w:t xml:space="preserve"> </w:t>
      </w:r>
      <w:r w:rsidRPr="00B43BEF">
        <w:rPr>
          <w:rFonts w:cs="Times New Roman"/>
        </w:rPr>
        <w:t xml:space="preserve">On September 27, 2017 </w:t>
      </w:r>
      <w:r w:rsidR="00EF2364">
        <w:rPr>
          <w:rFonts w:cs="Times New Roman"/>
        </w:rPr>
        <w:t>sheets</w:t>
      </w:r>
      <w:r w:rsidR="001A6972">
        <w:rPr>
          <w:rFonts w:cs="Times New Roman"/>
        </w:rPr>
        <w:t xml:space="preserve"> of flying </w:t>
      </w:r>
      <w:r w:rsidR="00B31A40">
        <w:rPr>
          <w:rFonts w:cs="Times New Roman"/>
        </w:rPr>
        <w:t>newspaper</w:t>
      </w:r>
      <w:r w:rsidRPr="00B43BEF">
        <w:rPr>
          <w:rFonts w:cs="Times New Roman"/>
        </w:rPr>
        <w:t xml:space="preserve"> showered </w:t>
      </w:r>
      <w:r w:rsidR="00ED6C67">
        <w:rPr>
          <w:rFonts w:cs="Times New Roman"/>
        </w:rPr>
        <w:t>down upon</w:t>
      </w:r>
      <w:r w:rsidR="00FA248F">
        <w:rPr>
          <w:rFonts w:cs="Times New Roman"/>
        </w:rPr>
        <w:t xml:space="preserve"> </w:t>
      </w:r>
      <w:r w:rsidR="00ED6C67">
        <w:rPr>
          <w:rFonts w:cs="Times New Roman"/>
        </w:rPr>
        <w:t xml:space="preserve">one hundred </w:t>
      </w:r>
      <w:r w:rsidR="008145D1">
        <w:rPr>
          <w:rFonts w:cs="Times New Roman"/>
        </w:rPr>
        <w:t>sprawled</w:t>
      </w:r>
      <w:r w:rsidR="00D242E0">
        <w:rPr>
          <w:rFonts w:cs="Times New Roman"/>
        </w:rPr>
        <w:t xml:space="preserve"> </w:t>
      </w:r>
      <w:r w:rsidRPr="00B43BEF">
        <w:rPr>
          <w:rFonts w:cs="Times New Roman"/>
        </w:rPr>
        <w:t>bodies</w:t>
      </w:r>
      <w:r w:rsidR="00ED6C67">
        <w:rPr>
          <w:rFonts w:cs="Times New Roman"/>
        </w:rPr>
        <w:t xml:space="preserve"> </w:t>
      </w:r>
      <w:r w:rsidR="00A30CB2">
        <w:rPr>
          <w:rFonts w:cs="Times New Roman"/>
        </w:rPr>
        <w:t xml:space="preserve">in </w:t>
      </w:r>
      <w:r w:rsidR="008D1793">
        <w:rPr>
          <w:rFonts w:cs="Times New Roman"/>
        </w:rPr>
        <w:t>Cultural Center of the Philippines</w:t>
      </w:r>
      <w:r w:rsidR="002B2DCC">
        <w:rPr>
          <w:rFonts w:cs="Times New Roman"/>
        </w:rPr>
        <w:t xml:space="preserve">. </w:t>
      </w:r>
      <w:r w:rsidRPr="00B43BEF">
        <w:rPr>
          <w:rFonts w:cs="Times New Roman"/>
        </w:rPr>
        <w:t xml:space="preserve">The bodies belonged to the volunteer performers of </w:t>
      </w:r>
      <w:r w:rsidRPr="00B43BEF">
        <w:rPr>
          <w:rFonts w:cs="Times New Roman"/>
          <w:i/>
        </w:rPr>
        <w:t>Cassettes 100</w:t>
      </w:r>
      <w:r w:rsidR="007967E9">
        <w:rPr>
          <w:rFonts w:cs="Times New Roman"/>
        </w:rPr>
        <w:t>, which had just been</w:t>
      </w:r>
      <w:r w:rsidR="00EF3CF3">
        <w:rPr>
          <w:rFonts w:cs="Times New Roman"/>
        </w:rPr>
        <w:t xml:space="preserve"> </w:t>
      </w:r>
      <w:r w:rsidR="006C3138">
        <w:rPr>
          <w:rFonts w:cs="Times New Roman"/>
        </w:rPr>
        <w:t>performed in</w:t>
      </w:r>
      <w:r w:rsidRPr="00B43BEF">
        <w:rPr>
          <w:rFonts w:cs="Times New Roman"/>
        </w:rPr>
        <w:t xml:space="preserve"> the CCP</w:t>
      </w:r>
      <w:r w:rsidR="006C3138">
        <w:rPr>
          <w:rFonts w:cs="Times New Roman"/>
        </w:rPr>
        <w:t xml:space="preserve"> lobby</w:t>
      </w:r>
      <w:r w:rsidRPr="00B43BEF">
        <w:rPr>
          <w:rFonts w:cs="Times New Roman"/>
        </w:rPr>
        <w:t xml:space="preserve"> for the very first time</w:t>
      </w:r>
      <w:r>
        <w:rPr>
          <w:rFonts w:cs="Times New Roman"/>
        </w:rPr>
        <w:t xml:space="preserve"> </w:t>
      </w:r>
      <w:r w:rsidRPr="00B43BEF">
        <w:rPr>
          <w:rFonts w:cs="Times New Roman"/>
        </w:rPr>
        <w:t xml:space="preserve">since the original in 1971. </w:t>
      </w:r>
      <w:r w:rsidRPr="00E77254">
        <w:rPr>
          <w:rFonts w:cs="Times New Roman"/>
          <w:b/>
        </w:rPr>
        <w:t xml:space="preserve">[fig. 5.3] </w:t>
      </w:r>
      <w:r w:rsidR="00196044">
        <w:rPr>
          <w:rFonts w:cs="Times New Roman"/>
        </w:rPr>
        <w:t>After a few</w:t>
      </w:r>
      <w:r w:rsidRPr="00B43BEF">
        <w:rPr>
          <w:rFonts w:cs="Times New Roman"/>
        </w:rPr>
        <w:t xml:space="preserve"> seconds of near silence—a long pause after the last strains of </w:t>
      </w:r>
      <w:r w:rsidRPr="00B43BEF">
        <w:rPr>
          <w:rFonts w:cs="Times New Roman"/>
          <w:i/>
        </w:rPr>
        <w:t xml:space="preserve">Cassettes 100 </w:t>
      </w:r>
      <w:r w:rsidRPr="00B43BEF">
        <w:rPr>
          <w:rFonts w:cs="Times New Roman"/>
        </w:rPr>
        <w:t>concluded over</w:t>
      </w:r>
      <w:r w:rsidR="008F0BE3">
        <w:rPr>
          <w:rFonts w:cs="Times New Roman"/>
        </w:rPr>
        <w:t xml:space="preserve"> the</w:t>
      </w:r>
      <w:r w:rsidRPr="00B43BEF">
        <w:rPr>
          <w:rFonts w:cs="Times New Roman"/>
        </w:rPr>
        <w:t xml:space="preserve"> handheld MP3 players—</w:t>
      </w:r>
      <w:r w:rsidR="000B4D3B" w:rsidRPr="000B4D3B">
        <w:rPr>
          <w:rFonts w:cs="Times New Roman"/>
        </w:rPr>
        <w:t xml:space="preserve"> </w:t>
      </w:r>
      <w:r w:rsidR="000B4D3B">
        <w:rPr>
          <w:rFonts w:cs="Times New Roman"/>
        </w:rPr>
        <w:t>applause reverberated through the space. T</w:t>
      </w:r>
      <w:r w:rsidRPr="00B43BEF">
        <w:rPr>
          <w:rFonts w:cs="Times New Roman"/>
        </w:rPr>
        <w:t>he once motionless bodies</w:t>
      </w:r>
      <w:r w:rsidR="00AF10B4">
        <w:rPr>
          <w:rFonts w:cs="Times New Roman"/>
        </w:rPr>
        <w:t xml:space="preserve"> quickly</w:t>
      </w:r>
      <w:r w:rsidRPr="00B43BEF">
        <w:rPr>
          <w:rFonts w:cs="Times New Roman"/>
        </w:rPr>
        <w:t xml:space="preserve"> reanimated as students, artists, members of Maceda’s family, and others sprung up and threw abou</w:t>
      </w:r>
      <w:r w:rsidR="001C055F">
        <w:rPr>
          <w:rFonts w:cs="Times New Roman"/>
        </w:rPr>
        <w:t xml:space="preserve">t </w:t>
      </w:r>
      <w:r w:rsidR="00412F80">
        <w:rPr>
          <w:rFonts w:cs="Times New Roman"/>
        </w:rPr>
        <w:t>the newspapers in celebration</w:t>
      </w:r>
      <w:r w:rsidR="00D62520">
        <w:rPr>
          <w:rFonts w:cs="Times New Roman"/>
        </w:rPr>
        <w:t>.</w:t>
      </w:r>
      <w:r w:rsidRPr="00B43BEF">
        <w:rPr>
          <w:rFonts w:cs="Times New Roman"/>
        </w:rPr>
        <w:t xml:space="preserve"> As the penultimate performance of </w:t>
      </w:r>
      <w:r w:rsidRPr="00B43BEF">
        <w:rPr>
          <w:rFonts w:cs="Times New Roman"/>
          <w:i/>
        </w:rPr>
        <w:t>Maceda 100</w:t>
      </w:r>
      <w:r w:rsidRPr="00B43BEF">
        <w:rPr>
          <w:rFonts w:cs="Times New Roman"/>
        </w:rPr>
        <w:t>, a symposium filled with talks, performances</w:t>
      </w:r>
      <w:r>
        <w:rPr>
          <w:rFonts w:cs="Times New Roman"/>
        </w:rPr>
        <w:t xml:space="preserve"> and </w:t>
      </w:r>
      <w:r w:rsidRPr="00B43BEF">
        <w:rPr>
          <w:rFonts w:cs="Times New Roman"/>
        </w:rPr>
        <w:t>an a</w:t>
      </w:r>
      <w:r w:rsidR="004C7653">
        <w:rPr>
          <w:rFonts w:cs="Times New Roman"/>
        </w:rPr>
        <w:t>rt exhibition dedicated to Maceda’s centennial birthdate</w:t>
      </w:r>
      <w:r w:rsidRPr="00B43BEF">
        <w:rPr>
          <w:rFonts w:cs="Times New Roman"/>
        </w:rPr>
        <w:t xml:space="preserve">, </w:t>
      </w:r>
      <w:r w:rsidRPr="00B43BEF">
        <w:rPr>
          <w:rFonts w:cs="Times New Roman"/>
          <w:i/>
        </w:rPr>
        <w:t>Cassettes 100</w:t>
      </w:r>
      <w:r w:rsidRPr="00B43BEF">
        <w:rPr>
          <w:rFonts w:cs="Times New Roman"/>
        </w:rPr>
        <w:t>’s return to the CCP ser</w:t>
      </w:r>
      <w:r w:rsidR="004E0779">
        <w:rPr>
          <w:rFonts w:cs="Times New Roman"/>
        </w:rPr>
        <w:t xml:space="preserve">ved as a </w:t>
      </w:r>
      <w:r w:rsidR="00755BE7">
        <w:rPr>
          <w:rFonts w:cs="Times New Roman"/>
        </w:rPr>
        <w:t>triumphant climax</w:t>
      </w:r>
      <w:r w:rsidRPr="00B43BEF">
        <w:rPr>
          <w:rFonts w:cs="Times New Roman"/>
        </w:rPr>
        <w:t xml:space="preserve"> to the festivities. </w:t>
      </w:r>
    </w:p>
    <w:p w14:paraId="638DA6D8" w14:textId="43B247DF" w:rsidR="00B309D6" w:rsidRDefault="00B309D6" w:rsidP="002F478D">
      <w:pPr>
        <w:ind w:firstLine="720"/>
        <w:rPr>
          <w:rFonts w:cs="Times New Roman"/>
        </w:rPr>
      </w:pPr>
      <w:r>
        <w:rPr>
          <w:rFonts w:cs="Times New Roman"/>
        </w:rPr>
        <w:t xml:space="preserve">In the week leading up to the symposium, I had been told that </w:t>
      </w:r>
      <w:r>
        <w:rPr>
          <w:rFonts w:cs="Times New Roman"/>
          <w:i/>
        </w:rPr>
        <w:t xml:space="preserve">Cassettes 100 </w:t>
      </w:r>
      <w:r>
        <w:rPr>
          <w:rFonts w:cs="Times New Roman"/>
        </w:rPr>
        <w:t>w</w:t>
      </w:r>
      <w:r w:rsidR="002C5FA3">
        <w:rPr>
          <w:rFonts w:cs="Times New Roman"/>
        </w:rPr>
        <w:t>ould include a surprise ending</w:t>
      </w:r>
      <w:r w:rsidR="001775B3">
        <w:rPr>
          <w:rFonts w:cs="Times New Roman"/>
        </w:rPr>
        <w:t xml:space="preserve"> to </w:t>
      </w:r>
      <w:r>
        <w:rPr>
          <w:rFonts w:cs="Times New Roman"/>
        </w:rPr>
        <w:t>reflect the current political climate in the Philippines under President Rodrigo Duterte, who had assumed office in 2016.</w:t>
      </w:r>
      <w:r w:rsidR="000D1C58">
        <w:rPr>
          <w:rFonts w:cs="Times New Roman"/>
        </w:rPr>
        <w:t xml:space="preserve"> Duterte was feared</w:t>
      </w:r>
      <w:r w:rsidR="003B4C3C">
        <w:rPr>
          <w:rFonts w:cs="Times New Roman"/>
        </w:rPr>
        <w:t xml:space="preserve"> among ar</w:t>
      </w:r>
      <w:r w:rsidR="000D1C58">
        <w:rPr>
          <w:rFonts w:cs="Times New Roman"/>
        </w:rPr>
        <w:t>tists</w:t>
      </w:r>
      <w:r w:rsidR="00ED2FAE">
        <w:rPr>
          <w:rFonts w:cs="Times New Roman"/>
        </w:rPr>
        <w:t xml:space="preserve"> for h</w:t>
      </w:r>
      <w:r w:rsidR="00787593">
        <w:rPr>
          <w:rFonts w:cs="Times New Roman"/>
        </w:rPr>
        <w:t xml:space="preserve">is </w:t>
      </w:r>
      <w:r w:rsidR="00C84801">
        <w:rPr>
          <w:rFonts w:cs="Times New Roman"/>
        </w:rPr>
        <w:t xml:space="preserve">hardline stance on drugs and </w:t>
      </w:r>
      <w:r w:rsidR="00ED2FAE">
        <w:rPr>
          <w:rFonts w:cs="Times New Roman"/>
        </w:rPr>
        <w:t>en</w:t>
      </w:r>
      <w:r w:rsidR="00C84801">
        <w:rPr>
          <w:rFonts w:cs="Times New Roman"/>
        </w:rPr>
        <w:t>dorsement of</w:t>
      </w:r>
      <w:r w:rsidR="00787593">
        <w:rPr>
          <w:rFonts w:cs="Times New Roman"/>
        </w:rPr>
        <w:t xml:space="preserve"> </w:t>
      </w:r>
      <w:r w:rsidR="00ED2FAE">
        <w:rPr>
          <w:rFonts w:cs="Times New Roman"/>
        </w:rPr>
        <w:t>vigilan</w:t>
      </w:r>
      <w:r w:rsidR="00316080">
        <w:rPr>
          <w:rFonts w:cs="Times New Roman"/>
        </w:rPr>
        <w:t>te justice</w:t>
      </w:r>
      <w:r w:rsidR="003B4C3C">
        <w:rPr>
          <w:rFonts w:cs="Times New Roman"/>
        </w:rPr>
        <w:t xml:space="preserve"> against drug dealers and users.</w:t>
      </w:r>
      <w:r w:rsidR="00ED2FAE">
        <w:rPr>
          <w:rFonts w:cs="Times New Roman"/>
        </w:rPr>
        <w:t xml:space="preserve"> </w:t>
      </w:r>
      <w:r w:rsidR="00A977DE">
        <w:rPr>
          <w:rFonts w:cs="Times New Roman"/>
        </w:rPr>
        <w:t>The</w:t>
      </w:r>
      <w:r w:rsidR="00E53602">
        <w:rPr>
          <w:rFonts w:cs="Times New Roman"/>
        </w:rPr>
        <w:t xml:space="preserve"> or</w:t>
      </w:r>
      <w:r w:rsidR="001919AC">
        <w:rPr>
          <w:rFonts w:cs="Times New Roman"/>
        </w:rPr>
        <w:t>ganizers want</w:t>
      </w:r>
      <w:r w:rsidR="00E53602">
        <w:rPr>
          <w:rFonts w:cs="Times New Roman"/>
        </w:rPr>
        <w:t>ed the new</w:t>
      </w:r>
      <w:r w:rsidR="005F7365">
        <w:rPr>
          <w:rFonts w:cs="Times New Roman"/>
        </w:rPr>
        <w:t xml:space="preserve"> ending </w:t>
      </w:r>
      <w:r w:rsidR="0015448C">
        <w:rPr>
          <w:rFonts w:cs="Times New Roman"/>
        </w:rPr>
        <w:t>to</w:t>
      </w:r>
      <w:r w:rsidR="005F7365">
        <w:rPr>
          <w:rFonts w:cs="Times New Roman"/>
        </w:rPr>
        <w:t xml:space="preserve"> update </w:t>
      </w:r>
      <w:r w:rsidR="005F7365">
        <w:rPr>
          <w:rFonts w:cs="Times New Roman"/>
          <w:i/>
        </w:rPr>
        <w:t>Cassettes 100</w:t>
      </w:r>
      <w:r w:rsidR="00D44EA5">
        <w:rPr>
          <w:rFonts w:cs="Times New Roman"/>
        </w:rPr>
        <w:t xml:space="preserve"> to </w:t>
      </w:r>
      <w:r w:rsidR="001919AC">
        <w:rPr>
          <w:rFonts w:cs="Times New Roman"/>
        </w:rPr>
        <w:t>reflect what they believed to be</w:t>
      </w:r>
      <w:r w:rsidR="00BE47BA">
        <w:rPr>
          <w:rFonts w:cs="Times New Roman"/>
        </w:rPr>
        <w:t xml:space="preserve"> Maceda’s</w:t>
      </w:r>
      <w:r w:rsidR="001919AC">
        <w:rPr>
          <w:rFonts w:cs="Times New Roman"/>
        </w:rPr>
        <w:t xml:space="preserve"> original</w:t>
      </w:r>
      <w:r w:rsidR="00BE47BA">
        <w:rPr>
          <w:rFonts w:cs="Times New Roman"/>
        </w:rPr>
        <w:t xml:space="preserve"> intention</w:t>
      </w:r>
      <w:r w:rsidR="00F5352B">
        <w:rPr>
          <w:rFonts w:cs="Times New Roman"/>
        </w:rPr>
        <w:t xml:space="preserve"> of </w:t>
      </w:r>
      <w:r w:rsidR="007902DB">
        <w:rPr>
          <w:rFonts w:cs="Times New Roman"/>
        </w:rPr>
        <w:t>disguised</w:t>
      </w:r>
      <w:r w:rsidR="00F5352B">
        <w:rPr>
          <w:rFonts w:cs="Times New Roman"/>
        </w:rPr>
        <w:t xml:space="preserve"> dissent</w:t>
      </w:r>
      <w:r w:rsidR="00DC6C50">
        <w:rPr>
          <w:rFonts w:cs="Times New Roman"/>
        </w:rPr>
        <w:t xml:space="preserve"> under the Marcoses</w:t>
      </w:r>
      <w:r w:rsidR="00BE47BA">
        <w:rPr>
          <w:rFonts w:cs="Times New Roman"/>
        </w:rPr>
        <w:t>.</w:t>
      </w:r>
      <w:r w:rsidR="00781C1F">
        <w:rPr>
          <w:rStyle w:val="FootnoteReference"/>
          <w:rFonts w:cs="Times New Roman"/>
        </w:rPr>
        <w:footnoteReference w:id="589"/>
      </w:r>
      <w:r w:rsidR="005740E3">
        <w:rPr>
          <w:rFonts w:cs="Times New Roman"/>
        </w:rPr>
        <w:t xml:space="preserve"> That</w:t>
      </w:r>
      <w:r>
        <w:rPr>
          <w:rFonts w:cs="Times New Roman"/>
        </w:rPr>
        <w:t xml:space="preserve"> ending was not the onl</w:t>
      </w:r>
      <w:r w:rsidR="0058010E">
        <w:rPr>
          <w:rFonts w:cs="Times New Roman"/>
        </w:rPr>
        <w:t>y thing that differentiated the new staging</w:t>
      </w:r>
      <w:r>
        <w:rPr>
          <w:rFonts w:cs="Times New Roman"/>
        </w:rPr>
        <w:t xml:space="preserve"> of </w:t>
      </w:r>
      <w:r>
        <w:rPr>
          <w:rFonts w:cs="Times New Roman"/>
          <w:i/>
        </w:rPr>
        <w:t>Cassettes 100</w:t>
      </w:r>
      <w:r>
        <w:rPr>
          <w:rFonts w:cs="Times New Roman"/>
        </w:rPr>
        <w:t xml:space="preserve"> from its original 1971. Many of its initial premises were the same: the source of sound came from one hundred recordings made by </w:t>
      </w:r>
      <w:r>
        <w:rPr>
          <w:rFonts w:cs="Times New Roman"/>
        </w:rPr>
        <w:lastRenderedPageBreak/>
        <w:t>Maceda (which are preserved at the U.P. Center of Ethnomusicology Library and Archives</w:t>
      </w:r>
      <w:r w:rsidR="009F72A4">
        <w:rPr>
          <w:rFonts w:cs="Times New Roman"/>
        </w:rPr>
        <w:t xml:space="preserve"> in both cassette and mp3 format</w:t>
      </w:r>
      <w:r>
        <w:rPr>
          <w:rFonts w:cs="Times New Roman"/>
        </w:rPr>
        <w:t xml:space="preserve">), the sound apparatuses were carried by amateur volunteers, the performance would take place in the lobby and the winding corridors of the CCP, and the volunteers followed specific instructions to move about the space in a particular way. With artistic direction from Jonas Baes and set design by Junyee, however, much of this new </w:t>
      </w:r>
      <w:r>
        <w:rPr>
          <w:rFonts w:cs="Times New Roman"/>
          <w:i/>
        </w:rPr>
        <w:t xml:space="preserve">Cassettes 100 </w:t>
      </w:r>
      <w:r>
        <w:rPr>
          <w:rFonts w:cs="Times New Roman"/>
        </w:rPr>
        <w:t xml:space="preserve">production strayed away from the original performance. </w:t>
      </w:r>
    </w:p>
    <w:p w14:paraId="4C4697EA" w14:textId="3355DC85" w:rsidR="00B309D6" w:rsidRDefault="00B309D6" w:rsidP="00B309D6">
      <w:pPr>
        <w:ind w:firstLine="720"/>
        <w:rPr>
          <w:rFonts w:cs="Times New Roman"/>
        </w:rPr>
      </w:pPr>
      <w:r>
        <w:rPr>
          <w:rFonts w:cs="Times New Roman"/>
        </w:rPr>
        <w:t>First of all, no one had to bring their own cassette players. In fact, there were no c</w:t>
      </w:r>
      <w:r w:rsidR="000C2E27">
        <w:rPr>
          <w:rFonts w:cs="Times New Roman"/>
        </w:rPr>
        <w:t>assette players</w:t>
      </w:r>
      <w:r w:rsidR="00E80144">
        <w:rPr>
          <w:rFonts w:cs="Times New Roman"/>
        </w:rPr>
        <w:t xml:space="preserve"> in</w:t>
      </w:r>
      <w:r w:rsidR="00836FE1">
        <w:rPr>
          <w:rFonts w:cs="Times New Roman"/>
        </w:rPr>
        <w:t xml:space="preserve"> the restaging</w:t>
      </w:r>
      <w:r w:rsidR="007C4445">
        <w:rPr>
          <w:rFonts w:cs="Times New Roman"/>
        </w:rPr>
        <w:t xml:space="preserve"> of</w:t>
      </w:r>
      <w:r w:rsidR="00E80144">
        <w:rPr>
          <w:rFonts w:cs="Times New Roman"/>
        </w:rPr>
        <w:t xml:space="preserve"> </w:t>
      </w:r>
      <w:r w:rsidR="00E80144">
        <w:rPr>
          <w:rFonts w:cs="Times New Roman"/>
          <w:i/>
        </w:rPr>
        <w:t>Cassettes 100</w:t>
      </w:r>
      <w:r>
        <w:rPr>
          <w:rFonts w:cs="Times New Roman"/>
        </w:rPr>
        <w:t xml:space="preserve">. Instead, each volunteer was outfitted with identical red or black MP3 players that had been pre-loaded with Maceda’s original recordings. Second of all, while the original performance consisted of a set that included streamers, toilet paper, and other cheap detritus affixed to the CCP’s interior surfaces, </w:t>
      </w:r>
      <w:r w:rsidR="00064FD3">
        <w:rPr>
          <w:rFonts w:cs="Times New Roman"/>
        </w:rPr>
        <w:t xml:space="preserve">the </w:t>
      </w:r>
      <w:r>
        <w:rPr>
          <w:rFonts w:cs="Times New Roman"/>
        </w:rPr>
        <w:t xml:space="preserve">new </w:t>
      </w:r>
      <w:r>
        <w:rPr>
          <w:rFonts w:cs="Times New Roman"/>
          <w:i/>
        </w:rPr>
        <w:t xml:space="preserve">Cassettes 100 </w:t>
      </w:r>
      <w:r w:rsidR="00884C60">
        <w:rPr>
          <w:rFonts w:cs="Times New Roman"/>
        </w:rPr>
        <w:t>lacked those unseemly adornments</w:t>
      </w:r>
      <w:r w:rsidR="009261F6">
        <w:rPr>
          <w:rFonts w:cs="Times New Roman"/>
        </w:rPr>
        <w:t xml:space="preserve">. Instead, fastened to each MP3 player </w:t>
      </w:r>
      <w:r>
        <w:rPr>
          <w:rFonts w:cs="Times New Roman"/>
        </w:rPr>
        <w:t>were long strands of organic materials that resembled oversized antennas designed by Junyee.</w:t>
      </w:r>
      <w:r w:rsidR="00782CFB">
        <w:rPr>
          <w:rFonts w:cs="Times New Roman"/>
        </w:rPr>
        <w:t xml:space="preserve"> W</w:t>
      </w:r>
      <w:r>
        <w:rPr>
          <w:rFonts w:cs="Times New Roman"/>
        </w:rPr>
        <w:t xml:space="preserve">hile </w:t>
      </w:r>
      <w:r>
        <w:rPr>
          <w:rFonts w:cs="Times New Roman"/>
          <w:i/>
        </w:rPr>
        <w:t xml:space="preserve">Cassettes 100 </w:t>
      </w:r>
      <w:r>
        <w:rPr>
          <w:rFonts w:cs="Times New Roman"/>
        </w:rPr>
        <w:t xml:space="preserve">required the volunteers to wear black in 1971, those who participated in </w:t>
      </w:r>
      <w:r w:rsidR="00064FD3">
        <w:rPr>
          <w:rFonts w:cs="Times New Roman"/>
        </w:rPr>
        <w:t xml:space="preserve">the </w:t>
      </w:r>
      <w:r>
        <w:rPr>
          <w:rFonts w:cs="Times New Roman"/>
        </w:rPr>
        <w:t xml:space="preserve">new </w:t>
      </w:r>
      <w:r>
        <w:rPr>
          <w:rFonts w:cs="Times New Roman"/>
          <w:i/>
        </w:rPr>
        <w:t xml:space="preserve">Cassettes 100 </w:t>
      </w:r>
      <w:r>
        <w:rPr>
          <w:rFonts w:cs="Times New Roman"/>
        </w:rPr>
        <w:t>had black shirts</w:t>
      </w:r>
      <w:r w:rsidR="00AE1BBB">
        <w:rPr>
          <w:rFonts w:cs="Times New Roman"/>
        </w:rPr>
        <w:t xml:space="preserve"> with var</w:t>
      </w:r>
      <w:r w:rsidR="00782CFB">
        <w:rPr>
          <w:rFonts w:cs="Times New Roman"/>
        </w:rPr>
        <w:t>ious white Xs and checkerboards</w:t>
      </w:r>
      <w:r>
        <w:rPr>
          <w:rFonts w:cs="Times New Roman"/>
        </w:rPr>
        <w:t xml:space="preserve">. And finally, </w:t>
      </w:r>
      <w:r w:rsidR="00782CFB">
        <w:rPr>
          <w:rFonts w:cs="Times New Roman"/>
        </w:rPr>
        <w:t xml:space="preserve">unlike in the original iteration of </w:t>
      </w:r>
      <w:r w:rsidR="00782CFB">
        <w:rPr>
          <w:rFonts w:cs="Times New Roman"/>
          <w:i/>
        </w:rPr>
        <w:t>Cassettes 100</w:t>
      </w:r>
      <w:r w:rsidR="00782CFB">
        <w:rPr>
          <w:rFonts w:cs="Times New Roman"/>
        </w:rPr>
        <w:t>, the lights were kept on the whole time</w:t>
      </w:r>
      <w:r w:rsidR="001A0D1F">
        <w:rPr>
          <w:rFonts w:cs="Times New Roman"/>
        </w:rPr>
        <w:t>.</w:t>
      </w:r>
      <w:r>
        <w:rPr>
          <w:rFonts w:cs="Times New Roman"/>
        </w:rPr>
        <w:t xml:space="preserve"> </w:t>
      </w:r>
    </w:p>
    <w:p w14:paraId="4B3ED7FB" w14:textId="459E9D4C" w:rsidR="00B309D6" w:rsidRDefault="00B309D6" w:rsidP="00435463">
      <w:pPr>
        <w:ind w:firstLine="720"/>
        <w:rPr>
          <w:rFonts w:cs="Times New Roman"/>
        </w:rPr>
      </w:pPr>
      <w:r>
        <w:rPr>
          <w:rFonts w:cs="Times New Roman"/>
        </w:rPr>
        <w:t>The matching MP3 players and black t-shirts created a uniformity that separated the audience from the volunteer performers—a distinctio</w:t>
      </w:r>
      <w:r w:rsidR="001A0D1F">
        <w:rPr>
          <w:rFonts w:cs="Times New Roman"/>
        </w:rPr>
        <w:t>n that was not true in the 1971</w:t>
      </w:r>
      <w:r>
        <w:rPr>
          <w:rFonts w:cs="Times New Roman"/>
        </w:rPr>
        <w:t xml:space="preserve"> version. The lack of flashing lights or paper streamers also prevented the kind of concealment that </w:t>
      </w:r>
      <w:r w:rsidR="00AE3241">
        <w:rPr>
          <w:rFonts w:cs="Times New Roman"/>
        </w:rPr>
        <w:t>had taken</w:t>
      </w:r>
      <w:r w:rsidR="008E79F9">
        <w:rPr>
          <w:rFonts w:cs="Times New Roman"/>
        </w:rPr>
        <w:t xml:space="preserve"> place in 1971.</w:t>
      </w:r>
      <w:r w:rsidR="00A45FAA">
        <w:rPr>
          <w:rFonts w:cs="Times New Roman"/>
        </w:rPr>
        <w:t xml:space="preserve"> The</w:t>
      </w:r>
      <w:r w:rsidR="00AD14EE">
        <w:rPr>
          <w:rFonts w:cs="Times New Roman"/>
        </w:rPr>
        <w:t xml:space="preserve"> opening speech by </w:t>
      </w:r>
      <w:r w:rsidR="00A45FAA">
        <w:rPr>
          <w:rFonts w:cs="Times New Roman"/>
        </w:rPr>
        <w:t>made by Dr. Verne de la Pena</w:t>
      </w:r>
      <w:r w:rsidR="00AB0355">
        <w:rPr>
          <w:rFonts w:cs="Times New Roman"/>
        </w:rPr>
        <w:t xml:space="preserve"> also</w:t>
      </w:r>
      <w:r w:rsidR="00A45FAA">
        <w:rPr>
          <w:rFonts w:cs="Times New Roman"/>
        </w:rPr>
        <w:t xml:space="preserve"> made no extension of an invitation for audience members</w:t>
      </w:r>
      <w:r w:rsidR="008E79F9">
        <w:rPr>
          <w:rFonts w:cs="Times New Roman"/>
        </w:rPr>
        <w:t xml:space="preserve"> </w:t>
      </w:r>
      <w:r>
        <w:rPr>
          <w:rFonts w:cs="Times New Roman"/>
        </w:rPr>
        <w:t xml:space="preserve">to freely mingle with the performers. </w:t>
      </w:r>
      <w:r w:rsidR="000D77E6" w:rsidRPr="00BC2160">
        <w:rPr>
          <w:rFonts w:cs="Times New Roman"/>
          <w:b/>
        </w:rPr>
        <w:t>[fig. 5.4]</w:t>
      </w:r>
      <w:r w:rsidR="000D77E6">
        <w:rPr>
          <w:rFonts w:cs="Times New Roman"/>
        </w:rPr>
        <w:t xml:space="preserve"> </w:t>
      </w:r>
      <w:r w:rsidR="00B13B6E">
        <w:rPr>
          <w:rFonts w:cs="Times New Roman"/>
        </w:rPr>
        <w:t>In fact, a separate</w:t>
      </w:r>
      <w:r>
        <w:rPr>
          <w:rFonts w:cs="Times New Roman"/>
        </w:rPr>
        <w:t xml:space="preserve"> seating area</w:t>
      </w:r>
      <w:r w:rsidR="00B13B6E">
        <w:rPr>
          <w:rFonts w:cs="Times New Roman"/>
        </w:rPr>
        <w:t>, seen behind perfect ordered circles of people,</w:t>
      </w:r>
      <w:r>
        <w:rPr>
          <w:rFonts w:cs="Times New Roman"/>
        </w:rPr>
        <w:t xml:space="preserve"> </w:t>
      </w:r>
      <w:r w:rsidR="00B13B6E">
        <w:rPr>
          <w:rFonts w:cs="Times New Roman"/>
        </w:rPr>
        <w:t>had been reserved for</w:t>
      </w:r>
      <w:r>
        <w:rPr>
          <w:rFonts w:cs="Times New Roman"/>
        </w:rPr>
        <w:t xml:space="preserve"> National Artists and speakers of the symposium</w:t>
      </w:r>
      <w:r w:rsidR="001B61FA">
        <w:rPr>
          <w:rFonts w:cs="Times New Roman"/>
        </w:rPr>
        <w:t>, which add</w:t>
      </w:r>
      <w:r w:rsidR="00A44559">
        <w:rPr>
          <w:rFonts w:cs="Times New Roman"/>
        </w:rPr>
        <w:t>ed</w:t>
      </w:r>
      <w:r w:rsidR="001B61FA">
        <w:rPr>
          <w:rFonts w:cs="Times New Roman"/>
        </w:rPr>
        <w:t xml:space="preserve"> another hierarchical division in the </w:t>
      </w:r>
      <w:r w:rsidR="001B61FA">
        <w:rPr>
          <w:rFonts w:cs="Times New Roman"/>
        </w:rPr>
        <w:lastRenderedPageBreak/>
        <w:t>new staging</w:t>
      </w:r>
      <w:r w:rsidR="00183B4F">
        <w:rPr>
          <w:rFonts w:cs="Times New Roman"/>
        </w:rPr>
        <w:t xml:space="preserve"> of </w:t>
      </w:r>
      <w:r w:rsidR="00183B4F">
        <w:rPr>
          <w:rFonts w:cs="Times New Roman"/>
          <w:i/>
        </w:rPr>
        <w:t>Cassettes 100</w:t>
      </w:r>
      <w:r>
        <w:rPr>
          <w:rFonts w:cs="Times New Roman"/>
        </w:rPr>
        <w:t>.</w:t>
      </w:r>
      <w:r w:rsidR="00513DAF">
        <w:rPr>
          <w:rFonts w:cs="Times New Roman"/>
        </w:rPr>
        <w:t xml:space="preserve"> </w:t>
      </w:r>
      <w:r w:rsidR="00513DAF" w:rsidRPr="00A8786A">
        <w:rPr>
          <w:rFonts w:cs="Times New Roman"/>
          <w:b/>
        </w:rPr>
        <w:t>[fig. 5.5]</w:t>
      </w:r>
      <w:r w:rsidRPr="00A8786A">
        <w:rPr>
          <w:rFonts w:cs="Times New Roman"/>
          <w:b/>
        </w:rPr>
        <w:t xml:space="preserve"> </w:t>
      </w:r>
      <w:r>
        <w:rPr>
          <w:rFonts w:cs="Times New Roman"/>
        </w:rPr>
        <w:t>I</w:t>
      </w:r>
      <w:r w:rsidR="00086334">
        <w:rPr>
          <w:rFonts w:cs="Times New Roman"/>
        </w:rPr>
        <w:t>n the entire performance, not one audience member</w:t>
      </w:r>
      <w:r>
        <w:rPr>
          <w:rFonts w:cs="Times New Roman"/>
        </w:rPr>
        <w:t xml:space="preserve"> dared to enter the so-called performance </w:t>
      </w:r>
      <w:r w:rsidR="004B0793">
        <w:rPr>
          <w:rFonts w:cs="Times New Roman"/>
        </w:rPr>
        <w:t xml:space="preserve">space in </w:t>
      </w:r>
      <w:r>
        <w:rPr>
          <w:rFonts w:cs="Times New Roman"/>
        </w:rPr>
        <w:t>the</w:t>
      </w:r>
      <w:r w:rsidR="00547450">
        <w:rPr>
          <w:rFonts w:cs="Times New Roman"/>
        </w:rPr>
        <w:t xml:space="preserve"> center of the</w:t>
      </w:r>
      <w:r>
        <w:rPr>
          <w:rFonts w:cs="Times New Roman"/>
        </w:rPr>
        <w:t xml:space="preserve"> CCP lobby. </w:t>
      </w:r>
      <w:r w:rsidR="00284404">
        <w:rPr>
          <w:rFonts w:cs="Times New Roman"/>
        </w:rPr>
        <w:t>T</w:t>
      </w:r>
      <w:r w:rsidR="00E256C8">
        <w:rPr>
          <w:rFonts w:cs="Times New Roman"/>
        </w:rPr>
        <w:t xml:space="preserve">here was also </w:t>
      </w:r>
      <w:r w:rsidR="0099425B">
        <w:rPr>
          <w:rFonts w:cs="Times New Roman"/>
        </w:rPr>
        <w:t>perpetual recording in both video and photograph form by the CCP and the Center for Ethnomusicology; the two had collaborated for the Maceda centennial festivities.</w:t>
      </w:r>
      <w:r w:rsidR="00C523BA">
        <w:rPr>
          <w:rFonts w:cs="Times New Roman"/>
        </w:rPr>
        <w:t xml:space="preserve"> </w:t>
      </w:r>
      <w:r w:rsidR="008237CE">
        <w:rPr>
          <w:rFonts w:cs="Times New Roman"/>
        </w:rPr>
        <w:t xml:space="preserve">In the age of social media, </w:t>
      </w:r>
      <w:r w:rsidR="0014227C">
        <w:rPr>
          <w:rFonts w:cs="Times New Roman"/>
        </w:rPr>
        <w:t xml:space="preserve">almost everybody seemed to be watching </w:t>
      </w:r>
      <w:r w:rsidR="0014227C">
        <w:rPr>
          <w:rFonts w:cs="Times New Roman"/>
          <w:i/>
        </w:rPr>
        <w:t xml:space="preserve">Cassettes 100 </w:t>
      </w:r>
      <w:r w:rsidR="0014227C">
        <w:rPr>
          <w:rFonts w:cs="Times New Roman"/>
        </w:rPr>
        <w:t>through the screen of their cell phone</w:t>
      </w:r>
      <w:r w:rsidR="000A1DAF">
        <w:rPr>
          <w:rFonts w:cs="Times New Roman"/>
        </w:rPr>
        <w:t>s</w:t>
      </w:r>
      <w:r w:rsidR="0014227C">
        <w:rPr>
          <w:rFonts w:cs="Times New Roman"/>
        </w:rPr>
        <w:t xml:space="preserve"> as they </w:t>
      </w:r>
      <w:r w:rsidR="00D944FD">
        <w:rPr>
          <w:rFonts w:cs="Times New Roman"/>
        </w:rPr>
        <w:t xml:space="preserve">also </w:t>
      </w:r>
      <w:r w:rsidR="0014227C">
        <w:rPr>
          <w:rFonts w:cs="Times New Roman"/>
        </w:rPr>
        <w:t>p</w:t>
      </w:r>
      <w:r w:rsidR="00D944FD">
        <w:rPr>
          <w:rFonts w:cs="Times New Roman"/>
        </w:rPr>
        <w:t>hotographed and video recorded the event from the sidelines. O</w:t>
      </w:r>
      <w:r>
        <w:rPr>
          <w:rFonts w:cs="Times New Roman"/>
        </w:rPr>
        <w:t xml:space="preserve">ne </w:t>
      </w:r>
      <w:r w:rsidR="00D944FD">
        <w:rPr>
          <w:rFonts w:cs="Times New Roman"/>
        </w:rPr>
        <w:t xml:space="preserve">enterprising </w:t>
      </w:r>
      <w:r w:rsidR="007E1E3C">
        <w:rPr>
          <w:rFonts w:cs="Times New Roman"/>
        </w:rPr>
        <w:t>volunteer performer attached a Go-Pro to his head.</w:t>
      </w:r>
      <w:r>
        <w:rPr>
          <w:rFonts w:cs="Times New Roman"/>
        </w:rPr>
        <w:t xml:space="preserve"> </w:t>
      </w:r>
      <w:r w:rsidR="00CD5740" w:rsidRPr="003E0336">
        <w:rPr>
          <w:rFonts w:cs="Times New Roman"/>
          <w:b/>
        </w:rPr>
        <w:t>[fig. 5.6]</w:t>
      </w:r>
      <w:r w:rsidR="00CD5740">
        <w:rPr>
          <w:rFonts w:cs="Times New Roman"/>
        </w:rPr>
        <w:t xml:space="preserve"> </w:t>
      </w:r>
      <w:r w:rsidR="001F4A13">
        <w:rPr>
          <w:rFonts w:cs="Times New Roman"/>
        </w:rPr>
        <w:t>Media</w:t>
      </w:r>
      <w:r>
        <w:rPr>
          <w:rFonts w:cs="Times New Roman"/>
        </w:rPr>
        <w:t xml:space="preserve"> coverage of </w:t>
      </w:r>
      <w:r>
        <w:rPr>
          <w:rFonts w:cs="Times New Roman"/>
          <w:i/>
        </w:rPr>
        <w:t xml:space="preserve">Cassettes 100 </w:t>
      </w:r>
      <w:r w:rsidR="001F4A13">
        <w:rPr>
          <w:rFonts w:cs="Times New Roman"/>
        </w:rPr>
        <w:t>fawned over the</w:t>
      </w:r>
      <w:r>
        <w:rPr>
          <w:rFonts w:cs="Times New Roman"/>
        </w:rPr>
        <w:t xml:space="preserve"> prese</w:t>
      </w:r>
      <w:r w:rsidR="003E0336">
        <w:rPr>
          <w:rFonts w:cs="Times New Roman"/>
        </w:rPr>
        <w:t>nce of John Lloyd Cruz, one of the most famous actors in the Philippines</w:t>
      </w:r>
      <w:r w:rsidR="00A44559">
        <w:rPr>
          <w:rFonts w:cs="Times New Roman"/>
        </w:rPr>
        <w:t>,</w:t>
      </w:r>
      <w:r w:rsidR="003E0336">
        <w:rPr>
          <w:rFonts w:cs="Times New Roman"/>
        </w:rPr>
        <w:t xml:space="preserve"> who has a strong presence in the contemporary </w:t>
      </w:r>
      <w:r>
        <w:rPr>
          <w:rFonts w:cs="Times New Roman"/>
        </w:rPr>
        <w:t>art</w:t>
      </w:r>
      <w:r w:rsidR="003E0336">
        <w:rPr>
          <w:rFonts w:cs="Times New Roman"/>
        </w:rPr>
        <w:t xml:space="preserve"> scene in Manila</w:t>
      </w:r>
      <w:r>
        <w:rPr>
          <w:rFonts w:cs="Times New Roman"/>
        </w:rPr>
        <w:t xml:space="preserve">. </w:t>
      </w:r>
    </w:p>
    <w:p w14:paraId="5D7BAA05" w14:textId="1E81C120" w:rsidR="000A1DAF" w:rsidRDefault="00B309D6" w:rsidP="00AA6E12">
      <w:pPr>
        <w:rPr>
          <w:rFonts w:cs="Times New Roman"/>
        </w:rPr>
      </w:pPr>
      <w:r>
        <w:rPr>
          <w:rFonts w:cs="Times New Roman"/>
        </w:rPr>
        <w:tab/>
        <w:t xml:space="preserve">I was unimpressed. </w:t>
      </w:r>
      <w:r w:rsidR="00A710F3">
        <w:rPr>
          <w:rFonts w:cs="Times New Roman"/>
        </w:rPr>
        <w:t xml:space="preserve">The volunteer participants marched slowly through the CCP like </w:t>
      </w:r>
      <w:r w:rsidR="00A44559">
        <w:rPr>
          <w:rFonts w:cs="Times New Roman"/>
        </w:rPr>
        <w:t xml:space="preserve">choreographed </w:t>
      </w:r>
      <w:r w:rsidR="00A710F3">
        <w:rPr>
          <w:rFonts w:cs="Times New Roman"/>
        </w:rPr>
        <w:t>zombies</w:t>
      </w:r>
      <w:r w:rsidR="00FD0C29">
        <w:rPr>
          <w:rFonts w:cs="Times New Roman"/>
        </w:rPr>
        <w:t xml:space="preserve"> who were afraid of </w:t>
      </w:r>
      <w:r w:rsidR="00A44559">
        <w:rPr>
          <w:rFonts w:cs="Times New Roman"/>
        </w:rPr>
        <w:t>a misstep</w:t>
      </w:r>
      <w:r w:rsidR="00FD0C29">
        <w:rPr>
          <w:rFonts w:cs="Times New Roman"/>
        </w:rPr>
        <w:t xml:space="preserve">. </w:t>
      </w:r>
      <w:r>
        <w:rPr>
          <w:rFonts w:cs="Times New Roman"/>
        </w:rPr>
        <w:t xml:space="preserve">The whole thing was too </w:t>
      </w:r>
      <w:r w:rsidR="00A44559">
        <w:rPr>
          <w:rFonts w:cs="Times New Roman"/>
        </w:rPr>
        <w:t>precise, not</w:t>
      </w:r>
      <w:r>
        <w:rPr>
          <w:rFonts w:cs="Times New Roman"/>
        </w:rPr>
        <w:t xml:space="preserve"> nearly as </w:t>
      </w:r>
      <w:r w:rsidR="00F84FD3">
        <w:rPr>
          <w:rFonts w:cs="Times New Roman"/>
        </w:rPr>
        <w:t>lawless</w:t>
      </w:r>
      <w:r>
        <w:rPr>
          <w:rFonts w:cs="Times New Roman"/>
        </w:rPr>
        <w:t xml:space="preserve"> as the photographs and written documentation had suggested of </w:t>
      </w:r>
      <w:r>
        <w:rPr>
          <w:rFonts w:cs="Times New Roman"/>
          <w:i/>
        </w:rPr>
        <w:t>Cassettes 100</w:t>
      </w:r>
      <w:r>
        <w:rPr>
          <w:rFonts w:cs="Times New Roman"/>
        </w:rPr>
        <w:t>. Even Yolanda Laudico remarked that this iteration was far too clean, much less chaotic than the original. Yet,</w:t>
      </w:r>
      <w:r w:rsidR="002D69A8">
        <w:rPr>
          <w:rFonts w:cs="Times New Roman"/>
        </w:rPr>
        <w:t xml:space="preserve"> at the end, in an attempt to recreate the clutter and confusion</w:t>
      </w:r>
      <w:r>
        <w:rPr>
          <w:rFonts w:cs="Times New Roman"/>
        </w:rPr>
        <w:t xml:space="preserve"> present at the original </w:t>
      </w:r>
      <w:r>
        <w:rPr>
          <w:rFonts w:cs="Times New Roman"/>
          <w:i/>
        </w:rPr>
        <w:t>Cassettes 100</w:t>
      </w:r>
      <w:r w:rsidR="00374036">
        <w:rPr>
          <w:rFonts w:cs="Times New Roman"/>
        </w:rPr>
        <w:t>, newspapers rained</w:t>
      </w:r>
      <w:r>
        <w:rPr>
          <w:rFonts w:cs="Times New Roman"/>
        </w:rPr>
        <w:t xml:space="preserve"> down on the listless volunteer performers as they laid perfectly still.</w:t>
      </w:r>
      <w:r w:rsidR="004E48E7">
        <w:rPr>
          <w:rFonts w:cs="Times New Roman"/>
        </w:rPr>
        <w:t xml:space="preserve"> </w:t>
      </w:r>
    </w:p>
    <w:p w14:paraId="5DF200F7" w14:textId="6481E2B5" w:rsidR="00AA6E12" w:rsidRDefault="004E48E7" w:rsidP="000A1DAF">
      <w:pPr>
        <w:ind w:firstLine="720"/>
        <w:rPr>
          <w:rFonts w:cs="Times New Roman"/>
        </w:rPr>
      </w:pPr>
      <w:r>
        <w:rPr>
          <w:rFonts w:cs="Times New Roman"/>
        </w:rPr>
        <w:t>A</w:t>
      </w:r>
      <w:r w:rsidR="00E43566">
        <w:rPr>
          <w:rFonts w:cs="Times New Roman"/>
        </w:rPr>
        <w:t>s the performance concluded</w:t>
      </w:r>
      <w:r>
        <w:rPr>
          <w:rFonts w:cs="Times New Roman"/>
        </w:rPr>
        <w:t>, I raced up the stairways of the CCP</w:t>
      </w:r>
      <w:r w:rsidR="00B309D6">
        <w:rPr>
          <w:rFonts w:cs="Times New Roman"/>
        </w:rPr>
        <w:t xml:space="preserve"> to</w:t>
      </w:r>
      <w:r w:rsidR="00E43566">
        <w:rPr>
          <w:rFonts w:cs="Times New Roman"/>
        </w:rPr>
        <w:t xml:space="preserve"> look down on the </w:t>
      </w:r>
      <w:r w:rsidR="004653FD">
        <w:rPr>
          <w:rFonts w:cs="Times New Roman"/>
        </w:rPr>
        <w:t>mess</w:t>
      </w:r>
      <w:r w:rsidR="00E43566">
        <w:rPr>
          <w:rFonts w:cs="Times New Roman"/>
        </w:rPr>
        <w:t xml:space="preserve"> from the top floor</w:t>
      </w:r>
      <w:r w:rsidR="0090151B">
        <w:rPr>
          <w:rFonts w:cs="Times New Roman"/>
        </w:rPr>
        <w:t xml:space="preserve"> balcony</w:t>
      </w:r>
      <w:r w:rsidR="00E43566">
        <w:rPr>
          <w:rFonts w:cs="Times New Roman"/>
        </w:rPr>
        <w:t>.</w:t>
      </w:r>
      <w:r w:rsidR="00A00DF5">
        <w:rPr>
          <w:rFonts w:cs="Times New Roman"/>
        </w:rPr>
        <w:t xml:space="preserve"> </w:t>
      </w:r>
      <w:r w:rsidR="00246DD9" w:rsidRPr="00DF1FEE">
        <w:rPr>
          <w:rFonts w:cs="Times New Roman"/>
          <w:b/>
        </w:rPr>
        <w:t xml:space="preserve">[fig. 5.7] </w:t>
      </w:r>
      <w:r w:rsidR="00A00DF5">
        <w:rPr>
          <w:rFonts w:cs="Times New Roman"/>
        </w:rPr>
        <w:t>I wanted to captur</w:t>
      </w:r>
      <w:r w:rsidR="004653FD">
        <w:rPr>
          <w:rFonts w:cs="Times New Roman"/>
        </w:rPr>
        <w:t>e something like Gutierrez’s</w:t>
      </w:r>
      <w:r w:rsidR="00A00DF5">
        <w:rPr>
          <w:rFonts w:cs="Times New Roman"/>
        </w:rPr>
        <w:t xml:space="preserve"> final photographs </w:t>
      </w:r>
      <w:r w:rsidR="00246DD9">
        <w:rPr>
          <w:rFonts w:cs="Times New Roman"/>
        </w:rPr>
        <w:t>that flattened</w:t>
      </w:r>
      <w:r w:rsidR="004653FD">
        <w:rPr>
          <w:rFonts w:cs="Times New Roman"/>
        </w:rPr>
        <w:t xml:space="preserve"> </w:t>
      </w:r>
      <w:r w:rsidR="00246DD9">
        <w:rPr>
          <w:rFonts w:cs="Times New Roman"/>
        </w:rPr>
        <w:t>paper, people, and chandelier into</w:t>
      </w:r>
      <w:r w:rsidR="0090151B">
        <w:rPr>
          <w:rFonts w:cs="Times New Roman"/>
        </w:rPr>
        <w:t xml:space="preserve"> a</w:t>
      </w:r>
      <w:r w:rsidR="000A1DAF">
        <w:rPr>
          <w:rFonts w:cs="Times New Roman"/>
        </w:rPr>
        <w:t xml:space="preserve"> single,</w:t>
      </w:r>
      <w:r w:rsidR="0090151B">
        <w:rPr>
          <w:rFonts w:cs="Times New Roman"/>
        </w:rPr>
        <w:t xml:space="preserve"> aestheticized</w:t>
      </w:r>
      <w:r w:rsidR="00246DD9">
        <w:rPr>
          <w:rFonts w:cs="Times New Roman"/>
        </w:rPr>
        <w:t xml:space="preserve"> register.</w:t>
      </w:r>
      <w:r w:rsidR="00784B44">
        <w:rPr>
          <w:rFonts w:cs="Times New Roman"/>
        </w:rPr>
        <w:t xml:space="preserve"> As I</w:t>
      </w:r>
      <w:r w:rsidR="0090151B">
        <w:rPr>
          <w:rFonts w:cs="Times New Roman"/>
        </w:rPr>
        <w:t xml:space="preserve"> took some sna</w:t>
      </w:r>
      <w:r w:rsidR="00784B44">
        <w:rPr>
          <w:rFonts w:cs="Times New Roman"/>
        </w:rPr>
        <w:t>pshots, I noticed people quickly sweeping up the mass of newspapers. What a shame, I thought. The tolerance for</w:t>
      </w:r>
      <w:r w:rsidR="00A35C36">
        <w:rPr>
          <w:rFonts w:cs="Times New Roman"/>
        </w:rPr>
        <w:t xml:space="preserve"> mess or</w:t>
      </w:r>
      <w:r w:rsidR="00784B44">
        <w:rPr>
          <w:rFonts w:cs="Times New Roman"/>
        </w:rPr>
        <w:t xml:space="preserve"> </w:t>
      </w:r>
      <w:r w:rsidR="00A35C36">
        <w:rPr>
          <w:rFonts w:cs="Times New Roman"/>
        </w:rPr>
        <w:t>chaos in the CCP seems to h</w:t>
      </w:r>
      <w:r w:rsidR="00AA6E12">
        <w:rPr>
          <w:rFonts w:cs="Times New Roman"/>
        </w:rPr>
        <w:t>ave diminished since the 1970s</w:t>
      </w:r>
      <w:r w:rsidR="00A35C36">
        <w:rPr>
          <w:rFonts w:cs="Times New Roman"/>
        </w:rPr>
        <w:t>. I take a few more photos before I leave</w:t>
      </w:r>
      <w:r w:rsidR="00AA6E12">
        <w:rPr>
          <w:rFonts w:cs="Times New Roman"/>
        </w:rPr>
        <w:t xml:space="preserve">. </w:t>
      </w:r>
      <w:r w:rsidR="000A1DAF">
        <w:rPr>
          <w:rFonts w:cs="Times New Roman"/>
        </w:rPr>
        <w:t xml:space="preserve">Looking back at my photographs from that evening, I realized that one of the piles of newspapers had eyes! Someone had buried their body </w:t>
      </w:r>
      <w:r w:rsidR="000A1DAF">
        <w:rPr>
          <w:rFonts w:cs="Times New Roman"/>
        </w:rPr>
        <w:lastRenderedPageBreak/>
        <w:t>in the newspaper after it had been contained in a pile as a joke. His friends circle around the pile and take pictures of him.</w:t>
      </w:r>
    </w:p>
    <w:p w14:paraId="588E6DAB" w14:textId="5970865C" w:rsidR="00A075E8" w:rsidRDefault="00AA6E12" w:rsidP="00AA6E12">
      <w:pPr>
        <w:rPr>
          <w:rFonts w:cs="Times New Roman"/>
        </w:rPr>
      </w:pPr>
      <w:r>
        <w:rPr>
          <w:rFonts w:cs="Times New Roman"/>
        </w:rPr>
        <w:tab/>
        <w:t>A few days later, I ask</w:t>
      </w:r>
      <w:r w:rsidR="00FB48CD">
        <w:rPr>
          <w:rFonts w:cs="Times New Roman"/>
        </w:rPr>
        <w:t>ed</w:t>
      </w:r>
      <w:r>
        <w:rPr>
          <w:rFonts w:cs="Times New Roman"/>
        </w:rPr>
        <w:t xml:space="preserve"> friend about </w:t>
      </w:r>
      <w:r>
        <w:rPr>
          <w:rFonts w:cs="Times New Roman"/>
          <w:i/>
        </w:rPr>
        <w:t>Cassettes 100</w:t>
      </w:r>
      <w:r>
        <w:rPr>
          <w:rFonts w:cs="Times New Roman"/>
        </w:rPr>
        <w:t>’s surprise ending. What was the point of all those newspapers?</w:t>
      </w:r>
      <w:r w:rsidR="00D642CD">
        <w:rPr>
          <w:rFonts w:cs="Times New Roman"/>
        </w:rPr>
        <w:t xml:space="preserve"> Was that the surprise ending?</w:t>
      </w:r>
      <w:r>
        <w:rPr>
          <w:rFonts w:cs="Times New Roman"/>
        </w:rPr>
        <w:t xml:space="preserve"> Apparently, due to Duterte’s approval of vigila</w:t>
      </w:r>
      <w:r w:rsidR="00A075E8">
        <w:rPr>
          <w:rFonts w:cs="Times New Roman"/>
        </w:rPr>
        <w:t>nte ju</w:t>
      </w:r>
      <w:r w:rsidR="001C6814">
        <w:rPr>
          <w:rFonts w:cs="Times New Roman"/>
        </w:rPr>
        <w:t>stice, a number</w:t>
      </w:r>
      <w:r w:rsidR="00AB0B3A">
        <w:rPr>
          <w:rFonts w:cs="Times New Roman"/>
        </w:rPr>
        <w:t xml:space="preserve"> of dead bodies have</w:t>
      </w:r>
      <w:r w:rsidR="00A075E8">
        <w:rPr>
          <w:rFonts w:cs="Times New Roman"/>
        </w:rPr>
        <w:t xml:space="preserve"> turned up. These bodies are often covered in newspapers or have pieces of paper near them that declare that them as drug users or dealers to justify their murder. Covering the fallen bodies of the performers with newspapers was a way of not only memori</w:t>
      </w:r>
      <w:r w:rsidR="00EA4894">
        <w:rPr>
          <w:rFonts w:cs="Times New Roman"/>
        </w:rPr>
        <w:t>alizing these people, but subtly</w:t>
      </w:r>
      <w:r w:rsidR="00A075E8">
        <w:rPr>
          <w:rFonts w:cs="Times New Roman"/>
        </w:rPr>
        <w:t xml:space="preserve"> protesting Duterte’s administration</w:t>
      </w:r>
      <w:r w:rsidR="001C6814">
        <w:rPr>
          <w:rFonts w:cs="Times New Roman"/>
        </w:rPr>
        <w:t xml:space="preserve"> and its hard stance on drugs</w:t>
      </w:r>
      <w:r w:rsidR="00A075E8">
        <w:rPr>
          <w:rFonts w:cs="Times New Roman"/>
        </w:rPr>
        <w:t xml:space="preserve">. </w:t>
      </w:r>
    </w:p>
    <w:p w14:paraId="1BB0D301" w14:textId="797A880C" w:rsidR="00A075E8" w:rsidRDefault="00A075E8" w:rsidP="00AA6E12">
      <w:pPr>
        <w:rPr>
          <w:rFonts w:cs="Times New Roman"/>
        </w:rPr>
      </w:pPr>
      <w:r>
        <w:rPr>
          <w:rFonts w:cs="Times New Roman"/>
        </w:rPr>
        <w:tab/>
      </w:r>
      <w:r w:rsidR="0003102B">
        <w:rPr>
          <w:rFonts w:cs="Times New Roman"/>
        </w:rPr>
        <w:t xml:space="preserve">I asked, </w:t>
      </w:r>
      <w:r>
        <w:rPr>
          <w:rFonts w:cs="Times New Roman"/>
        </w:rPr>
        <w:t>“Are these bodies</w:t>
      </w:r>
      <w:r w:rsidR="0095345A">
        <w:rPr>
          <w:rFonts w:cs="Times New Roman"/>
        </w:rPr>
        <w:t xml:space="preserve"> with newspapers</w:t>
      </w:r>
      <w:r>
        <w:rPr>
          <w:rFonts w:cs="Times New Roman"/>
        </w:rPr>
        <w:t xml:space="preserve"> common knowledge? Is this something that </w:t>
      </w:r>
      <w:r w:rsidR="00F67910">
        <w:rPr>
          <w:rFonts w:cs="Times New Roman"/>
        </w:rPr>
        <w:t>a local audie</w:t>
      </w:r>
      <w:r w:rsidR="00EA2A64">
        <w:rPr>
          <w:rFonts w:cs="Times New Roman"/>
        </w:rPr>
        <w:t>nce</w:t>
      </w:r>
      <w:r>
        <w:rPr>
          <w:rFonts w:cs="Times New Roman"/>
        </w:rPr>
        <w:t xml:space="preserve"> at </w:t>
      </w:r>
      <w:r>
        <w:rPr>
          <w:rFonts w:cs="Times New Roman"/>
          <w:i/>
        </w:rPr>
        <w:t xml:space="preserve">Cassettes 100 </w:t>
      </w:r>
      <w:r>
        <w:rPr>
          <w:rFonts w:cs="Times New Roman"/>
        </w:rPr>
        <w:t>would have recognized?</w:t>
      </w:r>
      <w:r w:rsidR="0009176F">
        <w:rPr>
          <w:rFonts w:cs="Times New Roman"/>
        </w:rPr>
        <w:t xml:space="preserve"> That it was a form of protest?</w:t>
      </w:r>
      <w:r>
        <w:rPr>
          <w:rFonts w:cs="Times New Roman"/>
        </w:rPr>
        <w:t xml:space="preserve"> Because I didn’t know.” </w:t>
      </w:r>
    </w:p>
    <w:p w14:paraId="356D23BC" w14:textId="35C89E84" w:rsidR="0009176F" w:rsidRDefault="00A075E8" w:rsidP="00AA6E12">
      <w:pPr>
        <w:rPr>
          <w:rFonts w:cs="Times New Roman"/>
        </w:rPr>
      </w:pPr>
      <w:r>
        <w:rPr>
          <w:rFonts w:cs="Times New Roman"/>
        </w:rPr>
        <w:tab/>
        <w:t>“Yes. People</w:t>
      </w:r>
      <w:r w:rsidR="0009176F">
        <w:rPr>
          <w:rFonts w:cs="Times New Roman"/>
        </w:rPr>
        <w:t xml:space="preserve"> from here</w:t>
      </w:r>
      <w:r w:rsidR="00C53B13">
        <w:rPr>
          <w:rFonts w:cs="Times New Roman"/>
        </w:rPr>
        <w:t xml:space="preserve"> would have known</w:t>
      </w:r>
      <w:r w:rsidR="0003102B">
        <w:rPr>
          <w:rFonts w:cs="Times New Roman"/>
        </w:rPr>
        <w:t>.”</w:t>
      </w:r>
      <w:r w:rsidR="00233C8E">
        <w:rPr>
          <w:rStyle w:val="FootnoteReference"/>
          <w:rFonts w:cs="Times New Roman"/>
        </w:rPr>
        <w:footnoteReference w:id="590"/>
      </w:r>
      <w:r>
        <w:rPr>
          <w:rFonts w:cs="Times New Roman"/>
        </w:rPr>
        <w:t xml:space="preserve"> </w:t>
      </w:r>
    </w:p>
    <w:p w14:paraId="4C839BE5" w14:textId="77777777" w:rsidR="00DE30DD" w:rsidRDefault="00DE30DD" w:rsidP="00DE30DD">
      <w:pPr>
        <w:jc w:val="center"/>
        <w:rPr>
          <w:rFonts w:cs="Times New Roman"/>
        </w:rPr>
      </w:pPr>
    </w:p>
    <w:p w14:paraId="7FD97144" w14:textId="53DB33B7" w:rsidR="008122C8" w:rsidRDefault="008122C8" w:rsidP="00AA6E12">
      <w:pPr>
        <w:rPr>
          <w:rFonts w:cs="Times New Roman"/>
        </w:rPr>
      </w:pPr>
      <w:r>
        <w:rPr>
          <w:rFonts w:cs="Times New Roman"/>
        </w:rPr>
        <w:tab/>
      </w:r>
    </w:p>
    <w:p w14:paraId="34B7F79D" w14:textId="7EE51D85" w:rsidR="00FB48CD" w:rsidRDefault="001B49F4" w:rsidP="00AA6E12">
      <w:pPr>
        <w:rPr>
          <w:rFonts w:cs="Times New Roman"/>
        </w:rPr>
      </w:pPr>
      <w:r>
        <w:rPr>
          <w:rFonts w:cs="Times New Roman"/>
        </w:rPr>
        <w:tab/>
      </w:r>
      <w:r w:rsidR="000A1DAF">
        <w:rPr>
          <w:rFonts w:cs="Times New Roman"/>
        </w:rPr>
        <w:t xml:space="preserve"> </w:t>
      </w:r>
    </w:p>
    <w:p w14:paraId="5CE1BE0A" w14:textId="01E843D0" w:rsidR="0009176F" w:rsidRDefault="00776337" w:rsidP="00AA6E12">
      <w:pPr>
        <w:rPr>
          <w:rFonts w:cs="Times New Roman"/>
        </w:rPr>
      </w:pPr>
      <w:r>
        <w:rPr>
          <w:rFonts w:cs="Times New Roman"/>
        </w:rPr>
        <w:tab/>
      </w:r>
    </w:p>
    <w:p w14:paraId="4D5D346C" w14:textId="33956BAE" w:rsidR="00014026" w:rsidRDefault="0009176F" w:rsidP="00AA6E12">
      <w:pPr>
        <w:rPr>
          <w:rFonts w:cs="Times New Roman"/>
        </w:rPr>
      </w:pPr>
      <w:r>
        <w:rPr>
          <w:rFonts w:cs="Times New Roman"/>
        </w:rPr>
        <w:tab/>
      </w:r>
      <w:r w:rsidR="00A075E8">
        <w:rPr>
          <w:rFonts w:cs="Times New Roman"/>
        </w:rPr>
        <w:t xml:space="preserve"> </w:t>
      </w:r>
      <w:r w:rsidR="00014026">
        <w:rPr>
          <w:rFonts w:cs="Times New Roman"/>
        </w:rPr>
        <w:br w:type="page"/>
      </w:r>
    </w:p>
    <w:p w14:paraId="7FD142B8" w14:textId="77777777" w:rsidR="00014026" w:rsidRDefault="00014026" w:rsidP="00E950D2">
      <w:pPr>
        <w:pStyle w:val="Heading2"/>
        <w:jc w:val="left"/>
      </w:pPr>
    </w:p>
    <w:p w14:paraId="5F773AD4" w14:textId="77777777" w:rsidR="00014026" w:rsidRDefault="00014026" w:rsidP="00014026">
      <w:pPr>
        <w:pStyle w:val="Heading2"/>
      </w:pPr>
    </w:p>
    <w:p w14:paraId="77D3946E" w14:textId="77777777" w:rsidR="00014026" w:rsidRDefault="00014026" w:rsidP="00014026">
      <w:pPr>
        <w:pStyle w:val="Heading2"/>
      </w:pPr>
    </w:p>
    <w:p w14:paraId="254D6ED8" w14:textId="77777777" w:rsidR="00014026" w:rsidRDefault="00014026" w:rsidP="00014026">
      <w:pPr>
        <w:pStyle w:val="Heading2"/>
      </w:pPr>
    </w:p>
    <w:p w14:paraId="3AEE190A" w14:textId="77777777" w:rsidR="00014026" w:rsidRDefault="00014026" w:rsidP="00014026">
      <w:pPr>
        <w:pStyle w:val="Heading2"/>
      </w:pPr>
    </w:p>
    <w:p w14:paraId="147D1C7B" w14:textId="77777777" w:rsidR="00014026" w:rsidRDefault="00014026" w:rsidP="00014026">
      <w:pPr>
        <w:pStyle w:val="Heading2"/>
      </w:pPr>
    </w:p>
    <w:p w14:paraId="358DA3EB" w14:textId="77777777" w:rsidR="00014026" w:rsidRDefault="00014026" w:rsidP="00014026">
      <w:pPr>
        <w:pStyle w:val="Heading2"/>
      </w:pPr>
    </w:p>
    <w:p w14:paraId="46704605" w14:textId="77777777" w:rsidR="00014026" w:rsidRDefault="00014026" w:rsidP="00014026">
      <w:pPr>
        <w:pStyle w:val="Heading2"/>
      </w:pPr>
    </w:p>
    <w:p w14:paraId="0921DF53" w14:textId="77777777" w:rsidR="00014026" w:rsidRDefault="00014026" w:rsidP="00014026">
      <w:pPr>
        <w:pStyle w:val="Heading2"/>
      </w:pPr>
    </w:p>
    <w:p w14:paraId="0E16E787" w14:textId="24326E14" w:rsidR="00154C4A" w:rsidRDefault="00014026" w:rsidP="00014026">
      <w:pPr>
        <w:pStyle w:val="Heading2"/>
      </w:pPr>
      <w:bookmarkStart w:id="129" w:name="_Toc381540523"/>
      <w:r>
        <w:t>APPENDICES</w:t>
      </w:r>
      <w:bookmarkEnd w:id="129"/>
    </w:p>
    <w:p w14:paraId="3DB5BA93" w14:textId="779443CD" w:rsidR="00014026" w:rsidRDefault="00014026">
      <w:pPr>
        <w:spacing w:after="160" w:line="259" w:lineRule="auto"/>
      </w:pPr>
      <w:r>
        <w:br w:type="page"/>
      </w:r>
    </w:p>
    <w:p w14:paraId="49619BA3" w14:textId="77777777" w:rsidR="00014026" w:rsidRDefault="00014026" w:rsidP="00014026">
      <w:pPr>
        <w:spacing w:before="1440"/>
        <w:jc w:val="center"/>
        <w:rPr>
          <w:b/>
        </w:rPr>
        <w:sectPr w:rsidR="00014026" w:rsidSect="0072667C">
          <w:pgSz w:w="12240" w:h="15840"/>
          <w:pgMar w:top="1440" w:right="1440" w:bottom="1440" w:left="1440" w:header="720" w:footer="720" w:gutter="0"/>
          <w:cols w:space="720"/>
          <w:docGrid w:linePitch="360"/>
        </w:sectPr>
      </w:pPr>
    </w:p>
    <w:p w14:paraId="0DFA0976" w14:textId="1DC92A1F" w:rsidR="00014026" w:rsidRPr="00014026" w:rsidRDefault="00014026" w:rsidP="00014026">
      <w:pPr>
        <w:spacing w:before="1440"/>
        <w:jc w:val="center"/>
        <w:rPr>
          <w:b/>
        </w:rPr>
      </w:pPr>
      <w:r w:rsidRPr="00014026">
        <w:rPr>
          <w:b/>
        </w:rPr>
        <w:lastRenderedPageBreak/>
        <w:t>APPENDIX A</w:t>
      </w:r>
    </w:p>
    <w:p w14:paraId="074AD65A" w14:textId="676A9692" w:rsidR="00014026" w:rsidRDefault="00014026" w:rsidP="00014026">
      <w:pPr>
        <w:jc w:val="center"/>
        <w:rPr>
          <w:b/>
        </w:rPr>
      </w:pPr>
      <w:r w:rsidRPr="00014026">
        <w:rPr>
          <w:b/>
        </w:rPr>
        <w:t>Lahi</w:t>
      </w:r>
      <w:r w:rsidR="002B1EC9">
        <w:rPr>
          <w:b/>
        </w:rPr>
        <w:t xml:space="preserve"> Gallery </w:t>
      </w:r>
      <w:r w:rsidRPr="00014026">
        <w:rPr>
          <w:b/>
        </w:rPr>
        <w:t>Letter</w:t>
      </w:r>
      <w:r w:rsidR="002B1EC9">
        <w:rPr>
          <w:b/>
        </w:rPr>
        <w:t xml:space="preserve"> and Contract</w:t>
      </w:r>
    </w:p>
    <w:p w14:paraId="345A92F3" w14:textId="36654460" w:rsidR="00014026" w:rsidRDefault="00014026" w:rsidP="00014026">
      <w:pPr>
        <w:rPr>
          <w:b/>
        </w:rPr>
      </w:pPr>
    </w:p>
    <w:p w14:paraId="65FCDB0F" w14:textId="56FFA155" w:rsidR="002B1EC9" w:rsidRDefault="002B1EC9" w:rsidP="002B1EC9">
      <w:pPr>
        <w:jc w:val="center"/>
        <w:rPr>
          <w:b/>
        </w:rPr>
      </w:pPr>
      <w:r>
        <w:rPr>
          <w:b/>
        </w:rPr>
        <w:t>Lahi Gallery Letter to Roberto Chabet</w:t>
      </w:r>
    </w:p>
    <w:p w14:paraId="6AA973B6" w14:textId="1E15E86C" w:rsidR="002B1EC9" w:rsidRDefault="002B1EC9" w:rsidP="002B1EC9">
      <w:pPr>
        <w:rPr>
          <w:b/>
        </w:rPr>
      </w:pPr>
    </w:p>
    <w:p w14:paraId="4982331A" w14:textId="77777777" w:rsidR="002B1EC9" w:rsidRDefault="002B1EC9" w:rsidP="002B1EC9">
      <w:pPr>
        <w:rPr>
          <w:b/>
        </w:rPr>
      </w:pPr>
    </w:p>
    <w:p w14:paraId="56A77CF3" w14:textId="77777777" w:rsidR="00014026" w:rsidRPr="00014026" w:rsidRDefault="00014026" w:rsidP="00014026">
      <w:pPr>
        <w:spacing w:line="259" w:lineRule="auto"/>
        <w:rPr>
          <w:rFonts w:eastAsiaTheme="minorHAnsi" w:cs="Times New Roman"/>
        </w:rPr>
      </w:pPr>
      <w:r w:rsidRPr="00014026">
        <w:rPr>
          <w:rFonts w:eastAsiaTheme="minorHAnsi" w:cs="Times New Roman"/>
        </w:rPr>
        <w:t>Mr. Roberto Chabet Rodriguez</w:t>
      </w:r>
    </w:p>
    <w:p w14:paraId="72714ADE" w14:textId="77777777" w:rsidR="00014026" w:rsidRPr="00014026" w:rsidRDefault="00014026" w:rsidP="00014026">
      <w:pPr>
        <w:spacing w:line="259" w:lineRule="auto"/>
        <w:rPr>
          <w:rFonts w:eastAsiaTheme="minorHAnsi" w:cs="Times New Roman"/>
        </w:rPr>
      </w:pPr>
      <w:r w:rsidRPr="00014026">
        <w:rPr>
          <w:rFonts w:eastAsiaTheme="minorHAnsi" w:cs="Times New Roman"/>
        </w:rPr>
        <w:t>101 Lake St.</w:t>
      </w:r>
    </w:p>
    <w:p w14:paraId="7F52299F" w14:textId="77777777" w:rsidR="00014026" w:rsidRPr="00014026" w:rsidRDefault="00014026" w:rsidP="00014026">
      <w:pPr>
        <w:spacing w:line="259" w:lineRule="auto"/>
        <w:rPr>
          <w:rFonts w:eastAsiaTheme="minorHAnsi" w:cs="Times New Roman"/>
        </w:rPr>
      </w:pPr>
      <w:r w:rsidRPr="00014026">
        <w:rPr>
          <w:rFonts w:eastAsiaTheme="minorHAnsi" w:cs="Times New Roman"/>
        </w:rPr>
        <w:t>San Juan, Rizal</w:t>
      </w:r>
    </w:p>
    <w:p w14:paraId="0E13A616" w14:textId="77777777" w:rsidR="00014026" w:rsidRPr="00014026" w:rsidRDefault="00014026" w:rsidP="00014026">
      <w:pPr>
        <w:spacing w:line="259" w:lineRule="auto"/>
        <w:rPr>
          <w:rFonts w:eastAsiaTheme="minorHAnsi" w:cs="Times New Roman"/>
        </w:rPr>
      </w:pPr>
    </w:p>
    <w:p w14:paraId="22D74E12" w14:textId="77777777" w:rsidR="00014026" w:rsidRPr="00014026" w:rsidRDefault="00014026" w:rsidP="00014026">
      <w:pPr>
        <w:spacing w:line="259" w:lineRule="auto"/>
        <w:rPr>
          <w:rFonts w:eastAsiaTheme="minorHAnsi" w:cs="Times New Roman"/>
        </w:rPr>
      </w:pPr>
      <w:r w:rsidRPr="00014026">
        <w:rPr>
          <w:rFonts w:eastAsiaTheme="minorHAnsi" w:cs="Times New Roman"/>
        </w:rPr>
        <w:t>Dear Mr. Rodriguez,</w:t>
      </w:r>
    </w:p>
    <w:p w14:paraId="38DAC53B"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 xml:space="preserve">In view of the opinion of the Board </w:t>
      </w:r>
      <w:proofErr w:type="gramStart"/>
      <w:r w:rsidRPr="00014026">
        <w:rPr>
          <w:rFonts w:eastAsiaTheme="minorHAnsi" w:cs="Times New Roman"/>
        </w:rPr>
        <w:t>Of</w:t>
      </w:r>
      <w:proofErr w:type="gramEnd"/>
      <w:r w:rsidRPr="00014026">
        <w:rPr>
          <w:rFonts w:eastAsiaTheme="minorHAnsi" w:cs="Times New Roman"/>
        </w:rPr>
        <w:t xml:space="preserve"> Directors of the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Association, we would like to make you and your group of exhibiting artists aware of the following facts related to your exhibit which has influenced the terms of the contract. It is their unanimous view that:</w:t>
      </w:r>
    </w:p>
    <w:p w14:paraId="3BCD4738"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The exhibit is not money earning and therefore we shall be incurring only losses during its duration. (</w:t>
      </w:r>
      <w:proofErr w:type="spellStart"/>
      <w:r w:rsidRPr="00014026">
        <w:rPr>
          <w:rFonts w:eastAsiaTheme="minorHAnsi" w:cs="Times New Roman"/>
        </w:rPr>
        <w:t>eg.</w:t>
      </w:r>
      <w:proofErr w:type="spellEnd"/>
      <w:r w:rsidRPr="00014026">
        <w:rPr>
          <w:rFonts w:eastAsiaTheme="minorHAnsi" w:cs="Times New Roman"/>
        </w:rPr>
        <w:t xml:space="preserve"> electricity, allowance of receptionist and other expenses of maintenance.)</w:t>
      </w:r>
    </w:p>
    <w:p w14:paraId="4D320091" w14:textId="77777777" w:rsidR="00014026" w:rsidRPr="00014026" w:rsidRDefault="00014026" w:rsidP="00014026">
      <w:pPr>
        <w:spacing w:line="259" w:lineRule="auto"/>
        <w:rPr>
          <w:rFonts w:eastAsiaTheme="minorHAnsi" w:cs="Times New Roman"/>
          <w:sz w:val="12"/>
          <w:szCs w:val="12"/>
        </w:rPr>
      </w:pPr>
    </w:p>
    <w:p w14:paraId="124C909F"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Our receptionist is threatening to resign because of the ill-treatment she has received from your group and which she believes will only continue.</w:t>
      </w:r>
    </w:p>
    <w:p w14:paraId="1E54E45A" w14:textId="77777777" w:rsidR="00014026" w:rsidRPr="00014026" w:rsidRDefault="00014026" w:rsidP="00014026">
      <w:pPr>
        <w:spacing w:line="259" w:lineRule="auto"/>
        <w:rPr>
          <w:rFonts w:eastAsiaTheme="minorHAnsi" w:cs="Times New Roman"/>
          <w:sz w:val="12"/>
          <w:szCs w:val="12"/>
        </w:rPr>
      </w:pPr>
    </w:p>
    <w:p w14:paraId="39C91A33" w14:textId="4A151F1E"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we cannot use the premises at all for other purposes of the Association. (Including not being able to use the air</w:t>
      </w:r>
      <w:r w:rsidR="008948BE">
        <w:rPr>
          <w:rFonts w:eastAsiaTheme="minorHAnsi" w:cs="Times New Roman"/>
        </w:rPr>
        <w:t xml:space="preserve"> </w:t>
      </w:r>
      <w:r w:rsidRPr="00014026">
        <w:rPr>
          <w:rFonts w:eastAsiaTheme="minorHAnsi" w:cs="Times New Roman"/>
        </w:rPr>
        <w:t>conditioner and the refrigerator.)</w:t>
      </w:r>
    </w:p>
    <w:p w14:paraId="72FEF7A2" w14:textId="77777777" w:rsidR="00014026" w:rsidRPr="00014026" w:rsidRDefault="00014026" w:rsidP="00014026">
      <w:pPr>
        <w:spacing w:line="259" w:lineRule="auto"/>
        <w:rPr>
          <w:rFonts w:eastAsiaTheme="minorHAnsi" w:cs="Times New Roman"/>
          <w:sz w:val="12"/>
          <w:szCs w:val="12"/>
        </w:rPr>
      </w:pPr>
    </w:p>
    <w:p w14:paraId="3A6EEB47" w14:textId="56E5D47A"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all other sources of our income, e</w:t>
      </w:r>
      <w:r w:rsidR="008948BE">
        <w:rPr>
          <w:rFonts w:eastAsiaTheme="minorHAnsi" w:cs="Times New Roman"/>
        </w:rPr>
        <w:t>.</w:t>
      </w:r>
      <w:r w:rsidRPr="00014026">
        <w:rPr>
          <w:rFonts w:eastAsiaTheme="minorHAnsi" w:cs="Times New Roman"/>
        </w:rPr>
        <w:t>g. the sale of other consigned art works, the cafe and theater are frozen because of the exhibit and if this is extended the very existence of the Association is threatened.</w:t>
      </w:r>
    </w:p>
    <w:p w14:paraId="4C44CC26" w14:textId="77777777" w:rsidR="00014026" w:rsidRPr="00014026" w:rsidRDefault="00014026" w:rsidP="00014026">
      <w:pPr>
        <w:spacing w:line="259" w:lineRule="auto"/>
        <w:rPr>
          <w:rFonts w:eastAsiaTheme="minorHAnsi" w:cs="Times New Roman"/>
        </w:rPr>
      </w:pPr>
    </w:p>
    <w:p w14:paraId="0658A0F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68DEAB8F" w14:textId="77777777" w:rsidR="002B1EC9" w:rsidRDefault="002B1EC9" w:rsidP="00014026">
      <w:pPr>
        <w:spacing w:line="259" w:lineRule="auto"/>
        <w:ind w:firstLine="360"/>
        <w:rPr>
          <w:rFonts w:eastAsiaTheme="minorHAnsi" w:cs="Times New Roman"/>
        </w:rPr>
      </w:pPr>
    </w:p>
    <w:p w14:paraId="43A31724" w14:textId="77777777" w:rsidR="002B1EC9" w:rsidRDefault="002B1EC9" w:rsidP="00014026">
      <w:pPr>
        <w:spacing w:line="259" w:lineRule="auto"/>
        <w:ind w:firstLine="360"/>
        <w:rPr>
          <w:rFonts w:eastAsiaTheme="minorHAnsi" w:cs="Times New Roman"/>
        </w:rPr>
      </w:pPr>
    </w:p>
    <w:p w14:paraId="11246220" w14:textId="43197B7C" w:rsidR="00014026" w:rsidRPr="00014026" w:rsidRDefault="00014026" w:rsidP="00014026">
      <w:pPr>
        <w:spacing w:line="259" w:lineRule="auto"/>
        <w:ind w:firstLine="360"/>
        <w:rPr>
          <w:rFonts w:eastAsiaTheme="minorHAnsi" w:cs="Times New Roman"/>
        </w:rPr>
      </w:pPr>
      <w:r w:rsidRPr="00014026">
        <w:rPr>
          <w:rFonts w:eastAsiaTheme="minorHAnsi" w:cs="Times New Roman"/>
        </w:rPr>
        <w:lastRenderedPageBreak/>
        <w:t>We hope, however, that you understand our reasons.</w:t>
      </w:r>
    </w:p>
    <w:p w14:paraId="3BD52E28" w14:textId="77777777" w:rsidR="00014026" w:rsidRPr="00014026" w:rsidRDefault="00014026" w:rsidP="00014026">
      <w:pPr>
        <w:spacing w:line="259" w:lineRule="auto"/>
        <w:ind w:firstLine="360"/>
        <w:rPr>
          <w:rFonts w:eastAsiaTheme="minorHAnsi" w:cs="Times New Roman"/>
        </w:rPr>
      </w:pPr>
    </w:p>
    <w:p w14:paraId="7C5887C6"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Yours Sincerely,</w:t>
      </w:r>
    </w:p>
    <w:p w14:paraId="6B5DAF90" w14:textId="77777777" w:rsidR="00014026" w:rsidRPr="00014026" w:rsidRDefault="00014026" w:rsidP="00014026">
      <w:pPr>
        <w:spacing w:line="259" w:lineRule="auto"/>
        <w:ind w:firstLine="360"/>
        <w:rPr>
          <w:rFonts w:eastAsiaTheme="minorHAnsi" w:cs="Times New Roman"/>
        </w:rPr>
      </w:pPr>
    </w:p>
    <w:p w14:paraId="0425123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Board of Directors</w:t>
      </w:r>
    </w:p>
    <w:p w14:paraId="1D39696E"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u w:val="single"/>
        </w:rPr>
        <w:t>Managing Staff</w:t>
      </w:r>
      <w:r w:rsidRPr="00014026">
        <w:rPr>
          <w:rFonts w:eastAsiaTheme="minorHAnsi" w:cs="Times New Roman"/>
        </w:rPr>
        <w:tab/>
      </w:r>
      <w:r w:rsidRPr="00014026">
        <w:rPr>
          <w:rFonts w:eastAsiaTheme="minorHAnsi" w:cs="Times New Roman"/>
        </w:rPr>
        <w:tab/>
      </w:r>
      <w:r w:rsidRPr="00014026">
        <w:rPr>
          <w:rFonts w:eastAsiaTheme="minorHAnsi" w:cs="Times New Roman"/>
        </w:rPr>
        <w:tab/>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Ass. Inc.</w:t>
      </w:r>
      <w:r w:rsidRPr="00014026">
        <w:rPr>
          <w:rFonts w:eastAsiaTheme="minorHAnsi" w:cs="Times New Roman"/>
        </w:rPr>
        <w:tab/>
      </w:r>
      <w:r w:rsidRPr="00014026">
        <w:rPr>
          <w:rFonts w:eastAsiaTheme="minorHAnsi" w:cs="Times New Roman"/>
        </w:rPr>
        <w:tab/>
      </w:r>
    </w:p>
    <w:p w14:paraId="3E8E6E70" w14:textId="77777777" w:rsidR="00014026" w:rsidRPr="00014026" w:rsidRDefault="00014026" w:rsidP="00014026">
      <w:pPr>
        <w:spacing w:line="259" w:lineRule="auto"/>
        <w:ind w:firstLine="360"/>
        <w:rPr>
          <w:rFonts w:eastAsiaTheme="minorHAnsi" w:cs="Times New Roman"/>
        </w:rPr>
      </w:pPr>
    </w:p>
    <w:p w14:paraId="792F917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 xml:space="preserve">Wilhelmina </w:t>
      </w:r>
      <w:proofErr w:type="spellStart"/>
      <w:r w:rsidRPr="00014026">
        <w:rPr>
          <w:rFonts w:eastAsiaTheme="minorHAnsi" w:cs="Times New Roman"/>
        </w:rPr>
        <w:t>Demegillo</w:t>
      </w:r>
      <w:proofErr w:type="spellEnd"/>
      <w:r w:rsidRPr="00014026">
        <w:rPr>
          <w:rFonts w:eastAsiaTheme="minorHAnsi" w:cs="Times New Roman"/>
        </w:rPr>
        <w:tab/>
      </w:r>
      <w:r w:rsidRPr="00014026">
        <w:rPr>
          <w:rFonts w:eastAsiaTheme="minorHAnsi" w:cs="Times New Roman"/>
        </w:rPr>
        <w:tab/>
      </w:r>
      <w:r w:rsidRPr="00014026">
        <w:rPr>
          <w:rFonts w:eastAsiaTheme="minorHAnsi" w:cs="Times New Roman"/>
        </w:rPr>
        <w:tab/>
        <w:t xml:space="preserve">Franco </w:t>
      </w:r>
      <w:proofErr w:type="spellStart"/>
      <w:r w:rsidRPr="00014026">
        <w:rPr>
          <w:rFonts w:eastAsiaTheme="minorHAnsi" w:cs="Times New Roman"/>
        </w:rPr>
        <w:t>Patriarca</w:t>
      </w:r>
      <w:proofErr w:type="spellEnd"/>
    </w:p>
    <w:p w14:paraId="30ED10DF"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Head of Performing Arts</w:t>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11AD1827"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 xml:space="preserve">Cota </w:t>
      </w:r>
      <w:proofErr w:type="spellStart"/>
      <w:r w:rsidRPr="00014026">
        <w:rPr>
          <w:rFonts w:eastAsiaTheme="minorHAnsi" w:cs="Times New Roman"/>
        </w:rPr>
        <w:t>Yabut</w:t>
      </w:r>
      <w:proofErr w:type="spellEnd"/>
    </w:p>
    <w:p w14:paraId="38843B2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George Reyes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43DF113A"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Business Manager</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Loretta Lichauco</w:t>
      </w:r>
    </w:p>
    <w:p w14:paraId="5FA4BCC7" w14:textId="77777777" w:rsidR="00014026" w:rsidRPr="00014026" w:rsidRDefault="00014026" w:rsidP="00014026">
      <w:pPr>
        <w:spacing w:line="259" w:lineRule="auto"/>
        <w:ind w:left="3600" w:firstLine="720"/>
        <w:rPr>
          <w:rFonts w:eastAsiaTheme="minorHAnsi" w:cs="Times New Roman"/>
        </w:rPr>
      </w:pPr>
    </w:p>
    <w:p w14:paraId="4DEB0EE9"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Carina David</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Alejandro Roces</w:t>
      </w:r>
    </w:p>
    <w:p w14:paraId="4DA7DAB5"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Public Relations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3B7E3855"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Jose Asuncion</w:t>
      </w:r>
    </w:p>
    <w:p w14:paraId="7443E1E7" w14:textId="77777777" w:rsidR="00014026" w:rsidRPr="00014026" w:rsidRDefault="00014026" w:rsidP="00014026">
      <w:pPr>
        <w:spacing w:line="259" w:lineRule="auto"/>
        <w:ind w:firstLine="360"/>
        <w:rPr>
          <w:rFonts w:eastAsiaTheme="minorHAnsi" w:cs="Times New Roman"/>
        </w:rPr>
      </w:pPr>
    </w:p>
    <w:p w14:paraId="6B3E50A1" w14:textId="77777777" w:rsidR="00014026" w:rsidRPr="00014026" w:rsidRDefault="00014026" w:rsidP="00014026">
      <w:pPr>
        <w:spacing w:after="160" w:line="259" w:lineRule="auto"/>
        <w:rPr>
          <w:rFonts w:eastAsiaTheme="minorHAnsi" w:cs="Times New Roman"/>
        </w:rPr>
      </w:pPr>
      <w:r w:rsidRPr="00014026">
        <w:rPr>
          <w:rFonts w:eastAsiaTheme="minorHAnsi" w:cs="Times New Roman"/>
        </w:rPr>
        <w:br w:type="page"/>
      </w:r>
    </w:p>
    <w:p w14:paraId="1D9CB615" w14:textId="77777777" w:rsidR="002B1EC9" w:rsidRDefault="002B1EC9" w:rsidP="00014026">
      <w:pPr>
        <w:spacing w:line="259" w:lineRule="auto"/>
        <w:jc w:val="center"/>
        <w:rPr>
          <w:rFonts w:eastAsiaTheme="minorHAnsi" w:cs="Times New Roman"/>
          <w:b/>
        </w:rPr>
      </w:pPr>
      <w:r>
        <w:rPr>
          <w:rFonts w:eastAsiaTheme="minorHAnsi" w:cs="Times New Roman"/>
          <w:b/>
        </w:rPr>
        <w:lastRenderedPageBreak/>
        <w:t>Lahi Gallery Agreement of Exhibit (enclosed with letter)</w:t>
      </w:r>
    </w:p>
    <w:p w14:paraId="19D90A04" w14:textId="33DC184B" w:rsidR="002B1EC9" w:rsidRPr="002B1EC9" w:rsidRDefault="002B1EC9" w:rsidP="00014026">
      <w:pPr>
        <w:spacing w:line="259" w:lineRule="auto"/>
        <w:jc w:val="center"/>
        <w:rPr>
          <w:rFonts w:eastAsiaTheme="minorHAnsi" w:cs="Times New Roman"/>
          <w:b/>
        </w:rPr>
      </w:pPr>
      <w:r>
        <w:rPr>
          <w:rFonts w:eastAsiaTheme="minorHAnsi" w:cs="Times New Roman"/>
          <w:b/>
        </w:rPr>
        <w:t xml:space="preserve"> </w:t>
      </w:r>
    </w:p>
    <w:p w14:paraId="0F2A0554" w14:textId="77777777" w:rsidR="002B1EC9" w:rsidRDefault="002B1EC9" w:rsidP="00014026">
      <w:pPr>
        <w:spacing w:line="259" w:lineRule="auto"/>
        <w:jc w:val="center"/>
        <w:rPr>
          <w:rFonts w:eastAsiaTheme="minorHAnsi" w:cs="Times New Roman"/>
        </w:rPr>
      </w:pPr>
    </w:p>
    <w:p w14:paraId="50A8181D" w14:textId="6B574CCB" w:rsidR="00014026" w:rsidRPr="00014026" w:rsidRDefault="00014026" w:rsidP="00014026">
      <w:pPr>
        <w:spacing w:line="259" w:lineRule="auto"/>
        <w:jc w:val="center"/>
        <w:rPr>
          <w:rFonts w:eastAsiaTheme="minorHAnsi" w:cs="Times New Roman"/>
        </w:rPr>
      </w:pPr>
      <w:r w:rsidRPr="00014026">
        <w:rPr>
          <w:rFonts w:eastAsiaTheme="minorHAnsi" w:cs="Times New Roman"/>
        </w:rPr>
        <w:t>AGREEMENT OF EXHIBIT</w:t>
      </w:r>
    </w:p>
    <w:p w14:paraId="5BB1F277" w14:textId="77777777" w:rsidR="00014026" w:rsidRPr="00014026" w:rsidRDefault="00014026" w:rsidP="00014026">
      <w:pPr>
        <w:spacing w:line="259" w:lineRule="auto"/>
        <w:rPr>
          <w:rFonts w:eastAsiaTheme="minorHAnsi" w:cs="Times New Roman"/>
        </w:rPr>
      </w:pPr>
    </w:p>
    <w:p w14:paraId="54AFA894"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 xml:space="preserve">This is to certify that ______________________________________, representative for the group of exhibiting artists, of legal age, recipient ______________________________, and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Association Inc. a non-profit entity, agree that:</w:t>
      </w:r>
    </w:p>
    <w:p w14:paraId="71E31E70" w14:textId="77777777" w:rsidR="00014026" w:rsidRPr="00014026" w:rsidRDefault="00014026" w:rsidP="00014026">
      <w:pPr>
        <w:spacing w:line="259" w:lineRule="auto"/>
        <w:rPr>
          <w:rFonts w:eastAsiaTheme="minorHAnsi" w:cs="Times New Roman"/>
        </w:rPr>
      </w:pPr>
    </w:p>
    <w:p w14:paraId="3113A560"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following artists: ______________________________________________________</w:t>
      </w:r>
    </w:p>
    <w:p w14:paraId="59BC22EC"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________________________________________________________________________</w:t>
      </w:r>
    </w:p>
    <w:p w14:paraId="2194A9C7"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 xml:space="preserve">shall exhibit their art works at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Gallery-café-theater.</w:t>
      </w:r>
    </w:p>
    <w:p w14:paraId="5F41FC4D" w14:textId="77777777" w:rsidR="00014026" w:rsidRPr="00014026" w:rsidRDefault="00014026" w:rsidP="00014026">
      <w:pPr>
        <w:spacing w:line="259" w:lineRule="auto"/>
        <w:ind w:left="720"/>
        <w:contextualSpacing/>
        <w:rPr>
          <w:rFonts w:eastAsiaTheme="minorHAnsi" w:cs="Times New Roman"/>
          <w:sz w:val="12"/>
          <w:szCs w:val="12"/>
        </w:rPr>
      </w:pPr>
    </w:p>
    <w:p w14:paraId="0178FAFB" w14:textId="77777777" w:rsidR="00014026" w:rsidRPr="00014026" w:rsidRDefault="00014026" w:rsidP="00014026">
      <w:pPr>
        <w:numPr>
          <w:ilvl w:val="0"/>
          <w:numId w:val="5"/>
        </w:numPr>
        <w:spacing w:after="160" w:line="259" w:lineRule="auto"/>
        <w:contextualSpacing/>
        <w:rPr>
          <w:rFonts w:eastAsiaTheme="minorHAnsi" w:cs="Times New Roman"/>
        </w:rPr>
      </w:pPr>
      <w:proofErr w:type="spellStart"/>
      <w:r w:rsidRPr="00014026">
        <w:rPr>
          <w:rFonts w:eastAsiaTheme="minorHAnsi" w:cs="Times New Roman"/>
        </w:rPr>
        <w:t>Lipas</w:t>
      </w:r>
      <w:proofErr w:type="spellEnd"/>
      <w:r w:rsidRPr="00014026">
        <w:rPr>
          <w:rFonts w:eastAsiaTheme="minorHAnsi" w:cs="Times New Roman"/>
        </w:rPr>
        <w:t xml:space="preserve"> ant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shall provide for the place excluding the kitchen and stockroom and including the lighting for the said exhibit.</w:t>
      </w:r>
    </w:p>
    <w:p w14:paraId="19411CF8" w14:textId="77777777" w:rsidR="00014026" w:rsidRPr="00014026" w:rsidRDefault="00014026" w:rsidP="00014026">
      <w:pPr>
        <w:spacing w:line="259" w:lineRule="auto"/>
        <w:ind w:left="720"/>
        <w:contextualSpacing/>
        <w:rPr>
          <w:rFonts w:eastAsiaTheme="minorHAnsi" w:cs="Times New Roman"/>
          <w:sz w:val="12"/>
          <w:szCs w:val="12"/>
        </w:rPr>
      </w:pPr>
    </w:p>
    <w:p w14:paraId="720108E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 shall be held from April 19 to April 27, 1984.</w:t>
      </w:r>
    </w:p>
    <w:p w14:paraId="2CBF2461" w14:textId="77777777" w:rsidR="00014026" w:rsidRPr="00014026" w:rsidRDefault="00014026" w:rsidP="00014026">
      <w:pPr>
        <w:spacing w:line="259" w:lineRule="auto"/>
        <w:rPr>
          <w:rFonts w:eastAsiaTheme="minorHAnsi" w:cs="Times New Roman"/>
          <w:sz w:val="12"/>
          <w:szCs w:val="12"/>
        </w:rPr>
      </w:pPr>
    </w:p>
    <w:p w14:paraId="3BE35DC1"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1C9077A7" w14:textId="77777777" w:rsidR="00014026" w:rsidRPr="00014026" w:rsidRDefault="00014026" w:rsidP="00014026">
      <w:pPr>
        <w:spacing w:line="259" w:lineRule="auto"/>
        <w:rPr>
          <w:rFonts w:eastAsiaTheme="minorHAnsi" w:cs="Times New Roman"/>
          <w:sz w:val="12"/>
          <w:szCs w:val="12"/>
        </w:rPr>
      </w:pPr>
    </w:p>
    <w:p w14:paraId="6D4B0088"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gallery part shall be open to the public Tuesdays to Sundays from 10 Am to 12 noon and from 2Pm to 7Pm.</w:t>
      </w:r>
    </w:p>
    <w:p w14:paraId="71604A74" w14:textId="77777777" w:rsidR="00014026" w:rsidRPr="00014026" w:rsidRDefault="00014026" w:rsidP="00014026">
      <w:pPr>
        <w:spacing w:line="259" w:lineRule="auto"/>
        <w:rPr>
          <w:rFonts w:eastAsiaTheme="minorHAnsi" w:cs="Times New Roman"/>
          <w:sz w:val="12"/>
          <w:szCs w:val="12"/>
        </w:rPr>
      </w:pPr>
    </w:p>
    <w:p w14:paraId="16153775" w14:textId="77777777" w:rsidR="00014026" w:rsidRPr="00014026" w:rsidRDefault="00014026" w:rsidP="00014026">
      <w:pPr>
        <w:numPr>
          <w:ilvl w:val="0"/>
          <w:numId w:val="5"/>
        </w:numPr>
        <w:spacing w:after="160" w:line="259" w:lineRule="auto"/>
        <w:contextualSpacing/>
        <w:rPr>
          <w:rFonts w:eastAsiaTheme="minorHAnsi" w:cs="Times New Roman"/>
        </w:rPr>
      </w:pP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shall collect 25% commission on whatever sales are made with a minimum of P500.00 sales. </w:t>
      </w:r>
      <w:proofErr w:type="gramStart"/>
      <w:r w:rsidRPr="00014026">
        <w:rPr>
          <w:rFonts w:eastAsiaTheme="minorHAnsi" w:cs="Times New Roman"/>
        </w:rPr>
        <w:t>However</w:t>
      </w:r>
      <w:proofErr w:type="gramEnd"/>
      <w:r w:rsidRPr="00014026">
        <w:rPr>
          <w:rFonts w:eastAsiaTheme="minorHAnsi" w:cs="Times New Roman"/>
        </w:rPr>
        <w:t xml:space="preserve"> if no sales are made, that covers the minimum, the exhibiting artists shall pay P20.00 per day for maintenance during the duration of the exhibit.</w:t>
      </w:r>
    </w:p>
    <w:p w14:paraId="46FD4BF6" w14:textId="77777777" w:rsidR="00014026" w:rsidRPr="00014026" w:rsidRDefault="00014026" w:rsidP="00014026">
      <w:pPr>
        <w:spacing w:line="259" w:lineRule="auto"/>
        <w:rPr>
          <w:rFonts w:eastAsiaTheme="minorHAnsi" w:cs="Times New Roman"/>
          <w:sz w:val="12"/>
          <w:szCs w:val="12"/>
        </w:rPr>
      </w:pPr>
    </w:p>
    <w:p w14:paraId="7E57E8A4"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exhibiting artists shall be liable for any moral damage caused by the exhibit.</w:t>
      </w:r>
    </w:p>
    <w:p w14:paraId="0D84D856" w14:textId="77777777" w:rsidR="00014026" w:rsidRPr="00014026" w:rsidRDefault="00014026" w:rsidP="00014026">
      <w:pPr>
        <w:spacing w:line="259" w:lineRule="auto"/>
        <w:rPr>
          <w:rFonts w:eastAsiaTheme="minorHAnsi" w:cs="Times New Roman"/>
          <w:sz w:val="12"/>
          <w:szCs w:val="12"/>
        </w:rPr>
      </w:pPr>
    </w:p>
    <w:p w14:paraId="3C6C1F5A"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[BLANK/ERASED]</w:t>
      </w:r>
    </w:p>
    <w:p w14:paraId="1AFB9DCF" w14:textId="77777777" w:rsidR="00014026" w:rsidRPr="00014026" w:rsidRDefault="00014026" w:rsidP="00014026">
      <w:pPr>
        <w:spacing w:line="259" w:lineRule="auto"/>
        <w:rPr>
          <w:rFonts w:eastAsiaTheme="minorHAnsi" w:cs="Times New Roman"/>
        </w:rPr>
      </w:pPr>
    </w:p>
    <w:p w14:paraId="41E1C712"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We hereby sign this agreement and bind ourselves to its terms on this day the _______ of this month of ______</w:t>
      </w:r>
      <w:proofErr w:type="gramStart"/>
      <w:r w:rsidRPr="00014026">
        <w:rPr>
          <w:rFonts w:eastAsiaTheme="minorHAnsi" w:cs="Times New Roman"/>
        </w:rPr>
        <w:t>_ ,</w:t>
      </w:r>
      <w:proofErr w:type="gramEnd"/>
      <w:r w:rsidRPr="00014026">
        <w:rPr>
          <w:rFonts w:eastAsiaTheme="minorHAnsi" w:cs="Times New Roman"/>
        </w:rPr>
        <w:t xml:space="preserve"> 1974.</w:t>
      </w:r>
    </w:p>
    <w:p w14:paraId="0D9ED236" w14:textId="77777777" w:rsidR="00014026" w:rsidRPr="00014026" w:rsidRDefault="00014026" w:rsidP="00014026">
      <w:pPr>
        <w:spacing w:line="259" w:lineRule="auto"/>
        <w:ind w:left="360"/>
        <w:rPr>
          <w:rFonts w:eastAsiaTheme="minorHAnsi" w:cs="Times New Roman"/>
        </w:rPr>
      </w:pPr>
    </w:p>
    <w:p w14:paraId="20F31ED6"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_______________________________</w:t>
      </w:r>
      <w:r w:rsidRPr="00014026">
        <w:rPr>
          <w:rFonts w:eastAsiaTheme="minorHAnsi" w:cs="Times New Roman"/>
        </w:rPr>
        <w:tab/>
      </w:r>
      <w:r w:rsidRPr="00014026">
        <w:rPr>
          <w:rFonts w:eastAsiaTheme="minorHAnsi" w:cs="Times New Roman"/>
        </w:rPr>
        <w:tab/>
      </w:r>
      <w:r w:rsidRPr="00014026">
        <w:rPr>
          <w:rFonts w:eastAsiaTheme="minorHAnsi" w:cs="Times New Roman"/>
        </w:rPr>
        <w:tab/>
        <w:t>_____________________________</w:t>
      </w:r>
    </w:p>
    <w:p w14:paraId="29F2BA94"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 xml:space="preserve">   Exhibiting artists Representative</w:t>
      </w:r>
      <w:r w:rsidRPr="00014026">
        <w:rPr>
          <w:rFonts w:eastAsiaTheme="minorHAnsi" w:cs="Times New Roman"/>
        </w:rPr>
        <w:tab/>
      </w:r>
      <w:r w:rsidRPr="00014026">
        <w:rPr>
          <w:rFonts w:eastAsiaTheme="minorHAnsi" w:cs="Times New Roman"/>
        </w:rPr>
        <w:tab/>
        <w:t xml:space="preserve">      </w:t>
      </w:r>
      <w:proofErr w:type="spellStart"/>
      <w:r w:rsidRPr="00014026">
        <w:rPr>
          <w:rFonts w:eastAsiaTheme="minorHAnsi" w:cs="Times New Roman"/>
        </w:rPr>
        <w:t>Kalinangan</w:t>
      </w:r>
      <w:proofErr w:type="spellEnd"/>
      <w:r w:rsidRPr="00014026">
        <w:rPr>
          <w:rFonts w:eastAsiaTheme="minorHAnsi" w:cs="Times New Roman"/>
        </w:rPr>
        <w:t xml:space="preserve"> ng </w:t>
      </w:r>
      <w:proofErr w:type="spellStart"/>
      <w:r w:rsidRPr="00014026">
        <w:rPr>
          <w:rFonts w:eastAsiaTheme="minorHAnsi" w:cs="Times New Roman"/>
        </w:rPr>
        <w:t>Lahi</w:t>
      </w:r>
      <w:proofErr w:type="spellEnd"/>
      <w:r w:rsidRPr="00014026">
        <w:rPr>
          <w:rFonts w:eastAsiaTheme="minorHAnsi" w:cs="Times New Roman"/>
        </w:rPr>
        <w:t xml:space="preserve"> Representative</w:t>
      </w:r>
    </w:p>
    <w:p w14:paraId="5FEC9A81" w14:textId="77777777" w:rsidR="00014026" w:rsidRPr="00014026" w:rsidRDefault="00014026" w:rsidP="00014026">
      <w:pPr>
        <w:spacing w:line="259" w:lineRule="auto"/>
        <w:ind w:left="360"/>
        <w:rPr>
          <w:rFonts w:eastAsiaTheme="minorHAnsi" w:cs="Times New Roman"/>
        </w:rPr>
      </w:pPr>
    </w:p>
    <w:p w14:paraId="12F01F6E"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                                     __________________________</w:t>
      </w:r>
    </w:p>
    <w:p w14:paraId="20F28D43"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ab/>
      </w:r>
      <w:r w:rsidRPr="00014026">
        <w:rPr>
          <w:rFonts w:eastAsiaTheme="minorHAnsi" w:cs="Times New Roman"/>
        </w:rPr>
        <w:tab/>
        <w:t>witness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witness</w:t>
      </w:r>
    </w:p>
    <w:p w14:paraId="75935082" w14:textId="452082D0" w:rsidR="00B97FE4" w:rsidRDefault="00B97FE4">
      <w:pPr>
        <w:spacing w:after="160" w:line="259" w:lineRule="auto"/>
      </w:pPr>
      <w:r>
        <w:br w:type="page"/>
      </w:r>
    </w:p>
    <w:p w14:paraId="0AED69B0" w14:textId="77777777" w:rsidR="00B97FE4" w:rsidRDefault="00B97FE4" w:rsidP="00014026">
      <w:pPr>
        <w:sectPr w:rsidR="00B97FE4" w:rsidSect="0072667C">
          <w:pgSz w:w="12240" w:h="15840"/>
          <w:pgMar w:top="1440" w:right="1440" w:bottom="1440" w:left="1440" w:header="720" w:footer="720" w:gutter="0"/>
          <w:cols w:space="720"/>
          <w:docGrid w:linePitch="360"/>
        </w:sectPr>
      </w:pPr>
    </w:p>
    <w:p w14:paraId="64980E5C" w14:textId="74F8084D" w:rsidR="00B97FE4" w:rsidRPr="00014026" w:rsidRDefault="00B97FE4" w:rsidP="00B97FE4">
      <w:pPr>
        <w:spacing w:before="1440"/>
        <w:jc w:val="center"/>
        <w:rPr>
          <w:b/>
        </w:rPr>
      </w:pPr>
      <w:r w:rsidRPr="00014026">
        <w:rPr>
          <w:b/>
        </w:rPr>
        <w:lastRenderedPageBreak/>
        <w:t xml:space="preserve">APPENDIX </w:t>
      </w:r>
      <w:r>
        <w:rPr>
          <w:b/>
        </w:rPr>
        <w:t>B</w:t>
      </w:r>
    </w:p>
    <w:p w14:paraId="386BCD6B" w14:textId="6AD58711" w:rsidR="00B97FE4" w:rsidRDefault="00B97FE4" w:rsidP="00B97FE4">
      <w:pPr>
        <w:jc w:val="center"/>
        <w:rPr>
          <w:b/>
        </w:rPr>
      </w:pPr>
      <w:r w:rsidRPr="00B97FE4">
        <w:rPr>
          <w:b/>
          <w:i/>
        </w:rPr>
        <w:t xml:space="preserve">Manifesto for </w:t>
      </w:r>
      <w:r w:rsidR="00390D8D" w:rsidRPr="00B97FE4">
        <w:rPr>
          <w:b/>
          <w:i/>
        </w:rPr>
        <w:t>Indigenous</w:t>
      </w:r>
      <w:r w:rsidRPr="00B97FE4">
        <w:rPr>
          <w:b/>
          <w:i/>
        </w:rPr>
        <w:t xml:space="preserve"> Art</w:t>
      </w:r>
      <w:r>
        <w:rPr>
          <w:b/>
        </w:rPr>
        <w:t>, by Luis “Junyee” Yee, Jr. and Virgilio “</w:t>
      </w:r>
      <w:proofErr w:type="spellStart"/>
      <w:r>
        <w:rPr>
          <w:b/>
        </w:rPr>
        <w:t>Pandy</w:t>
      </w:r>
      <w:proofErr w:type="spellEnd"/>
      <w:r>
        <w:rPr>
          <w:b/>
        </w:rPr>
        <w:t xml:space="preserve">” </w:t>
      </w:r>
      <w:proofErr w:type="spellStart"/>
      <w:r>
        <w:rPr>
          <w:b/>
        </w:rPr>
        <w:t>Aviado</w:t>
      </w:r>
      <w:proofErr w:type="spellEnd"/>
    </w:p>
    <w:p w14:paraId="76DCC704" w14:textId="77777777" w:rsidR="00B97FE4" w:rsidRDefault="00B97FE4" w:rsidP="00B97FE4">
      <w:pPr>
        <w:spacing w:line="240" w:lineRule="auto"/>
        <w:rPr>
          <w:rFonts w:eastAsia="MS Mincho" w:cs="Times New Roman"/>
        </w:rPr>
      </w:pPr>
    </w:p>
    <w:p w14:paraId="0E21E14A" w14:textId="5AD34A78" w:rsidR="00B97FE4" w:rsidRPr="00B97FE4" w:rsidRDefault="00B97FE4" w:rsidP="00B97FE4">
      <w:pPr>
        <w:spacing w:line="240" w:lineRule="auto"/>
        <w:rPr>
          <w:rFonts w:eastAsia="MS Mincho" w:cs="Times New Roman"/>
        </w:rPr>
      </w:pPr>
      <w:r w:rsidRPr="00B97FE4">
        <w:rPr>
          <w:rFonts w:eastAsia="MS Mincho" w:cs="Times New Roman"/>
        </w:rPr>
        <w:t>Manifesto</w:t>
      </w:r>
    </w:p>
    <w:p w14:paraId="44CC826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By </w:t>
      </w:r>
      <w:proofErr w:type="spellStart"/>
      <w:r w:rsidRPr="00B97FE4">
        <w:rPr>
          <w:rFonts w:eastAsia="MS Mincho" w:cs="Times New Roman"/>
        </w:rPr>
        <w:t>Junyee</w:t>
      </w:r>
      <w:proofErr w:type="spellEnd"/>
      <w:r w:rsidRPr="00B97FE4">
        <w:rPr>
          <w:rFonts w:eastAsia="MS Mincho" w:cs="Times New Roman"/>
        </w:rPr>
        <w:t xml:space="preserve"> and </w:t>
      </w:r>
      <w:proofErr w:type="spellStart"/>
      <w:r w:rsidRPr="00B97FE4">
        <w:rPr>
          <w:rFonts w:eastAsia="MS Mincho" w:cs="Times New Roman"/>
        </w:rPr>
        <w:t>Pandy</w:t>
      </w:r>
      <w:proofErr w:type="spellEnd"/>
      <w:r w:rsidRPr="00B97FE4">
        <w:rPr>
          <w:rFonts w:eastAsia="MS Mincho" w:cs="Times New Roman"/>
        </w:rPr>
        <w:t xml:space="preserve"> </w:t>
      </w:r>
      <w:proofErr w:type="spellStart"/>
      <w:r w:rsidRPr="00B97FE4">
        <w:rPr>
          <w:rFonts w:eastAsia="MS Mincho" w:cs="Times New Roman"/>
        </w:rPr>
        <w:t>Aviado</w:t>
      </w:r>
      <w:proofErr w:type="spellEnd"/>
      <w:r w:rsidRPr="00B97FE4">
        <w:rPr>
          <w:rFonts w:eastAsia="MS Mincho" w:cs="Times New Roman"/>
        </w:rPr>
        <w:t xml:space="preserve"> </w:t>
      </w:r>
    </w:p>
    <w:p w14:paraId="74B3EEA0" w14:textId="77777777" w:rsidR="00B97FE4" w:rsidRPr="00B97FE4" w:rsidRDefault="00B97FE4" w:rsidP="00B97FE4">
      <w:pPr>
        <w:spacing w:line="240" w:lineRule="auto"/>
        <w:rPr>
          <w:rFonts w:eastAsia="MS Mincho" w:cs="Times New Roman"/>
        </w:rPr>
      </w:pPr>
    </w:p>
    <w:p w14:paraId="35D67353" w14:textId="77777777" w:rsidR="00B97FE4" w:rsidRPr="00B97FE4" w:rsidRDefault="00B97FE4" w:rsidP="00B97FE4">
      <w:pPr>
        <w:spacing w:line="240" w:lineRule="auto"/>
        <w:rPr>
          <w:rFonts w:eastAsia="MS Mincho" w:cs="Times New Roman"/>
        </w:rPr>
      </w:pPr>
      <w:r w:rsidRPr="00B97FE4">
        <w:rPr>
          <w:rFonts w:eastAsia="MS Mincho" w:cs="Times New Roman"/>
        </w:rPr>
        <w:t>In this day and age and for many ages now</w:t>
      </w:r>
    </w:p>
    <w:p w14:paraId="7F131316" w14:textId="77777777" w:rsidR="00B97FE4" w:rsidRPr="00B97FE4" w:rsidRDefault="00B97FE4" w:rsidP="00B97FE4">
      <w:pPr>
        <w:spacing w:line="240" w:lineRule="auto"/>
        <w:rPr>
          <w:rFonts w:eastAsia="MS Mincho" w:cs="Times New Roman"/>
        </w:rPr>
      </w:pPr>
      <w:r w:rsidRPr="00B97FE4">
        <w:rPr>
          <w:rFonts w:eastAsia="MS Mincho" w:cs="Times New Roman"/>
        </w:rPr>
        <w:t>the global art activities, dissemination, and funding</w:t>
      </w:r>
    </w:p>
    <w:p w14:paraId="19D02E54"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have been controlled and sustained </w:t>
      </w:r>
    </w:p>
    <w:p w14:paraId="628DFF64" w14:textId="77777777" w:rsidR="00B97FE4" w:rsidRPr="00B97FE4" w:rsidRDefault="00B97FE4" w:rsidP="00B97FE4">
      <w:pPr>
        <w:spacing w:line="240" w:lineRule="auto"/>
        <w:rPr>
          <w:rFonts w:eastAsia="MS Mincho" w:cs="Times New Roman"/>
        </w:rPr>
      </w:pPr>
      <w:r w:rsidRPr="00B97FE4">
        <w:rPr>
          <w:rFonts w:eastAsia="MS Mincho" w:cs="Times New Roman"/>
        </w:rPr>
        <w:t>by a few rich and powerful countries</w:t>
      </w:r>
    </w:p>
    <w:p w14:paraId="7C8B85F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unquestioningly accepted by the global art community </w:t>
      </w:r>
    </w:p>
    <w:p w14:paraId="0F9FC22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as the one and true art form </w:t>
      </w:r>
    </w:p>
    <w:p w14:paraId="7EE92A03" w14:textId="77777777" w:rsidR="00B97FE4" w:rsidRPr="00B97FE4" w:rsidRDefault="00B97FE4" w:rsidP="00B97FE4">
      <w:pPr>
        <w:spacing w:line="240" w:lineRule="auto"/>
        <w:rPr>
          <w:rFonts w:eastAsia="MS Mincho" w:cs="Times New Roman"/>
        </w:rPr>
      </w:pPr>
    </w:p>
    <w:p w14:paraId="51FDA3F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On the other hand, indigenous art traditions </w:t>
      </w:r>
    </w:p>
    <w:p w14:paraId="0A88CDC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that are rich and have existed long before this new </w:t>
      </w:r>
      <w:proofErr w:type="gramStart"/>
      <w:r w:rsidRPr="00B97FE4">
        <w:rPr>
          <w:rFonts w:eastAsia="MS Mincho" w:cs="Times New Roman"/>
        </w:rPr>
        <w:t>imposition ,</w:t>
      </w:r>
      <w:proofErr w:type="gramEnd"/>
    </w:p>
    <w:p w14:paraId="3D4BB705"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are relegated to a minor role and in my many countries, their sources of supply </w:t>
      </w:r>
    </w:p>
    <w:p w14:paraId="1CB8FF3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therefore, we, indigenous artists  </w:t>
      </w:r>
    </w:p>
    <w:p w14:paraId="002427B2" w14:textId="77777777" w:rsidR="00B97FE4" w:rsidRPr="00B97FE4" w:rsidRDefault="00B97FE4" w:rsidP="00B97FE4">
      <w:pPr>
        <w:spacing w:line="240" w:lineRule="auto"/>
        <w:rPr>
          <w:rFonts w:eastAsia="MS Mincho" w:cs="Times New Roman"/>
        </w:rPr>
      </w:pPr>
      <w:r w:rsidRPr="00B97FE4">
        <w:rPr>
          <w:rFonts w:eastAsia="MS Mincho" w:cs="Times New Roman"/>
        </w:rPr>
        <w:t>from developing and underdeveloped countries,</w:t>
      </w:r>
    </w:p>
    <w:p w14:paraId="0613800E" w14:textId="77777777" w:rsidR="00B97FE4" w:rsidRPr="00B97FE4" w:rsidRDefault="00B97FE4" w:rsidP="00B97FE4">
      <w:pPr>
        <w:spacing w:line="240" w:lineRule="auto"/>
        <w:rPr>
          <w:rFonts w:eastAsia="MS Mincho" w:cs="Times New Roman"/>
        </w:rPr>
      </w:pPr>
      <w:r w:rsidRPr="00B97FE4">
        <w:rPr>
          <w:rFonts w:eastAsia="MS Mincho" w:cs="Times New Roman"/>
        </w:rPr>
        <w:t>declare and affix our names in this manifesto,</w:t>
      </w:r>
    </w:p>
    <w:p w14:paraId="352448E5" w14:textId="77777777" w:rsidR="00B97FE4" w:rsidRPr="00B97FE4" w:rsidRDefault="00B97FE4" w:rsidP="00B97FE4">
      <w:pPr>
        <w:spacing w:line="240" w:lineRule="auto"/>
        <w:rPr>
          <w:rFonts w:eastAsia="MS Mincho" w:cs="Times New Roman"/>
        </w:rPr>
      </w:pPr>
      <w:r w:rsidRPr="00B97FE4">
        <w:rPr>
          <w:rFonts w:eastAsia="MS Mincho" w:cs="Times New Roman"/>
        </w:rPr>
        <w:t>the 24</w:t>
      </w:r>
      <w:r w:rsidRPr="00B97FE4">
        <w:rPr>
          <w:rFonts w:eastAsia="MS Mincho" w:cs="Times New Roman"/>
          <w:vertAlign w:val="superscript"/>
        </w:rPr>
        <w:t>th</w:t>
      </w:r>
      <w:r w:rsidRPr="00B97FE4">
        <w:rPr>
          <w:rFonts w:eastAsia="MS Mincho" w:cs="Times New Roman"/>
        </w:rPr>
        <w:t xml:space="preserve"> of November 1991, Havana, Cuba. </w:t>
      </w:r>
    </w:p>
    <w:p w14:paraId="4C0D36B1" w14:textId="77777777" w:rsidR="00B97FE4" w:rsidRPr="00B97FE4" w:rsidRDefault="00B97FE4" w:rsidP="00B97FE4">
      <w:pPr>
        <w:spacing w:line="240" w:lineRule="auto"/>
        <w:rPr>
          <w:rFonts w:eastAsia="MS Mincho" w:cs="Times New Roman"/>
        </w:rPr>
      </w:pPr>
    </w:p>
    <w:p w14:paraId="31F8127C" w14:textId="77777777" w:rsidR="00B97FE4" w:rsidRPr="00B97FE4" w:rsidRDefault="00B97FE4" w:rsidP="00B97FE4">
      <w:pPr>
        <w:spacing w:line="240" w:lineRule="auto"/>
        <w:rPr>
          <w:rFonts w:eastAsia="MS Mincho" w:cs="Times New Roman"/>
        </w:rPr>
      </w:pPr>
      <w:r w:rsidRPr="00B97FE4">
        <w:rPr>
          <w:rFonts w:eastAsia="MS Mincho" w:cs="Times New Roman"/>
        </w:rPr>
        <w:t>We form a fraternity dedicated not only to revive</w:t>
      </w:r>
    </w:p>
    <w:p w14:paraId="14E9E9AE" w14:textId="77777777" w:rsidR="00B97FE4" w:rsidRPr="00B97FE4" w:rsidRDefault="00B97FE4" w:rsidP="00B97FE4">
      <w:pPr>
        <w:spacing w:line="240" w:lineRule="auto"/>
        <w:rPr>
          <w:rFonts w:eastAsia="MS Mincho" w:cs="Times New Roman"/>
        </w:rPr>
      </w:pPr>
      <w:r w:rsidRPr="00B97FE4">
        <w:rPr>
          <w:rFonts w:eastAsia="MS Mincho" w:cs="Times New Roman"/>
        </w:rPr>
        <w:t>and sustain indigenous art forms and activities,</w:t>
      </w:r>
    </w:p>
    <w:p w14:paraId="6CB66863" w14:textId="77777777" w:rsidR="00B97FE4" w:rsidRPr="00B97FE4" w:rsidRDefault="00B97FE4" w:rsidP="00B97FE4">
      <w:pPr>
        <w:spacing w:line="240" w:lineRule="auto"/>
        <w:rPr>
          <w:rFonts w:eastAsia="MS Mincho" w:cs="Times New Roman"/>
        </w:rPr>
      </w:pPr>
      <w:r w:rsidRPr="00B97FE4">
        <w:rPr>
          <w:rFonts w:eastAsia="MS Mincho" w:cs="Times New Roman"/>
        </w:rPr>
        <w:t>but to establish a new global art form</w:t>
      </w:r>
    </w:p>
    <w:p w14:paraId="2CCF964D" w14:textId="77777777" w:rsidR="00B97FE4" w:rsidRPr="00B97FE4" w:rsidRDefault="00B97FE4" w:rsidP="00B97FE4">
      <w:pPr>
        <w:spacing w:line="240" w:lineRule="auto"/>
        <w:rPr>
          <w:rFonts w:eastAsia="MS Mincho" w:cs="Times New Roman"/>
        </w:rPr>
      </w:pPr>
      <w:r w:rsidRPr="00B97FE4">
        <w:rPr>
          <w:rFonts w:eastAsia="MS Mincho" w:cs="Times New Roman"/>
        </w:rPr>
        <w:t>that will give parity to all artists,</w:t>
      </w:r>
    </w:p>
    <w:p w14:paraId="32C5D706" w14:textId="77777777" w:rsidR="00B97FE4" w:rsidRPr="00B97FE4" w:rsidRDefault="00B97FE4" w:rsidP="00B97FE4">
      <w:pPr>
        <w:spacing w:line="240" w:lineRule="auto"/>
        <w:rPr>
          <w:rFonts w:eastAsia="MS Mincho" w:cs="Times New Roman"/>
        </w:rPr>
      </w:pPr>
      <w:proofErr w:type="gramStart"/>
      <w:r w:rsidRPr="00B97FE4">
        <w:rPr>
          <w:rFonts w:eastAsia="MS Mincho" w:cs="Times New Roman"/>
        </w:rPr>
        <w:t>thus</w:t>
      </w:r>
      <w:proofErr w:type="gramEnd"/>
      <w:r w:rsidRPr="00B97FE4">
        <w:rPr>
          <w:rFonts w:eastAsia="MS Mincho" w:cs="Times New Roman"/>
        </w:rPr>
        <w:t xml:space="preserve"> having an interconnected validity. </w:t>
      </w:r>
    </w:p>
    <w:p w14:paraId="6AD6CCDB" w14:textId="77777777" w:rsidR="00B97FE4" w:rsidRPr="00B97FE4" w:rsidRDefault="00B97FE4" w:rsidP="00B97FE4">
      <w:pPr>
        <w:spacing w:line="240" w:lineRule="auto"/>
        <w:rPr>
          <w:rFonts w:eastAsia="MS Mincho" w:cs="Times New Roman"/>
        </w:rPr>
      </w:pPr>
    </w:p>
    <w:p w14:paraId="4D7DD8E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We call on all artists from developing and underdeveloped countries </w:t>
      </w:r>
    </w:p>
    <w:p w14:paraId="6FF80789" w14:textId="77777777" w:rsidR="00B97FE4" w:rsidRPr="00B97FE4" w:rsidRDefault="00B97FE4" w:rsidP="00B97FE4">
      <w:pPr>
        <w:spacing w:line="240" w:lineRule="auto"/>
        <w:rPr>
          <w:rFonts w:eastAsia="MS Mincho" w:cs="Times New Roman"/>
        </w:rPr>
      </w:pPr>
      <w:r w:rsidRPr="00B97FE4">
        <w:rPr>
          <w:rFonts w:eastAsia="MS Mincho" w:cs="Times New Roman"/>
        </w:rPr>
        <w:t>to join in this struggle in order to overcome this imbalance</w:t>
      </w:r>
    </w:p>
    <w:p w14:paraId="19461440"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to persevere until this dream turns to reality. </w:t>
      </w:r>
    </w:p>
    <w:p w14:paraId="1D02A39C" w14:textId="77777777" w:rsidR="00B97FE4" w:rsidRPr="00B97FE4" w:rsidRDefault="00B97FE4" w:rsidP="00B97FE4"/>
    <w:p w14:paraId="2CA82EA3" w14:textId="0C457172" w:rsidR="002776F3" w:rsidRDefault="002776F3">
      <w:pPr>
        <w:spacing w:after="160" w:line="259" w:lineRule="auto"/>
      </w:pPr>
      <w:r>
        <w:br w:type="page"/>
      </w:r>
    </w:p>
    <w:p w14:paraId="1CA7F0E8" w14:textId="77777777" w:rsidR="002776F3" w:rsidRDefault="002776F3" w:rsidP="002776F3">
      <w:pPr>
        <w:pStyle w:val="Heading2"/>
        <w:sectPr w:rsidR="002776F3" w:rsidSect="0072667C">
          <w:pgSz w:w="12240" w:h="15840"/>
          <w:pgMar w:top="1440" w:right="1440" w:bottom="1440" w:left="1440" w:header="720" w:footer="720" w:gutter="0"/>
          <w:cols w:space="720"/>
          <w:docGrid w:linePitch="360"/>
        </w:sectPr>
      </w:pPr>
    </w:p>
    <w:p w14:paraId="0EE83261" w14:textId="77777777" w:rsidR="002776F3" w:rsidRDefault="002776F3" w:rsidP="002776F3">
      <w:pPr>
        <w:pStyle w:val="Heading2"/>
      </w:pPr>
    </w:p>
    <w:p w14:paraId="0D32B800" w14:textId="77777777" w:rsidR="002776F3" w:rsidRDefault="002776F3" w:rsidP="002776F3">
      <w:pPr>
        <w:pStyle w:val="Heading2"/>
      </w:pPr>
    </w:p>
    <w:p w14:paraId="7BF7AE73" w14:textId="77777777" w:rsidR="002776F3" w:rsidRDefault="002776F3" w:rsidP="002776F3">
      <w:pPr>
        <w:pStyle w:val="Heading2"/>
      </w:pPr>
    </w:p>
    <w:p w14:paraId="10846FAD" w14:textId="77777777" w:rsidR="002776F3" w:rsidRDefault="002776F3" w:rsidP="002776F3">
      <w:pPr>
        <w:pStyle w:val="Heading2"/>
      </w:pPr>
    </w:p>
    <w:p w14:paraId="16378752" w14:textId="77777777" w:rsidR="002776F3" w:rsidRDefault="002776F3" w:rsidP="002776F3">
      <w:pPr>
        <w:pStyle w:val="Heading2"/>
      </w:pPr>
    </w:p>
    <w:p w14:paraId="631C981D" w14:textId="77777777" w:rsidR="002776F3" w:rsidRDefault="002776F3" w:rsidP="002776F3">
      <w:pPr>
        <w:pStyle w:val="Heading2"/>
      </w:pPr>
    </w:p>
    <w:p w14:paraId="3FC67176" w14:textId="77777777" w:rsidR="002776F3" w:rsidRDefault="002776F3" w:rsidP="002776F3">
      <w:pPr>
        <w:pStyle w:val="Heading2"/>
      </w:pPr>
    </w:p>
    <w:p w14:paraId="4D3E6542" w14:textId="77777777" w:rsidR="002776F3" w:rsidRDefault="002776F3" w:rsidP="002776F3">
      <w:pPr>
        <w:pStyle w:val="Heading2"/>
      </w:pPr>
    </w:p>
    <w:p w14:paraId="7BF7CBB2" w14:textId="77777777" w:rsidR="002776F3" w:rsidRDefault="002776F3" w:rsidP="002776F3">
      <w:pPr>
        <w:pStyle w:val="Heading2"/>
      </w:pPr>
    </w:p>
    <w:p w14:paraId="5F1DD5D0" w14:textId="44AB5565" w:rsidR="00B97FE4" w:rsidRDefault="002776F3" w:rsidP="002776F3">
      <w:pPr>
        <w:pStyle w:val="Heading2"/>
      </w:pPr>
      <w:bookmarkStart w:id="130" w:name="_Toc381540524"/>
      <w:r>
        <w:t>BIBLIOGRAPHY</w:t>
      </w:r>
      <w:bookmarkEnd w:id="130"/>
    </w:p>
    <w:p w14:paraId="47A2F357" w14:textId="3BD6F7B9" w:rsidR="002776F3" w:rsidRPr="002776F3" w:rsidRDefault="003E6780" w:rsidP="003E6780">
      <w:pPr>
        <w:spacing w:after="160" w:line="259" w:lineRule="auto"/>
        <w:jc w:val="center"/>
      </w:pPr>
      <w:r>
        <w:t>To be Added</w:t>
      </w:r>
    </w:p>
    <w:sectPr w:rsidR="002776F3" w:rsidRPr="002776F3" w:rsidSect="007266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Connor Rechtzigel" w:date="2018-02-22T13:08:00Z" w:initials="CR">
    <w:p w14:paraId="7CC96DF1" w14:textId="77777777" w:rsidR="00D74553" w:rsidRDefault="00D74553" w:rsidP="001C732C">
      <w:pPr>
        <w:pStyle w:val="CommentText"/>
      </w:pPr>
      <w:r>
        <w:rPr>
          <w:rStyle w:val="CommentReference"/>
        </w:rPr>
        <w:annotationRef/>
      </w:r>
      <w:r>
        <w:t xml:space="preserve">Permitted inconsistencies…do you mean like permitted a certain degree of pushback or something? </w:t>
      </w:r>
    </w:p>
  </w:comment>
  <w:comment w:id="73" w:author="N C" w:date="2018-02-18T10:26:00Z" w:initials="NC">
    <w:p w14:paraId="55C3D91D" w14:textId="77777777" w:rsidR="00D74553" w:rsidRDefault="00D74553" w:rsidP="00133A36">
      <w:pPr>
        <w:pStyle w:val="CommentText"/>
      </w:pPr>
      <w:r>
        <w:rPr>
          <w:rStyle w:val="CommentReference"/>
        </w:rPr>
        <w:annotationRef/>
      </w:r>
      <w:r>
        <w:t>A little confusing</w:t>
      </w:r>
    </w:p>
  </w:comment>
  <w:comment w:id="74" w:author="N C" w:date="2018-02-18T10:37:00Z" w:initials="NC">
    <w:p w14:paraId="556D00C8" w14:textId="77777777" w:rsidR="00D74553" w:rsidRDefault="00D74553"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7" w:author="N C" w:date="2018-02-18T11:24:00Z" w:initials="NC">
    <w:p w14:paraId="51C3CAED" w14:textId="77777777" w:rsidR="00D74553" w:rsidRDefault="00D74553" w:rsidP="00133A36">
      <w:pPr>
        <w:pStyle w:val="CommentText"/>
      </w:pPr>
      <w:r>
        <w:rPr>
          <w:rStyle w:val="CommentReference"/>
        </w:rPr>
        <w:annotationRef/>
      </w:r>
      <w:r>
        <w:t>Might benefit from a definition of what “advanced art” was implied to be</w:t>
      </w:r>
    </w:p>
  </w:comment>
  <w:comment w:id="78" w:author="Joan Kee" w:date="2018-02-14T14:09:00Z" w:initials="JK2">
    <w:p w14:paraId="5F4CD0DE" w14:textId="77777777" w:rsidR="00D74553" w:rsidRDefault="00D74553"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7" w:author="Joan Kee" w:date="2018-02-15T16:50:00Z" w:initials="JK2">
    <w:p w14:paraId="20F5CEA2" w14:textId="77777777" w:rsidR="00D74553" w:rsidRDefault="00D74553" w:rsidP="00133A36">
      <w:pPr>
        <w:pStyle w:val="CommentText"/>
      </w:pPr>
      <w:r>
        <w:rPr>
          <w:rStyle w:val="CommentReference"/>
        </w:rPr>
        <w:annotationRef/>
      </w:r>
      <w:r>
        <w:t>The permeable boundaries between public and private spaces seems to be a recurring theme</w:t>
      </w:r>
    </w:p>
  </w:comment>
  <w:comment w:id="92" w:author="N C" w:date="2018-02-18T12:29:00Z" w:initials="NC">
    <w:p w14:paraId="1104EB9B" w14:textId="77777777" w:rsidR="00D74553" w:rsidRPr="00FC7834" w:rsidRDefault="00D74553"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3" w:author="Nick Cobane" w:date="2018-02-27T11:21:00Z" w:initials="NC">
    <w:p w14:paraId="6214AEE2" w14:textId="77777777" w:rsidR="00D74553" w:rsidRDefault="00D74553"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27" w:author="Nick Cobane" w:date="2018-02-27T12:11:00Z" w:initials="NC">
    <w:p w14:paraId="4E860338" w14:textId="77777777" w:rsidR="00D74553" w:rsidRDefault="00D74553"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D1E0" w14:textId="77777777" w:rsidR="00611898" w:rsidRDefault="00611898" w:rsidP="00350779">
      <w:pPr>
        <w:spacing w:line="240" w:lineRule="auto"/>
      </w:pPr>
      <w:r>
        <w:separator/>
      </w:r>
    </w:p>
  </w:endnote>
  <w:endnote w:type="continuationSeparator" w:id="0">
    <w:p w14:paraId="4DE9E66E" w14:textId="77777777" w:rsidR="00611898" w:rsidRDefault="00611898"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D74553" w:rsidRDefault="00D7455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D74553" w:rsidRDefault="00D74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248F3246"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2A6C3B">
          <w:rPr>
            <w:rFonts w:ascii="Times New Roman" w:hAnsi="Times New Roman" w:cs="Times New Roman"/>
            <w:noProof/>
          </w:rPr>
          <w:t>xv</w:t>
        </w:r>
        <w:r w:rsidRPr="009907A7">
          <w:rPr>
            <w:rFonts w:ascii="Times New Roman" w:hAnsi="Times New Roman" w:cs="Times New Roman"/>
            <w:noProof/>
          </w:rPr>
          <w:fldChar w:fldCharType="end"/>
        </w:r>
      </w:p>
    </w:sdtContent>
  </w:sdt>
  <w:p w14:paraId="669A261F" w14:textId="77777777" w:rsidR="00D74553" w:rsidRPr="009907A7" w:rsidRDefault="00D74553">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1E730C55"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B835D9">
          <w:rPr>
            <w:rFonts w:ascii="Times New Roman" w:hAnsi="Times New Roman" w:cs="Times New Roman"/>
            <w:noProof/>
          </w:rPr>
          <w:t>49</w:t>
        </w:r>
        <w:r w:rsidRPr="009907A7">
          <w:rPr>
            <w:rFonts w:ascii="Times New Roman" w:hAnsi="Times New Roman" w:cs="Times New Roman"/>
            <w:noProof/>
          </w:rPr>
          <w:fldChar w:fldCharType="end"/>
        </w:r>
      </w:p>
    </w:sdtContent>
  </w:sdt>
  <w:p w14:paraId="1039CF0C" w14:textId="77777777" w:rsidR="00D74553" w:rsidRDefault="00D7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AFF0D" w14:textId="77777777" w:rsidR="00611898" w:rsidRDefault="00611898" w:rsidP="00350779">
      <w:pPr>
        <w:spacing w:line="240" w:lineRule="auto"/>
      </w:pPr>
      <w:r>
        <w:separator/>
      </w:r>
    </w:p>
  </w:footnote>
  <w:footnote w:type="continuationSeparator" w:id="0">
    <w:p w14:paraId="3FDF3234" w14:textId="77777777" w:rsidR="00611898" w:rsidRDefault="00611898" w:rsidP="00350779">
      <w:pPr>
        <w:spacing w:line="240" w:lineRule="auto"/>
      </w:pPr>
      <w:r>
        <w:continuationSeparator/>
      </w:r>
    </w:p>
  </w:footnote>
  <w:footnote w:id="1">
    <w:p w14:paraId="16AD8480" w14:textId="77777777" w:rsidR="00D74553" w:rsidRPr="008F7FBE" w:rsidRDefault="00D74553" w:rsidP="002A6C3B">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19C0EE2E" w14:textId="77777777" w:rsidR="00D74553" w:rsidRPr="008F7FBE" w:rsidRDefault="00D74553" w:rsidP="002A6C3B">
      <w:pPr>
        <w:pStyle w:val="FootnoteText"/>
      </w:pPr>
    </w:p>
  </w:footnote>
  <w:footnote w:id="2">
    <w:p w14:paraId="197E1FB9"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1693BADA" w14:textId="77777777" w:rsidR="00D74553" w:rsidRPr="008F7FBE" w:rsidRDefault="00D74553" w:rsidP="002A6C3B">
      <w:pPr>
        <w:pStyle w:val="FootnoteText"/>
      </w:pPr>
    </w:p>
  </w:footnote>
  <w:footnote w:id="3">
    <w:p w14:paraId="3C73EAFA" w14:textId="77777777" w:rsidR="00D74553" w:rsidRPr="008F7FBE" w:rsidRDefault="00D74553" w:rsidP="002A6C3B">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460A51FC" w14:textId="77777777" w:rsidR="00D74553" w:rsidRPr="008F7FBE" w:rsidRDefault="00D74553" w:rsidP="002A6C3B">
      <w:pPr>
        <w:pStyle w:val="FootnoteText"/>
      </w:pPr>
    </w:p>
  </w:footnote>
  <w:footnote w:id="4">
    <w:p w14:paraId="14F8103C" w14:textId="77777777" w:rsidR="00D74553" w:rsidRPr="008F7FBE" w:rsidRDefault="00D74553" w:rsidP="002A6C3B">
      <w:pPr>
        <w:pStyle w:val="FootnoteText"/>
      </w:pPr>
      <w:r w:rsidRPr="008F7FBE">
        <w:rPr>
          <w:rStyle w:val="FootnoteReference"/>
        </w:rPr>
        <w:footnoteRef/>
      </w:r>
      <w:r w:rsidRPr="008F7FBE">
        <w:t xml:space="preserve"> Benesa, “Situational Sculpture,” 27. </w:t>
      </w:r>
    </w:p>
    <w:p w14:paraId="0B937F8E" w14:textId="77777777" w:rsidR="00D74553" w:rsidRPr="008F7FBE" w:rsidRDefault="00D74553" w:rsidP="002A6C3B">
      <w:pPr>
        <w:pStyle w:val="FootnoteText"/>
      </w:pPr>
    </w:p>
  </w:footnote>
  <w:footnote w:id="5">
    <w:p w14:paraId="34910F14" w14:textId="77777777" w:rsidR="00D74553" w:rsidRPr="008F7FBE" w:rsidRDefault="00D74553" w:rsidP="002A6C3B">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3BFC375A" w14:textId="77777777" w:rsidR="00D74553" w:rsidRPr="008F7FBE" w:rsidRDefault="00D74553" w:rsidP="002A6C3B">
      <w:pPr>
        <w:pStyle w:val="FootnoteText"/>
      </w:pPr>
    </w:p>
  </w:footnote>
  <w:footnote w:id="6">
    <w:p w14:paraId="55E43D4D"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 </w:t>
      </w:r>
    </w:p>
    <w:p w14:paraId="3010A95C" w14:textId="77777777" w:rsidR="00D74553" w:rsidRPr="008F7FBE" w:rsidRDefault="00D74553" w:rsidP="002A6C3B">
      <w:pPr>
        <w:pStyle w:val="FootnoteText"/>
      </w:pPr>
    </w:p>
  </w:footnote>
  <w:footnote w:id="7">
    <w:p w14:paraId="0A3E07F7"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w:t>
      </w:r>
    </w:p>
    <w:p w14:paraId="08C44488" w14:textId="77777777" w:rsidR="00D74553" w:rsidRPr="008F7FBE" w:rsidRDefault="00D74553" w:rsidP="002A6C3B">
      <w:pPr>
        <w:pStyle w:val="FootnoteText"/>
      </w:pPr>
    </w:p>
  </w:footnote>
  <w:footnote w:id="8">
    <w:p w14:paraId="6C85D8EA" w14:textId="77777777" w:rsidR="00D74553" w:rsidRPr="008F7FBE" w:rsidRDefault="00D74553" w:rsidP="002A6C3B">
      <w:pPr>
        <w:pStyle w:val="FootnoteText"/>
      </w:pPr>
      <w:r w:rsidRPr="008F7FBE">
        <w:rPr>
          <w:rStyle w:val="FootnoteReference"/>
        </w:rPr>
        <w:footnoteRef/>
      </w:r>
      <w:r w:rsidRPr="008F7FBE">
        <w:t xml:space="preserve"> Ibid. The First Manila International Film Festival (MIFF) did not take place until 1982, the same year that the Manila Film Center was completed, so the international event could not have been MIFF in 1979.   </w:t>
      </w:r>
    </w:p>
  </w:footnote>
  <w:footnote w:id="9">
    <w:p w14:paraId="65DF7C18" w14:textId="77777777" w:rsidR="00D74553" w:rsidRPr="008F7FBE" w:rsidRDefault="00D74553" w:rsidP="002A6C3B">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49A8A4EC" w14:textId="77777777" w:rsidR="00D74553" w:rsidRPr="008F7FBE" w:rsidRDefault="00D74553" w:rsidP="002A6C3B">
      <w:pPr>
        <w:pStyle w:val="FootnoteText"/>
      </w:pPr>
    </w:p>
  </w:footnote>
  <w:footnote w:id="10">
    <w:p w14:paraId="65CBC367" w14:textId="77777777" w:rsidR="00D74553" w:rsidRPr="008F7FBE" w:rsidRDefault="00D74553" w:rsidP="002A6C3B">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5514462B" w14:textId="77777777" w:rsidR="00D74553" w:rsidRPr="008F7FBE" w:rsidRDefault="00D74553" w:rsidP="002A6C3B">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05D4D437" w14:textId="77777777" w:rsidR="00D74553" w:rsidRPr="008F7FBE" w:rsidRDefault="00D74553" w:rsidP="002A6C3B">
      <w:pPr>
        <w:pStyle w:val="FootnoteText"/>
        <w:rPr>
          <w:i/>
        </w:rPr>
      </w:pPr>
    </w:p>
  </w:footnote>
  <w:footnote w:id="11">
    <w:p w14:paraId="50DDE75E" w14:textId="77777777" w:rsidR="00D74553" w:rsidRPr="008F7FBE" w:rsidRDefault="00D74553" w:rsidP="002A6C3B">
      <w:pPr>
        <w:pStyle w:val="FootnoteText"/>
        <w:rPr>
          <w:i/>
        </w:rPr>
      </w:pPr>
      <w:r w:rsidRPr="008F7FBE">
        <w:rPr>
          <w:rStyle w:val="FootnoteReference"/>
        </w:rPr>
        <w:footnoteRef/>
      </w:r>
      <w:r w:rsidRPr="008F7FBE">
        <w:t xml:space="preserve"> Pearlie Rose </w:t>
      </w:r>
      <w:proofErr w:type="spellStart"/>
      <w:r w:rsidRPr="008F7FBE">
        <w:t>Salaveria</w:t>
      </w:r>
      <w:proofErr w:type="spellEnd"/>
      <w:r w:rsidRPr="008F7FBE">
        <w:t xml:space="preserve"> </w:t>
      </w:r>
      <w:proofErr w:type="spellStart"/>
      <w:r w:rsidRPr="008F7FBE">
        <w:t>Baluyut</w:t>
      </w:r>
      <w:proofErr w:type="spellEnd"/>
      <w:r w:rsidRPr="008F7FBE">
        <w:t xml:space="preserve">, </w:t>
      </w:r>
      <w:r w:rsidRPr="008F7FBE">
        <w:rPr>
          <w:i/>
        </w:rPr>
        <w:t>Institutions and Icons of Patronage: Arts and Culture in the</w:t>
      </w:r>
    </w:p>
    <w:p w14:paraId="6C01F37D" w14:textId="77777777" w:rsidR="00D74553" w:rsidRPr="008F7FBE" w:rsidRDefault="00D74553" w:rsidP="002A6C3B">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Amadis Ma. Guerrero, </w:t>
      </w:r>
      <w:r w:rsidRPr="008F7FBE">
        <w:rPr>
          <w:i/>
        </w:rPr>
        <w:t>The Struggle for Philippine Art</w:t>
      </w:r>
      <w:r w:rsidRPr="008F7FBE">
        <w:t xml:space="preserve"> (Manila: Vera-Reyes, 1974), 124-125. </w:t>
      </w:r>
    </w:p>
    <w:p w14:paraId="21E6E34B" w14:textId="77777777" w:rsidR="00D74553" w:rsidRPr="008F7FBE" w:rsidRDefault="00D74553" w:rsidP="002A6C3B">
      <w:pPr>
        <w:pStyle w:val="FootnoteText"/>
      </w:pPr>
    </w:p>
  </w:footnote>
  <w:footnote w:id="12">
    <w:p w14:paraId="31AA88D7" w14:textId="77777777" w:rsidR="00D74553" w:rsidRPr="00C86B47" w:rsidRDefault="00D74553" w:rsidP="002A6C3B">
      <w:pPr>
        <w:pStyle w:val="FootnoteText"/>
      </w:pPr>
      <w:r w:rsidRPr="00C86B47">
        <w:rPr>
          <w:rStyle w:val="FootnoteReference"/>
        </w:rPr>
        <w:footnoteRef/>
      </w:r>
      <w:r w:rsidRPr="00C86B47">
        <w:t xml:space="preserve"> Cherubim Quizon, “Changing Orientations of Government Policy in the Arts,” unpublished paper, 11-12, from Pearlie Rose </w:t>
      </w:r>
      <w:proofErr w:type="spellStart"/>
      <w:r w:rsidRPr="00C86B47">
        <w:t>Salaveria</w:t>
      </w:r>
      <w:proofErr w:type="spellEnd"/>
      <w:r w:rsidRPr="00C86B47">
        <w:t xml:space="preserve"> </w:t>
      </w:r>
      <w:proofErr w:type="spellStart"/>
      <w:r w:rsidRPr="00C86B47">
        <w:t>Baluyut</w:t>
      </w:r>
      <w:proofErr w:type="spellEnd"/>
      <w:r w:rsidRPr="00C86B47">
        <w:t xml:space="preserve">, </w:t>
      </w:r>
      <w:r w:rsidRPr="00C86B47">
        <w:rPr>
          <w:i/>
        </w:rPr>
        <w:t>Institutions and Icons of Patronage: Arts and Culture in the Philippines during the Marcos Years, 1965-1986</w:t>
      </w:r>
      <w:r w:rsidRPr="00C86B47">
        <w:t xml:space="preserve"> (Manila: University of Santo Tomas Publishing House, 2012), 26.</w:t>
      </w:r>
    </w:p>
    <w:p w14:paraId="76507CB7" w14:textId="77777777" w:rsidR="00D74553" w:rsidRPr="00C86B47" w:rsidRDefault="00D74553" w:rsidP="002A6C3B">
      <w:pPr>
        <w:pStyle w:val="FootnoteText"/>
        <w:rPr>
          <w:i/>
        </w:rPr>
      </w:pPr>
    </w:p>
  </w:footnote>
  <w:footnote w:id="13">
    <w:p w14:paraId="08CD65CE" w14:textId="77777777" w:rsidR="00D74553" w:rsidRPr="00F503F3" w:rsidRDefault="00D74553" w:rsidP="002A6C3B">
      <w:pPr>
        <w:pStyle w:val="FootnoteText"/>
      </w:pPr>
      <w:r w:rsidRPr="00F503F3">
        <w:rPr>
          <w:rStyle w:val="FootnoteReference"/>
        </w:rPr>
        <w:footnoteRef/>
      </w:r>
      <w:r w:rsidRPr="00F503F3">
        <w:t xml:space="preserve"> </w:t>
      </w:r>
      <w:proofErr w:type="spellStart"/>
      <w:r w:rsidRPr="008F7FBE">
        <w:t>Baluyut</w:t>
      </w:r>
      <w:proofErr w:type="spellEnd"/>
      <w:r w:rsidRPr="008F7FBE">
        <w:t xml:space="preserve">, </w:t>
      </w:r>
      <w:r w:rsidRPr="008F7FBE">
        <w:rPr>
          <w:i/>
        </w:rPr>
        <w:t>Institutions and Icons</w:t>
      </w:r>
      <w:r>
        <w:t xml:space="preserve">, 26-28. </w:t>
      </w:r>
    </w:p>
  </w:footnote>
  <w:footnote w:id="14">
    <w:p w14:paraId="4AC743E9" w14:textId="77777777" w:rsidR="00D74553" w:rsidRPr="00C86B47" w:rsidRDefault="00D74553" w:rsidP="002A6C3B">
      <w:pPr>
        <w:pStyle w:val="FootnoteText"/>
      </w:pPr>
      <w:r w:rsidRPr="00C86B47">
        <w:rPr>
          <w:rStyle w:val="FootnoteReference"/>
        </w:rPr>
        <w:footnoteRef/>
      </w:r>
      <w:r w:rsidRPr="00C86B47">
        <w:t xml:space="preserve"> </w:t>
      </w:r>
      <w:r w:rsidRPr="00CE3EFE">
        <w:t xml:space="preserve">Vicente Rafael, “Patronage, Pornography and Youth: Ideology and Spectatorship during the Early Marcos Years,” in </w:t>
      </w:r>
      <w:r w:rsidRPr="00CE3EFE">
        <w:rPr>
          <w:i/>
        </w:rPr>
        <w:t>White Love and Other Events in Filipino History</w:t>
      </w:r>
      <w:r w:rsidRPr="00CE3EFE">
        <w:t xml:space="preserve"> (Durham: Duke University Press, 2000), 137.</w:t>
      </w:r>
      <w:r w:rsidRPr="00C86B47">
        <w:t xml:space="preserve"> </w:t>
      </w:r>
    </w:p>
    <w:p w14:paraId="598524B3" w14:textId="77777777" w:rsidR="00D74553" w:rsidRPr="00C86B47" w:rsidRDefault="00D74553" w:rsidP="002A6C3B">
      <w:pPr>
        <w:pStyle w:val="FootnoteText"/>
      </w:pPr>
    </w:p>
  </w:footnote>
  <w:footnote w:id="15">
    <w:p w14:paraId="63DDC5CF" w14:textId="77777777" w:rsidR="00D74553" w:rsidRPr="00C86B47" w:rsidRDefault="00D74553" w:rsidP="002A6C3B">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4DFA8DC9" w14:textId="77777777" w:rsidR="00D74553" w:rsidRPr="00C86B47" w:rsidRDefault="00D74553" w:rsidP="002A6C3B">
      <w:pPr>
        <w:pStyle w:val="FootnoteText"/>
      </w:pPr>
    </w:p>
  </w:footnote>
  <w:footnote w:id="16">
    <w:p w14:paraId="201E2DF7" w14:textId="77777777" w:rsidR="00D74553" w:rsidRDefault="00D74553" w:rsidP="002A6C3B">
      <w:pPr>
        <w:pStyle w:val="FootnoteText"/>
      </w:pPr>
      <w:r w:rsidRPr="00E26670">
        <w:rPr>
          <w:rStyle w:val="FootnoteReference"/>
        </w:rPr>
        <w:footnoteRef/>
      </w:r>
      <w:r w:rsidRPr="00E26670">
        <w:t xml:space="preserve"> </w:t>
      </w:r>
      <w:r>
        <w:t xml:space="preserve">That Imelda’s beauty served as a “secret weapon” in the Marcos’ administration was no secret. </w:t>
      </w:r>
      <w:r w:rsidRPr="00E26670">
        <w:t>In</w:t>
      </w:r>
      <w:r>
        <w:t xml:space="preserve"> a speech criticizing Imelda’s involvement with the CCP, Senator Ninoy Aquino stated, “Imelda Marcos is the most potent secret weapon in the arsenal of Ferdinand Marcos.… I think she is a thing of beauty, a joy forever. I said that no amount of effort could de-glamourize Imelda. I consider her the prettiest Filipina of our generation</w:t>
      </w:r>
      <w:proofErr w:type="gramStart"/>
      <w:r>
        <w:t>….But</w:t>
      </w:r>
      <w:proofErr w:type="gramEnd"/>
      <w:r>
        <w:t xml:space="preserve"> a president should not use his wife for politics….She is a lovely woman but I think politics should not be for women.” In Quijano de Manila, “Parthenon or Pantheon: The First Lady Answers the Blast on the Cultural Center by Senator Aquino,” </w:t>
      </w:r>
      <w:r>
        <w:rPr>
          <w:i/>
        </w:rPr>
        <w:t>Philippines Free Press</w:t>
      </w:r>
      <w:r>
        <w:t xml:space="preserve">, 72. Ironically, Aquino’s wife, Corazon “Cory” Aquino, would eventually become the first female president of the Philippines in 1986. </w:t>
      </w:r>
      <w:r w:rsidRPr="00CE3EFE">
        <w:t xml:space="preserve">For more on Imelda, see Katherine Ellison, </w:t>
      </w:r>
      <w:r w:rsidRPr="00CE3EFE">
        <w:rPr>
          <w:i/>
        </w:rPr>
        <w:t>Imelda: Steel Butterfly of the Philippines</w:t>
      </w:r>
      <w:r w:rsidRPr="00CE3EFE">
        <w:t xml:space="preserve"> (New York: McGraw-Hill, 1988).</w:t>
      </w:r>
      <w:r>
        <w:t xml:space="preserve"> </w:t>
      </w:r>
    </w:p>
    <w:p w14:paraId="40D61D52" w14:textId="77777777" w:rsidR="00D74553" w:rsidRPr="00FB061C" w:rsidRDefault="00D74553" w:rsidP="002A6C3B">
      <w:pPr>
        <w:pStyle w:val="FootnoteText"/>
      </w:pPr>
    </w:p>
    <w:p w14:paraId="712F9C4B" w14:textId="77777777" w:rsidR="00D74553" w:rsidRPr="0002721E" w:rsidRDefault="00D74553" w:rsidP="002A6C3B">
      <w:pPr>
        <w:pStyle w:val="FootnoteText"/>
      </w:pPr>
    </w:p>
  </w:footnote>
  <w:footnote w:id="17">
    <w:p w14:paraId="4A8BCA5A" w14:textId="77777777" w:rsidR="00D74553" w:rsidRPr="009946F8" w:rsidRDefault="00D74553" w:rsidP="002A6C3B">
      <w:pPr>
        <w:pStyle w:val="FootnoteText"/>
      </w:pPr>
      <w:r w:rsidRPr="009946F8">
        <w:rPr>
          <w:rStyle w:val="FootnoteReference"/>
        </w:rPr>
        <w:footnoteRef/>
      </w:r>
      <w:r w:rsidRPr="009946F8">
        <w:t xml:space="preserve"> Gerard Lico, </w:t>
      </w:r>
      <w:r w:rsidRPr="009946F8">
        <w:rPr>
          <w:i/>
        </w:rPr>
        <w:t>Edifice Complex: Power, Myth, and Marcos State Architecture</w:t>
      </w:r>
      <w:r w:rsidRPr="009946F8">
        <w:t xml:space="preserve"> (Manila: Ateneo de Manila University Press, 2003), 144.</w:t>
      </w:r>
    </w:p>
    <w:p w14:paraId="6FDEC81E" w14:textId="77777777" w:rsidR="00D74553" w:rsidRPr="008F7FBE" w:rsidRDefault="00D74553" w:rsidP="002A6C3B">
      <w:pPr>
        <w:pStyle w:val="FootnoteText"/>
      </w:pPr>
    </w:p>
  </w:footnote>
  <w:footnote w:id="18">
    <w:p w14:paraId="50B0168A" w14:textId="77777777" w:rsidR="00D74553" w:rsidRPr="00666A52" w:rsidRDefault="00D74553" w:rsidP="002A6C3B">
      <w:pPr>
        <w:pStyle w:val="FootnoteText"/>
      </w:pPr>
      <w:r w:rsidRPr="00666A52">
        <w:rPr>
          <w:rStyle w:val="FootnoteReference"/>
        </w:rPr>
        <w:footnoteRef/>
      </w:r>
      <w:r w:rsidRPr="00666A52">
        <w:t xml:space="preserve"> Youngblood, </w:t>
      </w:r>
      <w:r w:rsidRPr="00CE3EFE">
        <w:rPr>
          <w:i/>
        </w:rPr>
        <w:t>Marcos Against the Church</w:t>
      </w:r>
      <w:r w:rsidRPr="00666A52">
        <w:t xml:space="preserve">, 112. </w:t>
      </w:r>
    </w:p>
    <w:p w14:paraId="0E5D9EDA" w14:textId="77777777" w:rsidR="00D74553" w:rsidRPr="00666A52" w:rsidRDefault="00D74553" w:rsidP="002A6C3B">
      <w:pPr>
        <w:pStyle w:val="FootnoteText"/>
      </w:pPr>
    </w:p>
  </w:footnote>
  <w:footnote w:id="19">
    <w:p w14:paraId="38A3C832" w14:textId="77777777" w:rsidR="00D74553" w:rsidRPr="00666A52" w:rsidRDefault="00D74553" w:rsidP="002A6C3B">
      <w:pPr>
        <w:pStyle w:val="FootnoteText"/>
        <w:rPr>
          <w:lang w:eastAsia="zh-TW"/>
        </w:rPr>
      </w:pPr>
      <w:r w:rsidRPr="00666A52">
        <w:rPr>
          <w:rStyle w:val="FootnoteReference"/>
        </w:rPr>
        <w:footnoteRef/>
      </w:r>
      <w:r w:rsidRPr="00666A52">
        <w:t xml:space="preserve"> </w:t>
      </w:r>
      <w:r w:rsidRPr="00666A52">
        <w:rPr>
          <w:lang w:eastAsia="zh-TW"/>
        </w:rPr>
        <w:t xml:space="preserve">Pedro R. </w:t>
      </w:r>
      <w:proofErr w:type="spellStart"/>
      <w:r w:rsidRPr="00666A52">
        <w:rPr>
          <w:lang w:eastAsia="zh-TW"/>
        </w:rPr>
        <w:t>Nervasa</w:t>
      </w:r>
      <w:proofErr w:type="spellEnd"/>
      <w:r w:rsidRPr="00666A52">
        <w:rPr>
          <w:lang w:eastAsia="zh-TW"/>
        </w:rPr>
        <w:t xml:space="preserve">, “The Cultural Center of the Philippines – Asia’s Mecca of the Arts,” </w:t>
      </w:r>
      <w:r w:rsidRPr="00666A52">
        <w:rPr>
          <w:i/>
          <w:lang w:eastAsia="zh-TW"/>
        </w:rPr>
        <w:t>Business Chronicle</w:t>
      </w:r>
      <w:r w:rsidRPr="00666A52">
        <w:rPr>
          <w:lang w:eastAsia="zh-TW"/>
        </w:rPr>
        <w:t>, May 31, 1970, 14.</w:t>
      </w:r>
    </w:p>
    <w:p w14:paraId="7E43E613" w14:textId="77777777" w:rsidR="00D74553" w:rsidRPr="00666A52" w:rsidRDefault="00D74553" w:rsidP="002A6C3B">
      <w:pPr>
        <w:pStyle w:val="FootnoteText"/>
      </w:pPr>
    </w:p>
  </w:footnote>
  <w:footnote w:id="20">
    <w:p w14:paraId="0DDE64C9"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 xml:space="preserve">, </w:t>
      </w:r>
      <w:r w:rsidRPr="000C6A5D">
        <w:rPr>
          <w:lang w:eastAsia="zh-TW"/>
        </w:rPr>
        <w:t>Malacañang Records Office</w:t>
      </w:r>
      <w:r>
        <w:rPr>
          <w:lang w:eastAsia="zh-TW"/>
        </w:rPr>
        <w:t xml:space="preserve"> (1966), </w:t>
      </w:r>
      <w:r>
        <w:rPr>
          <w:i/>
          <w:lang w:eastAsia="zh-TW"/>
        </w:rPr>
        <w:t xml:space="preserve">reprinted in </w:t>
      </w:r>
      <w:r w:rsidRPr="000C6A5D">
        <w:rPr>
          <w:i/>
          <w:lang w:eastAsia="zh-TW"/>
        </w:rPr>
        <w:t>Official Gazette of the Republic of the Philippines</w:t>
      </w:r>
      <w:r>
        <w:rPr>
          <w:lang w:eastAsia="zh-TW"/>
        </w:rPr>
        <w:t xml:space="preserve">, </w:t>
      </w:r>
      <w:r w:rsidRPr="00D12E8F">
        <w:rPr>
          <w:lang w:eastAsia="zh-TW"/>
        </w:rPr>
        <w:t>http://www.officialgazette.gov.ph/1966/06/25/executive-order-no-30-s-1966/ (Accessed 4 Jan 2018).</w:t>
      </w:r>
    </w:p>
    <w:p w14:paraId="27CD2C7E" w14:textId="77777777" w:rsidR="00D74553" w:rsidRPr="00D12E8F" w:rsidRDefault="00D74553" w:rsidP="002A6C3B">
      <w:pPr>
        <w:pStyle w:val="FootnoteText"/>
      </w:pPr>
    </w:p>
  </w:footnote>
  <w:footnote w:id="21">
    <w:p w14:paraId="05309D77"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w:t>
      </w:r>
    </w:p>
    <w:p w14:paraId="3515A0D8" w14:textId="77777777" w:rsidR="00D74553" w:rsidRPr="008F7FBE" w:rsidRDefault="00D74553" w:rsidP="002A6C3B">
      <w:pPr>
        <w:pStyle w:val="FootnoteText"/>
      </w:pPr>
    </w:p>
  </w:footnote>
  <w:footnote w:id="22">
    <w:p w14:paraId="19C8444E"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32F122E7" w14:textId="77777777" w:rsidR="00D74553" w:rsidRPr="00666A52" w:rsidRDefault="00D74553" w:rsidP="002A6C3B">
      <w:pPr>
        <w:pStyle w:val="FootnoteText"/>
      </w:pPr>
    </w:p>
  </w:footnote>
  <w:footnote w:id="23">
    <w:p w14:paraId="67D4C518"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689A0701" w14:textId="77777777" w:rsidR="00D74553" w:rsidRPr="00666A52" w:rsidRDefault="00D74553" w:rsidP="002A6C3B">
      <w:pPr>
        <w:pStyle w:val="FootnoteText"/>
      </w:pPr>
    </w:p>
  </w:footnote>
  <w:footnote w:id="24">
    <w:p w14:paraId="780B90AB" w14:textId="77777777" w:rsidR="00D74553" w:rsidRPr="00D12E8F" w:rsidRDefault="00D74553" w:rsidP="002A6C3B">
      <w:pPr>
        <w:pStyle w:val="FootnoteText"/>
        <w:rPr>
          <w:rFonts w:eastAsia="Times New Roman"/>
          <w:color w:val="222222"/>
          <w:shd w:val="clear" w:color="auto" w:fill="FFFFFF"/>
        </w:rPr>
      </w:pPr>
      <w:r w:rsidRPr="00D12E8F">
        <w:rPr>
          <w:rStyle w:val="FootnoteReference"/>
        </w:rPr>
        <w:footnoteRef/>
      </w:r>
      <w:r w:rsidRPr="00D12E8F">
        <w:t xml:space="preserve"> </w:t>
      </w:r>
      <w:r w:rsidRPr="00D12E8F">
        <w:rPr>
          <w:lang w:eastAsia="zh-TW"/>
        </w:rPr>
        <w:t xml:space="preserve">Pedro R. </w:t>
      </w:r>
      <w:proofErr w:type="spellStart"/>
      <w:r w:rsidRPr="00D12E8F">
        <w:rPr>
          <w:lang w:eastAsia="zh-TW"/>
        </w:rPr>
        <w:t>Nervasa</w:t>
      </w:r>
      <w:proofErr w:type="spellEnd"/>
      <w:r w:rsidRPr="00D12E8F">
        <w:rPr>
          <w:lang w:eastAsia="zh-TW"/>
        </w:rPr>
        <w:t xml:space="preserve">, “Asia’s Mecca of the Arts,”14-16. In the article, </w:t>
      </w:r>
      <w:proofErr w:type="spellStart"/>
      <w:r w:rsidRPr="00D12E8F">
        <w:rPr>
          <w:lang w:eastAsia="zh-TW"/>
        </w:rPr>
        <w:t>Nervasa</w:t>
      </w:r>
      <w:proofErr w:type="spellEnd"/>
      <w:r w:rsidRPr="00D12E8F">
        <w:rPr>
          <w:lang w:eastAsia="zh-TW"/>
        </w:rPr>
        <w:t xml:space="preserve"> notes that </w:t>
      </w:r>
      <w:r w:rsidRPr="00D12E8F">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EB9F21F" w14:textId="77777777" w:rsidR="00D74553" w:rsidRPr="00D12E8F" w:rsidRDefault="00D74553" w:rsidP="002A6C3B">
      <w:pPr>
        <w:pStyle w:val="FootnoteText"/>
      </w:pPr>
    </w:p>
  </w:footnote>
  <w:footnote w:id="25">
    <w:p w14:paraId="6E8A6ECB" w14:textId="77777777" w:rsidR="00D74553" w:rsidRPr="00D12E8F" w:rsidRDefault="00D74553" w:rsidP="002A6C3B">
      <w:pPr>
        <w:pStyle w:val="FootnoteText"/>
      </w:pPr>
      <w:r w:rsidRPr="00D12E8F">
        <w:rPr>
          <w:rStyle w:val="FootnoteReference"/>
        </w:rPr>
        <w:footnoteRef/>
      </w:r>
      <w:r w:rsidRPr="00D12E8F">
        <w:t xml:space="preserve"> </w:t>
      </w:r>
      <w:proofErr w:type="spellStart"/>
      <w:r w:rsidRPr="00D12E8F">
        <w:t>Nervasa</w:t>
      </w:r>
      <w:proofErr w:type="spellEnd"/>
      <w:r w:rsidRPr="00D12E8F">
        <w:t>, “Asia’s Mecca of the Arts,” 17.</w:t>
      </w:r>
    </w:p>
    <w:p w14:paraId="4FC9525D" w14:textId="77777777" w:rsidR="00D74553" w:rsidRPr="00D12E8F" w:rsidRDefault="00D74553" w:rsidP="002A6C3B">
      <w:pPr>
        <w:pStyle w:val="FootnoteText"/>
      </w:pPr>
    </w:p>
  </w:footnote>
  <w:footnote w:id="26">
    <w:p w14:paraId="796993EC" w14:textId="77777777" w:rsidR="00D74553" w:rsidRPr="00D12E8F" w:rsidRDefault="00D74553" w:rsidP="002A6C3B">
      <w:pPr>
        <w:pStyle w:val="FootnoteText"/>
      </w:pPr>
      <w:r w:rsidRPr="00D12E8F">
        <w:rPr>
          <w:rStyle w:val="FootnoteReference"/>
        </w:rPr>
        <w:footnoteRef/>
      </w:r>
      <w:r w:rsidRPr="00D12E8F">
        <w:t xml:space="preserve"> </w:t>
      </w:r>
      <w:proofErr w:type="spellStart"/>
      <w:r w:rsidRPr="00D12E8F">
        <w:t>Nervasa</w:t>
      </w:r>
      <w:proofErr w:type="spellEnd"/>
      <w:r w:rsidRPr="00D12E8F">
        <w:t>, “Asia’s Mecca of the Arts,” 17.</w:t>
      </w:r>
    </w:p>
    <w:p w14:paraId="625CB247" w14:textId="77777777" w:rsidR="00D74553" w:rsidRPr="00D12E8F" w:rsidRDefault="00D74553" w:rsidP="002A6C3B">
      <w:pPr>
        <w:pStyle w:val="FootnoteText"/>
      </w:pPr>
    </w:p>
  </w:footnote>
  <w:footnote w:id="27">
    <w:p w14:paraId="19303D37" w14:textId="77777777" w:rsidR="00D74553" w:rsidRPr="00D12E8F" w:rsidRDefault="00D74553" w:rsidP="002A6C3B">
      <w:pPr>
        <w:pStyle w:val="FootnoteText"/>
      </w:pPr>
      <w:r w:rsidRPr="00D12E8F">
        <w:rPr>
          <w:rStyle w:val="FootnoteReference"/>
        </w:rPr>
        <w:footnoteRef/>
      </w:r>
      <w:r w:rsidRPr="00D12E8F">
        <w:t xml:space="preserve"> </w:t>
      </w:r>
      <w:proofErr w:type="spellStart"/>
      <w:r w:rsidRPr="00D12E8F">
        <w:t>Nervasa</w:t>
      </w:r>
      <w:proofErr w:type="spellEnd"/>
      <w:r w:rsidRPr="00D12E8F">
        <w:t>, “Asia’s Mecca of the Arts,” 17-18.</w:t>
      </w:r>
    </w:p>
    <w:p w14:paraId="6AA91E46" w14:textId="77777777" w:rsidR="00D74553" w:rsidRPr="00D12E8F" w:rsidRDefault="00D74553" w:rsidP="002A6C3B">
      <w:pPr>
        <w:pStyle w:val="FootnoteText"/>
      </w:pPr>
    </w:p>
  </w:footnote>
  <w:footnote w:id="28">
    <w:p w14:paraId="74FB6594" w14:textId="77777777" w:rsidR="00D74553" w:rsidRPr="00D12E8F" w:rsidRDefault="00D74553" w:rsidP="002A6C3B">
      <w:pPr>
        <w:pStyle w:val="FootnoteText"/>
      </w:pPr>
      <w:r w:rsidRPr="00D12E8F">
        <w:rPr>
          <w:rStyle w:val="FootnoteReference"/>
        </w:rPr>
        <w:footnoteRef/>
      </w:r>
      <w:r w:rsidRPr="00D12E8F">
        <w:t xml:space="preserve"> de Manila, “Parthenon or Pantheon,” 3.</w:t>
      </w:r>
    </w:p>
    <w:p w14:paraId="6B74CC29" w14:textId="77777777" w:rsidR="00D74553" w:rsidRPr="00D12E8F" w:rsidRDefault="00D74553" w:rsidP="002A6C3B">
      <w:pPr>
        <w:pStyle w:val="FootnoteText"/>
      </w:pPr>
    </w:p>
  </w:footnote>
  <w:footnote w:id="29">
    <w:p w14:paraId="3902F4DF" w14:textId="77777777" w:rsidR="00D74553" w:rsidRPr="008F7FBE" w:rsidRDefault="00D74553" w:rsidP="002A6C3B">
      <w:pPr>
        <w:pStyle w:val="FootnoteText"/>
      </w:pPr>
      <w:r w:rsidRPr="008F7FBE">
        <w:rPr>
          <w:rStyle w:val="FootnoteReference"/>
        </w:rPr>
        <w:footnoteRef/>
      </w:r>
      <w:r w:rsidRPr="008F7FBE">
        <w:t xml:space="preserve"> “Conjugal dictatorship” is a popularly used unfavorable moniker for Ferdinand and Imelda Marcos, taken from Primitivo Mijares, </w:t>
      </w:r>
      <w:r w:rsidRPr="008F7FBE">
        <w:rPr>
          <w:i/>
        </w:rPr>
        <w:t xml:space="preserve">The Conjugal Dictatorship of Ferdinand Marcos and Imelda Marcos </w:t>
      </w:r>
      <w:r w:rsidRPr="008F7FBE">
        <w:t>(Manila: Union Square Publishing, 1976).</w:t>
      </w:r>
    </w:p>
    <w:p w14:paraId="4178DE49" w14:textId="77777777" w:rsidR="00D74553" w:rsidRPr="008F7FBE" w:rsidRDefault="00D74553" w:rsidP="002A6C3B">
      <w:pPr>
        <w:pStyle w:val="FootnoteText"/>
      </w:pPr>
    </w:p>
  </w:footnote>
  <w:footnote w:id="30">
    <w:p w14:paraId="7AC92239" w14:textId="77777777" w:rsidR="00D74553" w:rsidRDefault="00D74553" w:rsidP="002A6C3B">
      <w:pPr>
        <w:pStyle w:val="FootnoteText"/>
      </w:pPr>
      <w:r w:rsidRPr="008F7FBE">
        <w:rPr>
          <w:rStyle w:val="FootnoteReference"/>
        </w:rPr>
        <w:footnoteRef/>
      </w:r>
      <w:r w:rsidRPr="008F7FBE">
        <w:t xml:space="preserve"> Ahmad Mashadi, “Framing the 1970s,” </w:t>
      </w:r>
      <w:r w:rsidRPr="008F7FBE">
        <w:rPr>
          <w:i/>
        </w:rPr>
        <w:t>Third Text</w:t>
      </w:r>
      <w:r w:rsidRPr="008F7FBE">
        <w:t>, Vol. 25, Issue 4, July, 2011, 412.</w:t>
      </w:r>
    </w:p>
    <w:p w14:paraId="1132E31D" w14:textId="77777777" w:rsidR="00D74553" w:rsidRPr="008F7FBE" w:rsidRDefault="00D74553" w:rsidP="002A6C3B">
      <w:pPr>
        <w:pStyle w:val="FootnoteText"/>
      </w:pPr>
    </w:p>
  </w:footnote>
  <w:footnote w:id="31">
    <w:p w14:paraId="683F937E" w14:textId="77777777" w:rsidR="00D74553" w:rsidRPr="008F7FBE" w:rsidRDefault="00D74553" w:rsidP="002A6C3B">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6A0A3F4F" w14:textId="77777777" w:rsidR="00D74553" w:rsidRPr="008F7FBE" w:rsidRDefault="00D74553" w:rsidP="002A6C3B">
      <w:pPr>
        <w:pStyle w:val="FootnoteText"/>
      </w:pPr>
    </w:p>
  </w:footnote>
  <w:footnote w:id="32">
    <w:p w14:paraId="262BA12D" w14:textId="77777777" w:rsidR="00D74553" w:rsidRPr="008F7FBE" w:rsidRDefault="00D74553" w:rsidP="002A6C3B">
      <w:pPr>
        <w:pStyle w:val="FootnoteText"/>
      </w:pPr>
      <w:r w:rsidRPr="008F7FBE">
        <w:rPr>
          <w:rStyle w:val="FootnoteReference"/>
        </w:rPr>
        <w:footnoteRef/>
      </w:r>
      <w:r w:rsidRPr="008F7FBE">
        <w:t xml:space="preserve"> Mashadi, “Framing the 1970s,” 409.</w:t>
      </w:r>
    </w:p>
    <w:p w14:paraId="72D30F44" w14:textId="77777777" w:rsidR="00D74553" w:rsidRPr="008F7FBE" w:rsidRDefault="00D74553" w:rsidP="002A6C3B">
      <w:pPr>
        <w:pStyle w:val="FootnoteText"/>
      </w:pPr>
    </w:p>
  </w:footnote>
  <w:footnote w:id="33">
    <w:p w14:paraId="25FD8E54" w14:textId="77777777" w:rsidR="00D74553" w:rsidRPr="008F7FBE" w:rsidRDefault="00D74553" w:rsidP="002A6C3B">
      <w:pPr>
        <w:pStyle w:val="FootnoteText"/>
      </w:pPr>
      <w:r w:rsidRPr="008F7FBE">
        <w:rPr>
          <w:rStyle w:val="FootnoteReference"/>
        </w:rPr>
        <w:footnoteRef/>
      </w:r>
      <w:r w:rsidRPr="008F7FBE">
        <w:t xml:space="preserve"> Mashadi, “Framing the 1970s,” 410.</w:t>
      </w:r>
    </w:p>
    <w:p w14:paraId="0B49F247" w14:textId="77777777" w:rsidR="00D74553" w:rsidRPr="008F7FBE" w:rsidRDefault="00D74553" w:rsidP="002A6C3B">
      <w:pPr>
        <w:pStyle w:val="FootnoteText"/>
      </w:pPr>
    </w:p>
  </w:footnote>
  <w:footnote w:id="34">
    <w:p w14:paraId="2EE04564" w14:textId="77777777" w:rsidR="00D74553" w:rsidRDefault="00D74553" w:rsidP="002A6C3B">
      <w:pPr>
        <w:pStyle w:val="FootnoteText"/>
      </w:pPr>
      <w:r w:rsidRPr="008F7FBE">
        <w:rPr>
          <w:rStyle w:val="FootnoteReference"/>
        </w:rPr>
        <w:footnoteRef/>
      </w:r>
      <w:r>
        <w:t xml:space="preserve"> </w:t>
      </w:r>
      <w:r w:rsidRPr="008F7FBE">
        <w:t>Mashadi, “Framing the 1970s,” 410.</w:t>
      </w:r>
    </w:p>
    <w:p w14:paraId="6CD2DE9F" w14:textId="77777777" w:rsidR="00D74553" w:rsidRPr="008F7FBE" w:rsidRDefault="00D74553" w:rsidP="002A6C3B">
      <w:pPr>
        <w:pStyle w:val="FootnoteText"/>
      </w:pPr>
    </w:p>
  </w:footnote>
  <w:footnote w:id="35">
    <w:p w14:paraId="70B37D09" w14:textId="77777777" w:rsidR="00D74553" w:rsidRPr="008F7FBE" w:rsidRDefault="00D74553" w:rsidP="002A6C3B">
      <w:pPr>
        <w:pStyle w:val="FootnoteText"/>
        <w:rPr>
          <w:rFonts w:eastAsia="Times New Roman"/>
          <w:color w:val="222222"/>
          <w:shd w:val="clear" w:color="auto" w:fill="FFFFFF"/>
        </w:rPr>
      </w:pPr>
      <w:r w:rsidRPr="008F7FBE">
        <w:rPr>
          <w:rStyle w:val="FootnoteReference"/>
        </w:rPr>
        <w:footnoteRef/>
      </w:r>
      <w:r w:rsidRPr="008F7FBE">
        <w:t xml:space="preserve"> Kalaw-Ledesma and Guerrero, </w:t>
      </w:r>
      <w:r>
        <w:rPr>
          <w:i/>
        </w:rPr>
        <w:t xml:space="preserve">The </w:t>
      </w:r>
      <w:r w:rsidRPr="008F7FBE">
        <w:rPr>
          <w:i/>
        </w:rPr>
        <w:t>Struggle for Philippine Art</w:t>
      </w:r>
      <w:r w:rsidRPr="008F7FBE">
        <w:t xml:space="preserve">, 67. </w:t>
      </w:r>
      <w:r w:rsidRPr="008F7FBE">
        <w:rPr>
          <w:rFonts w:eastAsia="Times New Roman"/>
          <w:color w:val="222222"/>
          <w:shd w:val="clear" w:color="auto" w:fill="FFFFFF"/>
        </w:rPr>
        <w:t>Kalaw-Ledesma and Guerrero’s reference to a painted “international style” refers to abstraction.</w:t>
      </w:r>
    </w:p>
    <w:p w14:paraId="30D0A51A" w14:textId="77777777" w:rsidR="00D74553" w:rsidRPr="008F7FBE" w:rsidRDefault="00D74553" w:rsidP="002A6C3B">
      <w:pPr>
        <w:pStyle w:val="FootnoteText"/>
      </w:pPr>
    </w:p>
  </w:footnote>
  <w:footnote w:id="36">
    <w:p w14:paraId="4F5AA066"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62C84D9B" w14:textId="77777777" w:rsidR="00D74553" w:rsidRPr="008F7FBE" w:rsidRDefault="00D74553" w:rsidP="002A6C3B">
      <w:pPr>
        <w:pStyle w:val="FootnoteText"/>
      </w:pPr>
    </w:p>
  </w:footnote>
  <w:footnote w:id="37">
    <w:p w14:paraId="39562A5F"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39A44A0A" w14:textId="77777777" w:rsidR="00D74553" w:rsidRPr="008F7FBE" w:rsidRDefault="00D74553" w:rsidP="002A6C3B">
      <w:pPr>
        <w:pStyle w:val="FootnoteText"/>
      </w:pPr>
    </w:p>
  </w:footnote>
  <w:footnote w:id="38">
    <w:p w14:paraId="6EB93F11" w14:textId="77777777" w:rsidR="00D74553" w:rsidRDefault="00D74553" w:rsidP="002A6C3B">
      <w:pPr>
        <w:pStyle w:val="FootnoteText"/>
      </w:pPr>
      <w:r>
        <w:rPr>
          <w:rStyle w:val="FootnoteReference"/>
        </w:rPr>
        <w:footnoteRef/>
      </w:r>
      <w:r>
        <w:t xml:space="preserve"> </w:t>
      </w:r>
      <w:r w:rsidRPr="008F7FBE">
        <w:t xml:space="preserve">Kalaw-Ledesma and Guerrero, </w:t>
      </w:r>
      <w:r w:rsidRPr="008F7FBE">
        <w:rPr>
          <w:i/>
        </w:rPr>
        <w:t>Struggle for Philippine Art</w:t>
      </w:r>
      <w:r w:rsidRPr="008F7FBE">
        <w:t xml:space="preserve">, </w:t>
      </w:r>
      <w:r>
        <w:t xml:space="preserve">70, 78. </w:t>
      </w:r>
    </w:p>
    <w:p w14:paraId="53B55C6C" w14:textId="77777777" w:rsidR="00D74553" w:rsidRDefault="00D74553" w:rsidP="002A6C3B">
      <w:pPr>
        <w:pStyle w:val="FootnoteText"/>
      </w:pPr>
    </w:p>
  </w:footnote>
  <w:footnote w:id="39">
    <w:p w14:paraId="6FA76EC7" w14:textId="77777777" w:rsidR="00D74553" w:rsidRPr="008F7FBE" w:rsidRDefault="00D74553" w:rsidP="002A6C3B">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0551B671" w14:textId="77777777" w:rsidR="00D74553" w:rsidRPr="008F7FBE" w:rsidRDefault="00D74553" w:rsidP="002A6C3B">
      <w:pPr>
        <w:pStyle w:val="FootnoteText"/>
      </w:pPr>
    </w:p>
  </w:footnote>
  <w:footnote w:id="40">
    <w:p w14:paraId="2AD0C121" w14:textId="60303626" w:rsidR="00D74553" w:rsidRDefault="00D74553" w:rsidP="002A6C3B">
      <w:pPr>
        <w:pStyle w:val="FootnoteText"/>
      </w:pPr>
      <w:r w:rsidRPr="008F7FBE">
        <w:rPr>
          <w:rStyle w:val="FootnoteReference"/>
        </w:rPr>
        <w:footnoteRef/>
      </w:r>
      <w:r w:rsidRPr="008F7FBE">
        <w:t xml:space="preserve"> Galang and David Medalla protested the opening of the CCP. </w:t>
      </w:r>
      <w:r>
        <w:t xml:space="preserve">This will be discussed at greater length in Chapter 1. </w:t>
      </w:r>
      <w:r w:rsidRPr="008F7FBE">
        <w:t xml:space="preserve">See 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w:t>
      </w:r>
      <w:proofErr w:type="spellStart"/>
      <w:r w:rsidRPr="008F7FBE">
        <w:t>Sining</w:t>
      </w:r>
      <w:proofErr w:type="spellEnd"/>
      <w:r w:rsidRPr="008F7FBE">
        <w:t xml:space="preserve"> Bayan, Inc., 2010) 21. Both artists, however, still had artworks exhibited in the CCP during the 1970s.</w:t>
      </w:r>
    </w:p>
    <w:p w14:paraId="692AB45A" w14:textId="77777777" w:rsidR="00D74553" w:rsidRPr="008F7FBE" w:rsidRDefault="00D74553" w:rsidP="002A6C3B">
      <w:pPr>
        <w:pStyle w:val="FootnoteText"/>
      </w:pPr>
    </w:p>
  </w:footnote>
  <w:footnote w:id="41">
    <w:p w14:paraId="258DCBAF"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4BCBB0FF" w14:textId="77777777" w:rsidR="00D74553" w:rsidRPr="008F7FBE" w:rsidRDefault="00D74553" w:rsidP="002A6C3B">
      <w:pPr>
        <w:pStyle w:val="FootnoteText"/>
      </w:pPr>
    </w:p>
  </w:footnote>
  <w:footnote w:id="42">
    <w:p w14:paraId="6051F7DB"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439E88DD" w14:textId="77777777" w:rsidR="00D74553" w:rsidRPr="008F7FBE" w:rsidRDefault="00D74553" w:rsidP="002A6C3B">
      <w:pPr>
        <w:pStyle w:val="FootnoteText"/>
      </w:pPr>
    </w:p>
  </w:footnote>
  <w:footnote w:id="43">
    <w:p w14:paraId="33F56D3D" w14:textId="080E67E5" w:rsidR="00D74553" w:rsidRPr="008F7FBE" w:rsidRDefault="00D74553" w:rsidP="002A6C3B">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 xml:space="preserve">(Manila: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w:t>
      </w:r>
      <w:proofErr w:type="spellStart"/>
      <w:r w:rsidRPr="008F7FBE">
        <w:t>Benedicto</w:t>
      </w:r>
      <w:proofErr w:type="spellEnd"/>
      <w:r w:rsidRPr="008F7FBE">
        <w:t xml:space="preserve"> “</w:t>
      </w:r>
      <w:proofErr w:type="spellStart"/>
      <w:r w:rsidRPr="008F7FBE">
        <w:t>Bencab</w:t>
      </w:r>
      <w:proofErr w:type="spellEnd"/>
      <w:r w:rsidRPr="008F7FBE">
        <w:t>” C</w:t>
      </w:r>
      <w:r>
        <w:t>a</w:t>
      </w:r>
      <w:r w:rsidRPr="008F7FBE">
        <w:t xml:space="preserve">brera and Jose </w:t>
      </w:r>
      <w:proofErr w:type="spellStart"/>
      <w:r w:rsidRPr="008F7FBE">
        <w:t>Tence</w:t>
      </w:r>
      <w:proofErr w:type="spellEnd"/>
      <w:r w:rsidRPr="008F7FBE">
        <w:t xml:space="preserv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696C86AA" w14:textId="77777777" w:rsidR="00D74553" w:rsidRPr="008F7FBE" w:rsidRDefault="00D74553" w:rsidP="002A6C3B">
      <w:pPr>
        <w:pStyle w:val="FootnoteText"/>
      </w:pPr>
    </w:p>
  </w:footnote>
  <w:footnote w:id="44">
    <w:p w14:paraId="037708DE" w14:textId="77777777" w:rsidR="00D74553" w:rsidRDefault="00D74553" w:rsidP="002A6C3B">
      <w:pPr>
        <w:pStyle w:val="FootnoteText"/>
      </w:pPr>
      <w:r w:rsidRPr="008F7FBE">
        <w:rPr>
          <w:rStyle w:val="FootnoteReference"/>
        </w:rPr>
        <w:footnoteRef/>
      </w:r>
      <w:r>
        <w:t xml:space="preserve"> </w:t>
      </w:r>
      <w:r w:rsidRPr="008F7FBE">
        <w:t>Mashadi, “Framing the 1970s,” 413.</w:t>
      </w:r>
    </w:p>
    <w:p w14:paraId="089BEFB7" w14:textId="77777777" w:rsidR="00D74553" w:rsidRPr="008F7FBE" w:rsidRDefault="00D74553" w:rsidP="002A6C3B">
      <w:pPr>
        <w:pStyle w:val="FootnoteText"/>
      </w:pPr>
    </w:p>
  </w:footnote>
  <w:footnote w:id="45">
    <w:p w14:paraId="6147E265" w14:textId="77777777" w:rsidR="00D74553" w:rsidRPr="008F7FBE" w:rsidRDefault="00D74553" w:rsidP="002A6C3B">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1DC52F42" w14:textId="77777777" w:rsidR="00D74553" w:rsidRPr="008F7FBE" w:rsidRDefault="00D74553" w:rsidP="002A6C3B">
      <w:pPr>
        <w:pStyle w:val="FootnoteText"/>
      </w:pPr>
    </w:p>
  </w:footnote>
  <w:footnote w:id="46">
    <w:p w14:paraId="30B2C667" w14:textId="1AC7AE11" w:rsidR="00D74553" w:rsidRPr="008F7FBE" w:rsidRDefault="00D74553" w:rsidP="002A6C3B">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 xml:space="preserve">(Manila: ASPHODEL, 1987) for more information on social realism in the Philippines. </w:t>
      </w:r>
    </w:p>
    <w:p w14:paraId="55722593" w14:textId="77777777" w:rsidR="00D74553" w:rsidRPr="008F7FBE" w:rsidRDefault="00D74553" w:rsidP="002A6C3B">
      <w:pPr>
        <w:pStyle w:val="FootnoteText"/>
      </w:pPr>
    </w:p>
  </w:footnote>
  <w:footnote w:id="47">
    <w:p w14:paraId="17184F2C" w14:textId="77777777" w:rsidR="00D74553" w:rsidRPr="008F7FBE" w:rsidRDefault="00D74553" w:rsidP="002A6C3B">
      <w:pPr>
        <w:pStyle w:val="FootnoteText"/>
      </w:pPr>
      <w:r w:rsidRPr="008F7FBE">
        <w:rPr>
          <w:rStyle w:val="FootnoteReference"/>
        </w:rPr>
        <w:footnoteRef/>
      </w:r>
      <w:r w:rsidRPr="008F7FBE">
        <w:t xml:space="preserve"> Patrick Flores, “Missing Links, Burned Bridges: The Art of the ‘70s,” </w:t>
      </w:r>
      <w:proofErr w:type="spellStart"/>
      <w:r w:rsidRPr="008F7FBE">
        <w:rPr>
          <w:i/>
        </w:rPr>
        <w:t>Pananaw</w:t>
      </w:r>
      <w:proofErr w:type="spellEnd"/>
      <w:r w:rsidRPr="008F7FBE">
        <w:rPr>
          <w:i/>
        </w:rPr>
        <w:t>: Philippine Journal of Visual Arts II</w:t>
      </w:r>
      <w:r w:rsidRPr="008F7FBE">
        <w:t xml:space="preserve">, 1998, 60 – 61. </w:t>
      </w:r>
    </w:p>
    <w:p w14:paraId="1AA20B80" w14:textId="77777777" w:rsidR="00D74553" w:rsidRPr="008F7FBE" w:rsidRDefault="00D74553" w:rsidP="002A6C3B">
      <w:pPr>
        <w:pStyle w:val="FootnoteText"/>
      </w:pPr>
    </w:p>
  </w:footnote>
  <w:footnote w:id="48">
    <w:p w14:paraId="559FF009" w14:textId="77777777" w:rsidR="00D74553" w:rsidRPr="008F7FBE" w:rsidRDefault="00D74553" w:rsidP="002A6C3B">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73C86E7F" w14:textId="77777777" w:rsidR="00D74553" w:rsidRPr="008F7FBE" w:rsidRDefault="00D74553" w:rsidP="002A6C3B">
      <w:pPr>
        <w:pStyle w:val="FootnoteText"/>
      </w:pPr>
    </w:p>
  </w:footnote>
  <w:footnote w:id="49">
    <w:p w14:paraId="6B43E72F" w14:textId="77777777" w:rsidR="00D74553" w:rsidRDefault="00D74553" w:rsidP="002A6C3B">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p w14:paraId="2708E964" w14:textId="77777777" w:rsidR="00D74553" w:rsidRPr="008F7FBE" w:rsidRDefault="00D74553" w:rsidP="002A6C3B">
      <w:pPr>
        <w:pStyle w:val="FootnoteText"/>
      </w:pPr>
    </w:p>
  </w:footnote>
  <w:footnote w:id="50">
    <w:p w14:paraId="245D104C" w14:textId="1D5C1193" w:rsidR="00D74553" w:rsidRDefault="00D74553" w:rsidP="002A6C3B">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01AFB5B" w14:textId="77777777" w:rsidR="00D74553" w:rsidRPr="008F7FBE" w:rsidRDefault="00D74553" w:rsidP="002A6C3B">
      <w:pPr>
        <w:pStyle w:val="FootnoteText"/>
      </w:pPr>
    </w:p>
  </w:footnote>
  <w:footnote w:id="51">
    <w:p w14:paraId="21470A01" w14:textId="77777777" w:rsidR="00D74553" w:rsidRPr="008F7FBE" w:rsidRDefault="00D74553" w:rsidP="002A6C3B">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3D578C66" w14:textId="77777777" w:rsidR="00D74553" w:rsidRPr="008F7FBE" w:rsidRDefault="00D74553" w:rsidP="002A6C3B">
      <w:pPr>
        <w:pStyle w:val="FootnoteText"/>
      </w:pPr>
    </w:p>
  </w:footnote>
  <w:footnote w:id="52">
    <w:p w14:paraId="62B1FC32"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rsidRPr="008F7FBE">
        <w:t xml:space="preserve">, 29. </w:t>
      </w:r>
    </w:p>
    <w:p w14:paraId="6124ED84" w14:textId="77777777" w:rsidR="00D74553" w:rsidRPr="008F7FBE" w:rsidRDefault="00D74553" w:rsidP="002A6C3B">
      <w:pPr>
        <w:pStyle w:val="FootnoteText"/>
      </w:pPr>
    </w:p>
  </w:footnote>
  <w:footnote w:id="53">
    <w:p w14:paraId="60B8DB9C"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t>, 30</w:t>
      </w:r>
      <w:r w:rsidRPr="008F7FBE">
        <w:t xml:space="preserve">. </w:t>
      </w:r>
    </w:p>
    <w:p w14:paraId="2ECDD6C6" w14:textId="77777777" w:rsidR="00D74553" w:rsidRPr="008F7FBE" w:rsidRDefault="00D74553" w:rsidP="002A6C3B">
      <w:pPr>
        <w:pStyle w:val="FootnoteText"/>
      </w:pPr>
    </w:p>
  </w:footnote>
  <w:footnote w:id="54">
    <w:p w14:paraId="29B5415F" w14:textId="77777777" w:rsidR="00D74553" w:rsidRPr="008F7FBE" w:rsidRDefault="00D74553" w:rsidP="002A6C3B">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2999B261" w14:textId="77777777" w:rsidR="00D74553" w:rsidRPr="008F7FBE" w:rsidRDefault="00D74553" w:rsidP="002A6C3B">
      <w:pPr>
        <w:pStyle w:val="FootnoteText"/>
      </w:pPr>
    </w:p>
  </w:footnote>
  <w:footnote w:id="55">
    <w:p w14:paraId="085CF70D"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717E6FF5" w14:textId="77777777" w:rsidR="00D74553" w:rsidRPr="008F7FBE" w:rsidRDefault="00D74553" w:rsidP="002A6C3B">
      <w:pPr>
        <w:pStyle w:val="FootnoteText"/>
      </w:pPr>
    </w:p>
  </w:footnote>
  <w:footnote w:id="56">
    <w:p w14:paraId="1A99F9B9" w14:textId="77777777" w:rsidR="00D74553" w:rsidRPr="00B16B47" w:rsidRDefault="00D74553" w:rsidP="002A6C3B">
      <w:pPr>
        <w:pStyle w:val="FootnoteText"/>
      </w:pPr>
      <w:r w:rsidRPr="00B16B47">
        <w:rPr>
          <w:rStyle w:val="FootnoteReference"/>
        </w:rPr>
        <w:footnoteRef/>
      </w:r>
      <w:r w:rsidRPr="00B16B47">
        <w:t xml:space="preserve"> In </w:t>
      </w:r>
      <w:proofErr w:type="gramStart"/>
      <w:r w:rsidRPr="00B16B47">
        <w:rPr>
          <w:i/>
        </w:rPr>
        <w:t>The</w:t>
      </w:r>
      <w:proofErr w:type="gramEnd"/>
      <w:r w:rsidRPr="00B16B47">
        <w:rPr>
          <w:i/>
        </w:rPr>
        <w:t xml:space="preserve"> Struggle for Philippine Art</w:t>
      </w:r>
      <w:r w:rsidRPr="00B16B47">
        <w:t xml:space="preserve">, Kalaw-Ledesma describes “anti-museum art” as “free-wheeling and spontaneous” with media that was “ephemeral and transitory.” (163) Moreover, she claims works by these Philippine artists “are not easy to classify” because they “blend painting with sculpture—and they make use of anything they can they can lay their hands on.” (163)   </w:t>
      </w:r>
    </w:p>
    <w:p w14:paraId="200E0174" w14:textId="77777777" w:rsidR="00D74553" w:rsidRPr="00B16B47" w:rsidRDefault="00D74553" w:rsidP="002A6C3B">
      <w:pPr>
        <w:pStyle w:val="FootnoteText"/>
      </w:pPr>
    </w:p>
  </w:footnote>
  <w:footnote w:id="57">
    <w:p w14:paraId="545A9169" w14:textId="77777777" w:rsidR="00D74553" w:rsidRPr="00B16B47" w:rsidRDefault="00D74553" w:rsidP="002A6C3B">
      <w:pPr>
        <w:pStyle w:val="FootnoteText"/>
      </w:pPr>
      <w:r w:rsidRPr="00B16B47">
        <w:rPr>
          <w:rStyle w:val="FootnoteReference"/>
        </w:rPr>
        <w:footnoteRef/>
      </w:r>
      <w:r w:rsidRPr="00B16B47">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B16B47">
        <w:t>Tapang</w:t>
      </w:r>
      <w:proofErr w:type="spellEnd"/>
      <w:r w:rsidRPr="00B16B47">
        <w:t>, “Visual Arts and Activism in the Philippines: Notes on a New Season of Discontent.” Another</w:t>
      </w:r>
      <w:r>
        <w:t>,</w:t>
      </w:r>
      <w:r w:rsidRPr="00B16B47">
        <w:t xml:space="preserve"> older article that delineates the tension between social realist and conceptual artists is Patrick Flores, “Missing Links, Burned Bridges: The Art of the ‘70s.”</w:t>
      </w:r>
    </w:p>
    <w:p w14:paraId="318953EB" w14:textId="77777777" w:rsidR="00D74553" w:rsidRPr="00B16B47" w:rsidRDefault="00D74553" w:rsidP="002A6C3B">
      <w:pPr>
        <w:pStyle w:val="FootnoteText"/>
      </w:pPr>
    </w:p>
  </w:footnote>
  <w:footnote w:id="58">
    <w:p w14:paraId="7C6531FD" w14:textId="6C44970E" w:rsidR="00D74553" w:rsidRDefault="00D74553" w:rsidP="002A6C3B">
      <w:pPr>
        <w:pStyle w:val="FootnoteText"/>
      </w:pPr>
      <w:r w:rsidRPr="00B16B47">
        <w:rPr>
          <w:rStyle w:val="FootnoteReference"/>
        </w:rPr>
        <w:footnoteRef/>
      </w:r>
      <w:r>
        <w:t xml:space="preserve"> </w:t>
      </w:r>
      <w:r w:rsidRPr="00E808F6">
        <w:t xml:space="preserve">Ringo Bunoan, “Seeing and Unseeing: The Works of Roberto Chabet,” in </w:t>
      </w:r>
      <w:r w:rsidRPr="00E808F6">
        <w:rPr>
          <w:i/>
        </w:rPr>
        <w:t>Roberto Chabet</w:t>
      </w:r>
      <w:r w:rsidRPr="00E808F6">
        <w:t xml:space="preserve"> edited by Ringo Bunoan (Manila: King Kong A</w:t>
      </w:r>
      <w:r>
        <w:t>rt Projects Unlimited, 2015), 95</w:t>
      </w:r>
      <w:r w:rsidRPr="00E808F6">
        <w:t>.</w:t>
      </w:r>
    </w:p>
    <w:p w14:paraId="43262A7D" w14:textId="77777777" w:rsidR="00D74553" w:rsidRDefault="00D74553" w:rsidP="002A6C3B">
      <w:pPr>
        <w:pStyle w:val="FootnoteText"/>
      </w:pPr>
    </w:p>
  </w:footnote>
  <w:footnote w:id="59">
    <w:p w14:paraId="513BAC06" w14:textId="77893BB3" w:rsidR="00D74553" w:rsidRPr="00CF6B74" w:rsidRDefault="00D74553" w:rsidP="002A6C3B">
      <w:pPr>
        <w:pStyle w:val="FootnoteText"/>
      </w:pPr>
      <w:r w:rsidRPr="00D237C8">
        <w:rPr>
          <w:rStyle w:val="FootnoteReference"/>
        </w:rPr>
        <w:footnoteRef/>
      </w:r>
      <w:r w:rsidRPr="00D237C8">
        <w:t xml:space="preserve"> Ronald Achacoso, “Kick in the Eye to Enlightenment 101,” in </w:t>
      </w:r>
      <w:r w:rsidRPr="00D237C8">
        <w:rPr>
          <w:i/>
        </w:rPr>
        <w:t>Roberto Chabet</w:t>
      </w:r>
      <w:r w:rsidRPr="00D237C8">
        <w:t xml:space="preserve"> edited by Ringo Bunoan (Manila: King Kong Art Projects Unlimited, 2015), 38.</w:t>
      </w:r>
      <w:r w:rsidRPr="00CF6B74">
        <w:t xml:space="preserve"> I found during my time in Manila from 2014-2015 and again in 2017 that, as is the case with many pejorative labels, </w:t>
      </w:r>
      <w:r>
        <w:t>“</w:t>
      </w:r>
      <w:r w:rsidRPr="00CF6B74">
        <w:t>Chabet babies</w:t>
      </w:r>
      <w:r>
        <w:t>”</w:t>
      </w:r>
      <w:r w:rsidRPr="00CF6B74">
        <w:t xml:space="preserve"> had been (somewhat) reclaimed by his students and used comfortably in conversation by the artists in reference to themselves. </w:t>
      </w:r>
    </w:p>
    <w:p w14:paraId="7943386B" w14:textId="77777777" w:rsidR="00D74553" w:rsidRPr="00CF6B74" w:rsidRDefault="00D74553" w:rsidP="002A6C3B">
      <w:pPr>
        <w:pStyle w:val="FootnoteText"/>
      </w:pPr>
    </w:p>
  </w:footnote>
  <w:footnote w:id="60">
    <w:p w14:paraId="22D863B3"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62758332" w14:textId="77777777" w:rsidR="00D74553" w:rsidRPr="00CF6B74" w:rsidRDefault="00D74553" w:rsidP="002A6C3B">
      <w:pPr>
        <w:pStyle w:val="FootnoteText"/>
      </w:pPr>
    </w:p>
  </w:footnote>
  <w:footnote w:id="61">
    <w:p w14:paraId="513705B5" w14:textId="77777777" w:rsidR="00D74553" w:rsidRPr="00CF6B74" w:rsidRDefault="00D74553" w:rsidP="002A6C3B">
      <w:pPr>
        <w:pStyle w:val="FootnoteText"/>
        <w:rPr>
          <w:lang w:eastAsia="zh-TW"/>
        </w:rPr>
      </w:pPr>
      <w:r w:rsidRPr="00CF6B74">
        <w:rPr>
          <w:rStyle w:val="FootnoteReference"/>
        </w:rPr>
        <w:footnoteRef/>
      </w:r>
      <w:r w:rsidRPr="00CF6B74">
        <w:t xml:space="preserve"> Leonidas V. Benesa, </w:t>
      </w:r>
      <w:r w:rsidRPr="00CF6B74">
        <w:rPr>
          <w:lang w:eastAsia="zh-TW"/>
        </w:rPr>
        <w:t xml:space="preserve">“The CCP Museum and Gallery: Its Program Seek to indigenize Philippine art and wean it away from its west orientation,” </w:t>
      </w:r>
      <w:r w:rsidRPr="00CF6B74">
        <w:rPr>
          <w:i/>
          <w:lang w:eastAsia="zh-TW"/>
        </w:rPr>
        <w:t>Weekend Magazine,</w:t>
      </w:r>
      <w:r w:rsidRPr="00CF6B74">
        <w:rPr>
          <w:lang w:eastAsia="zh-TW"/>
        </w:rPr>
        <w:t xml:space="preserve"> May 5, 1979, 6.</w:t>
      </w:r>
    </w:p>
    <w:p w14:paraId="46E2C3D9" w14:textId="77777777" w:rsidR="00D74553" w:rsidRPr="00CF6B74" w:rsidRDefault="00D74553" w:rsidP="002A6C3B">
      <w:pPr>
        <w:pStyle w:val="FootnoteText"/>
        <w:rPr>
          <w:lang w:eastAsia="zh-TW"/>
        </w:rPr>
      </w:pPr>
    </w:p>
  </w:footnote>
  <w:footnote w:id="62">
    <w:p w14:paraId="481E9C0F" w14:textId="02540B3F" w:rsidR="00D74553" w:rsidRPr="00CF6B74" w:rsidRDefault="00D74553" w:rsidP="002A6C3B">
      <w:pPr>
        <w:pStyle w:val="FootnoteText"/>
      </w:pPr>
      <w:r w:rsidRPr="00CF6B74">
        <w:rPr>
          <w:rStyle w:val="FootnoteReference"/>
        </w:rPr>
        <w:footnoteRef/>
      </w:r>
      <w:r w:rsidRPr="00CF6B74">
        <w:t xml:space="preserve"> Sol </w:t>
      </w:r>
      <w:proofErr w:type="spellStart"/>
      <w:r w:rsidRPr="00CF6B74">
        <w:t>Lewitt</w:t>
      </w:r>
      <w:proofErr w:type="spellEnd"/>
      <w:r w:rsidRPr="00CF6B74">
        <w:t xml:space="preserve"> “Paragraphs on Conceptual Art,” in </w:t>
      </w:r>
      <w:r w:rsidRPr="00CF6B74">
        <w:rPr>
          <w:i/>
        </w:rPr>
        <w:t>Conceptual Art: A Critical Anthology</w:t>
      </w:r>
      <w:r w:rsidRPr="00CF6B74">
        <w:t xml:space="preserve">, ed. Alexander </w:t>
      </w:r>
      <w:proofErr w:type="spellStart"/>
      <w:r w:rsidRPr="00CF6B74">
        <w:t>Alberro</w:t>
      </w:r>
      <w:proofErr w:type="spellEnd"/>
      <w:r w:rsidRPr="00CF6B74">
        <w:t xml:space="preserve"> and Blake Stimson (Cambridge: MIT Press, 1999), 12. Essay first published in </w:t>
      </w:r>
      <w:proofErr w:type="spellStart"/>
      <w:r w:rsidRPr="00CF6B74">
        <w:rPr>
          <w:i/>
        </w:rPr>
        <w:t>Artforum</w:t>
      </w:r>
      <w:proofErr w:type="spellEnd"/>
      <w:r w:rsidRPr="00CF6B74">
        <w:t xml:space="preserve"> 5</w:t>
      </w:r>
      <w:r>
        <w:t xml:space="preserve">, no. </w:t>
      </w:r>
      <w:r w:rsidRPr="00CF6B74">
        <w:t>10 (Summer 1967)</w:t>
      </w:r>
      <w:r>
        <w:t xml:space="preserve">: </w:t>
      </w:r>
      <w:r w:rsidRPr="00CF6B74">
        <w:t>79</w:t>
      </w:r>
      <w:r w:rsidRPr="00AE71ED">
        <w:t>–</w:t>
      </w:r>
      <w:r w:rsidRPr="00CF6B74">
        <w:t xml:space="preserve">84. </w:t>
      </w:r>
    </w:p>
  </w:footnote>
  <w:footnote w:id="63">
    <w:p w14:paraId="5955BE52" w14:textId="77777777" w:rsidR="00D74553" w:rsidRPr="00CF6B74" w:rsidRDefault="00D74553" w:rsidP="002A6C3B">
      <w:pPr>
        <w:pStyle w:val="FootnoteText"/>
      </w:pPr>
      <w:r w:rsidRPr="00CF6B74">
        <w:rPr>
          <w:rStyle w:val="FootnoteReference"/>
        </w:rPr>
        <w:footnoteRef/>
      </w:r>
      <w:r w:rsidRPr="00CF6B74">
        <w:t xml:space="preserve"> </w:t>
      </w:r>
      <w:proofErr w:type="spellStart"/>
      <w:r w:rsidRPr="00CF6B74">
        <w:t>Lewitt</w:t>
      </w:r>
      <w:proofErr w:type="spellEnd"/>
      <w:r w:rsidRPr="00CF6B74">
        <w:t>, “Paragraphs on Conceptual Art,” 13, 15.</w:t>
      </w:r>
    </w:p>
    <w:p w14:paraId="49732595" w14:textId="77777777" w:rsidR="00D74553" w:rsidRPr="00C927F8" w:rsidRDefault="00D74553" w:rsidP="002A6C3B">
      <w:pPr>
        <w:pStyle w:val="FootnoteText"/>
      </w:pPr>
    </w:p>
  </w:footnote>
  <w:footnote w:id="64">
    <w:p w14:paraId="214A4B12"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3A2EBC18" w14:textId="77777777" w:rsidR="00D74553" w:rsidRPr="00CF6B74" w:rsidRDefault="00D74553" w:rsidP="002A6C3B">
      <w:pPr>
        <w:pStyle w:val="FootnoteText"/>
      </w:pPr>
    </w:p>
  </w:footnote>
  <w:footnote w:id="65">
    <w:p w14:paraId="61759E24" w14:textId="77777777" w:rsidR="00D74553" w:rsidRPr="0036463C" w:rsidRDefault="00D74553" w:rsidP="002A6C3B">
      <w:pPr>
        <w:pStyle w:val="FootnoteText"/>
      </w:pPr>
      <w:r w:rsidRPr="0036463C">
        <w:rPr>
          <w:rStyle w:val="FootnoteReference"/>
        </w:rPr>
        <w:footnoteRef/>
      </w:r>
      <w:r w:rsidRPr="0036463C">
        <w:t xml:space="preserve"> I</w:t>
      </w:r>
      <w:r>
        <w:t>n one of the few</w:t>
      </w:r>
      <w:r w:rsidRPr="0036463C">
        <w:t xml:space="preserve"> essay</w:t>
      </w:r>
      <w:r>
        <w:t>s on conceptual art in Southeast Asia</w:t>
      </w:r>
      <w:r w:rsidRPr="0036463C">
        <w:t xml:space="preserve">, </w:t>
      </w:r>
      <w:proofErr w:type="spellStart"/>
      <w:r w:rsidRPr="0036463C">
        <w:t>Apinan</w:t>
      </w:r>
      <w:proofErr w:type="spellEnd"/>
      <w:r w:rsidRPr="0036463C">
        <w:t xml:space="preserve"> writes, “As for conceptualism, we were taught that ‘concept art’ was peculiar to the West, along with happenings, performance, lettrism, documentation, earthworks, and body art. This practice of defining conceptual art through textbooks and lumping it with all kinds of other ‘isms’ has often led to confusion and misinterpretation, and conceptual art was translated by Asian teachers and passed on to students in variable ways. At times, the concept behind works such as Joseph </w:t>
      </w:r>
      <w:proofErr w:type="spellStart"/>
      <w:r w:rsidRPr="0036463C">
        <w:t>Kosuth’s</w:t>
      </w:r>
      <w:proofErr w:type="spellEnd"/>
      <w:r w:rsidRPr="0036463C">
        <w:t xml:space="preserve"> </w:t>
      </w:r>
      <w:r w:rsidRPr="0036463C">
        <w:rPr>
          <w:i/>
        </w:rPr>
        <w:t xml:space="preserve">One and Three Chairs </w:t>
      </w:r>
      <w:r w:rsidRPr="0036463C">
        <w:t>(1965) was deemed irrelevant for art practices in Asia emphasizing technical virtuosity, indigenous elements, and draftsmanship.”</w:t>
      </w:r>
      <w:r w:rsidRPr="00772CF4">
        <w:t xml:space="preserve"> </w:t>
      </w:r>
      <w:proofErr w:type="spellStart"/>
      <w:r w:rsidRPr="0036463C">
        <w:t>Apinan</w:t>
      </w:r>
      <w:proofErr w:type="spellEnd"/>
      <w:r w:rsidRPr="0036463C">
        <w:t xml:space="preserve"> </w:t>
      </w:r>
      <w:proofErr w:type="spellStart"/>
      <w:r w:rsidRPr="0036463C">
        <w:t>Poshyananda</w:t>
      </w:r>
      <w:proofErr w:type="spellEnd"/>
      <w:r w:rsidRPr="0036463C">
        <w:t xml:space="preserve">, “‘Con Art’ Seen from the Edge: The Meaning of Conceptual Art in South and Southeast Asia,” in </w:t>
      </w:r>
      <w:r w:rsidRPr="0036463C">
        <w:rPr>
          <w:i/>
        </w:rPr>
        <w:t>Global Conceptualism: Points of Origin 1950s-1980s</w:t>
      </w:r>
      <w:r w:rsidRPr="0036463C">
        <w:t xml:space="preserve">, in Luis </w:t>
      </w:r>
      <w:proofErr w:type="spellStart"/>
      <w:r w:rsidRPr="0036463C">
        <w:t>Camnitzer</w:t>
      </w:r>
      <w:proofErr w:type="spellEnd"/>
      <w:r w:rsidRPr="0036463C">
        <w:t xml:space="preserve">, Jane </w:t>
      </w:r>
      <w:proofErr w:type="spellStart"/>
      <w:r w:rsidRPr="0036463C">
        <w:t>Farver</w:t>
      </w:r>
      <w:proofErr w:type="spellEnd"/>
      <w:r w:rsidRPr="0036463C">
        <w:t xml:space="preserve">, Rachel Weiss, et al., eds., </w:t>
      </w:r>
      <w:r w:rsidRPr="0036463C">
        <w:rPr>
          <w:i/>
        </w:rPr>
        <w:t>Global Conceptualism: Points of Origin, 1950s – 1980s</w:t>
      </w:r>
      <w:r w:rsidRPr="0036463C">
        <w:t xml:space="preserve"> (New York: Queens Museum of Art/Distributed Art Publishers, 1999), 146.</w:t>
      </w:r>
    </w:p>
    <w:p w14:paraId="7840C32F" w14:textId="77777777" w:rsidR="00D74553" w:rsidRPr="008F7FBE" w:rsidRDefault="00D74553" w:rsidP="002A6C3B">
      <w:pPr>
        <w:pStyle w:val="FootnoteText"/>
      </w:pPr>
    </w:p>
  </w:footnote>
  <w:footnote w:id="66">
    <w:p w14:paraId="678CE8CB" w14:textId="77777777" w:rsidR="00D74553" w:rsidRPr="008F7FBE" w:rsidRDefault="00D74553" w:rsidP="002A6C3B">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w:t>
      </w:r>
      <w:proofErr w:type="spellStart"/>
      <w:r w:rsidRPr="008F7FBE">
        <w:t>Apinan</w:t>
      </w:r>
      <w:proofErr w:type="spellEnd"/>
      <w:r w:rsidRPr="008F7FBE">
        <w:t xml:space="preserve"> </w:t>
      </w:r>
      <w:proofErr w:type="spellStart"/>
      <w:r w:rsidRPr="008F7FBE">
        <w:t>Poshyananda</w:t>
      </w:r>
      <w:proofErr w:type="spellEnd"/>
      <w:r w:rsidRPr="008F7FBE">
        <w:t xml:space="preserve">,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23CBA45E" w14:textId="77777777" w:rsidR="00D74553" w:rsidRPr="008F7FBE" w:rsidRDefault="00D74553" w:rsidP="002A6C3B">
      <w:pPr>
        <w:pStyle w:val="FootnoteText"/>
      </w:pPr>
    </w:p>
  </w:footnote>
  <w:footnote w:id="67">
    <w:p w14:paraId="566D5DD9" w14:textId="77777777" w:rsidR="00D74553" w:rsidRDefault="00D74553" w:rsidP="002A6C3B">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p w14:paraId="3CB63469" w14:textId="77777777" w:rsidR="00D74553" w:rsidRPr="008F7FBE" w:rsidRDefault="00D74553" w:rsidP="002A6C3B">
      <w:pPr>
        <w:pStyle w:val="FootnoteText"/>
      </w:pPr>
      <w:r w:rsidRPr="008F7FBE">
        <w:t xml:space="preserve"> </w:t>
      </w:r>
    </w:p>
  </w:footnote>
  <w:footnote w:id="68">
    <w:p w14:paraId="35056D2C" w14:textId="77777777" w:rsidR="00D74553" w:rsidRPr="008F7FBE" w:rsidRDefault="00D74553" w:rsidP="002A6C3B">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2C3A0056" w14:textId="77777777" w:rsidR="00D74553" w:rsidRPr="008F7FBE" w:rsidRDefault="00D74553" w:rsidP="002A6C3B">
      <w:pPr>
        <w:pStyle w:val="FootnoteText"/>
      </w:pPr>
    </w:p>
  </w:footnote>
  <w:footnote w:id="69">
    <w:p w14:paraId="482BA46E" w14:textId="77777777" w:rsidR="00D74553" w:rsidRPr="00A256A4" w:rsidRDefault="00D74553" w:rsidP="002A6C3B">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4D4FEAD9" w14:textId="77777777" w:rsidR="00D74553" w:rsidRPr="008F7FBE" w:rsidRDefault="00D74553" w:rsidP="002A6C3B">
      <w:pPr>
        <w:pStyle w:val="FootnoteText"/>
      </w:pPr>
    </w:p>
  </w:footnote>
  <w:footnote w:id="70">
    <w:p w14:paraId="0DF16D56" w14:textId="77777777" w:rsidR="00D74553" w:rsidRPr="006F22FE" w:rsidRDefault="00D74553" w:rsidP="002A6C3B">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71">
    <w:p w14:paraId="01FC424E" w14:textId="77777777" w:rsidR="00D74553" w:rsidRPr="005A07C5" w:rsidRDefault="00D74553" w:rsidP="002A6C3B">
      <w:pPr>
        <w:pStyle w:val="FootnoteText"/>
      </w:pPr>
      <w:r w:rsidRPr="00A3619F">
        <w:rPr>
          <w:rStyle w:val="FootnoteReference"/>
        </w:rPr>
        <w:footnoteRef/>
      </w:r>
      <w:r w:rsidRPr="00A3619F">
        <w:t xml:space="preserve"> </w:t>
      </w:r>
      <w:r>
        <w:t xml:space="preserve">Alfredo R. Roces, </w:t>
      </w:r>
      <w:r w:rsidRPr="00A3619F">
        <w:t xml:space="preserve">“Is Art Dead?” </w:t>
      </w:r>
      <w:r w:rsidRPr="00A3619F">
        <w:rPr>
          <w:i/>
        </w:rPr>
        <w:t>Manila Times</w:t>
      </w:r>
      <w:r>
        <w:t xml:space="preserve">, March 5, 1972, in </w:t>
      </w:r>
      <w:r w:rsidRPr="00A3619F">
        <w:t>Art</w:t>
      </w:r>
      <w:r>
        <w:t>icle #28</w:t>
      </w:r>
      <w:r w:rsidRPr="00A3619F">
        <w:t xml:space="preserve"> from Kalaw-Ledesma Foundation, Inc</w:t>
      </w:r>
      <w:r>
        <w:t xml:space="preserve">.; Alfredo R. Roces, “He Came, He Went,” </w:t>
      </w:r>
      <w:r>
        <w:rPr>
          <w:i/>
        </w:rPr>
        <w:t>Manila Times</w:t>
      </w:r>
      <w:r>
        <w:t xml:space="preserve">, January 21, 1970 in </w:t>
      </w:r>
      <w:r w:rsidRPr="00A3619F">
        <w:t>Art</w:t>
      </w:r>
      <w:r>
        <w:t>icle #25</w:t>
      </w:r>
      <w:r w:rsidRPr="00A3619F">
        <w:t xml:space="preserve"> from Kalaw-Ledesma Foundation, Inc</w:t>
      </w:r>
      <w:r>
        <w:t xml:space="preserve">.; Alejandro R. Roces, “Bubble Machine, Anyone?” </w:t>
      </w:r>
      <w:r>
        <w:rPr>
          <w:i/>
        </w:rPr>
        <w:t>Manila Chronicle</w:t>
      </w:r>
      <w:r>
        <w:t xml:space="preserve">, December 1969 </w:t>
      </w:r>
      <w:r w:rsidRPr="00A3619F">
        <w:t>Art</w:t>
      </w:r>
      <w:r>
        <w:t>icle #25</w:t>
      </w:r>
      <w:r w:rsidRPr="00A3619F">
        <w:t xml:space="preserve"> from Kalaw-Ledesma Foundation, Inc</w:t>
      </w:r>
      <w:r>
        <w:t>.</w:t>
      </w:r>
    </w:p>
    <w:p w14:paraId="45885771" w14:textId="77777777" w:rsidR="00D74553" w:rsidRPr="00A3619F" w:rsidRDefault="00D74553" w:rsidP="002A6C3B">
      <w:pPr>
        <w:pStyle w:val="FootnoteText"/>
      </w:pPr>
    </w:p>
  </w:footnote>
  <w:footnote w:id="72">
    <w:p w14:paraId="1A8F713B" w14:textId="77777777" w:rsidR="00D74553" w:rsidRPr="00A3619F" w:rsidRDefault="00D74553" w:rsidP="002A6C3B">
      <w:pPr>
        <w:pStyle w:val="FootnoteText"/>
      </w:pPr>
      <w:r w:rsidRPr="00A3619F">
        <w:rPr>
          <w:rStyle w:val="FootnoteReference"/>
        </w:rPr>
        <w:footnoteRef/>
      </w:r>
      <w:r w:rsidRPr="00A3619F">
        <w:t xml:space="preserve"> “Galang One-Man Exhibit,” </w:t>
      </w:r>
      <w:r w:rsidRPr="00A3619F">
        <w:rPr>
          <w:i/>
        </w:rPr>
        <w:t>Manila Chronicle</w:t>
      </w:r>
      <w:r w:rsidRPr="00A3619F">
        <w:t>, April 20, 1970, in Article #25 from Kalaw-Ledesma Foundation, Inc.</w:t>
      </w:r>
    </w:p>
    <w:p w14:paraId="0BF7B37D" w14:textId="77777777" w:rsidR="00D74553" w:rsidRPr="00A3619F" w:rsidRDefault="00D74553" w:rsidP="002A6C3B">
      <w:pPr>
        <w:pStyle w:val="FootnoteText"/>
      </w:pPr>
    </w:p>
  </w:footnote>
  <w:footnote w:id="73">
    <w:p w14:paraId="38AD67BA"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6F710F94" w14:textId="77777777" w:rsidR="00D74553" w:rsidRPr="00A3619F" w:rsidRDefault="00D74553" w:rsidP="002A6C3B">
      <w:pPr>
        <w:pStyle w:val="FootnoteText"/>
      </w:pPr>
    </w:p>
  </w:footnote>
  <w:footnote w:id="74">
    <w:p w14:paraId="5F6F85C4"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546BAAB6" w14:textId="77777777" w:rsidR="00D74553" w:rsidRPr="00A3619F" w:rsidRDefault="00D74553" w:rsidP="002A6C3B">
      <w:pPr>
        <w:pStyle w:val="FootnoteText"/>
      </w:pPr>
    </w:p>
  </w:footnote>
  <w:footnote w:id="75">
    <w:p w14:paraId="4180E148" w14:textId="77777777" w:rsidR="00D74553" w:rsidRPr="00A3619F" w:rsidRDefault="00D74553" w:rsidP="002A6C3B">
      <w:pPr>
        <w:pStyle w:val="FootnoteText"/>
      </w:pPr>
      <w:r w:rsidRPr="00A3619F">
        <w:rPr>
          <w:rStyle w:val="FootnoteReference"/>
        </w:rPr>
        <w:footnoteRef/>
      </w:r>
      <w:r w:rsidRPr="00A3619F">
        <w:t xml:space="preserve"> Alfredo R. Roces</w:t>
      </w:r>
      <w:r>
        <w:t>,</w:t>
      </w:r>
      <w:r w:rsidRPr="00A3619F">
        <w:t xml:space="preserve"> “Is Art Dead?” </w:t>
      </w:r>
      <w:r w:rsidRPr="00A3619F">
        <w:rPr>
          <w:i/>
        </w:rPr>
        <w:t>Manila Times</w:t>
      </w:r>
      <w:r>
        <w:t>, March 5, 1972.</w:t>
      </w:r>
    </w:p>
    <w:p w14:paraId="084F66D8" w14:textId="77777777" w:rsidR="00D74553" w:rsidRPr="0018453A" w:rsidRDefault="00D74553" w:rsidP="002A6C3B">
      <w:pPr>
        <w:pStyle w:val="FootnoteText"/>
      </w:pPr>
    </w:p>
    <w:p w14:paraId="69291E38" w14:textId="77777777" w:rsidR="00D74553" w:rsidRPr="008F7FBE" w:rsidRDefault="00D74553" w:rsidP="002A6C3B">
      <w:pPr>
        <w:pStyle w:val="FootnoteText"/>
      </w:pPr>
    </w:p>
  </w:footnote>
  <w:footnote w:id="76">
    <w:p w14:paraId="69793B8F" w14:textId="77777777" w:rsidR="00D74553" w:rsidRPr="008F7FBE" w:rsidRDefault="00D74553" w:rsidP="002A6C3B">
      <w:pPr>
        <w:pStyle w:val="FootnoteText"/>
        <w:rPr>
          <w:lang w:eastAsia="zh-TW"/>
        </w:rPr>
      </w:pPr>
      <w:r w:rsidRPr="008F7FBE">
        <w:rPr>
          <w:rStyle w:val="FootnoteReference"/>
        </w:rPr>
        <w:footnoteRef/>
      </w:r>
      <w:r w:rsidRPr="008F7FBE">
        <w:t xml:space="preserve"> Jose </w:t>
      </w:r>
      <w:proofErr w:type="spellStart"/>
      <w:r w:rsidRPr="008F7FBE">
        <w:t>Marte</w:t>
      </w:r>
      <w:proofErr w:type="spellEnd"/>
      <w:r w:rsidRPr="008F7FBE">
        <w:t xml:space="preserve"> </w:t>
      </w:r>
      <w:proofErr w:type="spellStart"/>
      <w:r w:rsidRPr="008F7FBE">
        <w:t>Abueg</w:t>
      </w:r>
      <w:proofErr w:type="spellEnd"/>
      <w:r w:rsidRPr="008F7FBE">
        <w:t xml:space="preserve">,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77">
    <w:p w14:paraId="6AEEC865" w14:textId="77777777" w:rsidR="00D74553" w:rsidRDefault="00D74553" w:rsidP="002A6C3B">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w:t>
      </w:r>
      <w:proofErr w:type="spellStart"/>
      <w:r w:rsidRPr="008F7FBE">
        <w:t>Castrillo’s</w:t>
      </w:r>
      <w:proofErr w:type="spellEnd"/>
      <w:r w:rsidRPr="008F7FBE">
        <w:t xml:space="preserve"> Article),” </w:t>
      </w:r>
      <w:r w:rsidRPr="008F7FBE">
        <w:rPr>
          <w:i/>
        </w:rPr>
        <w:t>Sunday Times Magazine</w:t>
      </w:r>
      <w:r w:rsidRPr="008F7FBE">
        <w:t xml:space="preserve">, August 31, 1986, 4, 6; “Who Will Help the Artists,” </w:t>
      </w:r>
      <w:r w:rsidRPr="008F7FBE">
        <w:rPr>
          <w:i/>
        </w:rPr>
        <w:t>Philippine Panorama</w:t>
      </w:r>
      <w:r w:rsidRPr="008F7FBE">
        <w:t>, August 10, 1986, 3.</w:t>
      </w:r>
    </w:p>
    <w:p w14:paraId="0F4CD7D8" w14:textId="77777777" w:rsidR="00D74553" w:rsidRPr="008F7FBE" w:rsidRDefault="00D74553" w:rsidP="002A6C3B">
      <w:pPr>
        <w:pStyle w:val="FootnoteText"/>
      </w:pPr>
    </w:p>
  </w:footnote>
  <w:footnote w:id="78">
    <w:p w14:paraId="408ADA92" w14:textId="77777777" w:rsidR="00D74553" w:rsidRPr="00100186" w:rsidRDefault="00D74553" w:rsidP="002A6C3B">
      <w:pPr>
        <w:pStyle w:val="FootnoteText"/>
      </w:pPr>
      <w:r w:rsidRPr="00100186">
        <w:rPr>
          <w:rStyle w:val="FootnoteReference"/>
        </w:rPr>
        <w:footnoteRef/>
      </w:r>
      <w:r w:rsidRPr="00100186">
        <w:t xml:space="preserve"> As discussed in Chapter 3, representation as a more “honest” form than abstraction appeared in notes for Summer Exhibition 1972. </w:t>
      </w:r>
    </w:p>
  </w:footnote>
  <w:footnote w:id="79">
    <w:p w14:paraId="64103E74" w14:textId="2CDD242F" w:rsidR="00D74553" w:rsidRDefault="00D74553" w:rsidP="002A6C3B">
      <w:pPr>
        <w:pStyle w:val="FootnoteText"/>
      </w:pPr>
      <w:r>
        <w:rPr>
          <w:rStyle w:val="FootnoteReference"/>
        </w:rPr>
        <w:footnoteRef/>
      </w:r>
      <w:r>
        <w:t xml:space="preserve"> At a discussion at the CCP titled </w:t>
      </w:r>
      <w:r w:rsidRPr="00D14C85">
        <w:rPr>
          <w:i/>
        </w:rPr>
        <w:t>Working with Collections: Roundtable Discussion for Maceda 100</w:t>
      </w:r>
      <w:r>
        <w:t xml:space="preserve"> on October 7, 2017, Bunoan remarked that she considered Maceda a conceptual artist. </w:t>
      </w:r>
    </w:p>
    <w:p w14:paraId="7BD257E0" w14:textId="77777777" w:rsidR="00D74553" w:rsidRDefault="00D74553" w:rsidP="002A6C3B">
      <w:pPr>
        <w:pStyle w:val="FootnoteText"/>
      </w:pPr>
    </w:p>
  </w:footnote>
  <w:footnote w:id="80">
    <w:p w14:paraId="5E38DCF4" w14:textId="77777777" w:rsidR="00D74553" w:rsidRPr="008F7FBE" w:rsidRDefault="00D74553" w:rsidP="002A6C3B">
      <w:pPr>
        <w:pStyle w:val="FootnoteText"/>
      </w:pPr>
      <w:r w:rsidRPr="008F7FBE">
        <w:rPr>
          <w:rStyle w:val="FootnoteReference"/>
        </w:rPr>
        <w:footnoteRef/>
      </w:r>
      <w:r w:rsidRPr="008F7FBE">
        <w:t xml:space="preserve"> I am using the term </w:t>
      </w:r>
      <w:r>
        <w:t>“</w:t>
      </w:r>
      <w:r w:rsidRPr="008F7FBE">
        <w:t>canon</w:t>
      </w:r>
      <w:r>
        <w:t>”</w:t>
      </w:r>
      <w:r w:rsidRPr="008F7FBE">
        <w:t xml:space="preserve"> quite loosely as there has yet to be an extended, book-length study or survey of Philippine conceptual art.  </w:t>
      </w:r>
    </w:p>
    <w:p w14:paraId="46815D4C" w14:textId="77777777" w:rsidR="00D74553" w:rsidRPr="008F7FBE" w:rsidRDefault="00D74553" w:rsidP="002A6C3B">
      <w:pPr>
        <w:pStyle w:val="FootnoteText"/>
      </w:pPr>
    </w:p>
  </w:footnote>
  <w:footnote w:id="81">
    <w:p w14:paraId="197093C2" w14:textId="143D69A2" w:rsidR="00D74553" w:rsidRDefault="00D74553" w:rsidP="002A6C3B">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 xml:space="preserve">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show[ed] off any share of his artistic temperament.” </w:t>
      </w:r>
      <w:bookmarkStart w:id="10"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0"/>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D74553" w:rsidRPr="004B3E87" w:rsidRDefault="00D74553" w:rsidP="002A6C3B">
      <w:pPr>
        <w:pStyle w:val="FootnoteText"/>
      </w:pPr>
    </w:p>
  </w:footnote>
  <w:footnote w:id="82">
    <w:p w14:paraId="73F5CB3A" w14:textId="77777777" w:rsidR="00D74553" w:rsidRDefault="00D74553" w:rsidP="002A6C3B">
      <w:pPr>
        <w:pStyle w:val="FootnoteText"/>
      </w:pPr>
      <w:r w:rsidRPr="004B3E87">
        <w:rPr>
          <w:rStyle w:val="FootnoteReference"/>
        </w:rPr>
        <w:footnoteRef/>
      </w:r>
      <w:r w:rsidRPr="004B3E87">
        <w:t xml:space="preserve"> See Ramon </w:t>
      </w:r>
      <w:proofErr w:type="spellStart"/>
      <w:r w:rsidRPr="004B3E87">
        <w:t>Pagayon</w:t>
      </w:r>
      <w:proofErr w:type="spellEnd"/>
      <w:r w:rsidRPr="004B3E87">
        <w:t xml:space="preserve"> Santos, “Jose Montserrat Maceda: Rebellion, Non-conformity, and Alternatives,” in </w:t>
      </w:r>
      <w:r w:rsidRPr="004B3E87">
        <w:rPr>
          <w:i/>
        </w:rPr>
        <w:t>Tunugan: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D74553" w:rsidRPr="003A2193" w:rsidRDefault="00D74553" w:rsidP="002A6C3B">
      <w:pPr>
        <w:pStyle w:val="FootnoteText"/>
      </w:pPr>
    </w:p>
  </w:footnote>
  <w:footnote w:id="83">
    <w:p w14:paraId="1F8D7C76" w14:textId="77777777" w:rsidR="00D74553" w:rsidRPr="003A2193" w:rsidRDefault="00D74553" w:rsidP="002A6C3B">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D74553" w:rsidRPr="002E6BD4" w:rsidRDefault="00D74553" w:rsidP="002A6C3B">
      <w:pPr>
        <w:pStyle w:val="FootnoteText"/>
      </w:pPr>
    </w:p>
  </w:footnote>
  <w:footnote w:id="84">
    <w:p w14:paraId="3876FEF1"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D74553" w:rsidRPr="002E6BD4" w:rsidRDefault="00D74553" w:rsidP="002A6C3B">
      <w:pPr>
        <w:pStyle w:val="FootnoteText"/>
      </w:pPr>
    </w:p>
  </w:footnote>
  <w:footnote w:id="85">
    <w:p w14:paraId="6E77FA0B"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D74553" w:rsidRPr="002E6BD4" w:rsidRDefault="00D74553" w:rsidP="002A6C3B">
      <w:pPr>
        <w:pStyle w:val="FootnoteText"/>
      </w:pPr>
    </w:p>
  </w:footnote>
  <w:footnote w:id="86">
    <w:p w14:paraId="7262A7C0" w14:textId="77777777" w:rsidR="00D74553" w:rsidRDefault="00D74553" w:rsidP="002A6C3B">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D74553" w:rsidRPr="00275F93" w:rsidRDefault="00D74553" w:rsidP="002A6C3B">
      <w:pPr>
        <w:pStyle w:val="FootnoteText"/>
      </w:pPr>
    </w:p>
  </w:footnote>
  <w:footnote w:id="87">
    <w:p w14:paraId="69A13ADE" w14:textId="77777777" w:rsidR="00D74553" w:rsidRDefault="00D74553" w:rsidP="002A6C3B">
      <w:pPr>
        <w:pStyle w:val="FootnoteText"/>
      </w:pPr>
      <w:r w:rsidRPr="00275F93">
        <w:rPr>
          <w:rStyle w:val="FootnoteReference"/>
        </w:rPr>
        <w:footnoteRef/>
      </w:r>
      <w:r>
        <w:t xml:space="preserve"> </w:t>
      </w:r>
      <w:r w:rsidRPr="002E6BD4">
        <w:t xml:space="preserve">Exequiel S. Molina, “Happening at CCP Lobby: Total Immersion in Environmental Sounds,” </w:t>
      </w:r>
      <w:r w:rsidRPr="002E6BD4">
        <w:rPr>
          <w:i/>
        </w:rPr>
        <w:t>Manila Times</w:t>
      </w:r>
      <w:r w:rsidRPr="002E6BD4">
        <w:t>, March 10, 1971.</w:t>
      </w:r>
    </w:p>
    <w:p w14:paraId="695C3D4C" w14:textId="77777777" w:rsidR="00D74553" w:rsidRPr="00275F93" w:rsidRDefault="00D74553" w:rsidP="002A6C3B">
      <w:pPr>
        <w:pStyle w:val="FootnoteText"/>
      </w:pPr>
    </w:p>
  </w:footnote>
  <w:footnote w:id="88">
    <w:p w14:paraId="12A886F8" w14:textId="77777777" w:rsidR="00D74553" w:rsidRDefault="00D74553" w:rsidP="002A6C3B">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w:t>
      </w:r>
      <w:proofErr w:type="spellStart"/>
      <w:r w:rsidRPr="00275F93">
        <w:rPr>
          <w:lang w:eastAsia="zh-TW"/>
        </w:rPr>
        <w:t>Kaprow’s</w:t>
      </w:r>
      <w:proofErr w:type="spellEnd"/>
      <w:r w:rsidRPr="00275F93">
        <w:rPr>
          <w:lang w:eastAsia="zh-TW"/>
        </w:rPr>
        <w:t xml:space="preserve"> publication of “The Legacy of Jackson Pollock.” </w:t>
      </w:r>
    </w:p>
    <w:p w14:paraId="664EA352" w14:textId="77777777" w:rsidR="00D74553" w:rsidRPr="00275F93" w:rsidRDefault="00D74553" w:rsidP="002A6C3B">
      <w:pPr>
        <w:pStyle w:val="FootnoteText"/>
      </w:pPr>
    </w:p>
  </w:footnote>
  <w:footnote w:id="89">
    <w:p w14:paraId="71DC68B6" w14:textId="77777777" w:rsidR="00D74553" w:rsidRDefault="00D74553" w:rsidP="002A6C3B">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D74553" w:rsidRPr="00275F93" w:rsidRDefault="00D74553" w:rsidP="002A6C3B">
      <w:pPr>
        <w:pStyle w:val="FootnoteText"/>
      </w:pPr>
    </w:p>
  </w:footnote>
  <w:footnote w:id="90">
    <w:p w14:paraId="299555E1" w14:textId="77777777" w:rsidR="00D74553" w:rsidRPr="00B8727C" w:rsidRDefault="00D74553" w:rsidP="002A6C3B">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D74553" w:rsidRPr="002E6BD4" w:rsidRDefault="00D74553" w:rsidP="002A6C3B">
      <w:pPr>
        <w:pStyle w:val="FootnoteText"/>
      </w:pPr>
    </w:p>
  </w:footnote>
  <w:footnote w:id="91">
    <w:p w14:paraId="34FC104B" w14:textId="77777777" w:rsidR="00D74553" w:rsidRDefault="00D74553" w:rsidP="002A6C3B">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D74553" w:rsidRPr="002E6BD4" w:rsidRDefault="00D74553" w:rsidP="002A6C3B">
      <w:pPr>
        <w:pStyle w:val="FootnoteText"/>
      </w:pPr>
    </w:p>
  </w:footnote>
  <w:footnote w:id="92">
    <w:p w14:paraId="261E7DBF" w14:textId="77777777" w:rsidR="00D74553" w:rsidRDefault="00D74553" w:rsidP="002A6C3B">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D74553" w:rsidRPr="002E6BD4" w:rsidRDefault="00D74553" w:rsidP="002A6C3B">
      <w:pPr>
        <w:pStyle w:val="FootnoteText"/>
      </w:pPr>
    </w:p>
  </w:footnote>
  <w:footnote w:id="93">
    <w:p w14:paraId="5172DDFA" w14:textId="77777777" w:rsidR="00D74553" w:rsidRDefault="00D74553" w:rsidP="002A6C3B">
      <w:pPr>
        <w:pStyle w:val="FootnoteText"/>
      </w:pPr>
      <w:r w:rsidRPr="002E6BD4">
        <w:rPr>
          <w:rStyle w:val="FootnoteReference"/>
        </w:rPr>
        <w:footnoteRef/>
      </w:r>
      <w:r w:rsidRPr="002E6BD4">
        <w:t xml:space="preserve"> </w:t>
      </w:r>
      <w:bookmarkStart w:id="11"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w:t>
      </w:r>
      <w:proofErr w:type="spellStart"/>
      <w:r w:rsidRPr="002E6BD4">
        <w:t>Kaprow’s</w:t>
      </w:r>
      <w:proofErr w:type="spellEnd"/>
      <w:r w:rsidRPr="002E6BD4">
        <w:t xml:space="preserve">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1"/>
    <w:p w14:paraId="3EBAB096" w14:textId="77777777" w:rsidR="00D74553" w:rsidRPr="002E6BD4" w:rsidRDefault="00D74553" w:rsidP="002A6C3B">
      <w:pPr>
        <w:pStyle w:val="FootnoteText"/>
      </w:pPr>
    </w:p>
  </w:footnote>
  <w:footnote w:id="94">
    <w:p w14:paraId="1B15527F"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D74553" w:rsidRPr="002E6BD4" w:rsidRDefault="00D74553" w:rsidP="002A6C3B">
      <w:pPr>
        <w:pStyle w:val="FootnoteText"/>
      </w:pPr>
    </w:p>
  </w:footnote>
  <w:footnote w:id="95">
    <w:p w14:paraId="5B6121F2"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D74553" w:rsidRPr="002E6BD4" w:rsidRDefault="00D74553" w:rsidP="002A6C3B">
      <w:pPr>
        <w:pStyle w:val="FootnoteText"/>
      </w:pPr>
    </w:p>
  </w:footnote>
  <w:footnote w:id="96">
    <w:p w14:paraId="5D0E4BD5" w14:textId="77777777" w:rsidR="00D74553" w:rsidRDefault="00D74553" w:rsidP="002A6C3B">
      <w:pPr>
        <w:pStyle w:val="FootnoteText"/>
      </w:pPr>
      <w:r w:rsidRPr="002E6BD4">
        <w:rPr>
          <w:rStyle w:val="FootnoteReference"/>
        </w:rPr>
        <w:footnoteRef/>
      </w:r>
      <w:r w:rsidRPr="002E6BD4">
        <w:t xml:space="preserve"> </w:t>
      </w:r>
      <w:bookmarkStart w:id="12"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12"/>
      <w:r w:rsidRPr="002E6BD4">
        <w:t xml:space="preserve"> </w:t>
      </w:r>
    </w:p>
    <w:p w14:paraId="08800904" w14:textId="77777777" w:rsidR="00D74553" w:rsidRPr="002E6BD4" w:rsidRDefault="00D74553" w:rsidP="002A6C3B">
      <w:pPr>
        <w:pStyle w:val="FootnoteText"/>
      </w:pPr>
    </w:p>
  </w:footnote>
  <w:footnote w:id="97">
    <w:p w14:paraId="32E6A1BD" w14:textId="77777777" w:rsidR="00D74553" w:rsidRDefault="00D74553" w:rsidP="002A6C3B">
      <w:pPr>
        <w:pStyle w:val="FootnoteText"/>
      </w:pPr>
      <w:r w:rsidRPr="002E6BD4">
        <w:rPr>
          <w:rStyle w:val="FootnoteReference"/>
        </w:rPr>
        <w:footnoteRef/>
      </w:r>
      <w:r w:rsidRPr="002E6BD4">
        <w:t xml:space="preserve"> Rosenthal, “The Risk of Welcoming the Public,” 75. </w:t>
      </w:r>
    </w:p>
    <w:p w14:paraId="54D7ADD8" w14:textId="77777777" w:rsidR="00D74553" w:rsidRPr="002E6BD4" w:rsidRDefault="00D74553" w:rsidP="002A6C3B">
      <w:pPr>
        <w:pStyle w:val="FootnoteText"/>
      </w:pPr>
    </w:p>
  </w:footnote>
  <w:footnote w:id="98">
    <w:p w14:paraId="71351DAB" w14:textId="77777777" w:rsidR="00D74553" w:rsidRDefault="00D74553" w:rsidP="002A6C3B">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3"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3"/>
    </w:p>
    <w:p w14:paraId="1DC02009" w14:textId="77777777" w:rsidR="00D74553" w:rsidRPr="002E6BD4" w:rsidRDefault="00D74553" w:rsidP="002A6C3B">
      <w:pPr>
        <w:pStyle w:val="FootnoteText"/>
      </w:pPr>
    </w:p>
  </w:footnote>
  <w:footnote w:id="99">
    <w:p w14:paraId="6E99B6EF" w14:textId="77777777" w:rsidR="00D74553" w:rsidRDefault="00D74553" w:rsidP="002A6C3B">
      <w:pPr>
        <w:pStyle w:val="FootnoteText"/>
      </w:pPr>
      <w:r w:rsidRPr="002E6BD4">
        <w:rPr>
          <w:rStyle w:val="FootnoteReference"/>
        </w:rPr>
        <w:footnoteRef/>
      </w:r>
      <w:r w:rsidRPr="002E6BD4">
        <w:t xml:space="preserve"> The inclusion of vulgar materials such as toilet paper correspond to </w:t>
      </w:r>
      <w:proofErr w:type="spellStart"/>
      <w:r w:rsidRPr="002E6BD4">
        <w:t>Kaprow’s</w:t>
      </w:r>
      <w:proofErr w:type="spellEnd"/>
      <w:r w:rsidRPr="002E6BD4">
        <w:t xml:space="preserve">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4"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4"/>
      <w:r w:rsidRPr="002E6BD4">
        <w:t xml:space="preserve"> </w:t>
      </w:r>
    </w:p>
    <w:p w14:paraId="1A0BDB79" w14:textId="77777777" w:rsidR="00D74553" w:rsidRPr="002E6BD4" w:rsidRDefault="00D74553" w:rsidP="002A6C3B">
      <w:pPr>
        <w:pStyle w:val="FootnoteText"/>
        <w:rPr>
          <w:highlight w:val="yellow"/>
        </w:rPr>
      </w:pPr>
    </w:p>
  </w:footnote>
  <w:footnote w:id="100">
    <w:p w14:paraId="53EF731E" w14:textId="77777777" w:rsidR="00D74553" w:rsidRDefault="00D74553" w:rsidP="002A6C3B">
      <w:pPr>
        <w:pStyle w:val="FootnoteText"/>
      </w:pPr>
      <w:r w:rsidRPr="002E6BD4">
        <w:rPr>
          <w:rStyle w:val="FootnoteReference"/>
        </w:rPr>
        <w:footnoteRef/>
      </w:r>
      <w:r w:rsidRPr="002E6BD4">
        <w:t xml:space="preserve"> Shortly after the fall of the Marcos’ regime, art critic and painter Cesare A.X. Syjuco disparaged the CCP as a “slab of sanctified carpeted concrete”</w:t>
      </w:r>
      <w:r w:rsidRPr="002E6BD4">
        <w:rPr>
          <w:lang w:eastAsia="zh-TW"/>
        </w:rPr>
        <w:t xml:space="preserve"> in </w:t>
      </w:r>
      <w:bookmarkStart w:id="16"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6"/>
    </w:p>
    <w:p w14:paraId="24202EA6" w14:textId="77777777" w:rsidR="00D74553" w:rsidRPr="002E6BD4" w:rsidRDefault="00D74553" w:rsidP="002A6C3B">
      <w:pPr>
        <w:pStyle w:val="FootnoteText"/>
      </w:pPr>
    </w:p>
  </w:footnote>
  <w:footnote w:id="101">
    <w:p w14:paraId="01AA6D9A"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D74553" w:rsidRPr="002E6BD4" w:rsidRDefault="00D74553" w:rsidP="002A6C3B">
      <w:pPr>
        <w:pStyle w:val="FootnoteText"/>
      </w:pPr>
    </w:p>
  </w:footnote>
  <w:footnote w:id="102">
    <w:p w14:paraId="38B2DAA5" w14:textId="77777777" w:rsidR="00D74553" w:rsidRDefault="00D74553" w:rsidP="002A6C3B">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7"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7"/>
    </w:p>
    <w:p w14:paraId="407AC46D" w14:textId="77777777" w:rsidR="00D74553" w:rsidRPr="002E6BD4" w:rsidRDefault="00D74553" w:rsidP="002A6C3B">
      <w:pPr>
        <w:pStyle w:val="FootnoteText"/>
      </w:pPr>
    </w:p>
  </w:footnote>
  <w:footnote w:id="103">
    <w:p w14:paraId="40CE6FA6" w14:textId="77777777" w:rsidR="00D74553" w:rsidRDefault="00D74553" w:rsidP="002A6C3B">
      <w:pPr>
        <w:pStyle w:val="FootnoteText"/>
      </w:pPr>
      <w:r w:rsidRPr="002E6BD4">
        <w:rPr>
          <w:rStyle w:val="FootnoteReference"/>
        </w:rPr>
        <w:footnoteRef/>
      </w:r>
      <w:r w:rsidRPr="002E6BD4">
        <w:t xml:space="preserve"> </w:t>
      </w:r>
      <w:bookmarkStart w:id="18" w:name="_Hlk506817896"/>
      <w:r w:rsidRPr="002E6BD4">
        <w:t xml:space="preserve">Vincent Boudreau, </w:t>
      </w:r>
      <w:r w:rsidRPr="002E6BD4">
        <w:rPr>
          <w:i/>
        </w:rPr>
        <w:t xml:space="preserve">Resisting Dictatorship </w:t>
      </w:r>
      <w:r w:rsidRPr="002E6BD4">
        <w:t>(Cambridge: Cambridge University Press, 2004), 136-9.</w:t>
      </w:r>
      <w:bookmarkEnd w:id="18"/>
      <w:r w:rsidRPr="002E6BD4">
        <w:t xml:space="preserve"> </w:t>
      </w:r>
    </w:p>
    <w:p w14:paraId="4A9E1C47" w14:textId="77777777" w:rsidR="00D74553" w:rsidRPr="002E6BD4" w:rsidRDefault="00D74553" w:rsidP="002A6C3B">
      <w:pPr>
        <w:pStyle w:val="FootnoteText"/>
      </w:pPr>
    </w:p>
  </w:footnote>
  <w:footnote w:id="104">
    <w:p w14:paraId="2EAFBBFE" w14:textId="77777777" w:rsidR="00D74553" w:rsidRDefault="00D74553" w:rsidP="002A6C3B">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D74553" w:rsidRPr="002E6BD4" w:rsidRDefault="00D74553" w:rsidP="002A6C3B">
      <w:pPr>
        <w:pStyle w:val="FootnoteText"/>
      </w:pPr>
    </w:p>
  </w:footnote>
  <w:footnote w:id="105">
    <w:p w14:paraId="713EAE47" w14:textId="77777777" w:rsidR="00D74553" w:rsidRPr="00C60C12" w:rsidRDefault="00D74553" w:rsidP="002A6C3B">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proofErr w:type="spellStart"/>
      <w:r w:rsidRPr="00C60C12">
        <w:t>Lacaba</w:t>
      </w:r>
      <w:proofErr w:type="spellEnd"/>
      <w:r w:rsidRPr="00C60C12">
        <w:t xml:space="preserve">, </w:t>
      </w:r>
      <w:r w:rsidRPr="00C60C12">
        <w:rPr>
          <w:i/>
        </w:rPr>
        <w:t>Days of Disquiet, Nights of Rage: The First Quarter Storm and Related Events</w:t>
      </w:r>
      <w:r>
        <w:t>,</w:t>
      </w:r>
      <w:r w:rsidRPr="00C60C12">
        <w:t xml:space="preserve"> (Manila: Asphodel Books, 1986). </w:t>
      </w:r>
    </w:p>
    <w:p w14:paraId="0CB0DD72" w14:textId="77777777" w:rsidR="00D74553" w:rsidRPr="002E6BD4" w:rsidRDefault="00D74553" w:rsidP="002A6C3B">
      <w:pPr>
        <w:pStyle w:val="FootnoteText"/>
      </w:pPr>
    </w:p>
  </w:footnote>
  <w:footnote w:id="106">
    <w:p w14:paraId="782C176E" w14:textId="77777777" w:rsidR="00D74553" w:rsidRDefault="00D74553" w:rsidP="002A6C3B">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19"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19"/>
      <w:r w:rsidRPr="002E6BD4">
        <w:t xml:space="preserve">. </w:t>
      </w:r>
    </w:p>
    <w:p w14:paraId="4E8BDFEE" w14:textId="77777777" w:rsidR="00D74553" w:rsidRPr="002E6BD4" w:rsidRDefault="00D74553" w:rsidP="002A6C3B">
      <w:pPr>
        <w:pStyle w:val="FootnoteText"/>
      </w:pPr>
    </w:p>
  </w:footnote>
  <w:footnote w:id="107">
    <w:p w14:paraId="671A88CC" w14:textId="77777777" w:rsidR="00D74553" w:rsidRDefault="00D74553" w:rsidP="002A6C3B">
      <w:pPr>
        <w:pStyle w:val="FootnoteText"/>
      </w:pPr>
      <w:r w:rsidRPr="00C60BDB">
        <w:rPr>
          <w:rStyle w:val="FootnoteReference"/>
          <w:rFonts w:ascii="Times" w:hAnsi="Times"/>
        </w:rPr>
        <w:footnoteRef/>
      </w:r>
      <w:r w:rsidRPr="00C60BDB">
        <w:t xml:space="preserve"> </w:t>
      </w:r>
      <w:bookmarkStart w:id="20" w:name="_Hlk506818417"/>
      <w:r w:rsidRPr="00C60BDB">
        <w:t xml:space="preserve">Pearlie Rose </w:t>
      </w:r>
      <w:proofErr w:type="spellStart"/>
      <w:r w:rsidRPr="00C60BDB">
        <w:t>Salaveria</w:t>
      </w:r>
      <w:proofErr w:type="spellEnd"/>
      <w:r w:rsidRPr="00C60BDB">
        <w:t xml:space="preserve"> </w:t>
      </w:r>
      <w:proofErr w:type="spellStart"/>
      <w:r w:rsidRPr="00C60BDB">
        <w:t>Baluyut</w:t>
      </w:r>
      <w:proofErr w:type="spellEnd"/>
      <w:r w:rsidRPr="00C60BDB">
        <w:t xml:space="preserve">, “Institutions and Icons of Patronage: Arts and Culture in the Philippines during the Marcos Years, 1965-1986” (PhD Diss. University of California-Los Angeles, 2004), 19. </w:t>
      </w:r>
      <w:bookmarkEnd w:id="20"/>
    </w:p>
    <w:p w14:paraId="7FFEE40E" w14:textId="77777777" w:rsidR="00D74553" w:rsidRPr="00C60BDB" w:rsidRDefault="00D74553" w:rsidP="002A6C3B">
      <w:pPr>
        <w:pStyle w:val="FootnoteText"/>
      </w:pPr>
    </w:p>
  </w:footnote>
  <w:footnote w:id="108">
    <w:p w14:paraId="707FE724" w14:textId="77777777" w:rsidR="00D74553" w:rsidRPr="00A808E8" w:rsidRDefault="00D74553" w:rsidP="002A6C3B">
      <w:pPr>
        <w:pStyle w:val="FootnoteText"/>
        <w:rPr>
          <w:i/>
        </w:rPr>
      </w:pPr>
      <w:r w:rsidRPr="006137EB">
        <w:rPr>
          <w:rStyle w:val="FootnoteReference"/>
        </w:rPr>
        <w:footnoteRef/>
      </w:r>
      <w:r w:rsidRPr="006137EB">
        <w:t xml:space="preserve"> </w:t>
      </w:r>
      <w:bookmarkStart w:id="21" w:name="_Hlk506818426"/>
      <w:r w:rsidRPr="00514923">
        <w:t xml:space="preserve">Pearlie Rose </w:t>
      </w:r>
      <w:proofErr w:type="spellStart"/>
      <w:r w:rsidRPr="00514923">
        <w:t>Salaveria</w:t>
      </w:r>
      <w:proofErr w:type="spellEnd"/>
      <w:r w:rsidRPr="00514923">
        <w:t xml:space="preserve"> </w:t>
      </w:r>
      <w:proofErr w:type="spellStart"/>
      <w:r w:rsidRPr="00514923">
        <w:t>Baluyut</w:t>
      </w:r>
      <w:proofErr w:type="spellEnd"/>
      <w:r w:rsidRPr="00514923">
        <w:t xml:space="preserve">,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1"/>
    </w:p>
    <w:p w14:paraId="75D34C3B" w14:textId="77777777" w:rsidR="00D74553" w:rsidRPr="00D54FA0" w:rsidRDefault="00D74553" w:rsidP="002A6C3B">
      <w:pPr>
        <w:pStyle w:val="FootnoteText"/>
      </w:pPr>
    </w:p>
  </w:footnote>
  <w:footnote w:id="109">
    <w:p w14:paraId="462072E3" w14:textId="77777777" w:rsidR="00D74553" w:rsidRDefault="00D74553" w:rsidP="002A6C3B">
      <w:pPr>
        <w:pStyle w:val="FootnoteText"/>
      </w:pPr>
      <w:r w:rsidRPr="004D0358">
        <w:rPr>
          <w:rStyle w:val="FootnoteReference"/>
        </w:rPr>
        <w:footnoteRef/>
      </w:r>
      <w:r w:rsidRPr="004D0358">
        <w:t xml:space="preserve"> </w:t>
      </w:r>
      <w:proofErr w:type="spellStart"/>
      <w:r w:rsidRPr="00514923">
        <w:t>Baluyut</w:t>
      </w:r>
      <w:proofErr w:type="spellEnd"/>
      <w:r w:rsidRPr="00514923">
        <w:t xml:space="preserve">, </w:t>
      </w:r>
      <w:r w:rsidRPr="00B91E47">
        <w:rPr>
          <w:i/>
        </w:rPr>
        <w:t>Institutions and Icons of Patronage</w:t>
      </w:r>
      <w:r>
        <w:t>, 36.</w:t>
      </w:r>
    </w:p>
    <w:p w14:paraId="65E44741" w14:textId="77777777" w:rsidR="00D74553" w:rsidRPr="004D0358" w:rsidRDefault="00D74553" w:rsidP="002A6C3B">
      <w:pPr>
        <w:pStyle w:val="FootnoteText"/>
      </w:pPr>
    </w:p>
  </w:footnote>
  <w:footnote w:id="110">
    <w:p w14:paraId="018E6BD3" w14:textId="5F285494" w:rsidR="00D74553" w:rsidRDefault="00D74553" w:rsidP="002A6C3B">
      <w:pPr>
        <w:pStyle w:val="FootnoteText"/>
        <w:rPr>
          <w:lang w:eastAsia="zh-TW"/>
        </w:rPr>
      </w:pPr>
      <w:r w:rsidRPr="006137EB">
        <w:rPr>
          <w:rStyle w:val="FootnoteReference"/>
        </w:rPr>
        <w:footnoteRef/>
      </w:r>
      <w:r w:rsidRPr="006137EB">
        <w:t xml:space="preserve"> </w:t>
      </w:r>
      <w:bookmarkStart w:id="22" w:name="_Hlk506818625"/>
      <w:r w:rsidRPr="006137EB">
        <w:rPr>
          <w:lang w:eastAsia="zh-TW"/>
        </w:rPr>
        <w:t xml:space="preserve">Pedro R </w:t>
      </w:r>
      <w:proofErr w:type="spellStart"/>
      <w:r w:rsidRPr="006137EB">
        <w:rPr>
          <w:lang w:eastAsia="zh-TW"/>
        </w:rPr>
        <w:t>Nervasa</w:t>
      </w:r>
      <w:proofErr w:type="spellEnd"/>
      <w:r w:rsidRPr="006137EB">
        <w:rPr>
          <w:lang w:eastAsia="zh-TW"/>
        </w:rPr>
        <w:t>,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May 31, 1970, 8- 29.</w:t>
      </w:r>
      <w:bookmarkEnd w:id="22"/>
    </w:p>
    <w:p w14:paraId="4FCB1DA5" w14:textId="77777777" w:rsidR="00D74553" w:rsidRPr="006137EB" w:rsidRDefault="00D74553" w:rsidP="002A6C3B">
      <w:pPr>
        <w:pStyle w:val="FootnoteText"/>
        <w:rPr>
          <w:lang w:eastAsia="zh-TW"/>
        </w:rPr>
      </w:pPr>
    </w:p>
  </w:footnote>
  <w:footnote w:id="111">
    <w:p w14:paraId="3E3D3249" w14:textId="77777777" w:rsidR="00D74553" w:rsidRPr="006954D4" w:rsidRDefault="00D74553" w:rsidP="002A6C3B">
      <w:pPr>
        <w:pStyle w:val="FootnoteText"/>
      </w:pPr>
      <w:r w:rsidRPr="006954D4">
        <w:rPr>
          <w:rStyle w:val="FootnoteReference"/>
        </w:rPr>
        <w:footnoteRef/>
      </w:r>
      <w:r>
        <w:t xml:space="preserve"> </w:t>
      </w:r>
      <w:proofErr w:type="spellStart"/>
      <w:r>
        <w:t>Nervasa</w:t>
      </w:r>
      <w:proofErr w:type="spellEnd"/>
      <w:r>
        <w:t>, “</w:t>
      </w:r>
      <w:r w:rsidRPr="006137EB">
        <w:rPr>
          <w:lang w:eastAsia="zh-TW"/>
        </w:rPr>
        <w:t>The Cultural Center of the Philippines</w:t>
      </w:r>
      <w:r>
        <w:rPr>
          <w:lang w:eastAsia="zh-TW"/>
        </w:rPr>
        <w:t>,”</w:t>
      </w:r>
      <w:r w:rsidRPr="006954D4">
        <w:t xml:space="preserve"> 14. </w:t>
      </w:r>
    </w:p>
    <w:p w14:paraId="4CBEFCAD" w14:textId="77777777" w:rsidR="00D74553" w:rsidRPr="006954D4" w:rsidRDefault="00D74553" w:rsidP="002A6C3B">
      <w:pPr>
        <w:pStyle w:val="FootnoteText"/>
      </w:pPr>
    </w:p>
  </w:footnote>
  <w:footnote w:id="112">
    <w:p w14:paraId="55F050BD" w14:textId="77777777" w:rsidR="00D74553" w:rsidRPr="006954D4" w:rsidRDefault="00D74553" w:rsidP="002A6C3B">
      <w:pPr>
        <w:pStyle w:val="FootnoteText"/>
      </w:pPr>
      <w:r w:rsidRPr="006954D4">
        <w:rPr>
          <w:rStyle w:val="FootnoteReference"/>
        </w:rPr>
        <w:footnoteRef/>
      </w:r>
      <w:r>
        <w:t xml:space="preserve"> </w:t>
      </w:r>
      <w:proofErr w:type="spellStart"/>
      <w:r>
        <w:t>Nervasa</w:t>
      </w:r>
      <w:proofErr w:type="spellEnd"/>
      <w:r>
        <w:t>, “</w:t>
      </w:r>
      <w:r w:rsidRPr="006137EB">
        <w:rPr>
          <w:lang w:eastAsia="zh-TW"/>
        </w:rPr>
        <w:t>The Cultural Center of the Philippines</w:t>
      </w:r>
      <w:r>
        <w:rPr>
          <w:lang w:eastAsia="zh-TW"/>
        </w:rPr>
        <w:t>,”</w:t>
      </w:r>
      <w:r w:rsidRPr="006954D4">
        <w:t xml:space="preserve"> </w:t>
      </w:r>
      <w:r>
        <w:t>14.</w:t>
      </w:r>
    </w:p>
    <w:p w14:paraId="7F563EF8" w14:textId="77777777" w:rsidR="00D74553" w:rsidRPr="006954D4" w:rsidRDefault="00D74553" w:rsidP="002A6C3B">
      <w:pPr>
        <w:pStyle w:val="FootnoteText"/>
      </w:pPr>
    </w:p>
  </w:footnote>
  <w:footnote w:id="113">
    <w:p w14:paraId="2ABAA7E8" w14:textId="77777777" w:rsidR="00D74553" w:rsidRDefault="00D74553" w:rsidP="002A6C3B">
      <w:pPr>
        <w:pStyle w:val="FootnoteText"/>
      </w:pPr>
      <w:r w:rsidRPr="006954D4">
        <w:rPr>
          <w:rStyle w:val="FootnoteReference"/>
        </w:rPr>
        <w:footnoteRef/>
      </w:r>
      <w:r>
        <w:t xml:space="preserve"> </w:t>
      </w:r>
      <w:bookmarkStart w:id="23"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3"/>
    </w:p>
    <w:p w14:paraId="55C833D7" w14:textId="77777777" w:rsidR="00D74553" w:rsidRPr="006954D4" w:rsidRDefault="00D74553" w:rsidP="002A6C3B">
      <w:pPr>
        <w:pStyle w:val="FootnoteText"/>
      </w:pPr>
    </w:p>
  </w:footnote>
  <w:footnote w:id="114">
    <w:p w14:paraId="7C79A0A9" w14:textId="77777777" w:rsidR="00D74553" w:rsidRPr="006954D4" w:rsidRDefault="00D74553" w:rsidP="002A6C3B">
      <w:pPr>
        <w:pStyle w:val="FootnoteText"/>
      </w:pPr>
      <w:r w:rsidRPr="006954D4">
        <w:rPr>
          <w:rStyle w:val="FootnoteReference"/>
        </w:rPr>
        <w:footnoteRef/>
      </w:r>
      <w:r w:rsidRPr="006954D4">
        <w:t xml:space="preserve"> Lico, Edifice Complex</w:t>
      </w:r>
      <w:r>
        <w:t>, 89.</w:t>
      </w:r>
    </w:p>
    <w:p w14:paraId="61156043" w14:textId="77777777" w:rsidR="00D74553" w:rsidRPr="00553264" w:rsidRDefault="00D74553" w:rsidP="002A6C3B">
      <w:pPr>
        <w:pStyle w:val="FootnoteText"/>
      </w:pPr>
    </w:p>
  </w:footnote>
  <w:footnote w:id="115">
    <w:p w14:paraId="0C1AE7B3" w14:textId="77777777" w:rsidR="00D74553" w:rsidRDefault="00D74553" w:rsidP="002A6C3B">
      <w:pPr>
        <w:pStyle w:val="FootnoteText"/>
      </w:pPr>
      <w:r w:rsidRPr="00B51C93">
        <w:rPr>
          <w:rStyle w:val="FootnoteReference"/>
        </w:rPr>
        <w:footnoteRef/>
      </w:r>
      <w:r w:rsidRPr="00B51C93">
        <w:t xml:space="preserve"> </w:t>
      </w:r>
      <w:bookmarkStart w:id="24"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4"/>
    </w:p>
    <w:p w14:paraId="7F376D14" w14:textId="77777777" w:rsidR="00D74553" w:rsidRPr="00B51C93" w:rsidRDefault="00D74553" w:rsidP="002A6C3B">
      <w:pPr>
        <w:pStyle w:val="FootnoteText"/>
      </w:pPr>
    </w:p>
  </w:footnote>
  <w:footnote w:id="116">
    <w:p w14:paraId="0C609B2B" w14:textId="77777777" w:rsidR="00D74553" w:rsidRDefault="00D74553" w:rsidP="002A6C3B">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D74553" w:rsidRPr="00B51C93" w:rsidRDefault="00D74553" w:rsidP="002A6C3B">
      <w:pPr>
        <w:pStyle w:val="FootnoteText"/>
      </w:pPr>
    </w:p>
  </w:footnote>
  <w:footnote w:id="117">
    <w:p w14:paraId="79AE9F06" w14:textId="77777777" w:rsidR="00D74553" w:rsidRDefault="00D74553" w:rsidP="002A6C3B">
      <w:pPr>
        <w:pStyle w:val="FootnoteText"/>
      </w:pPr>
      <w:r w:rsidRPr="00B51C93">
        <w:rPr>
          <w:rStyle w:val="FootnoteReference"/>
        </w:rPr>
        <w:footnoteRef/>
      </w:r>
      <w:r w:rsidRPr="00B51C93">
        <w:t xml:space="preserve"> Lico, </w:t>
      </w:r>
      <w:r w:rsidRPr="002A6C3B">
        <w:rPr>
          <w:i/>
        </w:rPr>
        <w:t>Edifice Complex</w:t>
      </w:r>
      <w:r>
        <w:t>,</w:t>
      </w:r>
      <w:r w:rsidRPr="00B51C93">
        <w:t xml:space="preserve"> 88.</w:t>
      </w:r>
    </w:p>
    <w:p w14:paraId="3B17A749" w14:textId="77777777" w:rsidR="00D74553" w:rsidRPr="00B51C93" w:rsidRDefault="00D74553" w:rsidP="002A6C3B">
      <w:pPr>
        <w:pStyle w:val="FootnoteText"/>
      </w:pPr>
    </w:p>
  </w:footnote>
  <w:footnote w:id="118">
    <w:p w14:paraId="157969F9" w14:textId="77777777" w:rsidR="00D74553" w:rsidRDefault="00D74553" w:rsidP="002A6C3B">
      <w:pPr>
        <w:pStyle w:val="FootnoteText"/>
      </w:pPr>
      <w:r w:rsidRPr="00B51C93">
        <w:rPr>
          <w:rStyle w:val="FootnoteReference"/>
        </w:rPr>
        <w:footnoteRef/>
      </w:r>
      <w:r w:rsidRPr="00B51C93">
        <w:t xml:space="preserve"> Lico, </w:t>
      </w:r>
      <w:bookmarkStart w:id="25" w:name="_GoBack"/>
      <w:r w:rsidRPr="002A6C3B">
        <w:rPr>
          <w:i/>
        </w:rPr>
        <w:t>Edifice Complex</w:t>
      </w:r>
      <w:bookmarkEnd w:id="25"/>
      <w:r>
        <w:t>,</w:t>
      </w:r>
      <w:r w:rsidRPr="00B51C93">
        <w:t xml:space="preserve"> 85.</w:t>
      </w:r>
    </w:p>
    <w:p w14:paraId="6DE32FC0" w14:textId="77777777" w:rsidR="00D74553" w:rsidRPr="00B51C93" w:rsidRDefault="00D74553" w:rsidP="002A6C3B">
      <w:pPr>
        <w:pStyle w:val="FootnoteText"/>
      </w:pPr>
    </w:p>
  </w:footnote>
  <w:footnote w:id="119">
    <w:p w14:paraId="3FABBEBA" w14:textId="77777777" w:rsidR="00D74553" w:rsidRDefault="00D74553" w:rsidP="002A6C3B">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D74553" w:rsidRPr="00B51C93" w:rsidRDefault="00D74553" w:rsidP="002A6C3B">
      <w:pPr>
        <w:pStyle w:val="FootnoteText"/>
      </w:pPr>
    </w:p>
  </w:footnote>
  <w:footnote w:id="120">
    <w:p w14:paraId="10B82298" w14:textId="768A204D" w:rsidR="00D74553" w:rsidRDefault="00D74553" w:rsidP="002A6C3B">
      <w:pPr>
        <w:pStyle w:val="FootnoteText"/>
        <w:rPr>
          <w:color w:val="000000" w:themeColor="text1"/>
          <w:lang w:eastAsia="zh-TW"/>
        </w:rPr>
      </w:pPr>
      <w:r w:rsidRPr="002E6BD4">
        <w:rPr>
          <w:rStyle w:val="FootnoteReference"/>
        </w:rPr>
        <w:footnoteRef/>
      </w:r>
      <w:r w:rsidRPr="002E6BD4">
        <w:t xml:space="preserve"> </w:t>
      </w:r>
      <w:proofErr w:type="spellStart"/>
      <w:r w:rsidRPr="002E6BD4">
        <w:rPr>
          <w:lang w:eastAsia="zh-TW"/>
        </w:rPr>
        <w:t>Nervasa</w:t>
      </w:r>
      <w:proofErr w:type="spellEnd"/>
      <w:r w:rsidRPr="002E6BD4">
        <w:rPr>
          <w:lang w:eastAsia="zh-TW"/>
        </w:rPr>
        <w:t>, “The Cultural Center of the Philipp</w:t>
      </w:r>
      <w:r>
        <w:rPr>
          <w:lang w:eastAsia="zh-TW"/>
        </w:rPr>
        <w:t>ines,</w:t>
      </w:r>
      <w:r w:rsidRPr="002E6BD4">
        <w:rPr>
          <w:lang w:eastAsia="zh-TW"/>
        </w:rPr>
        <w:t>”</w:t>
      </w:r>
      <w:r>
        <w:rPr>
          <w:lang w:eastAsia="zh-TW"/>
        </w:rPr>
        <w:t xml:space="preserve"> 16.</w:t>
      </w:r>
    </w:p>
    <w:p w14:paraId="0313DB4B" w14:textId="77777777" w:rsidR="00D74553" w:rsidRPr="002E6BD4" w:rsidRDefault="00D74553" w:rsidP="002A6C3B">
      <w:pPr>
        <w:pStyle w:val="FootnoteText"/>
        <w:rPr>
          <w:lang w:eastAsia="zh-TW"/>
        </w:rPr>
      </w:pPr>
    </w:p>
  </w:footnote>
  <w:footnote w:id="121">
    <w:p w14:paraId="2BD076F5" w14:textId="77777777" w:rsidR="00D74553" w:rsidRDefault="00D74553" w:rsidP="002A6C3B">
      <w:pPr>
        <w:pStyle w:val="FootnoteText"/>
      </w:pPr>
      <w:r w:rsidRPr="002E6BD4">
        <w:rPr>
          <w:rStyle w:val="FootnoteReference"/>
        </w:rPr>
        <w:footnoteRef/>
      </w:r>
      <w:r w:rsidRPr="002E6BD4">
        <w:t xml:space="preserve"> </w:t>
      </w:r>
      <w:bookmarkStart w:id="26" w:name="_Hlk506819158"/>
      <w:r w:rsidRPr="002E6BD4">
        <w:t xml:space="preserve">Angel G. de Jesus, “H.R. Ocampo: Unique and Filipino,” </w:t>
      </w:r>
      <w:r w:rsidRPr="002E6BD4">
        <w:rPr>
          <w:i/>
        </w:rPr>
        <w:t xml:space="preserve">Archipelago </w:t>
      </w:r>
      <w:r w:rsidRPr="002E6BD4">
        <w:t>Vol. 5, No. 51. September 1978, 18.</w:t>
      </w:r>
      <w:bookmarkEnd w:id="26"/>
    </w:p>
    <w:p w14:paraId="77705D02" w14:textId="77777777" w:rsidR="00D74553" w:rsidRPr="002E6BD4" w:rsidRDefault="00D74553" w:rsidP="002A6C3B">
      <w:pPr>
        <w:pStyle w:val="FootnoteText"/>
      </w:pPr>
    </w:p>
  </w:footnote>
  <w:footnote w:id="122">
    <w:p w14:paraId="2CAD1BED" w14:textId="77777777" w:rsidR="00D74553" w:rsidRDefault="00D74553" w:rsidP="002A6C3B">
      <w:pPr>
        <w:pStyle w:val="FootnoteText"/>
        <w:rPr>
          <w:lang w:eastAsia="zh-TW"/>
        </w:rPr>
      </w:pPr>
      <w:r w:rsidRPr="002E6BD4">
        <w:rPr>
          <w:rStyle w:val="FootnoteReference"/>
        </w:rPr>
        <w:footnoteRef/>
      </w:r>
      <w:r w:rsidRPr="002E6BD4">
        <w:t xml:space="preserve"> For criticism during the CCP’s early years, see </w:t>
      </w:r>
      <w:bookmarkStart w:id="27" w:name="_Hlk506819182"/>
      <w:r w:rsidRPr="002E6BD4">
        <w:t xml:space="preserve">Jose S. Salazar, “‘Not Where It’s At’: Cultural Center Is Anti-Revolutionary Instrument of Establishment </w:t>
      </w:r>
      <w:proofErr w:type="gramStart"/>
      <w:r w:rsidRPr="002E6BD4">
        <w:t>And</w:t>
      </w:r>
      <w:proofErr w:type="gramEnd"/>
      <w:r w:rsidRPr="002E6BD4">
        <w:t xml:space="preserve"> Therefore Not Truly Cultural, Says Author,” </w:t>
      </w:r>
      <w:r w:rsidRPr="002E6BD4">
        <w:rPr>
          <w:i/>
        </w:rPr>
        <w:t>Philippines Free Press</w:t>
      </w:r>
      <w:r w:rsidRPr="002E6BD4">
        <w:t>, November 15, 1969, 14-15 and 33</w:t>
      </w:r>
      <w:bookmarkEnd w:id="27"/>
      <w:r w:rsidRPr="002E6BD4">
        <w:t xml:space="preserve">; </w:t>
      </w:r>
      <w:bookmarkStart w:id="28"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8"/>
    </w:p>
    <w:p w14:paraId="081512DE" w14:textId="77777777" w:rsidR="00D74553" w:rsidRPr="002E6BD4" w:rsidRDefault="00D74553" w:rsidP="002A6C3B">
      <w:pPr>
        <w:pStyle w:val="FootnoteText"/>
      </w:pPr>
    </w:p>
  </w:footnote>
  <w:footnote w:id="123">
    <w:p w14:paraId="2B8171DE" w14:textId="0318250A" w:rsidR="00D74553" w:rsidRDefault="00D74553" w:rsidP="002A6C3B">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D74553" w:rsidRPr="002E6BD4" w:rsidRDefault="00D74553" w:rsidP="002A6C3B">
      <w:pPr>
        <w:pStyle w:val="FootnoteText"/>
        <w:rPr>
          <w:lang w:eastAsia="zh-TW"/>
        </w:rPr>
      </w:pPr>
    </w:p>
  </w:footnote>
  <w:footnote w:id="124">
    <w:p w14:paraId="57C595B9" w14:textId="77777777" w:rsidR="00D74553" w:rsidRDefault="00D74553" w:rsidP="002A6C3B">
      <w:pPr>
        <w:pStyle w:val="FootnoteText"/>
        <w:rPr>
          <w:u w:val="single"/>
        </w:rPr>
      </w:pPr>
      <w:r w:rsidRPr="002E6BD4">
        <w:rPr>
          <w:rStyle w:val="FootnoteReference"/>
        </w:rPr>
        <w:footnoteRef/>
      </w:r>
      <w:r w:rsidRPr="002E6BD4">
        <w:t xml:space="preserve"> </w:t>
      </w:r>
      <w:bookmarkStart w:id="29"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29"/>
    </w:p>
    <w:p w14:paraId="520DCA39" w14:textId="77777777" w:rsidR="00D74553" w:rsidRPr="002E6BD4" w:rsidRDefault="00D74553" w:rsidP="002A6C3B">
      <w:pPr>
        <w:pStyle w:val="FootnoteText"/>
        <w:rPr>
          <w:u w:val="single"/>
        </w:rPr>
      </w:pPr>
    </w:p>
  </w:footnote>
  <w:footnote w:id="125">
    <w:p w14:paraId="7613DBBF" w14:textId="3E54A343" w:rsidR="00D74553" w:rsidRDefault="00D74553" w:rsidP="002A6C3B">
      <w:pPr>
        <w:pStyle w:val="FootnoteText"/>
      </w:pPr>
      <w:r w:rsidRPr="002E6BD4">
        <w:rPr>
          <w:rStyle w:val="FootnoteReference"/>
        </w:rPr>
        <w:footnoteRef/>
      </w:r>
      <w:r>
        <w:t xml:space="preserve"> See </w:t>
      </w:r>
      <w:r w:rsidRPr="002E6BD4">
        <w:t xml:space="preserve">Virginia Ty-Navarro, </w:t>
      </w:r>
      <w:bookmarkStart w:id="30" w:name="_Hlk506819665"/>
      <w:r w:rsidRPr="002E6BD4">
        <w:t xml:space="preserve">“Cultural Center and Barbecue Artists,” </w:t>
      </w:r>
      <w:r w:rsidRPr="002E6BD4">
        <w:rPr>
          <w:i/>
        </w:rPr>
        <w:t>Manila Chronicle</w:t>
      </w:r>
      <w:r w:rsidRPr="002E6BD4">
        <w:t>, November 4, 1969, 17</w:t>
      </w:r>
      <w:bookmarkEnd w:id="30"/>
      <w:r w:rsidRPr="002E6BD4">
        <w:t xml:space="preserve">; </w:t>
      </w:r>
      <w:bookmarkStart w:id="31" w:name="_Hlk506819696"/>
      <w:r w:rsidRPr="002E6BD4">
        <w:t xml:space="preserve">Maximo V. </w:t>
      </w:r>
      <w:proofErr w:type="spellStart"/>
      <w:r w:rsidRPr="002E6BD4">
        <w:t>Solivan</w:t>
      </w:r>
      <w:proofErr w:type="spellEnd"/>
      <w:r w:rsidRPr="002E6BD4">
        <w:t xml:space="preserve">, “David Deserved a Medal and Not Cops’ Truncheon,” </w:t>
      </w:r>
      <w:r w:rsidRPr="002E6BD4">
        <w:rPr>
          <w:i/>
        </w:rPr>
        <w:t>Manila Times</w:t>
      </w:r>
      <w:r w:rsidRPr="002E6BD4">
        <w:t>, September 12, 1</w:t>
      </w:r>
      <w:r>
        <w:t>969;</w:t>
      </w:r>
      <w:bookmarkEnd w:id="31"/>
      <w:r>
        <w:t xml:space="preserve"> </w:t>
      </w:r>
      <w:bookmarkStart w:id="32" w:name="_Hlk506819720"/>
      <w:r>
        <w:t xml:space="preserve">Jose </w:t>
      </w:r>
      <w:proofErr w:type="spellStart"/>
      <w:r>
        <w:t>Lacaba</w:t>
      </w:r>
      <w:proofErr w:type="spellEnd"/>
      <w:r>
        <w:t xml:space="preserve">, “The Art of Politics. The Politics of Art,” </w:t>
      </w:r>
      <w:r>
        <w:rPr>
          <w:i/>
        </w:rPr>
        <w:t>Philippine Free Press</w:t>
      </w:r>
      <w:r>
        <w:t xml:space="preserve">, September 20, 1969, 72; Benjamin V. </w:t>
      </w:r>
      <w:proofErr w:type="spellStart"/>
      <w:r>
        <w:t>Afuang</w:t>
      </w:r>
      <w:proofErr w:type="spellEnd"/>
      <w:r>
        <w:t xml:space="preserve">, “Philippine art and Culture’s Sanctuary,” </w:t>
      </w:r>
      <w:r>
        <w:rPr>
          <w:i/>
        </w:rPr>
        <w:t>Manila Sunday Times</w:t>
      </w:r>
      <w:r>
        <w:t xml:space="preserve">, September 28 ,1969, Article #25 </w:t>
      </w:r>
      <w:r w:rsidRPr="00AE593C">
        <w:t>from Kalaw-Ledesma Foundation, Inc.</w:t>
      </w:r>
      <w:bookmarkEnd w:id="32"/>
      <w:r>
        <w:t xml:space="preserve"> for a sample of media coverage concerning Medalla’s protest in 1969. See also: </w:t>
      </w:r>
      <w:bookmarkStart w:id="33" w:name="_Hlk506819740"/>
      <w:r w:rsidRPr="008F7FBE">
        <w:t xml:space="preserve">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w:t>
      </w:r>
      <w:proofErr w:type="spellStart"/>
      <w:r w:rsidRPr="008F7FBE">
        <w:t>Sining</w:t>
      </w:r>
      <w:proofErr w:type="spellEnd"/>
      <w:r w:rsidRPr="008F7FBE">
        <w:t xml:space="preserve"> Bayan, Inc.</w:t>
      </w:r>
      <w:r>
        <w:t xml:space="preserve">, 2010) 21 </w:t>
      </w:r>
      <w:bookmarkEnd w:id="33"/>
      <w:r>
        <w:t xml:space="preserve">for more recent commentary. </w:t>
      </w:r>
    </w:p>
    <w:p w14:paraId="72E235EE" w14:textId="77777777" w:rsidR="00D74553" w:rsidRPr="002E6BD4" w:rsidRDefault="00D74553" w:rsidP="002A6C3B">
      <w:pPr>
        <w:pStyle w:val="FootnoteText"/>
      </w:pPr>
    </w:p>
  </w:footnote>
  <w:footnote w:id="126">
    <w:p w14:paraId="6B3BDBED" w14:textId="550A878F" w:rsidR="00D74553" w:rsidRPr="009D7B7E" w:rsidRDefault="00D74553" w:rsidP="002A6C3B">
      <w:pPr>
        <w:pStyle w:val="FootnoteText"/>
      </w:pPr>
      <w:r w:rsidRPr="002E6BD4">
        <w:rPr>
          <w:rStyle w:val="FootnoteReference"/>
        </w:rPr>
        <w:footnoteRef/>
      </w:r>
      <w:r w:rsidRPr="002E6BD4">
        <w:t xml:space="preserve"> Ty-Navarro, “Cultural Center and Barbecue Artists,” 17. </w:t>
      </w:r>
      <w:r>
        <w:t xml:space="preserve">According to a </w:t>
      </w:r>
      <w:r>
        <w:rPr>
          <w:i/>
        </w:rPr>
        <w:t xml:space="preserve">Sunday Times </w:t>
      </w:r>
      <w:r>
        <w:t xml:space="preserve">article by Celso G. Cabrera titled “Imelda and Our Cultural Institutions—II,” from March 26, 1972 (in Article #28 from Kalaw-Ledesma Foundation, Inc.), Imelda did want to buy Medalla’s </w:t>
      </w:r>
      <w:r>
        <w:rPr>
          <w:i/>
        </w:rPr>
        <w:t>Cloud Canyons</w:t>
      </w:r>
      <w:r>
        <w:t xml:space="preserve"> for the CCP. Cabrera noted that “the Filipino sculptor failed to sell his masterpiece (Bubbling Machine) for P$5,000 because center management could not understand the work” even though “Imelda reportedly instructed the Center to raise money and buy Medalla’s masterpiece.” </w:t>
      </w:r>
    </w:p>
    <w:p w14:paraId="727105A9" w14:textId="77777777" w:rsidR="00D74553" w:rsidRPr="002E6BD4" w:rsidRDefault="00D74553" w:rsidP="002A6C3B">
      <w:pPr>
        <w:pStyle w:val="FootnoteText"/>
      </w:pPr>
    </w:p>
  </w:footnote>
  <w:footnote w:id="127">
    <w:p w14:paraId="74F31A41" w14:textId="77777777" w:rsidR="00D74553" w:rsidRDefault="00D74553" w:rsidP="002A6C3B">
      <w:pPr>
        <w:pStyle w:val="FootnoteText"/>
      </w:pPr>
      <w:r w:rsidRPr="002E6BD4">
        <w:rPr>
          <w:rStyle w:val="FootnoteReference"/>
        </w:rPr>
        <w:footnoteRef/>
      </w:r>
      <w:r w:rsidRPr="002E6BD4">
        <w:t xml:space="preserve"> </w:t>
      </w:r>
      <w:bookmarkStart w:id="34"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4"/>
    </w:p>
    <w:p w14:paraId="2D43252D" w14:textId="77777777" w:rsidR="00D74553" w:rsidRPr="002E6BD4" w:rsidRDefault="00D74553" w:rsidP="002A6C3B">
      <w:pPr>
        <w:pStyle w:val="FootnoteText"/>
      </w:pPr>
    </w:p>
  </w:footnote>
  <w:footnote w:id="128">
    <w:p w14:paraId="03F6090A" w14:textId="77777777" w:rsidR="00D74553" w:rsidRDefault="00D74553" w:rsidP="002A6C3B">
      <w:pPr>
        <w:pStyle w:val="FootnoteText"/>
      </w:pPr>
      <w:r w:rsidRPr="002E6BD4">
        <w:rPr>
          <w:rStyle w:val="FootnoteReference"/>
        </w:rPr>
        <w:footnoteRef/>
      </w:r>
      <w:r w:rsidRPr="002E6BD4">
        <w:t xml:space="preserve"> In </w:t>
      </w:r>
      <w:bookmarkStart w:id="35"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5"/>
      <w:r w:rsidRPr="002E6BD4">
        <w:t xml:space="preserve">, “Bubble Machine” is listed as a “Kinetic Sculpture.” </w:t>
      </w:r>
    </w:p>
    <w:p w14:paraId="10C5885F" w14:textId="77777777" w:rsidR="00D74553" w:rsidRPr="002E6BD4" w:rsidRDefault="00D74553" w:rsidP="002A6C3B">
      <w:pPr>
        <w:pStyle w:val="FootnoteText"/>
      </w:pPr>
    </w:p>
  </w:footnote>
  <w:footnote w:id="129">
    <w:p w14:paraId="050D5FC9" w14:textId="77777777" w:rsidR="00D74553" w:rsidRDefault="00D74553" w:rsidP="002A6C3B">
      <w:pPr>
        <w:pStyle w:val="FootnoteText"/>
      </w:pPr>
      <w:r w:rsidRPr="002E6BD4">
        <w:rPr>
          <w:rStyle w:val="FootnoteReference"/>
        </w:rPr>
        <w:footnoteRef/>
      </w:r>
      <w:r w:rsidRPr="002E6BD4">
        <w:t xml:space="preserve"> Purita Kalaw-Ledesma and Amadis Ma. Guerrero, </w:t>
      </w:r>
      <w:r w:rsidRPr="002E6BD4">
        <w:rPr>
          <w:i/>
        </w:rPr>
        <w:t xml:space="preserve">The Struggle for Philippine Art </w:t>
      </w:r>
      <w:r w:rsidRPr="002E6BD4">
        <w:t xml:space="preserve">(Manila: Vera-Reyes, 1974), 124. </w:t>
      </w:r>
    </w:p>
    <w:p w14:paraId="6D204921" w14:textId="77777777" w:rsidR="00D74553" w:rsidRPr="002E6BD4" w:rsidRDefault="00D74553" w:rsidP="002A6C3B">
      <w:pPr>
        <w:pStyle w:val="FootnoteText"/>
      </w:pPr>
    </w:p>
  </w:footnote>
  <w:footnote w:id="130">
    <w:p w14:paraId="0AA27027" w14:textId="77777777" w:rsidR="00D74553" w:rsidRDefault="00D74553" w:rsidP="002A6C3B">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D74553" w:rsidRPr="002E6BD4" w:rsidRDefault="00D74553" w:rsidP="002A6C3B">
      <w:pPr>
        <w:pStyle w:val="FootnoteText"/>
      </w:pPr>
    </w:p>
  </w:footnote>
  <w:footnote w:id="131">
    <w:p w14:paraId="061A4D80" w14:textId="77777777" w:rsidR="00D74553" w:rsidRDefault="00D74553" w:rsidP="002A6C3B">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D74553" w:rsidRPr="002E6BD4" w:rsidRDefault="00D74553" w:rsidP="002A6C3B">
      <w:pPr>
        <w:pStyle w:val="FootnoteText"/>
      </w:pPr>
    </w:p>
  </w:footnote>
  <w:footnote w:id="132">
    <w:p w14:paraId="57C99038" w14:textId="55F10450" w:rsidR="00D74553" w:rsidRDefault="00D74553" w:rsidP="002A6C3B">
      <w:pPr>
        <w:pStyle w:val="FootnoteText"/>
        <w:rPr>
          <w:color w:val="000000" w:themeColor="text1"/>
        </w:rPr>
      </w:pPr>
      <w:r w:rsidRPr="002E6BD4">
        <w:rPr>
          <w:rStyle w:val="FootnoteReference"/>
        </w:rPr>
        <w:footnoteRef/>
      </w:r>
      <w:r w:rsidRPr="002E6BD4">
        <w:t xml:space="preserve"> </w:t>
      </w:r>
      <w:bookmarkStart w:id="36"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Center for the Performing Arts</w:t>
      </w:r>
      <w:r>
        <w:rPr>
          <w:rFonts w:ascii="Times" w:hAnsi="Times"/>
          <w:color w:val="000000" w:themeColor="text1"/>
        </w:rPr>
        <w:t>–</w:t>
      </w:r>
      <w:r w:rsidRPr="00C60BDB">
        <w:rPr>
          <w:rFonts w:ascii="Times" w:hAnsi="Times"/>
          <w:color w:val="000000" w:themeColor="text1"/>
        </w:rPr>
        <w:t xml:space="preserve">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6"/>
      <w:r w:rsidRPr="002E6BD4">
        <w:rPr>
          <w:color w:val="000000" w:themeColor="text1"/>
        </w:rPr>
        <w:t>.</w:t>
      </w:r>
    </w:p>
    <w:p w14:paraId="6AAE8F87" w14:textId="77777777" w:rsidR="00D74553" w:rsidRPr="002E6BD4" w:rsidRDefault="00D74553" w:rsidP="002A6C3B">
      <w:pPr>
        <w:pStyle w:val="FootnoteText"/>
        <w:rPr>
          <w:color w:val="000000" w:themeColor="text1"/>
        </w:rPr>
      </w:pPr>
    </w:p>
  </w:footnote>
  <w:footnote w:id="133">
    <w:p w14:paraId="45C5306B" w14:textId="77777777" w:rsidR="00D74553" w:rsidRDefault="00D74553" w:rsidP="002A6C3B">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D74553" w:rsidRPr="002E6BD4" w:rsidRDefault="00D74553" w:rsidP="002A6C3B">
      <w:pPr>
        <w:pStyle w:val="FootnoteText"/>
        <w:rPr>
          <w:color w:val="000000" w:themeColor="text1"/>
        </w:rPr>
      </w:pPr>
    </w:p>
  </w:footnote>
  <w:footnote w:id="134">
    <w:p w14:paraId="6AC55E2A" w14:textId="77777777" w:rsidR="00D74553" w:rsidRDefault="00D74553" w:rsidP="002A6C3B">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D74553" w:rsidRPr="002E6BD4" w:rsidRDefault="00D74553" w:rsidP="002A6C3B">
      <w:pPr>
        <w:pStyle w:val="FootnoteText"/>
      </w:pPr>
    </w:p>
  </w:footnote>
  <w:footnote w:id="135">
    <w:p w14:paraId="7B82CEE7" w14:textId="77777777" w:rsidR="00D74553" w:rsidRDefault="00D74553" w:rsidP="002A6C3B">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D74553" w:rsidRPr="002E6BD4" w:rsidRDefault="00D74553" w:rsidP="002A6C3B">
      <w:pPr>
        <w:pStyle w:val="FootnoteText"/>
      </w:pPr>
    </w:p>
  </w:footnote>
  <w:footnote w:id="136">
    <w:p w14:paraId="4C02EAC4" w14:textId="77777777" w:rsidR="00D74553" w:rsidRDefault="00D74553" w:rsidP="002A6C3B">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D74553" w:rsidRPr="002E6BD4" w:rsidRDefault="00D74553" w:rsidP="002A6C3B">
      <w:pPr>
        <w:pStyle w:val="FootnoteText"/>
      </w:pPr>
    </w:p>
  </w:footnote>
  <w:footnote w:id="137">
    <w:p w14:paraId="2C1FE18E" w14:textId="77777777" w:rsidR="00D74553" w:rsidRPr="00C33F05" w:rsidRDefault="00D74553" w:rsidP="002A6C3B">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D74553" w:rsidRPr="00C33F05" w:rsidRDefault="00D74553" w:rsidP="002A6C3B">
      <w:pPr>
        <w:pStyle w:val="FootnoteText"/>
        <w:rPr>
          <w:color w:val="000000" w:themeColor="text1"/>
        </w:rPr>
      </w:pPr>
    </w:p>
  </w:footnote>
  <w:footnote w:id="138">
    <w:p w14:paraId="0FB6E503" w14:textId="77777777" w:rsidR="00D74553" w:rsidRPr="00C33F05" w:rsidRDefault="00D74553" w:rsidP="002A6C3B">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D74553" w:rsidRPr="00C33F05" w:rsidRDefault="00D74553" w:rsidP="002A6C3B">
      <w:pPr>
        <w:pStyle w:val="FootnoteText"/>
      </w:pPr>
    </w:p>
  </w:footnote>
  <w:footnote w:id="139">
    <w:p w14:paraId="1CDEB457" w14:textId="77777777" w:rsidR="00D74553" w:rsidRPr="00C33F05" w:rsidRDefault="00D74553" w:rsidP="002A6C3B">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D74553" w:rsidRPr="00C33F05" w:rsidRDefault="00D74553" w:rsidP="002A6C3B">
      <w:pPr>
        <w:pStyle w:val="FootnoteText"/>
      </w:pPr>
    </w:p>
  </w:footnote>
  <w:footnote w:id="140">
    <w:p w14:paraId="285C271C" w14:textId="77777777" w:rsidR="00D74553" w:rsidRPr="00C33F05" w:rsidRDefault="00D74553" w:rsidP="002A6C3B">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D74553" w:rsidRPr="00C33F05" w:rsidRDefault="00D74553" w:rsidP="002A6C3B">
      <w:pPr>
        <w:pStyle w:val="FootnoteText"/>
      </w:pPr>
    </w:p>
  </w:footnote>
  <w:footnote w:id="141">
    <w:p w14:paraId="4A5A3DB1" w14:textId="77777777" w:rsidR="00D74553" w:rsidRDefault="00D74553" w:rsidP="002A6C3B">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D74553" w:rsidRDefault="00D74553" w:rsidP="002A6C3B">
      <w:pPr>
        <w:pStyle w:val="FootnoteText"/>
      </w:pPr>
    </w:p>
  </w:footnote>
  <w:footnote w:id="142">
    <w:p w14:paraId="551569A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D74553" w:rsidRPr="002E6BD4" w:rsidRDefault="00D74553" w:rsidP="002A6C3B">
      <w:pPr>
        <w:pStyle w:val="FootnoteText"/>
      </w:pPr>
    </w:p>
  </w:footnote>
  <w:footnote w:id="143">
    <w:p w14:paraId="7EACFCB1" w14:textId="77777777" w:rsidR="00D74553" w:rsidRPr="002E6BD4"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44">
    <w:p w14:paraId="4D67010B" w14:textId="77777777" w:rsidR="00D74553" w:rsidRDefault="00D74553" w:rsidP="002A6C3B">
      <w:pPr>
        <w:pStyle w:val="FootnoteText"/>
      </w:pPr>
      <w:r w:rsidRPr="002E6BD4">
        <w:rPr>
          <w:rStyle w:val="FootnoteReference"/>
        </w:rPr>
        <w:footnoteRef/>
      </w:r>
      <w:r w:rsidRPr="002E6BD4">
        <w:t xml:space="preserve"> </w:t>
      </w:r>
      <w:proofErr w:type="spellStart"/>
      <w:r w:rsidRPr="002E6BD4">
        <w:rPr>
          <w:lang w:eastAsia="zh-TW"/>
        </w:rPr>
        <w:t>Nervasa</w:t>
      </w:r>
      <w:proofErr w:type="spellEnd"/>
      <w:r w:rsidRPr="002E6BD4">
        <w:rPr>
          <w:lang w:eastAsia="zh-TW"/>
        </w:rPr>
        <w:t xml:space="preserve">, </w:t>
      </w:r>
      <w:r w:rsidRPr="006137EB">
        <w:rPr>
          <w:lang w:eastAsia="zh-TW"/>
        </w:rPr>
        <w:t>“The Cultural Center of the Philippines</w:t>
      </w:r>
      <w:r>
        <w:rPr>
          <w:lang w:eastAsia="zh-TW"/>
        </w:rPr>
        <w:t xml:space="preserve">,” </w:t>
      </w:r>
      <w:r w:rsidRPr="002E6BD4">
        <w:t>12.</w:t>
      </w:r>
    </w:p>
    <w:p w14:paraId="039FEED2" w14:textId="77777777" w:rsidR="00D74553" w:rsidRPr="002E6BD4" w:rsidRDefault="00D74553" w:rsidP="002A6C3B">
      <w:pPr>
        <w:pStyle w:val="FootnoteText"/>
      </w:pPr>
    </w:p>
  </w:footnote>
  <w:footnote w:id="145">
    <w:p w14:paraId="2999B061" w14:textId="77777777" w:rsidR="00D74553" w:rsidRDefault="00D74553" w:rsidP="002A6C3B">
      <w:pPr>
        <w:pStyle w:val="FootnoteText"/>
      </w:pPr>
      <w:r w:rsidRPr="004C4FFC">
        <w:rPr>
          <w:rStyle w:val="FootnoteReference"/>
        </w:rPr>
        <w:footnoteRef/>
      </w:r>
      <w:r>
        <w:t xml:space="preserve"> </w:t>
      </w:r>
      <w:proofErr w:type="spellStart"/>
      <w:r>
        <w:t>Baluyut</w:t>
      </w:r>
      <w:proofErr w:type="spellEnd"/>
      <w:r>
        <w:t xml:space="preserve">, </w:t>
      </w:r>
      <w:r w:rsidRPr="004F1CF1">
        <w:t>Institutions and Icons of Patronage</w:t>
      </w:r>
      <w:r>
        <w:t xml:space="preserve">, </w:t>
      </w:r>
      <w:r w:rsidRPr="004F1CF1">
        <w:t>33</w:t>
      </w:r>
      <w:r w:rsidRPr="004C4FFC">
        <w:t>-34</w:t>
      </w:r>
      <w:r>
        <w:t>.</w:t>
      </w:r>
    </w:p>
    <w:p w14:paraId="081034A9" w14:textId="77777777" w:rsidR="00D74553" w:rsidRPr="004C4FFC" w:rsidRDefault="00D74553" w:rsidP="002A6C3B">
      <w:pPr>
        <w:pStyle w:val="FootnoteText"/>
      </w:pPr>
    </w:p>
  </w:footnote>
  <w:footnote w:id="146">
    <w:p w14:paraId="70C0EC71" w14:textId="77777777" w:rsidR="00D74553" w:rsidRDefault="00D74553" w:rsidP="002A6C3B">
      <w:pPr>
        <w:pStyle w:val="FootnoteText"/>
      </w:pPr>
      <w:r w:rsidRPr="00E74489">
        <w:rPr>
          <w:rStyle w:val="FootnoteReference"/>
        </w:rPr>
        <w:footnoteRef/>
      </w:r>
      <w:r>
        <w:t xml:space="preserve"> Santos, </w:t>
      </w:r>
      <w:r>
        <w:rPr>
          <w:i/>
        </w:rPr>
        <w:t>Tunugan</w:t>
      </w:r>
      <w:r>
        <w:t>,</w:t>
      </w:r>
      <w:r w:rsidRPr="00E74489">
        <w:t xml:space="preserve"> 130.</w:t>
      </w:r>
    </w:p>
    <w:p w14:paraId="343B9BF8" w14:textId="77777777" w:rsidR="00D74553" w:rsidRPr="00E74489" w:rsidRDefault="00D74553" w:rsidP="002A6C3B">
      <w:pPr>
        <w:pStyle w:val="FootnoteText"/>
      </w:pPr>
    </w:p>
  </w:footnote>
  <w:footnote w:id="147">
    <w:p w14:paraId="6DDB48BD" w14:textId="77777777" w:rsidR="00D74553" w:rsidRDefault="00D74553" w:rsidP="002A6C3B">
      <w:pPr>
        <w:pStyle w:val="FootnoteText"/>
        <w:rPr>
          <w:rFonts w:ascii="Times" w:hAnsi="Times"/>
        </w:rPr>
      </w:pPr>
      <w:r w:rsidRPr="000E3750">
        <w:rPr>
          <w:rStyle w:val="FootnoteReference"/>
        </w:rPr>
        <w:footnoteRef/>
      </w:r>
      <w:r w:rsidRPr="000E3750">
        <w:t xml:space="preserve"> </w:t>
      </w:r>
      <w:bookmarkStart w:id="38"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38"/>
    </w:p>
    <w:p w14:paraId="10827E16" w14:textId="77777777" w:rsidR="00D74553" w:rsidRPr="00C60BDB" w:rsidRDefault="00D74553" w:rsidP="002A6C3B">
      <w:pPr>
        <w:pStyle w:val="FootnoteText"/>
      </w:pPr>
    </w:p>
  </w:footnote>
  <w:footnote w:id="148">
    <w:p w14:paraId="792BDC8B" w14:textId="77777777" w:rsidR="00D74553" w:rsidRDefault="00D74553" w:rsidP="002A6C3B">
      <w:pPr>
        <w:pStyle w:val="FootnoteText"/>
      </w:pPr>
      <w:r w:rsidRPr="008E1A4C">
        <w:rPr>
          <w:rStyle w:val="FootnoteReference"/>
        </w:rPr>
        <w:footnoteRef/>
      </w:r>
      <w:r w:rsidRPr="008E1A4C">
        <w:t xml:space="preserve"> </w:t>
      </w:r>
      <w:r w:rsidRPr="00D76391">
        <w:t xml:space="preserve">From </w:t>
      </w:r>
      <w:bookmarkStart w:id="39" w:name="_Hlk506820201"/>
      <w:proofErr w:type="spellStart"/>
      <w:r w:rsidRPr="00D76391">
        <w:t>Maceda’s</w:t>
      </w:r>
      <w:proofErr w:type="spellEnd"/>
      <w:r w:rsidRPr="00D76391">
        <w:t xml:space="preserve"> Notes for </w:t>
      </w:r>
      <w:proofErr w:type="spellStart"/>
      <w:r w:rsidRPr="00D76391">
        <w:rPr>
          <w:i/>
        </w:rPr>
        <w:t>Pagsamba</w:t>
      </w:r>
      <w:proofErr w:type="spellEnd"/>
      <w:r w:rsidRPr="00D76391">
        <w:t xml:space="preserve">, </w:t>
      </w:r>
      <w:proofErr w:type="spellStart"/>
      <w:r w:rsidRPr="00D76391">
        <w:rPr>
          <w:i/>
        </w:rPr>
        <w:t>Pagsamba</w:t>
      </w:r>
      <w:proofErr w:type="spellEnd"/>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9"/>
    </w:p>
    <w:p w14:paraId="22B8B66F" w14:textId="77777777" w:rsidR="00D74553" w:rsidRPr="008E1A4C" w:rsidRDefault="00D74553" w:rsidP="002A6C3B">
      <w:pPr>
        <w:pStyle w:val="FootnoteText"/>
      </w:pPr>
    </w:p>
  </w:footnote>
  <w:footnote w:id="149">
    <w:p w14:paraId="233B9692" w14:textId="77777777" w:rsidR="00D74553" w:rsidRPr="00444FCA" w:rsidRDefault="00D74553" w:rsidP="002A6C3B">
      <w:pPr>
        <w:pStyle w:val="FootnoteText"/>
      </w:pPr>
      <w:r w:rsidRPr="00692BB2">
        <w:rPr>
          <w:rStyle w:val="FootnoteReference"/>
        </w:rPr>
        <w:footnoteRef/>
      </w:r>
      <w:r w:rsidRPr="00692BB2">
        <w:t xml:space="preserve"> Maceda, Notes for </w:t>
      </w:r>
      <w:proofErr w:type="spellStart"/>
      <w:r w:rsidRPr="00692BB2">
        <w:rPr>
          <w:i/>
        </w:rPr>
        <w:t>Pagsamba</w:t>
      </w:r>
      <w:proofErr w:type="spellEnd"/>
      <w:r w:rsidRPr="00692BB2">
        <w:t xml:space="preserve">, </w:t>
      </w:r>
      <w:proofErr w:type="spellStart"/>
      <w:r w:rsidRPr="00692BB2">
        <w:rPr>
          <w:i/>
        </w:rPr>
        <w:t>Pagsamba</w:t>
      </w:r>
      <w:proofErr w:type="spellEnd"/>
      <w:r w:rsidRPr="00692BB2">
        <w:t>.</w:t>
      </w:r>
    </w:p>
    <w:p w14:paraId="400C1523" w14:textId="77777777" w:rsidR="00D74553" w:rsidRPr="00D76391" w:rsidRDefault="00D74553" w:rsidP="002A6C3B">
      <w:pPr>
        <w:pStyle w:val="FootnoteText"/>
      </w:pPr>
    </w:p>
  </w:footnote>
  <w:footnote w:id="150">
    <w:p w14:paraId="2A93BF1A" w14:textId="77777777" w:rsidR="00D74553" w:rsidRPr="00692BB2" w:rsidRDefault="00D74553" w:rsidP="002A6C3B">
      <w:pPr>
        <w:pStyle w:val="FootnoteText"/>
      </w:pPr>
      <w:r w:rsidRPr="00692BB2">
        <w:rPr>
          <w:rStyle w:val="FootnoteReference"/>
        </w:rPr>
        <w:footnoteRef/>
      </w:r>
      <w:r w:rsidRPr="00692BB2">
        <w:t xml:space="preserve"> Maceda, Notes for </w:t>
      </w:r>
      <w:proofErr w:type="spellStart"/>
      <w:r w:rsidRPr="00692BB2">
        <w:rPr>
          <w:i/>
        </w:rPr>
        <w:t>Pagsamba</w:t>
      </w:r>
      <w:proofErr w:type="spellEnd"/>
      <w:r w:rsidRPr="00692BB2">
        <w:t xml:space="preserve">, </w:t>
      </w:r>
      <w:proofErr w:type="spellStart"/>
      <w:r w:rsidRPr="00692BB2">
        <w:rPr>
          <w:i/>
        </w:rPr>
        <w:t>Pagsamba</w:t>
      </w:r>
      <w:proofErr w:type="spellEnd"/>
      <w:r w:rsidRPr="00692BB2">
        <w:rPr>
          <w:i/>
        </w:rPr>
        <w:t>.</w:t>
      </w:r>
      <w:r w:rsidRPr="00692BB2" w:rsidDel="00F85E49">
        <w:t xml:space="preserve"> </w:t>
      </w:r>
      <w:r w:rsidRPr="00692BB2">
        <w:t xml:space="preserve"> </w:t>
      </w:r>
    </w:p>
    <w:p w14:paraId="011704B1" w14:textId="77777777" w:rsidR="00D74553" w:rsidRPr="00692BB2" w:rsidRDefault="00D74553" w:rsidP="002A6C3B">
      <w:pPr>
        <w:pStyle w:val="FootnoteText"/>
      </w:pPr>
    </w:p>
  </w:footnote>
  <w:footnote w:id="151">
    <w:p w14:paraId="6B1BAF46" w14:textId="77777777" w:rsidR="00D74553" w:rsidRPr="00692BB2" w:rsidRDefault="00D74553" w:rsidP="002A6C3B">
      <w:pPr>
        <w:pStyle w:val="FootnoteText"/>
      </w:pPr>
      <w:r w:rsidRPr="00692BB2">
        <w:rPr>
          <w:rStyle w:val="FootnoteReference"/>
        </w:rPr>
        <w:footnoteRef/>
      </w:r>
      <w:r w:rsidRPr="00692BB2">
        <w:t xml:space="preserve"> Maceda, Notes for </w:t>
      </w:r>
      <w:proofErr w:type="spellStart"/>
      <w:r w:rsidRPr="00692BB2">
        <w:rPr>
          <w:i/>
        </w:rPr>
        <w:t>Pagsamba</w:t>
      </w:r>
      <w:proofErr w:type="spellEnd"/>
      <w:r w:rsidRPr="00692BB2">
        <w:t xml:space="preserve">, </w:t>
      </w:r>
      <w:proofErr w:type="spellStart"/>
      <w:r w:rsidRPr="00692BB2">
        <w:rPr>
          <w:i/>
        </w:rPr>
        <w:t>Pagsamba</w:t>
      </w:r>
      <w:proofErr w:type="spellEnd"/>
      <w:r w:rsidRPr="00692BB2">
        <w:t xml:space="preserve">. </w:t>
      </w:r>
    </w:p>
    <w:p w14:paraId="201FFA62" w14:textId="77777777" w:rsidR="00D74553" w:rsidRPr="00692BB2" w:rsidRDefault="00D74553" w:rsidP="002A6C3B">
      <w:pPr>
        <w:pStyle w:val="FootnoteText"/>
      </w:pPr>
    </w:p>
  </w:footnote>
  <w:footnote w:id="152">
    <w:p w14:paraId="05D53A7A" w14:textId="77777777" w:rsidR="00D74553" w:rsidRDefault="00D74553" w:rsidP="002A6C3B">
      <w:pPr>
        <w:pStyle w:val="FootnoteText"/>
        <w:rPr>
          <w:i/>
        </w:rPr>
      </w:pPr>
      <w:r w:rsidRPr="00692BB2">
        <w:rPr>
          <w:rStyle w:val="FootnoteReference"/>
        </w:rPr>
        <w:footnoteRef/>
      </w:r>
      <w:r w:rsidRPr="00692BB2">
        <w:t xml:space="preserve"> Maceda, Notes for </w:t>
      </w:r>
      <w:proofErr w:type="spellStart"/>
      <w:r w:rsidRPr="00692BB2">
        <w:rPr>
          <w:i/>
        </w:rPr>
        <w:t>Pagsamba</w:t>
      </w:r>
      <w:proofErr w:type="spellEnd"/>
      <w:r w:rsidRPr="00692BB2">
        <w:t xml:space="preserve">, </w:t>
      </w:r>
      <w:proofErr w:type="spellStart"/>
      <w:r w:rsidRPr="00692BB2">
        <w:rPr>
          <w:i/>
        </w:rPr>
        <w:t>Pagsamba</w:t>
      </w:r>
      <w:proofErr w:type="spellEnd"/>
      <w:r w:rsidRPr="00692BB2">
        <w:rPr>
          <w:i/>
        </w:rPr>
        <w:t>.</w:t>
      </w:r>
      <w:r w:rsidRPr="00113119" w:rsidDel="00F85E49">
        <w:t xml:space="preserve"> </w:t>
      </w:r>
      <w:r w:rsidRPr="00F82A95">
        <w:rPr>
          <w:i/>
        </w:rPr>
        <w:t xml:space="preserve"> </w:t>
      </w:r>
    </w:p>
    <w:p w14:paraId="603108A0" w14:textId="77777777" w:rsidR="00D74553" w:rsidRPr="00F82A95" w:rsidRDefault="00D74553" w:rsidP="002A6C3B">
      <w:pPr>
        <w:pStyle w:val="FootnoteText"/>
      </w:pPr>
    </w:p>
  </w:footnote>
  <w:footnote w:id="153">
    <w:p w14:paraId="5424C5B4" w14:textId="77777777" w:rsidR="00D74553" w:rsidRDefault="00D74553" w:rsidP="002A6C3B">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D74553" w:rsidRPr="002E6BD4" w:rsidRDefault="00D74553" w:rsidP="002A6C3B">
      <w:pPr>
        <w:pStyle w:val="FootnoteText"/>
      </w:pPr>
    </w:p>
  </w:footnote>
  <w:footnote w:id="154">
    <w:p w14:paraId="157C4299" w14:textId="77777777" w:rsidR="00D74553" w:rsidRDefault="00D74553" w:rsidP="002A6C3B">
      <w:pPr>
        <w:pStyle w:val="FootnoteText"/>
      </w:pPr>
      <w:r w:rsidRPr="002E6BD4">
        <w:rPr>
          <w:rStyle w:val="FootnoteReference"/>
        </w:rPr>
        <w:footnoteRef/>
      </w:r>
      <w:r w:rsidRPr="002E6BD4">
        <w:t xml:space="preserve"> Hamilton-Paterson, </w:t>
      </w:r>
      <w:bookmarkStart w:id="40" w:name="_Hlk506819905"/>
      <w:r w:rsidRPr="00AF36C1">
        <w:rPr>
          <w:i/>
        </w:rPr>
        <w:t>America’s Boy</w:t>
      </w:r>
      <w:bookmarkEnd w:id="40"/>
      <w:r>
        <w:t xml:space="preserve">, </w:t>
      </w:r>
      <w:r w:rsidRPr="002E6BD4">
        <w:t>256, 264-5; Bonner,</w:t>
      </w:r>
      <w:r>
        <w:t xml:space="preserve"> </w:t>
      </w:r>
      <w:bookmarkStart w:id="41" w:name="_Hlk506819920"/>
      <w:r w:rsidRPr="002E6BD4">
        <w:rPr>
          <w:i/>
        </w:rPr>
        <w:t>Waltzing with a Dictator</w:t>
      </w:r>
      <w:bookmarkEnd w:id="41"/>
      <w:r>
        <w:t>,</w:t>
      </w:r>
      <w:r w:rsidRPr="002E6BD4">
        <w:t xml:space="preserve"> 67-9. </w:t>
      </w:r>
    </w:p>
    <w:p w14:paraId="5B1399C8" w14:textId="77777777" w:rsidR="00D74553" w:rsidRPr="002E6BD4" w:rsidRDefault="00D74553" w:rsidP="002A6C3B">
      <w:pPr>
        <w:pStyle w:val="FootnoteText"/>
      </w:pPr>
    </w:p>
  </w:footnote>
  <w:footnote w:id="155">
    <w:p w14:paraId="19FF8252" w14:textId="77777777" w:rsidR="00D74553" w:rsidRDefault="00D74553" w:rsidP="002A6C3B">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D74553" w:rsidRPr="002E6BD4" w:rsidRDefault="00D74553" w:rsidP="002A6C3B">
      <w:pPr>
        <w:pStyle w:val="FootnoteText"/>
      </w:pPr>
    </w:p>
  </w:footnote>
  <w:footnote w:id="156">
    <w:p w14:paraId="37FEA772" w14:textId="77777777" w:rsidR="00D74553" w:rsidRDefault="00D74553" w:rsidP="002A6C3B">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D74553" w:rsidRPr="002E6BD4" w:rsidRDefault="00D74553" w:rsidP="002A6C3B">
      <w:pPr>
        <w:pStyle w:val="FootnoteText"/>
      </w:pPr>
    </w:p>
  </w:footnote>
  <w:footnote w:id="157">
    <w:p w14:paraId="78CBF459" w14:textId="0868BA42" w:rsidR="00D74553" w:rsidRPr="00172E15" w:rsidRDefault="00D74553" w:rsidP="002A6C3B">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…The tapes were played on radio during the height of the student activist rebellion in 1971</w:t>
      </w:r>
      <w:r>
        <w:t>–</w:t>
      </w:r>
      <w:r w:rsidRPr="00172E15">
        <w:t xml:space="preserve">1972 which prompted Marcos to proclaim martial law.” In </w:t>
      </w:r>
      <w:bookmarkStart w:id="42" w:name="_Hlk506820401"/>
      <w:r w:rsidRPr="00172E15">
        <w:t xml:space="preserve">Nicole S. De Guzman, “Dovie Beams Loved Marcos as Much </w:t>
      </w:r>
      <w:proofErr w:type="gramStart"/>
      <w:r w:rsidRPr="00172E15">
        <w:t>As</w:t>
      </w:r>
      <w:proofErr w:type="gramEnd"/>
      <w:r w:rsidRPr="00172E15">
        <w:t xml:space="preserve"> He Did,” </w:t>
      </w:r>
      <w:r w:rsidRPr="00172E15">
        <w:rPr>
          <w:i/>
        </w:rPr>
        <w:t>Manila Times</w:t>
      </w:r>
      <w:r w:rsidRPr="00172E15">
        <w:t xml:space="preserve">, July 8, 1986, 15. </w:t>
      </w:r>
      <w:bookmarkEnd w:id="42"/>
    </w:p>
    <w:p w14:paraId="436A03FA" w14:textId="77777777" w:rsidR="00D74553" w:rsidRPr="0038554D" w:rsidRDefault="00D74553" w:rsidP="002A6C3B">
      <w:pPr>
        <w:pStyle w:val="FootnoteText"/>
      </w:pPr>
    </w:p>
  </w:footnote>
  <w:footnote w:id="158">
    <w:p w14:paraId="55275B38" w14:textId="77777777" w:rsidR="00D74553" w:rsidRDefault="00D74553" w:rsidP="002A6C3B">
      <w:pPr>
        <w:pStyle w:val="FootnoteText"/>
      </w:pPr>
      <w:r w:rsidRPr="002E6BD4">
        <w:rPr>
          <w:rStyle w:val="FootnoteReference"/>
        </w:rPr>
        <w:footnoteRef/>
      </w:r>
      <w:r w:rsidRPr="002E6BD4">
        <w:t xml:space="preserve"> </w:t>
      </w:r>
      <w:bookmarkStart w:id="43" w:name="_Hlk506820422"/>
      <w:r w:rsidRPr="002E6BD4">
        <w:t xml:space="preserve">Alfredo R. Roces, “Cassettes in Concert,” </w:t>
      </w:r>
      <w:r w:rsidRPr="002E6BD4">
        <w:rPr>
          <w:i/>
        </w:rPr>
        <w:t xml:space="preserve">Manila Times, </w:t>
      </w:r>
      <w:r w:rsidRPr="002E6BD4">
        <w:t>March 10, 1971.</w:t>
      </w:r>
    </w:p>
    <w:bookmarkEnd w:id="43"/>
    <w:p w14:paraId="61E36588" w14:textId="77777777" w:rsidR="00D74553" w:rsidRPr="002E6BD4" w:rsidRDefault="00D74553" w:rsidP="002A6C3B">
      <w:pPr>
        <w:pStyle w:val="FootnoteText"/>
      </w:pPr>
    </w:p>
  </w:footnote>
  <w:footnote w:id="159">
    <w:p w14:paraId="6BBB0BB6" w14:textId="77777777" w:rsidR="00D74553" w:rsidRDefault="00D74553" w:rsidP="002A6C3B">
      <w:pPr>
        <w:pStyle w:val="FootnoteText"/>
      </w:pPr>
      <w:r w:rsidRPr="002E6BD4">
        <w:rPr>
          <w:rStyle w:val="FootnoteReference"/>
        </w:rPr>
        <w:footnoteRef/>
      </w:r>
      <w:r w:rsidRPr="002E6BD4">
        <w:t xml:space="preserve"> </w:t>
      </w:r>
      <w:bookmarkStart w:id="44" w:name="_Hlk506820444"/>
      <w:r w:rsidRPr="002E6BD4">
        <w:t xml:space="preserve">Leonor </w:t>
      </w:r>
      <w:proofErr w:type="spellStart"/>
      <w:r w:rsidRPr="002E6BD4">
        <w:t>Orosa</w:t>
      </w:r>
      <w:proofErr w:type="spellEnd"/>
      <w:r w:rsidRPr="002E6BD4">
        <w:t xml:space="preserve">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4"/>
    </w:p>
    <w:p w14:paraId="01BD483F" w14:textId="77777777" w:rsidR="00D74553" w:rsidRPr="002E6BD4" w:rsidRDefault="00D74553" w:rsidP="002A6C3B">
      <w:pPr>
        <w:pStyle w:val="FootnoteText"/>
      </w:pPr>
    </w:p>
  </w:footnote>
  <w:footnote w:id="160">
    <w:p w14:paraId="55894791" w14:textId="77777777" w:rsidR="00D74553" w:rsidRDefault="00D74553" w:rsidP="002A6C3B">
      <w:pPr>
        <w:pStyle w:val="FootnoteText"/>
      </w:pPr>
      <w:r w:rsidRPr="002E6BD4">
        <w:rPr>
          <w:rStyle w:val="FootnoteReference"/>
        </w:rPr>
        <w:footnoteRef/>
      </w:r>
      <w:r w:rsidRPr="002E6BD4">
        <w:t xml:space="preserve"> </w:t>
      </w:r>
      <w:bookmarkStart w:id="45"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5"/>
    </w:p>
    <w:p w14:paraId="0E8B65BD" w14:textId="77777777" w:rsidR="00D74553" w:rsidRPr="002E6BD4" w:rsidRDefault="00D74553" w:rsidP="002A6C3B">
      <w:pPr>
        <w:pStyle w:val="FootnoteText"/>
      </w:pPr>
    </w:p>
  </w:footnote>
  <w:footnote w:id="161">
    <w:p w14:paraId="14CAC8E6"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D74553" w:rsidRPr="002E6BD4" w:rsidRDefault="00D74553" w:rsidP="002A6C3B">
      <w:pPr>
        <w:pStyle w:val="FootnoteText"/>
      </w:pPr>
    </w:p>
  </w:footnote>
  <w:footnote w:id="162">
    <w:p w14:paraId="3B803671" w14:textId="77777777" w:rsidR="00D74553" w:rsidRDefault="00D74553" w:rsidP="002A6C3B">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D74553" w:rsidRPr="002E6BD4" w:rsidRDefault="00D74553" w:rsidP="002A6C3B">
      <w:pPr>
        <w:pStyle w:val="FootnoteText"/>
      </w:pPr>
    </w:p>
  </w:footnote>
  <w:footnote w:id="163">
    <w:p w14:paraId="0A4A49BA"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D74553" w:rsidRPr="002E6BD4" w:rsidRDefault="00D74553" w:rsidP="002A6C3B">
      <w:pPr>
        <w:pStyle w:val="FootnoteText"/>
      </w:pPr>
    </w:p>
  </w:footnote>
  <w:footnote w:id="164">
    <w:p w14:paraId="63D03F4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D74553" w:rsidRPr="002E6BD4" w:rsidRDefault="00D74553" w:rsidP="002A6C3B">
      <w:pPr>
        <w:pStyle w:val="FootnoteText"/>
      </w:pPr>
    </w:p>
  </w:footnote>
  <w:footnote w:id="165">
    <w:p w14:paraId="02393787" w14:textId="77777777" w:rsidR="00D74553" w:rsidRDefault="00D74553" w:rsidP="002A6C3B">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D74553" w:rsidRPr="00C60BDB" w:rsidRDefault="00D74553" w:rsidP="002A6C3B">
      <w:pPr>
        <w:pStyle w:val="FootnoteText"/>
      </w:pPr>
    </w:p>
  </w:footnote>
  <w:footnote w:id="166">
    <w:p w14:paraId="5BF007A6" w14:textId="77777777" w:rsidR="00D74553" w:rsidRDefault="00D74553" w:rsidP="002A6C3B">
      <w:pPr>
        <w:pStyle w:val="FootnoteText"/>
      </w:pPr>
      <w:r w:rsidRPr="002E6BD4">
        <w:rPr>
          <w:rStyle w:val="FootnoteReference"/>
        </w:rPr>
        <w:footnoteRef/>
      </w:r>
      <w:r w:rsidRPr="002E6BD4">
        <w:t xml:space="preserve"> Salome Voegelin, </w:t>
      </w:r>
      <w:r w:rsidRPr="002E6BD4">
        <w:rPr>
          <w:i/>
        </w:rPr>
        <w:t xml:space="preserve">Listening to Noise and Silence </w:t>
      </w:r>
      <w:r w:rsidRPr="002E6BD4">
        <w:t xml:space="preserve">(New York: Bloomsbury, 2010), 11. </w:t>
      </w:r>
    </w:p>
    <w:p w14:paraId="2262539B" w14:textId="77777777" w:rsidR="00D74553" w:rsidRPr="002E6BD4" w:rsidRDefault="00D74553" w:rsidP="002A6C3B">
      <w:pPr>
        <w:pStyle w:val="FootnoteText"/>
      </w:pPr>
    </w:p>
  </w:footnote>
  <w:footnote w:id="167">
    <w:p w14:paraId="312E3528" w14:textId="77777777" w:rsidR="00D74553" w:rsidRPr="00C60BDB" w:rsidRDefault="00D74553" w:rsidP="002A6C3B">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68">
    <w:p w14:paraId="54B9FCD2" w14:textId="77777777" w:rsidR="00D74553" w:rsidRDefault="00D74553" w:rsidP="002A6C3B">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D74553" w:rsidRPr="002E6BD4" w:rsidRDefault="00D74553" w:rsidP="002A6C3B">
      <w:pPr>
        <w:pStyle w:val="FootnoteText"/>
      </w:pPr>
    </w:p>
  </w:footnote>
  <w:footnote w:id="169">
    <w:p w14:paraId="6AC3031E"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D74553" w:rsidRPr="002E6BD4" w:rsidRDefault="00D74553" w:rsidP="002A6C3B">
      <w:pPr>
        <w:pStyle w:val="FootnoteText"/>
      </w:pPr>
    </w:p>
  </w:footnote>
  <w:footnote w:id="170">
    <w:p w14:paraId="1277B6AC" w14:textId="77777777" w:rsidR="00D74553" w:rsidRDefault="00D74553" w:rsidP="002A6C3B">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D74553" w:rsidRPr="00BB0869" w:rsidRDefault="00D74553" w:rsidP="002A6C3B">
      <w:pPr>
        <w:pStyle w:val="FootnoteText"/>
      </w:pPr>
    </w:p>
  </w:footnote>
  <w:footnote w:id="171">
    <w:p w14:paraId="5B15B7AC"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D74553" w:rsidRPr="00BB0869" w:rsidRDefault="00D74553" w:rsidP="002A6C3B">
      <w:pPr>
        <w:pStyle w:val="FootnoteText"/>
      </w:pPr>
    </w:p>
  </w:footnote>
  <w:footnote w:id="172">
    <w:p w14:paraId="4D41E032"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D74553" w:rsidRPr="00BB0869" w:rsidRDefault="00D74553" w:rsidP="002A6C3B">
      <w:pPr>
        <w:pStyle w:val="FootnoteText"/>
      </w:pPr>
      <w:r w:rsidRPr="00BB0869">
        <w:tab/>
      </w:r>
    </w:p>
  </w:footnote>
  <w:footnote w:id="173">
    <w:p w14:paraId="650F2833"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D74553" w:rsidRPr="002E6BD4" w:rsidRDefault="00D74553" w:rsidP="002A6C3B">
      <w:pPr>
        <w:pStyle w:val="FootnoteText"/>
      </w:pPr>
    </w:p>
  </w:footnote>
  <w:footnote w:id="174">
    <w:p w14:paraId="62E4D9D0"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D74553" w:rsidRPr="002E6BD4" w:rsidRDefault="00D74553" w:rsidP="002A6C3B">
      <w:pPr>
        <w:pStyle w:val="FootnoteText"/>
      </w:pPr>
    </w:p>
  </w:footnote>
  <w:footnote w:id="175">
    <w:p w14:paraId="04902986"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D74553" w:rsidRPr="002E6BD4" w:rsidRDefault="00D74553" w:rsidP="002A6C3B">
      <w:pPr>
        <w:pStyle w:val="FootnoteText"/>
      </w:pPr>
      <w:r w:rsidRPr="002E6BD4">
        <w:tab/>
      </w:r>
    </w:p>
  </w:footnote>
  <w:footnote w:id="176">
    <w:p w14:paraId="6E5A321C"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D74553" w:rsidRPr="002E6BD4" w:rsidRDefault="00D74553" w:rsidP="002A6C3B">
      <w:pPr>
        <w:pStyle w:val="FootnoteText"/>
      </w:pPr>
    </w:p>
  </w:footnote>
  <w:footnote w:id="177">
    <w:p w14:paraId="07A2AF2D"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D74553" w:rsidRPr="002E6BD4" w:rsidRDefault="00D74553" w:rsidP="002A6C3B">
      <w:pPr>
        <w:pStyle w:val="FootnoteText"/>
      </w:pPr>
      <w:r w:rsidRPr="002E6BD4">
        <w:t xml:space="preserve"> </w:t>
      </w:r>
      <w:r w:rsidRPr="002E6BD4">
        <w:tab/>
      </w:r>
    </w:p>
  </w:footnote>
  <w:footnote w:id="178">
    <w:p w14:paraId="7F1642A4" w14:textId="77777777" w:rsidR="00D74553" w:rsidRDefault="00D74553" w:rsidP="002A6C3B">
      <w:pPr>
        <w:pStyle w:val="FootnoteText"/>
      </w:pPr>
      <w:r w:rsidRPr="002E6BD4">
        <w:rPr>
          <w:rStyle w:val="FootnoteReference"/>
        </w:rPr>
        <w:footnoteRef/>
      </w:r>
      <w:r w:rsidRPr="002E6BD4">
        <w:rPr>
          <w:i/>
        </w:rPr>
        <w:t xml:space="preserve"> </w:t>
      </w:r>
      <w:bookmarkStart w:id="47"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7"/>
      <w:r w:rsidRPr="002E6BD4">
        <w:tab/>
      </w:r>
    </w:p>
    <w:p w14:paraId="14077E20" w14:textId="77777777" w:rsidR="00D74553" w:rsidRPr="002E6BD4" w:rsidRDefault="00D74553" w:rsidP="002A6C3B">
      <w:pPr>
        <w:pStyle w:val="FootnoteText"/>
      </w:pPr>
    </w:p>
  </w:footnote>
  <w:footnote w:id="179">
    <w:p w14:paraId="7E7E3E81" w14:textId="77777777" w:rsidR="00D74553" w:rsidRDefault="00D74553" w:rsidP="002A6C3B">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D74553" w:rsidRPr="002E6BD4" w:rsidRDefault="00D74553" w:rsidP="002A6C3B">
      <w:pPr>
        <w:pStyle w:val="FootnoteText"/>
      </w:pPr>
    </w:p>
  </w:footnote>
  <w:footnote w:id="180">
    <w:p w14:paraId="082E9A10"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D74553" w:rsidRPr="002E6BD4" w:rsidRDefault="00D74553" w:rsidP="002A6C3B">
      <w:pPr>
        <w:pStyle w:val="FootnoteText"/>
      </w:pPr>
    </w:p>
  </w:footnote>
  <w:footnote w:id="181">
    <w:p w14:paraId="68BAFA3B" w14:textId="77777777" w:rsidR="00D74553" w:rsidRDefault="00D74553" w:rsidP="002A6C3B">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D74553" w:rsidRPr="006C6851" w:rsidRDefault="00D74553" w:rsidP="002A6C3B">
      <w:pPr>
        <w:pStyle w:val="FootnoteText"/>
      </w:pPr>
    </w:p>
  </w:footnote>
  <w:footnote w:id="182">
    <w:p w14:paraId="7AF168CC" w14:textId="77777777" w:rsidR="00D74553" w:rsidRDefault="00D74553" w:rsidP="002A6C3B">
      <w:pPr>
        <w:pStyle w:val="FootnoteText"/>
      </w:pPr>
      <w:r w:rsidRPr="002E6BD4">
        <w:rPr>
          <w:rStyle w:val="FootnoteReference"/>
        </w:rPr>
        <w:footnoteRef/>
      </w:r>
      <w:r w:rsidRPr="002E6BD4">
        <w:t xml:space="preserve"> Molina, “Happening at CCP Lobby</w:t>
      </w:r>
      <w:r>
        <w:t>.”</w:t>
      </w:r>
    </w:p>
    <w:p w14:paraId="1A4E5D03" w14:textId="77777777" w:rsidR="00D74553" w:rsidRPr="002E6BD4" w:rsidRDefault="00D74553" w:rsidP="002A6C3B">
      <w:pPr>
        <w:pStyle w:val="FootnoteText"/>
      </w:pPr>
    </w:p>
  </w:footnote>
  <w:footnote w:id="183">
    <w:p w14:paraId="4B52FC27" w14:textId="77777777" w:rsidR="00D74553" w:rsidRDefault="00D74553" w:rsidP="002A6C3B">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D74553" w:rsidRPr="002E6BD4" w:rsidRDefault="00D74553" w:rsidP="002A6C3B">
      <w:pPr>
        <w:pStyle w:val="FootnoteText"/>
      </w:pPr>
    </w:p>
  </w:footnote>
  <w:footnote w:id="184">
    <w:p w14:paraId="2535305B" w14:textId="77777777" w:rsidR="00D74553" w:rsidRDefault="00D74553" w:rsidP="002A6C3B">
      <w:pPr>
        <w:pStyle w:val="FootnoteText"/>
      </w:pPr>
      <w:r w:rsidRPr="002E6BD4">
        <w:rPr>
          <w:rStyle w:val="FootnoteReference"/>
        </w:rPr>
        <w:footnoteRef/>
      </w:r>
      <w:r w:rsidRPr="002E6BD4">
        <w:t xml:space="preserve"> Roces, “Cassettes in Concert.” </w:t>
      </w:r>
    </w:p>
    <w:p w14:paraId="048CD380" w14:textId="77777777" w:rsidR="00D74553" w:rsidRPr="002E6BD4" w:rsidRDefault="00D74553" w:rsidP="002A6C3B">
      <w:pPr>
        <w:pStyle w:val="FootnoteText"/>
        <w:rPr>
          <w:highlight w:val="green"/>
        </w:rPr>
      </w:pPr>
    </w:p>
  </w:footnote>
  <w:footnote w:id="185">
    <w:p w14:paraId="299A9112" w14:textId="77777777" w:rsidR="00D74553" w:rsidRPr="002E4FBB" w:rsidRDefault="00D74553" w:rsidP="002A6C3B">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86">
    <w:p w14:paraId="29BC2287" w14:textId="77777777" w:rsidR="00D74553" w:rsidRPr="002E6BD4" w:rsidRDefault="00D74553" w:rsidP="002A6C3B">
      <w:pPr>
        <w:pStyle w:val="FootnoteText"/>
      </w:pPr>
      <w:r w:rsidRPr="002E6BD4">
        <w:rPr>
          <w:rStyle w:val="FootnoteReference"/>
        </w:rPr>
        <w:footnoteRef/>
      </w:r>
      <w:r w:rsidRPr="002E6BD4">
        <w:t xml:space="preserve"> Molina, “Happening at CCP Lobby.”</w:t>
      </w:r>
    </w:p>
    <w:p w14:paraId="3185575B" w14:textId="77777777" w:rsidR="00D74553" w:rsidRPr="002E6BD4" w:rsidRDefault="00D74553" w:rsidP="002A6C3B">
      <w:pPr>
        <w:pStyle w:val="FootnoteText"/>
      </w:pPr>
    </w:p>
  </w:footnote>
  <w:footnote w:id="187">
    <w:p w14:paraId="63750E61" w14:textId="77777777" w:rsidR="00D74553" w:rsidRPr="00512E6D" w:rsidRDefault="00D74553" w:rsidP="002A6C3B">
      <w:pPr>
        <w:pStyle w:val="FootnoteText"/>
      </w:pPr>
      <w:r w:rsidRPr="006B387F">
        <w:rPr>
          <w:rStyle w:val="FootnoteReference"/>
        </w:rPr>
        <w:footnoteRef/>
      </w:r>
      <w:r w:rsidRPr="006B387F">
        <w:t xml:space="preserve"> </w:t>
      </w:r>
      <w:bookmarkStart w:id="48"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8"/>
      <w:r>
        <w:t xml:space="preserve"> </w:t>
      </w:r>
    </w:p>
  </w:footnote>
  <w:footnote w:id="188">
    <w:p w14:paraId="1CB594A7" w14:textId="77777777" w:rsidR="00D74553" w:rsidRPr="00C60BDB" w:rsidRDefault="00D74553" w:rsidP="002A6C3B">
      <w:pPr>
        <w:pStyle w:val="FootnoteText"/>
      </w:pPr>
      <w:r w:rsidRPr="00C60BDB">
        <w:rPr>
          <w:rStyle w:val="FootnoteReference"/>
          <w:rFonts w:ascii="Times" w:hAnsi="Times"/>
        </w:rPr>
        <w:footnoteRef/>
      </w:r>
      <w:r w:rsidRPr="00C60BDB">
        <w:t xml:space="preserve"> “Chaotic Concert,” 1971. </w:t>
      </w:r>
    </w:p>
  </w:footnote>
  <w:footnote w:id="189">
    <w:p w14:paraId="7D149658" w14:textId="77777777" w:rsidR="00D74553" w:rsidRPr="00E808F6" w:rsidRDefault="00D74553" w:rsidP="002A6C3B">
      <w:pPr>
        <w:pStyle w:val="FootnoteText"/>
      </w:pPr>
      <w:r w:rsidRPr="00E808F6">
        <w:rPr>
          <w:rStyle w:val="FootnoteReference"/>
        </w:rPr>
        <w:footnoteRef/>
      </w:r>
      <w:r w:rsidRPr="00E808F6">
        <w:t xml:space="preserve"> </w:t>
      </w:r>
      <w:bookmarkStart w:id="49"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9"/>
      <w:r w:rsidRPr="00E808F6">
        <w:t xml:space="preserve">. Bunoan describes Chabet’s artwork as </w:t>
      </w:r>
      <w:r w:rsidRPr="00E808F6">
        <w:rPr>
          <w:rFonts w:eastAsia="Times New Roman"/>
        </w:rPr>
        <w:t>“veiled critiques from within the institution itself.”</w:t>
      </w:r>
    </w:p>
    <w:p w14:paraId="19D89958" w14:textId="77777777" w:rsidR="00D74553" w:rsidRPr="003A2193" w:rsidRDefault="00D74553" w:rsidP="002A6C3B">
      <w:pPr>
        <w:pStyle w:val="FootnoteText"/>
      </w:pPr>
    </w:p>
  </w:footnote>
  <w:footnote w:id="190">
    <w:p w14:paraId="257F83B0" w14:textId="77777777" w:rsidR="00D74553" w:rsidRDefault="00D74553" w:rsidP="002A6C3B">
      <w:pPr>
        <w:pStyle w:val="FootnoteText"/>
      </w:pPr>
      <w:r w:rsidRPr="007D50C0">
        <w:rPr>
          <w:rStyle w:val="FootnoteReference"/>
        </w:rPr>
        <w:footnoteRef/>
      </w:r>
      <w:r w:rsidRPr="007D50C0">
        <w:t xml:space="preserve"> </w:t>
      </w:r>
      <w:bookmarkStart w:id="51" w:name="_Hlk507443265"/>
      <w:r>
        <w:t xml:space="preserve">Michael Tenzer, “Jose Maceda and the Paradoxes of Modern Composition in Southeast Asia,” </w:t>
      </w:r>
      <w:r>
        <w:rPr>
          <w:i/>
        </w:rPr>
        <w:t xml:space="preserve">Ethnomusicology </w:t>
      </w:r>
      <w:r>
        <w:t>47, no. 1 (Winter 2003): 107.</w:t>
      </w:r>
    </w:p>
    <w:bookmarkEnd w:id="51"/>
    <w:p w14:paraId="27EBABB0" w14:textId="77777777" w:rsidR="00D74553" w:rsidRPr="007D50C0" w:rsidRDefault="00D74553" w:rsidP="002A6C3B">
      <w:pPr>
        <w:pStyle w:val="FootnoteText"/>
      </w:pPr>
    </w:p>
  </w:footnote>
  <w:footnote w:id="191">
    <w:p w14:paraId="172653FC" w14:textId="77777777" w:rsidR="00D74553" w:rsidRPr="007D50C0" w:rsidRDefault="00D74553" w:rsidP="002A6C3B">
      <w:pPr>
        <w:pStyle w:val="FootnoteText"/>
      </w:pPr>
      <w:r w:rsidRPr="007D50C0">
        <w:rPr>
          <w:rStyle w:val="FootnoteReference"/>
        </w:rPr>
        <w:footnoteRef/>
      </w:r>
      <w:r w:rsidRPr="007D50C0">
        <w:t xml:space="preserve"> </w:t>
      </w:r>
      <w:r>
        <w:t>Tenzer, “Jose Maceda,” 107.</w:t>
      </w:r>
    </w:p>
    <w:p w14:paraId="3470A43E" w14:textId="77777777" w:rsidR="00D74553" w:rsidRPr="007D50C0" w:rsidRDefault="00D74553" w:rsidP="002A6C3B">
      <w:pPr>
        <w:pStyle w:val="FootnoteText"/>
      </w:pPr>
    </w:p>
  </w:footnote>
  <w:footnote w:id="192">
    <w:p w14:paraId="6059B31E" w14:textId="77777777" w:rsidR="00D74553" w:rsidRPr="007D50C0" w:rsidRDefault="00D74553" w:rsidP="002A6C3B">
      <w:pPr>
        <w:pStyle w:val="FootnoteText"/>
      </w:pPr>
      <w:r w:rsidRPr="007D50C0">
        <w:rPr>
          <w:rStyle w:val="FootnoteReference"/>
        </w:rPr>
        <w:footnoteRef/>
      </w:r>
      <w:r w:rsidRPr="007D50C0">
        <w:t xml:space="preserve"> Santos, </w:t>
      </w:r>
      <w:r w:rsidRPr="00E913D1">
        <w:rPr>
          <w:i/>
        </w:rPr>
        <w:t>Tunugan</w:t>
      </w:r>
      <w:r>
        <w:t xml:space="preserve">, </w:t>
      </w:r>
      <w:r w:rsidRPr="00E913D1">
        <w:t>147</w:t>
      </w:r>
      <w:r w:rsidRPr="007D50C0">
        <w:t xml:space="preserve">. </w:t>
      </w:r>
    </w:p>
    <w:p w14:paraId="6C396282" w14:textId="77777777" w:rsidR="00D74553" w:rsidRPr="007D50C0" w:rsidRDefault="00D74553" w:rsidP="002A6C3B">
      <w:pPr>
        <w:pStyle w:val="FootnoteText"/>
      </w:pPr>
    </w:p>
  </w:footnote>
  <w:footnote w:id="193">
    <w:p w14:paraId="7085028B" w14:textId="77777777" w:rsidR="00D74553" w:rsidRPr="007D50C0" w:rsidRDefault="00D74553" w:rsidP="002A6C3B">
      <w:pPr>
        <w:pStyle w:val="FootnoteText"/>
      </w:pPr>
      <w:r w:rsidRPr="007D50C0">
        <w:rPr>
          <w:rStyle w:val="FootnoteReference"/>
        </w:rPr>
        <w:footnoteRef/>
      </w:r>
      <w:r>
        <w:t xml:space="preserve"> Santos, </w:t>
      </w:r>
      <w:r w:rsidRPr="00E913D1">
        <w:rPr>
          <w:i/>
        </w:rPr>
        <w:t>Tunugan</w:t>
      </w:r>
      <w:r>
        <w:t xml:space="preserve">, </w:t>
      </w:r>
      <w:r w:rsidRPr="007D50C0">
        <w:t>141.</w:t>
      </w:r>
    </w:p>
    <w:p w14:paraId="39BF8F4C" w14:textId="77777777" w:rsidR="00D74553" w:rsidRPr="007D50C0" w:rsidRDefault="00D74553" w:rsidP="002A6C3B">
      <w:pPr>
        <w:pStyle w:val="FootnoteText"/>
      </w:pPr>
    </w:p>
  </w:footnote>
  <w:footnote w:id="194">
    <w:p w14:paraId="04E939BE" w14:textId="77777777" w:rsidR="00D74553" w:rsidRDefault="00D74553" w:rsidP="002A6C3B">
      <w:pPr>
        <w:pStyle w:val="FootnoteText"/>
      </w:pPr>
      <w:r w:rsidRPr="00890D06">
        <w:rPr>
          <w:rStyle w:val="FootnoteReference"/>
        </w:rPr>
        <w:footnoteRef/>
      </w:r>
      <w:r w:rsidRPr="00890D06">
        <w:t xml:space="preserve"> Neal Matherne</w:t>
      </w:r>
      <w:r>
        <w:t xml:space="preserve">, </w:t>
      </w:r>
      <w:bookmarkStart w:id="52" w:name="_Hlk507443531"/>
      <w:r>
        <w:t>“Naming the Artist, Composing the Philippines: Listening for the Nation in the National Artist Award” (PhD diss., University of California-Riverside, 2014),</w:t>
      </w:r>
      <w:r w:rsidRPr="00890D06">
        <w:t xml:space="preserve"> 85. </w:t>
      </w:r>
      <w:bookmarkEnd w:id="52"/>
    </w:p>
    <w:p w14:paraId="0258ED6B" w14:textId="77777777" w:rsidR="00D74553" w:rsidRPr="00741EBB" w:rsidRDefault="00D74553" w:rsidP="002A6C3B">
      <w:pPr>
        <w:pStyle w:val="FootnoteText"/>
      </w:pPr>
    </w:p>
  </w:footnote>
  <w:footnote w:id="195">
    <w:p w14:paraId="2898C89C" w14:textId="77777777" w:rsidR="00D74553" w:rsidRPr="00890D06" w:rsidRDefault="00D74553" w:rsidP="002A6C3B">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D74553" w:rsidRPr="00741EBB" w:rsidRDefault="00D74553" w:rsidP="002A6C3B">
      <w:pPr>
        <w:pStyle w:val="FootnoteText"/>
      </w:pPr>
    </w:p>
  </w:footnote>
  <w:footnote w:id="196">
    <w:p w14:paraId="3AFB8A58" w14:textId="77777777" w:rsidR="00D74553" w:rsidRPr="00741EBB" w:rsidRDefault="00D74553" w:rsidP="002A6C3B">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D74553" w:rsidRPr="00741EBB" w:rsidRDefault="00D74553" w:rsidP="002A6C3B">
      <w:pPr>
        <w:pStyle w:val="FootnoteText"/>
      </w:pPr>
    </w:p>
  </w:footnote>
  <w:footnote w:id="197">
    <w:p w14:paraId="4A334310" w14:textId="77777777" w:rsidR="00D74553" w:rsidRDefault="00D74553" w:rsidP="002A6C3B">
      <w:pPr>
        <w:pStyle w:val="FootnoteText"/>
        <w:rPr>
          <w:lang w:eastAsia="zh-TW"/>
        </w:rPr>
      </w:pPr>
      <w:r w:rsidRPr="00741EBB">
        <w:rPr>
          <w:rStyle w:val="FootnoteReference"/>
        </w:rPr>
        <w:footnoteRef/>
      </w:r>
      <w:r w:rsidRPr="00741EBB">
        <w:t xml:space="preserve"> </w:t>
      </w:r>
      <w:bookmarkStart w:id="53"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r>
        <w:rPr>
          <w:i/>
          <w:lang w:eastAsia="zh-TW"/>
        </w:rPr>
        <w:t>Tunu</w:t>
      </w:r>
      <w:r w:rsidRPr="00741EBB">
        <w:rPr>
          <w:i/>
          <w:lang w:eastAsia="zh-TW"/>
        </w:rPr>
        <w:t>gan</w:t>
      </w:r>
      <w:r>
        <w:rPr>
          <w:lang w:eastAsia="zh-TW"/>
        </w:rPr>
        <w:t>, 142</w:t>
      </w:r>
      <w:r w:rsidRPr="00741EBB">
        <w:rPr>
          <w:lang w:eastAsia="zh-TW"/>
        </w:rPr>
        <w:t>.</w:t>
      </w:r>
      <w:bookmarkEnd w:id="53"/>
    </w:p>
    <w:p w14:paraId="2BA0948E" w14:textId="77777777" w:rsidR="00D74553" w:rsidRPr="007D4383" w:rsidRDefault="00D74553" w:rsidP="002A6C3B">
      <w:pPr>
        <w:pStyle w:val="FootnoteText"/>
        <w:rPr>
          <w:lang w:eastAsia="zh-TW"/>
        </w:rPr>
      </w:pPr>
    </w:p>
  </w:footnote>
  <w:footnote w:id="198">
    <w:p w14:paraId="4A6FD9F6" w14:textId="77777777" w:rsidR="00D74553" w:rsidRPr="002F02D5" w:rsidRDefault="00D74553" w:rsidP="002A6C3B">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D74553" w:rsidRPr="002F02D5" w:rsidRDefault="00D74553" w:rsidP="002A6C3B">
      <w:pPr>
        <w:pStyle w:val="FootnoteText"/>
      </w:pPr>
    </w:p>
  </w:footnote>
  <w:footnote w:id="199">
    <w:p w14:paraId="494EDF2F" w14:textId="77777777" w:rsidR="00D74553" w:rsidRPr="002F02D5" w:rsidRDefault="00D74553" w:rsidP="002A6C3B">
      <w:pPr>
        <w:pStyle w:val="FootnoteText"/>
      </w:pPr>
      <w:r w:rsidRPr="002F02D5">
        <w:rPr>
          <w:rStyle w:val="FootnoteReference"/>
        </w:rPr>
        <w:footnoteRef/>
      </w:r>
      <w:r>
        <w:t xml:space="preserve"> Elizabeth Enriquez, </w:t>
      </w:r>
      <w:r>
        <w:rPr>
          <w:i/>
        </w:rPr>
        <w:t>Radyo: An Essay on Philippine Radio</w:t>
      </w:r>
      <w:r>
        <w:t xml:space="preserve"> (Manila: Cultural Center of the Philippines, 2003), 30</w:t>
      </w:r>
      <w:r w:rsidRPr="002F02D5">
        <w:t xml:space="preserve">. </w:t>
      </w:r>
    </w:p>
    <w:p w14:paraId="71D4EFB4" w14:textId="77777777" w:rsidR="00D74553" w:rsidRPr="002F02D5" w:rsidRDefault="00D74553" w:rsidP="002A6C3B">
      <w:pPr>
        <w:pStyle w:val="FootnoteText"/>
      </w:pPr>
    </w:p>
  </w:footnote>
  <w:footnote w:id="200">
    <w:p w14:paraId="10FCC03C" w14:textId="77777777" w:rsidR="00D74553" w:rsidRPr="00EC0691" w:rsidRDefault="00D74553" w:rsidP="002A6C3B">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D74553" w:rsidRPr="008C439E" w:rsidRDefault="00D74553" w:rsidP="002A6C3B">
      <w:pPr>
        <w:pStyle w:val="FootnoteText"/>
      </w:pPr>
    </w:p>
  </w:footnote>
  <w:footnote w:id="201">
    <w:p w14:paraId="5968E800" w14:textId="77777777" w:rsidR="00D74553" w:rsidRPr="008C439E" w:rsidRDefault="00D74553" w:rsidP="002A6C3B">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D74553" w:rsidRPr="008C439E" w:rsidRDefault="00D74553" w:rsidP="002A6C3B">
      <w:pPr>
        <w:pStyle w:val="FootnoteText"/>
      </w:pPr>
    </w:p>
  </w:footnote>
  <w:footnote w:id="202">
    <w:p w14:paraId="14F64F51"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D74553" w:rsidRPr="008C439E" w:rsidRDefault="00D74553" w:rsidP="002A6C3B">
      <w:pPr>
        <w:pStyle w:val="FootnoteText"/>
      </w:pPr>
    </w:p>
  </w:footnote>
  <w:footnote w:id="203">
    <w:p w14:paraId="62232F6A" w14:textId="77777777" w:rsidR="00D74553" w:rsidRPr="008C439E" w:rsidRDefault="00D74553" w:rsidP="002A6C3B">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r w:rsidRPr="00AD7056">
        <w:rPr>
          <w:i/>
        </w:rPr>
        <w:t xml:space="preserve">Tunugan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D74553" w:rsidRPr="008C439E" w:rsidRDefault="00D74553" w:rsidP="002A6C3B">
      <w:pPr>
        <w:pStyle w:val="FootnoteText"/>
      </w:pPr>
    </w:p>
  </w:footnote>
  <w:footnote w:id="204">
    <w:p w14:paraId="54BEED39"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D74553" w:rsidRPr="008C439E" w:rsidRDefault="00D74553" w:rsidP="002A6C3B">
      <w:pPr>
        <w:pStyle w:val="FootnoteText"/>
      </w:pPr>
    </w:p>
  </w:footnote>
  <w:footnote w:id="205">
    <w:p w14:paraId="7066B81D" w14:textId="77777777" w:rsidR="00D74553" w:rsidRPr="00C21DEE" w:rsidRDefault="00D74553" w:rsidP="002A6C3B">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r>
        <w:rPr>
          <w:i/>
          <w:lang w:eastAsia="zh-TW"/>
        </w:rPr>
        <w:t>Tunu</w:t>
      </w:r>
      <w:r w:rsidRPr="00741EBB">
        <w:rPr>
          <w:i/>
          <w:lang w:eastAsia="zh-TW"/>
        </w:rPr>
        <w:t>gan</w:t>
      </w:r>
      <w:r>
        <w:rPr>
          <w:lang w:eastAsia="zh-TW"/>
        </w:rPr>
        <w:t>, 143.</w:t>
      </w:r>
    </w:p>
    <w:p w14:paraId="2FB235FC" w14:textId="77777777" w:rsidR="00D74553" w:rsidRPr="00307D25" w:rsidRDefault="00D74553" w:rsidP="002A6C3B">
      <w:pPr>
        <w:pStyle w:val="FootnoteText"/>
      </w:pPr>
    </w:p>
  </w:footnote>
  <w:footnote w:id="206">
    <w:p w14:paraId="62CDCB5A" w14:textId="77777777" w:rsidR="00D74553" w:rsidRPr="00307D25" w:rsidRDefault="00D74553" w:rsidP="002A6C3B">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207">
    <w:p w14:paraId="568BB195" w14:textId="77777777" w:rsidR="00D74553" w:rsidRDefault="00D74553" w:rsidP="002A6C3B">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D74553" w:rsidRDefault="00D74553" w:rsidP="002A6C3B">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w:t>
      </w:r>
      <w:proofErr w:type="spellStart"/>
      <w:r w:rsidRPr="00147EDF">
        <w:rPr>
          <w:lang w:eastAsia="zh-TW"/>
        </w:rPr>
        <w:t>Maceda’s</w:t>
      </w:r>
      <w:proofErr w:type="spellEnd"/>
      <w:r w:rsidRPr="00147EDF">
        <w:rPr>
          <w:lang w:eastAsia="zh-TW"/>
        </w:rPr>
        <w:t xml:space="preserve">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D74553" w:rsidRPr="00147EDF" w:rsidRDefault="00D74553" w:rsidP="002A6C3B">
      <w:pPr>
        <w:pStyle w:val="FootnoteText"/>
      </w:pPr>
    </w:p>
  </w:footnote>
  <w:footnote w:id="208">
    <w:p w14:paraId="53BCCB29" w14:textId="77777777" w:rsidR="00D74553" w:rsidRDefault="00D74553" w:rsidP="002A6C3B">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D74553" w:rsidRPr="00677390" w:rsidRDefault="00D74553" w:rsidP="002A6C3B">
      <w:pPr>
        <w:pStyle w:val="FootnoteText"/>
        <w:rPr>
          <w:color w:val="000000" w:themeColor="text1"/>
        </w:rPr>
      </w:pPr>
    </w:p>
  </w:footnote>
  <w:footnote w:id="209">
    <w:p w14:paraId="58C987DF" w14:textId="77777777" w:rsidR="00D74553" w:rsidRDefault="00D74553" w:rsidP="002A6C3B">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D74553" w:rsidRPr="00677390" w:rsidRDefault="00D74553" w:rsidP="002A6C3B">
      <w:pPr>
        <w:pStyle w:val="FootnoteText"/>
        <w:rPr>
          <w:lang w:eastAsia="zh-TW"/>
        </w:rPr>
      </w:pPr>
    </w:p>
  </w:footnote>
  <w:footnote w:id="210">
    <w:p w14:paraId="153B9EDB" w14:textId="77777777" w:rsidR="00D74553" w:rsidRDefault="00D74553" w:rsidP="002A6C3B">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D74553" w:rsidRPr="00714E8A" w:rsidRDefault="00D74553" w:rsidP="002A6C3B">
      <w:pPr>
        <w:pStyle w:val="FootnoteText"/>
      </w:pPr>
    </w:p>
  </w:footnote>
  <w:footnote w:id="211">
    <w:p w14:paraId="4F5FD7B5" w14:textId="77777777" w:rsidR="00D74553" w:rsidRDefault="00D74553" w:rsidP="002A6C3B">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D74553" w:rsidRPr="00714E8A" w:rsidRDefault="00D74553" w:rsidP="002A6C3B">
      <w:pPr>
        <w:pStyle w:val="FootnoteText"/>
      </w:pPr>
    </w:p>
  </w:footnote>
  <w:footnote w:id="212">
    <w:p w14:paraId="63B1075D" w14:textId="77777777" w:rsidR="00D74553" w:rsidRDefault="00D74553" w:rsidP="002A6C3B">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D74553" w:rsidRPr="009A51FB" w:rsidRDefault="00D74553" w:rsidP="002A6C3B">
      <w:pPr>
        <w:pStyle w:val="FootnoteText"/>
      </w:pPr>
    </w:p>
  </w:footnote>
  <w:footnote w:id="213">
    <w:p w14:paraId="22D60226" w14:textId="77777777" w:rsidR="00D74553" w:rsidRDefault="00D74553" w:rsidP="002A6C3B">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D74553" w:rsidRPr="00714E8A" w:rsidRDefault="00D74553" w:rsidP="002A6C3B">
      <w:pPr>
        <w:pStyle w:val="FootnoteText"/>
        <w:rPr>
          <w:lang w:eastAsia="zh-TW"/>
        </w:rPr>
      </w:pPr>
    </w:p>
  </w:footnote>
  <w:footnote w:id="214">
    <w:p w14:paraId="03AA7A4E" w14:textId="77777777" w:rsidR="00D74553" w:rsidRDefault="00D74553" w:rsidP="002A6C3B">
      <w:pPr>
        <w:pStyle w:val="FootnoteText"/>
      </w:pPr>
      <w:r w:rsidRPr="00714E8A">
        <w:rPr>
          <w:rStyle w:val="FootnoteReference"/>
        </w:rPr>
        <w:footnoteRef/>
      </w:r>
      <w:r w:rsidRPr="00714E8A">
        <w:t xml:space="preserve"> Letty </w:t>
      </w:r>
      <w:r w:rsidRPr="00714E8A">
        <w:rPr>
          <w:lang w:eastAsia="zh-TW"/>
        </w:rPr>
        <w:t>Jimenez-</w:t>
      </w:r>
      <w:proofErr w:type="spellStart"/>
      <w:r w:rsidRPr="00714E8A">
        <w:rPr>
          <w:lang w:eastAsia="zh-TW"/>
        </w:rPr>
        <w:t>Magsanoc</w:t>
      </w:r>
      <w:proofErr w:type="spellEnd"/>
      <w:r w:rsidRPr="00714E8A">
        <w:rPr>
          <w:lang w:eastAsia="zh-TW"/>
        </w:rPr>
        <w:t xml:space="preserve">,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D74553" w:rsidRPr="00714E8A" w:rsidRDefault="00D74553" w:rsidP="002A6C3B">
      <w:pPr>
        <w:pStyle w:val="FootnoteText"/>
        <w:rPr>
          <w:b/>
        </w:rPr>
      </w:pPr>
      <w:r w:rsidRPr="00714E8A">
        <w:t xml:space="preserve"> </w:t>
      </w:r>
    </w:p>
  </w:footnote>
  <w:footnote w:id="215">
    <w:p w14:paraId="55F60F1A" w14:textId="77777777" w:rsidR="00D74553" w:rsidRDefault="00D74553" w:rsidP="002A6C3B">
      <w:pPr>
        <w:pStyle w:val="FootnoteText"/>
      </w:pPr>
      <w:r w:rsidRPr="00714E8A">
        <w:rPr>
          <w:rStyle w:val="FootnoteReference"/>
        </w:rPr>
        <w:footnoteRef/>
      </w:r>
      <w:r w:rsidRPr="00714E8A">
        <w:t xml:space="preserve"> Purita Kalaw-Ledesma and Amadis Ma. Guerrero, </w:t>
      </w:r>
      <w:r w:rsidRPr="00714E8A">
        <w:rPr>
          <w:i/>
        </w:rPr>
        <w:t>The Struggle for Philippine Art</w:t>
      </w:r>
      <w:r w:rsidRPr="00714E8A">
        <w:t xml:space="preserve"> (Manila: Vera-Reyes, 1974), 189.</w:t>
      </w:r>
    </w:p>
    <w:p w14:paraId="5BAE4264" w14:textId="77777777" w:rsidR="00D74553" w:rsidRPr="009B22FC" w:rsidRDefault="00D74553" w:rsidP="002A6C3B">
      <w:pPr>
        <w:pStyle w:val="FootnoteText"/>
      </w:pPr>
    </w:p>
  </w:footnote>
  <w:footnote w:id="216">
    <w:p w14:paraId="4735F063" w14:textId="77777777" w:rsidR="00D74553" w:rsidRPr="005067D6" w:rsidRDefault="00D74553" w:rsidP="002A6C3B">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D74553" w:rsidRPr="005067D6" w:rsidRDefault="00D74553" w:rsidP="002A6C3B">
      <w:pPr>
        <w:pStyle w:val="FootnoteText"/>
      </w:pPr>
    </w:p>
  </w:footnote>
  <w:footnote w:id="217">
    <w:p w14:paraId="5B1F9A9F" w14:textId="77777777" w:rsidR="00D74553" w:rsidRPr="005067D6" w:rsidRDefault="00D74553" w:rsidP="002A6C3B">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 xml:space="preserve">Pedro R </w:t>
      </w:r>
      <w:proofErr w:type="spellStart"/>
      <w:r w:rsidRPr="006137EB">
        <w:rPr>
          <w:lang w:eastAsia="zh-TW"/>
        </w:rPr>
        <w:t>Nervasa</w:t>
      </w:r>
      <w:proofErr w:type="spellEnd"/>
      <w:r w:rsidRPr="006137EB">
        <w:rPr>
          <w:lang w:eastAsia="zh-TW"/>
        </w:rPr>
        <w:t>,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D74553" w:rsidRPr="005067D6" w:rsidRDefault="00D74553" w:rsidP="002A6C3B">
      <w:pPr>
        <w:pStyle w:val="FootnoteText"/>
      </w:pPr>
    </w:p>
  </w:footnote>
  <w:footnote w:id="218">
    <w:p w14:paraId="2F112F58" w14:textId="77777777" w:rsidR="00D74553" w:rsidRPr="005067D6" w:rsidRDefault="00D74553" w:rsidP="002A6C3B">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D74553" w:rsidRPr="000E0E68" w:rsidRDefault="00D74553" w:rsidP="002A6C3B">
      <w:pPr>
        <w:pStyle w:val="FootnoteText"/>
      </w:pPr>
    </w:p>
  </w:footnote>
  <w:footnote w:id="219">
    <w:p w14:paraId="03B55F11" w14:textId="77777777" w:rsidR="00D74553" w:rsidRDefault="00D74553" w:rsidP="002A6C3B">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D74553" w:rsidRPr="000E0E68" w:rsidRDefault="00D74553" w:rsidP="002A6C3B">
      <w:pPr>
        <w:pStyle w:val="FootnoteText"/>
      </w:pPr>
    </w:p>
  </w:footnote>
  <w:footnote w:id="220">
    <w:p w14:paraId="66EA3770" w14:textId="77777777" w:rsidR="00D74553" w:rsidRDefault="00D74553" w:rsidP="002A6C3B">
      <w:pPr>
        <w:pStyle w:val="FootnoteText"/>
      </w:pPr>
      <w:r w:rsidRPr="00DD2975">
        <w:rPr>
          <w:rStyle w:val="FootnoteReference"/>
        </w:rPr>
        <w:footnoteRef/>
      </w:r>
      <w:r w:rsidRPr="00DD2975">
        <w:t xml:space="preserve"> See https://www.moma.org/calendar/exhibitions/1884 under press release, pg. 1.</w:t>
      </w:r>
    </w:p>
    <w:p w14:paraId="425DB641" w14:textId="77777777" w:rsidR="00D74553" w:rsidRPr="000E0E68" w:rsidRDefault="00D74553" w:rsidP="002A6C3B">
      <w:pPr>
        <w:pStyle w:val="FootnoteText"/>
      </w:pPr>
    </w:p>
  </w:footnote>
  <w:footnote w:id="221">
    <w:p w14:paraId="2025AB0A" w14:textId="77777777" w:rsidR="00D74553" w:rsidRDefault="00D74553" w:rsidP="002A6C3B">
      <w:pPr>
        <w:pStyle w:val="FootnoteText"/>
      </w:pPr>
      <w:r w:rsidRPr="000E0E68">
        <w:rPr>
          <w:rStyle w:val="FootnoteReference"/>
        </w:rPr>
        <w:footnoteRef/>
      </w:r>
      <w:r w:rsidRPr="000E0E68">
        <w:t xml:space="preserve"> </w:t>
      </w:r>
      <w:proofErr w:type="spellStart"/>
      <w:r w:rsidRPr="000E0E68">
        <w:t>Chabet</w:t>
      </w:r>
      <w:proofErr w:type="spellEnd"/>
      <w:r w:rsidRPr="000E0E68">
        <w:t xml:space="preserve"> interview, Ortigas, 2008, transcript pg. 19. </w:t>
      </w:r>
    </w:p>
    <w:p w14:paraId="601F66CA" w14:textId="77777777" w:rsidR="00D74553" w:rsidRPr="000E0E68" w:rsidRDefault="00D74553" w:rsidP="002A6C3B">
      <w:pPr>
        <w:pStyle w:val="FootnoteText"/>
      </w:pPr>
    </w:p>
  </w:footnote>
  <w:footnote w:id="222">
    <w:p w14:paraId="2FB72A27" w14:textId="77777777" w:rsidR="00D74553" w:rsidRDefault="00D74553" w:rsidP="002A6C3B">
      <w:pPr>
        <w:pStyle w:val="FootnoteText"/>
      </w:pPr>
      <w:r w:rsidRPr="000E0E68">
        <w:rPr>
          <w:rStyle w:val="FootnoteReference"/>
        </w:rPr>
        <w:footnoteRef/>
      </w:r>
      <w:r w:rsidRPr="000E0E68">
        <w:t xml:space="preserve"> </w:t>
      </w:r>
      <w:proofErr w:type="spellStart"/>
      <w:r w:rsidRPr="000E0E68">
        <w:t>Chabet</w:t>
      </w:r>
      <w:proofErr w:type="spellEnd"/>
      <w:r w:rsidRPr="000E0E68">
        <w:t xml:space="preserve"> interview, Ortigas, 2008, transcript pg. 19.</w:t>
      </w:r>
    </w:p>
    <w:p w14:paraId="20D8DAAF" w14:textId="77777777" w:rsidR="00D74553" w:rsidRPr="00D9760A" w:rsidRDefault="00D74553" w:rsidP="002A6C3B">
      <w:pPr>
        <w:pStyle w:val="FootnoteText"/>
      </w:pPr>
    </w:p>
  </w:footnote>
  <w:footnote w:id="223">
    <w:p w14:paraId="3A4A2E1C" w14:textId="77777777" w:rsidR="00D74553" w:rsidRDefault="00D74553" w:rsidP="002A6C3B">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D74553" w:rsidRPr="007A5D9A" w:rsidRDefault="00D74553" w:rsidP="002A6C3B">
      <w:pPr>
        <w:pStyle w:val="FootnoteText"/>
      </w:pPr>
    </w:p>
  </w:footnote>
  <w:footnote w:id="224">
    <w:p w14:paraId="53EFAB1A" w14:textId="77777777" w:rsidR="00D74553" w:rsidRPr="00B62405" w:rsidRDefault="00D74553" w:rsidP="002A6C3B">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D74553" w:rsidRPr="00B62405" w:rsidRDefault="00D74553" w:rsidP="002A6C3B">
      <w:pPr>
        <w:pStyle w:val="FootnoteText"/>
        <w:rPr>
          <w:color w:val="4472C4" w:themeColor="accent1"/>
          <w:lang w:eastAsia="zh-TW"/>
        </w:rPr>
      </w:pPr>
    </w:p>
  </w:footnote>
  <w:footnote w:id="225">
    <w:p w14:paraId="5DBEFC7A" w14:textId="77777777" w:rsidR="00D74553" w:rsidRDefault="00D74553" w:rsidP="002A6C3B">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D74553" w:rsidRPr="00C66C51" w:rsidRDefault="00D74553" w:rsidP="002A6C3B">
      <w:pPr>
        <w:pStyle w:val="FootnoteText"/>
      </w:pPr>
    </w:p>
  </w:footnote>
  <w:footnote w:id="226">
    <w:p w14:paraId="37567F90" w14:textId="77777777" w:rsidR="00D74553" w:rsidRDefault="00D74553" w:rsidP="002A6C3B">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D74553" w:rsidRPr="00B55C54" w:rsidRDefault="00D74553" w:rsidP="002A6C3B">
      <w:pPr>
        <w:pStyle w:val="FootnoteText"/>
      </w:pPr>
    </w:p>
  </w:footnote>
  <w:footnote w:id="227">
    <w:p w14:paraId="2050C7F8" w14:textId="77777777" w:rsidR="00D74553" w:rsidRDefault="00D74553" w:rsidP="002A6C3B">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D74553" w:rsidRPr="00D313D7" w:rsidRDefault="00D74553" w:rsidP="002A6C3B">
      <w:pPr>
        <w:pStyle w:val="FootnoteText"/>
      </w:pPr>
    </w:p>
  </w:footnote>
  <w:footnote w:id="228">
    <w:p w14:paraId="60FD3CD6" w14:textId="77777777" w:rsidR="00D74553" w:rsidRPr="00D313D7" w:rsidRDefault="00D74553" w:rsidP="002A6C3B">
      <w:pPr>
        <w:pStyle w:val="FootnoteText"/>
      </w:pPr>
      <w:r w:rsidRPr="00D313D7">
        <w:rPr>
          <w:rStyle w:val="FootnoteReference"/>
        </w:rPr>
        <w:footnoteRef/>
      </w:r>
      <w:r w:rsidRPr="00D313D7">
        <w:t xml:space="preserve"> </w:t>
      </w:r>
      <w:proofErr w:type="spellStart"/>
      <w:r w:rsidRPr="00D313D7">
        <w:t>Chabet</w:t>
      </w:r>
      <w:proofErr w:type="spellEnd"/>
      <w:r w:rsidRPr="00D313D7">
        <w:t xml:space="preserve">, interview, Ortigas, 2008, transcript pg. 22. In this interview, Chabet—referring to the members of Shop 6—stated, “…we wanted to…match the activities in the CCP. It (Shop 6) was an alternative to the CCP.” </w:t>
      </w:r>
    </w:p>
    <w:p w14:paraId="6E13BE3F" w14:textId="77777777" w:rsidR="00D74553" w:rsidRPr="005A1D7F" w:rsidRDefault="00D74553" w:rsidP="002A6C3B">
      <w:pPr>
        <w:pStyle w:val="FootnoteText"/>
      </w:pPr>
    </w:p>
  </w:footnote>
  <w:footnote w:id="229">
    <w:p w14:paraId="0676754B" w14:textId="77777777" w:rsidR="00D74553" w:rsidRDefault="00D74553" w:rsidP="002A6C3B">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D74553" w:rsidRPr="005A1D7F" w:rsidRDefault="00D74553" w:rsidP="002A6C3B">
      <w:pPr>
        <w:pStyle w:val="FootnoteText"/>
      </w:pPr>
    </w:p>
  </w:footnote>
  <w:footnote w:id="230">
    <w:p w14:paraId="5555FB6D" w14:textId="77777777" w:rsidR="00D74553" w:rsidRDefault="00D74553" w:rsidP="002A6C3B">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w:t>
      </w:r>
      <w:proofErr w:type="spellStart"/>
      <w:r w:rsidRPr="005A1D7F">
        <w:t>Chabet</w:t>
      </w:r>
      <w:proofErr w:type="spellEnd"/>
      <w:r w:rsidRPr="005A1D7F">
        <w:t xml:space="preserve">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D74553" w:rsidRPr="00DA69A4" w:rsidRDefault="00D74553" w:rsidP="002A6C3B">
      <w:pPr>
        <w:pStyle w:val="FootnoteText"/>
      </w:pPr>
    </w:p>
  </w:footnote>
  <w:footnote w:id="231">
    <w:p w14:paraId="0B8DE8D3" w14:textId="77777777" w:rsidR="00D74553" w:rsidRPr="007830CC" w:rsidRDefault="00D74553" w:rsidP="002A6C3B">
      <w:pPr>
        <w:pStyle w:val="FootnoteText"/>
      </w:pPr>
      <w:r w:rsidRPr="007830CC">
        <w:rPr>
          <w:rStyle w:val="FootnoteReference"/>
        </w:rPr>
        <w:footnoteRef/>
      </w:r>
      <w:r w:rsidRPr="007830CC">
        <w:t xml:space="preserve"> Jonathan Beller,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D74553" w:rsidRPr="001C732C" w:rsidRDefault="00D74553" w:rsidP="002A6C3B">
      <w:pPr>
        <w:pStyle w:val="FootnoteText"/>
      </w:pPr>
    </w:p>
  </w:footnote>
  <w:footnote w:id="232">
    <w:p w14:paraId="7F8E98B0" w14:textId="77777777" w:rsidR="00D74553" w:rsidRPr="007830CC" w:rsidRDefault="00D74553" w:rsidP="002A6C3B">
      <w:pPr>
        <w:pStyle w:val="FootnoteText"/>
      </w:pPr>
      <w:r w:rsidRPr="007830CC">
        <w:rPr>
          <w:rStyle w:val="FootnoteReference"/>
        </w:rPr>
        <w:footnoteRef/>
      </w:r>
      <w:r w:rsidRPr="007830CC">
        <w:t xml:space="preserve"> Beller, “From Social Realism,” 29. </w:t>
      </w:r>
    </w:p>
    <w:p w14:paraId="1C84954C" w14:textId="77777777" w:rsidR="00D74553" w:rsidRPr="007830CC" w:rsidRDefault="00D74553" w:rsidP="002A6C3B">
      <w:pPr>
        <w:pStyle w:val="FootnoteText"/>
      </w:pPr>
    </w:p>
  </w:footnote>
  <w:footnote w:id="233">
    <w:p w14:paraId="256033BE" w14:textId="77777777" w:rsidR="00D74553" w:rsidRPr="007830CC" w:rsidRDefault="00D74553" w:rsidP="002A6C3B">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D74553" w:rsidRPr="0027759F" w:rsidRDefault="00D74553" w:rsidP="002A6C3B">
      <w:pPr>
        <w:pStyle w:val="FootnoteText"/>
        <w:rPr>
          <w:sz w:val="22"/>
          <w:szCs w:val="22"/>
        </w:rPr>
      </w:pPr>
    </w:p>
  </w:footnote>
  <w:footnote w:id="234">
    <w:p w14:paraId="023ED67E" w14:textId="77777777" w:rsidR="00D74553" w:rsidRDefault="00D74553" w:rsidP="002A6C3B">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D74553" w:rsidRPr="001F5DEC" w:rsidRDefault="00D74553" w:rsidP="002A6C3B">
      <w:pPr>
        <w:pStyle w:val="FootnoteText"/>
      </w:pPr>
    </w:p>
  </w:footnote>
  <w:footnote w:id="235">
    <w:p w14:paraId="77C50720" w14:textId="77777777" w:rsidR="00D74553" w:rsidRDefault="00D74553" w:rsidP="002A6C3B">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D74553" w:rsidRPr="001F5DEC" w:rsidRDefault="00D74553" w:rsidP="002A6C3B">
      <w:pPr>
        <w:pStyle w:val="FootnoteText"/>
      </w:pPr>
    </w:p>
  </w:footnote>
  <w:footnote w:id="236">
    <w:p w14:paraId="4F43A1EF" w14:textId="77777777" w:rsidR="00D74553" w:rsidRDefault="00D74553" w:rsidP="002A6C3B">
      <w:pPr>
        <w:pStyle w:val="FootnoteText"/>
      </w:pPr>
      <w:r w:rsidRPr="002C6D04">
        <w:rPr>
          <w:rStyle w:val="FootnoteReference"/>
        </w:rPr>
        <w:footnoteRef/>
      </w:r>
      <w:r w:rsidRPr="002C6D04">
        <w:t xml:space="preserve"> </w:t>
      </w:r>
      <w:proofErr w:type="spellStart"/>
      <w:r w:rsidRPr="002C6D04">
        <w:t>C</w:t>
      </w:r>
      <w:r>
        <w:t>habet</w:t>
      </w:r>
      <w:proofErr w:type="spellEnd"/>
      <w:r>
        <w: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D74553" w:rsidRPr="0094158C" w:rsidRDefault="00D74553" w:rsidP="002A6C3B">
      <w:pPr>
        <w:pStyle w:val="FootnoteText"/>
      </w:pPr>
    </w:p>
  </w:footnote>
  <w:footnote w:id="237">
    <w:p w14:paraId="0064FB25" w14:textId="77777777" w:rsidR="00D74553" w:rsidRDefault="00D74553" w:rsidP="002A6C3B">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D74553" w:rsidRPr="002C6D04" w:rsidRDefault="00D74553" w:rsidP="002A6C3B">
      <w:pPr>
        <w:pStyle w:val="FootnoteText"/>
      </w:pPr>
    </w:p>
  </w:footnote>
  <w:footnote w:id="238">
    <w:p w14:paraId="4979CC93" w14:textId="77777777" w:rsidR="00D74553" w:rsidRDefault="00D74553" w:rsidP="002A6C3B">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D74553" w:rsidRPr="006B4718" w:rsidRDefault="00D74553" w:rsidP="002A6C3B">
      <w:pPr>
        <w:pStyle w:val="FootnoteText"/>
      </w:pPr>
    </w:p>
  </w:footnote>
  <w:footnote w:id="239">
    <w:p w14:paraId="7772E204" w14:textId="77777777" w:rsidR="00D74553" w:rsidRPr="006B4718" w:rsidRDefault="00D74553" w:rsidP="002A6C3B">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D74553" w:rsidRPr="006B4718" w:rsidRDefault="00D74553" w:rsidP="002A6C3B">
      <w:pPr>
        <w:pStyle w:val="FootnoteText"/>
      </w:pPr>
    </w:p>
  </w:footnote>
  <w:footnote w:id="240">
    <w:p w14:paraId="2A86D50A" w14:textId="77777777" w:rsidR="00D74553" w:rsidRDefault="00D74553" w:rsidP="002A6C3B">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D74553" w:rsidRDefault="00D74553" w:rsidP="002A6C3B">
      <w:pPr>
        <w:pStyle w:val="FootnoteText"/>
      </w:pPr>
    </w:p>
  </w:footnote>
  <w:footnote w:id="241">
    <w:p w14:paraId="69C66FD8" w14:textId="77777777" w:rsidR="00D74553" w:rsidRDefault="00D74553" w:rsidP="002A6C3B">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D74553" w:rsidRPr="002C6D04" w:rsidRDefault="00D74553" w:rsidP="002A6C3B">
      <w:pPr>
        <w:pStyle w:val="FootnoteText"/>
      </w:pPr>
    </w:p>
  </w:footnote>
  <w:footnote w:id="242">
    <w:p w14:paraId="1150A7F3" w14:textId="77777777" w:rsidR="00D74553" w:rsidRDefault="00D74553" w:rsidP="002A6C3B">
      <w:pPr>
        <w:pStyle w:val="FootnoteText"/>
      </w:pPr>
      <w:r w:rsidRPr="002C6D04">
        <w:rPr>
          <w:rStyle w:val="FootnoteReference"/>
        </w:rPr>
        <w:footnoteRef/>
      </w:r>
      <w:r w:rsidRPr="002C6D04">
        <w:t xml:space="preserve"> </w:t>
      </w:r>
      <w:proofErr w:type="spellStart"/>
      <w:r w:rsidRPr="002C6D04">
        <w:t>Chabet</w:t>
      </w:r>
      <w:proofErr w:type="spellEnd"/>
      <w:r w:rsidRPr="002C6D04">
        <w: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D74553" w:rsidRPr="002C6D04" w:rsidRDefault="00D74553" w:rsidP="002A6C3B">
      <w:pPr>
        <w:pStyle w:val="FootnoteText"/>
      </w:pPr>
    </w:p>
  </w:footnote>
  <w:footnote w:id="243">
    <w:p w14:paraId="0246AD4A" w14:textId="77777777" w:rsidR="00D74553" w:rsidRDefault="00D74553" w:rsidP="002A6C3B">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D74553" w:rsidRPr="006C050B" w:rsidRDefault="00D74553" w:rsidP="002A6C3B">
      <w:pPr>
        <w:pStyle w:val="FootnoteText"/>
      </w:pPr>
    </w:p>
  </w:footnote>
  <w:footnote w:id="244">
    <w:p w14:paraId="0633C39E" w14:textId="77777777" w:rsidR="00D74553" w:rsidRDefault="00D74553" w:rsidP="002A6C3B">
      <w:pPr>
        <w:pStyle w:val="FootnoteText"/>
      </w:pPr>
      <w:r w:rsidRPr="006C050B">
        <w:rPr>
          <w:rStyle w:val="FootnoteReference"/>
        </w:rPr>
        <w:footnoteRef/>
      </w:r>
      <w:r w:rsidRPr="006C050B">
        <w:t xml:space="preserve"> </w:t>
      </w:r>
      <w:r>
        <w:t xml:space="preserve">Reyes, “Manuel Duldulao,” 129. </w:t>
      </w:r>
    </w:p>
    <w:p w14:paraId="0AE426F2" w14:textId="77777777" w:rsidR="00D74553" w:rsidRPr="006C050B" w:rsidRDefault="00D74553" w:rsidP="002A6C3B">
      <w:pPr>
        <w:pStyle w:val="FootnoteText"/>
      </w:pPr>
    </w:p>
  </w:footnote>
  <w:footnote w:id="245">
    <w:p w14:paraId="6DB6BB46" w14:textId="77777777" w:rsidR="00D74553" w:rsidRDefault="00D74553" w:rsidP="002A6C3B">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D74553" w:rsidRPr="006C050B" w:rsidRDefault="00D74553" w:rsidP="002A6C3B">
      <w:pPr>
        <w:pStyle w:val="FootnoteText"/>
      </w:pPr>
    </w:p>
  </w:footnote>
  <w:footnote w:id="246">
    <w:p w14:paraId="7C8A8539" w14:textId="77777777" w:rsidR="00D74553" w:rsidRDefault="00D74553" w:rsidP="002A6C3B">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D74553" w:rsidRPr="006C050B" w:rsidRDefault="00D74553" w:rsidP="002A6C3B">
      <w:pPr>
        <w:pStyle w:val="FootnoteText"/>
      </w:pPr>
    </w:p>
  </w:footnote>
  <w:footnote w:id="247">
    <w:p w14:paraId="69EB8890" w14:textId="77777777" w:rsidR="00D74553" w:rsidRDefault="00D74553" w:rsidP="002A6C3B">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D74553" w:rsidRPr="00D20AA4" w:rsidRDefault="00D74553" w:rsidP="002A6C3B">
      <w:pPr>
        <w:pStyle w:val="FootnoteText"/>
      </w:pPr>
      <w:r>
        <w:t xml:space="preserve">  </w:t>
      </w:r>
    </w:p>
  </w:footnote>
  <w:footnote w:id="248">
    <w:p w14:paraId="1B3DE550" w14:textId="77777777" w:rsidR="00D74553" w:rsidRPr="0043159B" w:rsidRDefault="00D74553" w:rsidP="002A6C3B">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49">
    <w:p w14:paraId="3092ED4E" w14:textId="77777777" w:rsidR="00D74553" w:rsidRDefault="00D74553" w:rsidP="002A6C3B">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D74553" w:rsidRPr="00F40D77" w:rsidRDefault="00D74553" w:rsidP="002A6C3B">
      <w:pPr>
        <w:pStyle w:val="FootnoteText"/>
      </w:pPr>
    </w:p>
  </w:footnote>
  <w:footnote w:id="250">
    <w:p w14:paraId="02CF7510" w14:textId="77777777" w:rsidR="00D74553" w:rsidRDefault="00D74553" w:rsidP="002A6C3B">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D74553" w:rsidRPr="00FB6E47" w:rsidRDefault="00D74553" w:rsidP="002A6C3B">
      <w:pPr>
        <w:pStyle w:val="FootnoteText"/>
        <w:rPr>
          <w:i/>
        </w:rPr>
      </w:pPr>
    </w:p>
  </w:footnote>
  <w:footnote w:id="251">
    <w:p w14:paraId="57E10B4C" w14:textId="77777777" w:rsidR="00D74553" w:rsidRPr="001E4D65" w:rsidRDefault="00D74553" w:rsidP="002A6C3B">
      <w:pPr>
        <w:pStyle w:val="FootnoteText"/>
      </w:pPr>
      <w:r w:rsidRPr="00F40D77">
        <w:rPr>
          <w:rStyle w:val="FootnoteReference"/>
        </w:rPr>
        <w:footnoteRef/>
      </w:r>
      <w:r>
        <w:t xml:space="preserve"> During Chabet’s 2008 interview in Ortigas, </w:t>
      </w:r>
      <w:proofErr w:type="spellStart"/>
      <w:r>
        <w:t>Chabet</w:t>
      </w:r>
      <w:proofErr w:type="spellEnd"/>
      <w:r>
        <w:t xml:space="preserve">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Rodchenko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Tatlin and other Russian Constructivists, so he did incorporate Russian constructivism in his artworks later. </w:t>
      </w:r>
    </w:p>
  </w:footnote>
  <w:footnote w:id="252">
    <w:p w14:paraId="6F7B3926" w14:textId="77777777" w:rsidR="00D74553" w:rsidRDefault="00D74553" w:rsidP="002A6C3B">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D74553" w:rsidRPr="001E29AC" w:rsidRDefault="00D74553" w:rsidP="002A6C3B">
      <w:pPr>
        <w:pStyle w:val="FootnoteText"/>
      </w:pPr>
    </w:p>
  </w:footnote>
  <w:footnote w:id="253">
    <w:p w14:paraId="3DEAB721" w14:textId="77777777" w:rsidR="00D74553" w:rsidRDefault="00D74553" w:rsidP="002A6C3B">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D74553" w:rsidRPr="00FC6B0F" w:rsidRDefault="00D74553" w:rsidP="002A6C3B">
      <w:pPr>
        <w:pStyle w:val="FootnoteText"/>
      </w:pPr>
    </w:p>
  </w:footnote>
  <w:footnote w:id="254">
    <w:p w14:paraId="020ABD22" w14:textId="77777777" w:rsidR="00D74553" w:rsidRDefault="00D74553" w:rsidP="002A6C3B">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D74553" w:rsidRPr="00FC6B0F" w:rsidRDefault="00D74553" w:rsidP="002A6C3B">
      <w:pPr>
        <w:pStyle w:val="FootnoteText"/>
      </w:pPr>
    </w:p>
  </w:footnote>
  <w:footnote w:id="255">
    <w:p w14:paraId="216BE74B" w14:textId="1E9F34DD" w:rsidR="00D74553" w:rsidRDefault="00D74553" w:rsidP="002A6C3B">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D74553" w:rsidRPr="00FD5281" w:rsidRDefault="00D74553" w:rsidP="002A6C3B">
      <w:pPr>
        <w:pStyle w:val="FootnoteText"/>
      </w:pPr>
    </w:p>
  </w:footnote>
  <w:footnote w:id="256">
    <w:p w14:paraId="4394EE01"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D74553" w:rsidRPr="001B1625" w:rsidRDefault="00D74553" w:rsidP="002A6C3B">
      <w:pPr>
        <w:pStyle w:val="FootnoteText"/>
      </w:pPr>
    </w:p>
  </w:footnote>
  <w:footnote w:id="257">
    <w:p w14:paraId="73109372"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D74553" w:rsidRPr="001B1625" w:rsidRDefault="00D74553" w:rsidP="002A6C3B">
      <w:pPr>
        <w:pStyle w:val="FootnoteText"/>
      </w:pPr>
    </w:p>
  </w:footnote>
  <w:footnote w:id="258">
    <w:p w14:paraId="2E3065C5" w14:textId="77777777" w:rsidR="00D74553" w:rsidRPr="00DE7835" w:rsidRDefault="00D74553" w:rsidP="002A6C3B">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proofErr w:type="spellStart"/>
      <w:r w:rsidRPr="00DE7835">
        <w:t>Chabet</w:t>
      </w:r>
      <w:proofErr w:type="spellEnd"/>
      <w:r w:rsidRPr="00DE7835">
        <w:t>, Interview, Ortigas, 2008, transcript pg. 24.</w:t>
      </w:r>
    </w:p>
    <w:p w14:paraId="11BD0073" w14:textId="77777777" w:rsidR="00D74553" w:rsidRPr="001B1625" w:rsidRDefault="00D74553" w:rsidP="002A6C3B">
      <w:pPr>
        <w:pStyle w:val="FootnoteText"/>
      </w:pPr>
    </w:p>
  </w:footnote>
  <w:footnote w:id="259">
    <w:p w14:paraId="1AC6F301" w14:textId="77777777" w:rsidR="00D74553" w:rsidRPr="001B1625" w:rsidRDefault="00D74553" w:rsidP="002A6C3B">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D74553" w:rsidRPr="001B1625" w:rsidRDefault="00D74553" w:rsidP="002A6C3B">
      <w:pPr>
        <w:pStyle w:val="FootnoteText"/>
      </w:pPr>
    </w:p>
  </w:footnote>
  <w:footnote w:id="260">
    <w:p w14:paraId="0AE91272" w14:textId="77777777" w:rsidR="00D74553" w:rsidRPr="00FE2E38" w:rsidRDefault="00D74553" w:rsidP="002A6C3B">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61">
    <w:p w14:paraId="2A755A02" w14:textId="77777777" w:rsidR="00D74553" w:rsidRDefault="00D74553" w:rsidP="002A6C3B">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D74553" w:rsidRPr="00FE2E38" w:rsidRDefault="00D74553" w:rsidP="002A6C3B">
      <w:pPr>
        <w:pStyle w:val="FootnoteText"/>
      </w:pPr>
    </w:p>
  </w:footnote>
  <w:footnote w:id="262">
    <w:p w14:paraId="02624182" w14:textId="77777777" w:rsidR="00D74553" w:rsidRPr="00C434E6" w:rsidRDefault="00D74553" w:rsidP="002A6C3B">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D74553" w:rsidRPr="008F5C25" w:rsidRDefault="00D74553" w:rsidP="002A6C3B">
      <w:pPr>
        <w:pStyle w:val="FootnoteText"/>
        <w:rPr>
          <w:color w:val="5B9BD5" w:themeColor="accent5"/>
        </w:rPr>
      </w:pPr>
    </w:p>
  </w:footnote>
  <w:footnote w:id="263">
    <w:p w14:paraId="22A6A2E6" w14:textId="77777777" w:rsidR="00D74553" w:rsidRDefault="00D74553" w:rsidP="002A6C3B">
      <w:pPr>
        <w:pStyle w:val="FootnoteText"/>
      </w:pPr>
      <w:r w:rsidRPr="00FE2E38">
        <w:rPr>
          <w:rStyle w:val="FootnoteReference"/>
        </w:rPr>
        <w:footnoteRef/>
      </w:r>
      <w:r w:rsidRPr="008B5955">
        <w:t xml:space="preserve"> </w:t>
      </w:r>
      <w:r>
        <w:t>Reyes, “Solving the Riddle of Chabet’s Sphinx,” 3.</w:t>
      </w:r>
    </w:p>
    <w:p w14:paraId="6DC40D32" w14:textId="77777777" w:rsidR="00D74553" w:rsidRPr="008B5955" w:rsidRDefault="00D74553" w:rsidP="002A6C3B">
      <w:pPr>
        <w:pStyle w:val="FootnoteText"/>
      </w:pPr>
    </w:p>
  </w:footnote>
  <w:footnote w:id="264">
    <w:p w14:paraId="153B277C"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19667E51" w14:textId="77777777" w:rsidR="00D74553" w:rsidRPr="00EB3AD0" w:rsidRDefault="00D74553" w:rsidP="002A6C3B">
      <w:pPr>
        <w:pStyle w:val="FootnoteText"/>
      </w:pPr>
    </w:p>
  </w:footnote>
  <w:footnote w:id="265">
    <w:p w14:paraId="0C089ABB"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4124BF57" w14:textId="77777777" w:rsidR="00D74553" w:rsidRPr="00EB3AD0" w:rsidRDefault="00D74553" w:rsidP="002A6C3B">
      <w:pPr>
        <w:pStyle w:val="FootnoteText"/>
      </w:pPr>
    </w:p>
  </w:footnote>
  <w:footnote w:id="266">
    <w:p w14:paraId="39CD4A6B" w14:textId="77777777" w:rsidR="00D74553" w:rsidRDefault="00D74553" w:rsidP="002A6C3B">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D74553" w:rsidRPr="00EB3AD0" w:rsidRDefault="00D74553" w:rsidP="002A6C3B">
      <w:pPr>
        <w:pStyle w:val="FootnoteText"/>
      </w:pPr>
    </w:p>
  </w:footnote>
  <w:footnote w:id="267">
    <w:p w14:paraId="62A4F296"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D74553" w:rsidRPr="00EB3AD0" w:rsidRDefault="00D74553" w:rsidP="002A6C3B">
      <w:pPr>
        <w:pStyle w:val="FootnoteText"/>
      </w:pPr>
      <w:r>
        <w:t xml:space="preserve"> </w:t>
      </w:r>
    </w:p>
  </w:footnote>
  <w:footnote w:id="268">
    <w:p w14:paraId="7ECF4652"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D74553" w:rsidRPr="00EB3AD0" w:rsidRDefault="00D74553" w:rsidP="002A6C3B">
      <w:pPr>
        <w:pStyle w:val="FootnoteText"/>
      </w:pPr>
    </w:p>
  </w:footnote>
  <w:footnote w:id="269">
    <w:p w14:paraId="06A151A5" w14:textId="77777777" w:rsidR="00D74553" w:rsidRDefault="00D74553" w:rsidP="002A6C3B">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D74553" w:rsidRPr="00EB3AD0" w:rsidRDefault="00D74553" w:rsidP="002A6C3B">
      <w:pPr>
        <w:pStyle w:val="FootnoteText"/>
      </w:pPr>
    </w:p>
  </w:footnote>
  <w:footnote w:id="270">
    <w:p w14:paraId="40BB1F2B"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D74553" w:rsidRPr="00EB3AD0" w:rsidRDefault="00D74553" w:rsidP="002A6C3B">
      <w:pPr>
        <w:pStyle w:val="FootnoteText"/>
      </w:pPr>
    </w:p>
  </w:footnote>
  <w:footnote w:id="271">
    <w:p w14:paraId="64F7BA3B" w14:textId="77777777" w:rsidR="00D74553" w:rsidRDefault="00D74553" w:rsidP="002A6C3B">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D74553" w:rsidRPr="00AF22C6" w:rsidRDefault="00D74553" w:rsidP="002A6C3B">
      <w:pPr>
        <w:pStyle w:val="FootnoteText"/>
      </w:pPr>
    </w:p>
  </w:footnote>
  <w:footnote w:id="272">
    <w:p w14:paraId="1EBABBF2" w14:textId="77777777" w:rsidR="00D74553" w:rsidRDefault="00D74553" w:rsidP="002A6C3B">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D74553" w:rsidRPr="00B80606" w:rsidRDefault="00D74553" w:rsidP="002A6C3B">
      <w:pPr>
        <w:pStyle w:val="FootnoteText"/>
      </w:pPr>
    </w:p>
  </w:footnote>
  <w:footnote w:id="273">
    <w:p w14:paraId="420D5E12" w14:textId="77777777" w:rsidR="00D74553" w:rsidRDefault="00D74553" w:rsidP="002A6C3B">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D74553" w:rsidRPr="00767FE9" w:rsidRDefault="00D74553" w:rsidP="002A6C3B">
      <w:pPr>
        <w:pStyle w:val="FootnoteText"/>
      </w:pPr>
    </w:p>
  </w:footnote>
  <w:footnote w:id="274">
    <w:p w14:paraId="19C4980E" w14:textId="77777777" w:rsidR="00D74553" w:rsidRDefault="00D74553" w:rsidP="002A6C3B">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D74553" w:rsidRPr="003579A1" w:rsidRDefault="00D74553" w:rsidP="002A6C3B">
      <w:pPr>
        <w:pStyle w:val="FootnoteText"/>
      </w:pPr>
    </w:p>
  </w:footnote>
  <w:footnote w:id="275">
    <w:p w14:paraId="68B7217C" w14:textId="77777777" w:rsidR="00D74553" w:rsidRPr="00CD7FB9" w:rsidRDefault="00D74553" w:rsidP="002A6C3B">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w:t>
      </w:r>
      <w:proofErr w:type="spellStart"/>
      <w:r w:rsidRPr="00CD7FB9">
        <w:t>Zegher</w:t>
      </w:r>
      <w:proofErr w:type="spellEnd"/>
      <w:r w:rsidRPr="00CD7FB9">
        <w:t xml:space="preserve"> (New York: The Drawing Center/Yale University Press, 2006), 119. </w:t>
      </w:r>
    </w:p>
    <w:p w14:paraId="548C7447" w14:textId="77777777" w:rsidR="00D74553" w:rsidRPr="00CD7FB9" w:rsidRDefault="00D74553" w:rsidP="002A6C3B">
      <w:pPr>
        <w:pStyle w:val="FootnoteText"/>
      </w:pPr>
    </w:p>
  </w:footnote>
  <w:footnote w:id="276">
    <w:p w14:paraId="2B55A6A7" w14:textId="77777777" w:rsidR="00D74553" w:rsidRPr="00CD7FB9" w:rsidRDefault="00D74553" w:rsidP="002A6C3B">
      <w:pPr>
        <w:pStyle w:val="FootnoteText"/>
      </w:pPr>
      <w:r w:rsidRPr="00CD7FB9">
        <w:rPr>
          <w:rStyle w:val="FootnoteReference"/>
        </w:rPr>
        <w:footnoteRef/>
      </w:r>
      <w:r w:rsidRPr="00CD7FB9">
        <w:t xml:space="preserve"> Reyes, “Solving the Riddle of Chabet’s Sphinx,” 3. </w:t>
      </w:r>
    </w:p>
    <w:p w14:paraId="0FE72CDD" w14:textId="77777777" w:rsidR="00D74553" w:rsidRPr="00036C30" w:rsidRDefault="00D74553" w:rsidP="002A6C3B">
      <w:pPr>
        <w:pStyle w:val="FootnoteText"/>
      </w:pPr>
    </w:p>
  </w:footnote>
  <w:footnote w:id="277">
    <w:p w14:paraId="32B0C5BF" w14:textId="77777777" w:rsidR="00D74553" w:rsidRPr="00036C30" w:rsidRDefault="00D74553" w:rsidP="002A6C3B">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D74553" w:rsidRPr="00036C30" w:rsidRDefault="00D74553" w:rsidP="002A6C3B">
      <w:pPr>
        <w:pStyle w:val="FootnoteText"/>
      </w:pPr>
    </w:p>
  </w:footnote>
  <w:footnote w:id="278">
    <w:p w14:paraId="669DCFAD" w14:textId="77777777" w:rsidR="00D74553" w:rsidRPr="008B5955" w:rsidRDefault="00D74553" w:rsidP="002A6C3B">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79">
    <w:p w14:paraId="4F3512B6" w14:textId="77777777" w:rsidR="00D74553" w:rsidRDefault="00D74553" w:rsidP="002A6C3B">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D74553" w:rsidRPr="00B83269" w:rsidRDefault="00D74553" w:rsidP="002A6C3B">
      <w:pPr>
        <w:pStyle w:val="FootnoteText"/>
      </w:pPr>
    </w:p>
  </w:footnote>
  <w:footnote w:id="280">
    <w:p w14:paraId="3CF1AF8B" w14:textId="77777777" w:rsidR="00D74553" w:rsidRDefault="00D74553" w:rsidP="002A6C3B">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D74553" w:rsidRPr="00E32A95" w:rsidRDefault="00D74553" w:rsidP="002A6C3B">
      <w:pPr>
        <w:pStyle w:val="FootnoteText"/>
      </w:pPr>
    </w:p>
  </w:footnote>
  <w:footnote w:id="281">
    <w:p w14:paraId="4EE2F4A1" w14:textId="77777777" w:rsidR="00D74553" w:rsidRPr="00E32A95" w:rsidRDefault="00D74553" w:rsidP="002A6C3B">
      <w:pPr>
        <w:pStyle w:val="FootnoteText"/>
      </w:pPr>
      <w:r w:rsidRPr="00E32A95">
        <w:rPr>
          <w:rStyle w:val="FootnoteReference"/>
        </w:rPr>
        <w:footnoteRef/>
      </w:r>
      <w:r w:rsidRPr="00E32A95">
        <w:t xml:space="preserve"> </w:t>
      </w:r>
      <w:r>
        <w:t>Albano, “Installations.”</w:t>
      </w:r>
    </w:p>
  </w:footnote>
  <w:footnote w:id="282">
    <w:p w14:paraId="73CFA7B1" w14:textId="77777777" w:rsidR="00D74553" w:rsidRPr="00D07357" w:rsidRDefault="00D74553" w:rsidP="002A6C3B">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D74553" w:rsidRPr="0096249B" w:rsidRDefault="00D74553" w:rsidP="002A6C3B">
      <w:pPr>
        <w:pStyle w:val="FootnoteText"/>
        <w:rPr>
          <w:color w:val="5B9BD5" w:themeColor="accent5"/>
        </w:rPr>
      </w:pPr>
    </w:p>
  </w:footnote>
  <w:footnote w:id="283">
    <w:p w14:paraId="28C9953D" w14:textId="77777777" w:rsidR="00D74553" w:rsidRDefault="00D74553" w:rsidP="002A6C3B">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D74553" w:rsidRPr="007B187B" w:rsidRDefault="00D74553" w:rsidP="002A6C3B">
      <w:pPr>
        <w:pStyle w:val="FootnoteText"/>
      </w:pPr>
    </w:p>
  </w:footnote>
  <w:footnote w:id="284">
    <w:p w14:paraId="34D7FEAE"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D74553" w:rsidRPr="00A3002A" w:rsidRDefault="00D74553" w:rsidP="002A6C3B">
      <w:pPr>
        <w:pStyle w:val="FootnoteText"/>
      </w:pPr>
    </w:p>
  </w:footnote>
  <w:footnote w:id="285">
    <w:p w14:paraId="31F3D422" w14:textId="77777777" w:rsidR="00D74553" w:rsidRDefault="00D74553" w:rsidP="002A6C3B">
      <w:pPr>
        <w:pStyle w:val="FootnoteText"/>
      </w:pPr>
      <w:r w:rsidRPr="00A3002A">
        <w:rPr>
          <w:rStyle w:val="FootnoteReference"/>
        </w:rPr>
        <w:footnoteRef/>
      </w:r>
      <w:r w:rsidRPr="00A3002A">
        <w:t xml:space="preserve"> </w:t>
      </w:r>
      <w:r>
        <w:t>Krauss, “Grids,” 50.</w:t>
      </w:r>
    </w:p>
    <w:p w14:paraId="721DEF85" w14:textId="77777777" w:rsidR="00D74553" w:rsidRPr="00EE72AC" w:rsidRDefault="00D74553" w:rsidP="002A6C3B">
      <w:pPr>
        <w:pStyle w:val="FootnoteText"/>
      </w:pPr>
    </w:p>
  </w:footnote>
  <w:footnote w:id="286">
    <w:p w14:paraId="017AB2FD" w14:textId="77777777" w:rsidR="00D74553" w:rsidRDefault="00D74553" w:rsidP="002A6C3B">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D74553" w:rsidRPr="00731B89" w:rsidRDefault="00D74553" w:rsidP="002A6C3B">
      <w:pPr>
        <w:pStyle w:val="FootnoteText"/>
      </w:pPr>
    </w:p>
  </w:footnote>
  <w:footnote w:id="287">
    <w:p w14:paraId="09F75063" w14:textId="77777777" w:rsidR="00D74553" w:rsidRDefault="00D74553" w:rsidP="002A6C3B">
      <w:pPr>
        <w:pStyle w:val="FootnoteText"/>
      </w:pPr>
      <w:r w:rsidRPr="00520781">
        <w:rPr>
          <w:rStyle w:val="FootnoteReference"/>
        </w:rPr>
        <w:footnoteRef/>
      </w:r>
      <w:r w:rsidRPr="00520781">
        <w:t xml:space="preserve"> </w:t>
      </w:r>
      <w:r>
        <w:t>Lippard, “Eccentric Abstraction,” 102.</w:t>
      </w:r>
    </w:p>
    <w:p w14:paraId="6FD39937" w14:textId="77777777" w:rsidR="00D74553" w:rsidRPr="00731B89" w:rsidRDefault="00D74553" w:rsidP="002A6C3B">
      <w:pPr>
        <w:pStyle w:val="FootnoteText"/>
      </w:pPr>
    </w:p>
  </w:footnote>
  <w:footnote w:id="288">
    <w:p w14:paraId="23A9B61D"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D74553" w:rsidRPr="00A3002A" w:rsidRDefault="00D74553" w:rsidP="002A6C3B">
      <w:pPr>
        <w:pStyle w:val="FootnoteText"/>
      </w:pPr>
    </w:p>
  </w:footnote>
  <w:footnote w:id="289">
    <w:p w14:paraId="0F707213" w14:textId="77777777" w:rsidR="00D74553" w:rsidRDefault="00D74553" w:rsidP="002A6C3B">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D74553" w:rsidRPr="0079290B" w:rsidRDefault="00D74553" w:rsidP="002A6C3B">
      <w:pPr>
        <w:pStyle w:val="FootnoteText"/>
      </w:pPr>
    </w:p>
  </w:footnote>
  <w:footnote w:id="290">
    <w:p w14:paraId="6ED78619" w14:textId="77777777" w:rsidR="00D74553" w:rsidRDefault="00D74553" w:rsidP="002A6C3B">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D74553" w:rsidRPr="0079290B" w:rsidRDefault="00D74553" w:rsidP="002A6C3B">
      <w:pPr>
        <w:pStyle w:val="FootnoteText"/>
      </w:pPr>
    </w:p>
  </w:footnote>
  <w:footnote w:id="291">
    <w:p w14:paraId="0B5CDEE4"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D74553" w:rsidRPr="0079290B" w:rsidRDefault="00D74553" w:rsidP="002A6C3B">
      <w:pPr>
        <w:pStyle w:val="FootnoteText"/>
      </w:pPr>
    </w:p>
  </w:footnote>
  <w:footnote w:id="292">
    <w:p w14:paraId="0EE90A3E"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D74553" w:rsidRDefault="00D74553" w:rsidP="002A6C3B">
      <w:pPr>
        <w:pStyle w:val="FootnoteText"/>
      </w:pPr>
    </w:p>
  </w:footnote>
  <w:footnote w:id="293">
    <w:p w14:paraId="6E524393" w14:textId="77777777" w:rsidR="00D74553" w:rsidRDefault="00D74553" w:rsidP="002A6C3B">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D74553" w:rsidRPr="00F1448B" w:rsidRDefault="00D74553" w:rsidP="002A6C3B">
      <w:pPr>
        <w:pStyle w:val="FootnoteText"/>
      </w:pPr>
    </w:p>
  </w:footnote>
  <w:footnote w:id="294">
    <w:p w14:paraId="7CD081D9" w14:textId="77777777" w:rsidR="00D74553" w:rsidRPr="004E7E81" w:rsidRDefault="00D74553" w:rsidP="002A6C3B">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proofErr w:type="spellStart"/>
      <w:r w:rsidRPr="004E7E81">
        <w:rPr>
          <w:i/>
        </w:rPr>
        <w:t>Bakawan</w:t>
      </w:r>
      <w:proofErr w:type="spellEnd"/>
      <w:r w:rsidRPr="004E7E81">
        <w:t>, Documentation of Exhibitions, Small Gallery (Jul-Dec 1974), Cultural Center of the Philippines Library and Archives.</w:t>
      </w:r>
    </w:p>
    <w:p w14:paraId="661261A8" w14:textId="77777777" w:rsidR="00D74553" w:rsidRPr="004E7E81" w:rsidRDefault="00D74553" w:rsidP="002A6C3B">
      <w:pPr>
        <w:pStyle w:val="FootnoteText"/>
      </w:pPr>
    </w:p>
  </w:footnote>
  <w:footnote w:id="295">
    <w:p w14:paraId="6A3965BC" w14:textId="77777777" w:rsidR="00D74553" w:rsidRDefault="00D74553" w:rsidP="002A6C3B">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D74553" w:rsidRPr="004E7E81" w:rsidRDefault="00D74553" w:rsidP="002A6C3B">
      <w:pPr>
        <w:pStyle w:val="FootnoteText"/>
      </w:pPr>
    </w:p>
  </w:footnote>
  <w:footnote w:id="296">
    <w:p w14:paraId="369A708B" w14:textId="77777777" w:rsidR="00D74553" w:rsidRDefault="00D74553" w:rsidP="002A6C3B">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D74553" w:rsidRPr="009D09F9" w:rsidRDefault="00D74553" w:rsidP="002A6C3B">
      <w:pPr>
        <w:pStyle w:val="FootnoteText"/>
      </w:pPr>
    </w:p>
  </w:footnote>
  <w:footnote w:id="297">
    <w:p w14:paraId="6ABFB38A" w14:textId="77777777" w:rsidR="00D74553" w:rsidRDefault="00D74553" w:rsidP="002A6C3B">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D74553" w:rsidRPr="005C049B" w:rsidRDefault="00D74553" w:rsidP="002A6C3B">
      <w:pPr>
        <w:pStyle w:val="FootnoteText"/>
      </w:pPr>
    </w:p>
  </w:footnote>
  <w:footnote w:id="298">
    <w:p w14:paraId="5A0E1ED6" w14:textId="77777777" w:rsidR="00D74553" w:rsidRDefault="00D74553" w:rsidP="002A6C3B">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D74553" w:rsidRPr="004E7E81" w:rsidRDefault="00D74553" w:rsidP="002A6C3B">
      <w:pPr>
        <w:pStyle w:val="FootnoteText"/>
      </w:pPr>
    </w:p>
  </w:footnote>
  <w:footnote w:id="299">
    <w:p w14:paraId="2ADF584A" w14:textId="77777777" w:rsidR="00D74553" w:rsidRDefault="00D74553" w:rsidP="002A6C3B">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D74553" w:rsidRPr="004E7E81" w:rsidRDefault="00D74553" w:rsidP="002A6C3B">
      <w:pPr>
        <w:pStyle w:val="FootnoteText"/>
      </w:pPr>
    </w:p>
  </w:footnote>
  <w:footnote w:id="300">
    <w:p w14:paraId="359DF514" w14:textId="77777777" w:rsidR="00D74553" w:rsidRPr="00B65628" w:rsidRDefault="00D74553" w:rsidP="002A6C3B">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D74553" w:rsidRDefault="00D74553" w:rsidP="002A6C3B">
      <w:pPr>
        <w:pStyle w:val="FootnoteText"/>
      </w:pPr>
    </w:p>
  </w:footnote>
  <w:footnote w:id="301">
    <w:p w14:paraId="4ADDFBC4" w14:textId="77777777" w:rsidR="00D74553" w:rsidRPr="00B65628" w:rsidRDefault="00D74553" w:rsidP="002A6C3B">
      <w:pPr>
        <w:pStyle w:val="FootnoteText"/>
      </w:pPr>
      <w:r w:rsidRPr="00B65628">
        <w:rPr>
          <w:rStyle w:val="FootnoteReference"/>
        </w:rPr>
        <w:footnoteRef/>
      </w:r>
      <w:r w:rsidRPr="00B65628">
        <w:t xml:space="preserve"> </w:t>
      </w:r>
      <w:r>
        <w:t>Albano, “Developmental Art of the Philippines,” 15.</w:t>
      </w:r>
    </w:p>
    <w:p w14:paraId="41106F76" w14:textId="77777777" w:rsidR="00D74553" w:rsidRDefault="00D74553" w:rsidP="002A6C3B">
      <w:pPr>
        <w:pStyle w:val="FootnoteText"/>
      </w:pPr>
    </w:p>
  </w:footnote>
  <w:footnote w:id="302">
    <w:p w14:paraId="2E90D2DE" w14:textId="77777777" w:rsidR="00D74553" w:rsidRPr="00B65628" w:rsidRDefault="00D74553" w:rsidP="002A6C3B">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D74553" w:rsidRDefault="00D74553" w:rsidP="002A6C3B">
      <w:pPr>
        <w:pStyle w:val="FootnoteText"/>
      </w:pPr>
    </w:p>
  </w:footnote>
  <w:footnote w:id="303">
    <w:p w14:paraId="785BDFE3" w14:textId="77777777" w:rsidR="00D74553"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D74553" w:rsidRPr="00FE38F3" w:rsidRDefault="00D74553" w:rsidP="002A6C3B">
      <w:pPr>
        <w:pStyle w:val="FootnoteText"/>
      </w:pPr>
    </w:p>
  </w:footnote>
  <w:footnote w:id="304">
    <w:p w14:paraId="27FA3B14" w14:textId="77777777" w:rsidR="00D74553" w:rsidRPr="00EC532F"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305">
    <w:p w14:paraId="45B9306D" w14:textId="77777777" w:rsidR="00D74553" w:rsidRPr="00B00C70" w:rsidRDefault="00D74553" w:rsidP="002A6C3B">
      <w:pPr>
        <w:pStyle w:val="FootnoteText"/>
      </w:pPr>
      <w:r w:rsidRPr="00B00C70">
        <w:rPr>
          <w:rStyle w:val="FootnoteReference"/>
        </w:rPr>
        <w:footnoteRef/>
      </w:r>
      <w:r w:rsidRPr="00B00C70">
        <w:t xml:space="preserve"> Ringo Bunoan, “Seeing and Unseeing: The Works of Roberto Chabet,” 63. </w:t>
      </w:r>
    </w:p>
    <w:p w14:paraId="6C83AE58" w14:textId="77777777" w:rsidR="00D74553" w:rsidRPr="00B00C70" w:rsidRDefault="00D74553" w:rsidP="002A6C3B">
      <w:pPr>
        <w:pStyle w:val="FootnoteText"/>
      </w:pPr>
    </w:p>
  </w:footnote>
  <w:footnote w:id="306">
    <w:p w14:paraId="12C463A0" w14:textId="77777777" w:rsidR="00D74553" w:rsidRPr="00EC532F" w:rsidRDefault="00D74553" w:rsidP="002A6C3B">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D74553" w:rsidRPr="00EC532F" w:rsidRDefault="00D74553" w:rsidP="002A6C3B">
      <w:pPr>
        <w:pStyle w:val="FootnoteText"/>
      </w:pPr>
    </w:p>
  </w:footnote>
  <w:footnote w:id="307">
    <w:p w14:paraId="02F41103" w14:textId="77777777" w:rsidR="00D74553" w:rsidRPr="00EC532F" w:rsidRDefault="00D74553" w:rsidP="002A6C3B">
      <w:pPr>
        <w:pStyle w:val="FootnoteText"/>
      </w:pPr>
      <w:r w:rsidRPr="00EC532F">
        <w:rPr>
          <w:rStyle w:val="FootnoteReference"/>
        </w:rPr>
        <w:footnoteRef/>
      </w:r>
      <w:r w:rsidRPr="00EC532F">
        <w:t xml:space="preserve"> Herrera, “Preserving Memory and the Ephemeral,” 381. </w:t>
      </w:r>
    </w:p>
    <w:p w14:paraId="683D5D74" w14:textId="77777777" w:rsidR="00D74553" w:rsidRPr="00EC532F" w:rsidRDefault="00D74553" w:rsidP="002A6C3B">
      <w:pPr>
        <w:pStyle w:val="FootnoteText"/>
      </w:pPr>
    </w:p>
  </w:footnote>
  <w:footnote w:id="308">
    <w:p w14:paraId="15372248" w14:textId="77777777" w:rsidR="00D74553" w:rsidRPr="00EC532F" w:rsidRDefault="00D74553" w:rsidP="002A6C3B">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D74553" w:rsidRPr="00EC532F" w:rsidRDefault="00D74553" w:rsidP="002A6C3B">
      <w:pPr>
        <w:pStyle w:val="FootnoteText"/>
      </w:pPr>
      <w:r w:rsidRPr="00EC532F">
        <w:t xml:space="preserve"> </w:t>
      </w:r>
    </w:p>
  </w:footnote>
  <w:footnote w:id="309">
    <w:p w14:paraId="2BF7F87F" w14:textId="77777777" w:rsidR="00D74553" w:rsidRPr="00EC532F" w:rsidRDefault="00D74553" w:rsidP="002A6C3B">
      <w:pPr>
        <w:pStyle w:val="FootnoteText"/>
      </w:pPr>
      <w:r w:rsidRPr="00EC532F">
        <w:rPr>
          <w:rStyle w:val="FootnoteReference"/>
        </w:rPr>
        <w:footnoteRef/>
      </w:r>
      <w:r w:rsidRPr="00EC532F">
        <w:t xml:space="preserve"> Enriquez, “Fine Arts’ Nutty Professor.” </w:t>
      </w:r>
    </w:p>
  </w:footnote>
  <w:footnote w:id="310">
    <w:p w14:paraId="04CF491E" w14:textId="77777777" w:rsidR="00D74553"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D74553" w:rsidRPr="000D40AA" w:rsidRDefault="00D74553" w:rsidP="002A6C3B">
      <w:pPr>
        <w:pStyle w:val="FootnoteText"/>
      </w:pPr>
    </w:p>
  </w:footnote>
  <w:footnote w:id="311">
    <w:p w14:paraId="43C4F70C" w14:textId="77777777" w:rsidR="00D74553" w:rsidRPr="000D40AA" w:rsidRDefault="00D74553" w:rsidP="002A6C3B">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D74553" w:rsidRPr="000D40AA" w:rsidRDefault="00D74553" w:rsidP="002A6C3B">
      <w:pPr>
        <w:pStyle w:val="FootnoteText"/>
      </w:pPr>
    </w:p>
  </w:footnote>
  <w:footnote w:id="312">
    <w:p w14:paraId="064DA4B8" w14:textId="77777777" w:rsidR="00D74553" w:rsidRPr="000D40AA" w:rsidRDefault="00D74553" w:rsidP="002A6C3B">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D74553" w:rsidRPr="000D40AA" w:rsidRDefault="00D74553" w:rsidP="002A6C3B">
      <w:pPr>
        <w:pStyle w:val="FootnoteText"/>
      </w:pPr>
    </w:p>
  </w:footnote>
  <w:footnote w:id="313">
    <w:p w14:paraId="13EED00D" w14:textId="77777777" w:rsidR="00D74553" w:rsidRPr="000D40AA" w:rsidRDefault="00D74553" w:rsidP="002A6C3B">
      <w:pPr>
        <w:pStyle w:val="FootnoteText"/>
      </w:pPr>
      <w:r w:rsidRPr="000D40AA">
        <w:rPr>
          <w:rStyle w:val="FootnoteReference"/>
        </w:rPr>
        <w:footnoteRef/>
      </w:r>
      <w:r w:rsidRPr="000D40AA">
        <w:t xml:space="preserve"> Joy Dayrit Journals, November 16, 1969. Ateneo Library of Women’s Writings (ALIWW), Envelope 1.1.  </w:t>
      </w:r>
    </w:p>
  </w:footnote>
  <w:footnote w:id="314">
    <w:p w14:paraId="4BB03B98" w14:textId="77777777" w:rsidR="00D74553" w:rsidRPr="007E0564" w:rsidRDefault="00D74553" w:rsidP="002A6C3B">
      <w:pPr>
        <w:pStyle w:val="FootnoteText"/>
      </w:pPr>
      <w:r w:rsidRPr="007E0564">
        <w:rPr>
          <w:rStyle w:val="FootnoteReference"/>
        </w:rPr>
        <w:footnoteRef/>
      </w:r>
      <w:r w:rsidRPr="007E0564">
        <w:t xml:space="preserve"> </w:t>
      </w:r>
      <w:proofErr w:type="spellStart"/>
      <w:r w:rsidRPr="007E0564">
        <w:t>Chabet</w:t>
      </w:r>
      <w:proofErr w:type="spellEnd"/>
      <w:r w:rsidRPr="007E0564">
        <w:t>, interview, Ortigas, 2008, transcript pg. 22.</w:t>
      </w:r>
    </w:p>
    <w:p w14:paraId="42EB0AE3" w14:textId="77777777" w:rsidR="00D74553" w:rsidRPr="007E0564" w:rsidRDefault="00D74553" w:rsidP="002A6C3B">
      <w:pPr>
        <w:pStyle w:val="FootnoteText"/>
      </w:pPr>
    </w:p>
  </w:footnote>
  <w:footnote w:id="315">
    <w:p w14:paraId="4E0D8A0B" w14:textId="77777777" w:rsidR="00D74553" w:rsidRPr="007E0564" w:rsidRDefault="00D74553" w:rsidP="002A6C3B">
      <w:pPr>
        <w:pStyle w:val="FootnoteText"/>
      </w:pPr>
      <w:r w:rsidRPr="007E0564">
        <w:rPr>
          <w:rStyle w:val="FootnoteReference"/>
        </w:rPr>
        <w:footnoteRef/>
      </w:r>
      <w:r w:rsidRPr="007E0564">
        <w:t xml:space="preserve"> </w:t>
      </w:r>
      <w:proofErr w:type="spellStart"/>
      <w:r w:rsidRPr="007E0564">
        <w:t>Chabet</w:t>
      </w:r>
      <w:proofErr w:type="spellEnd"/>
      <w:r w:rsidRPr="007E0564">
        <w:t>, interview, Ortigas, 2008, transcript pg. 22.</w:t>
      </w:r>
    </w:p>
    <w:p w14:paraId="7875B131" w14:textId="77777777" w:rsidR="00D74553" w:rsidRPr="007E0564" w:rsidRDefault="00D74553" w:rsidP="002A6C3B">
      <w:pPr>
        <w:pStyle w:val="FootnoteText"/>
      </w:pPr>
    </w:p>
  </w:footnote>
  <w:footnote w:id="316">
    <w:p w14:paraId="561BA5E7" w14:textId="77777777" w:rsidR="00D74553" w:rsidRPr="007E0564" w:rsidRDefault="00D74553" w:rsidP="002A6C3B">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D74553" w:rsidRPr="007E0564" w:rsidRDefault="00D74553" w:rsidP="002A6C3B">
      <w:pPr>
        <w:pStyle w:val="FootnoteText"/>
      </w:pPr>
    </w:p>
  </w:footnote>
  <w:footnote w:id="317">
    <w:p w14:paraId="2669AE38"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D74553" w:rsidRPr="007E0564" w:rsidRDefault="00D74553" w:rsidP="002A6C3B">
      <w:pPr>
        <w:pStyle w:val="FootnoteText"/>
      </w:pPr>
    </w:p>
  </w:footnote>
  <w:footnote w:id="318">
    <w:p w14:paraId="17C593E4"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p>
    <w:p w14:paraId="11C740F6" w14:textId="77777777" w:rsidR="00D74553" w:rsidRPr="007E0564" w:rsidRDefault="00D74553" w:rsidP="002A6C3B">
      <w:pPr>
        <w:pStyle w:val="FootnoteText"/>
      </w:pPr>
      <w:r w:rsidRPr="007E0564">
        <w:t xml:space="preserve"> </w:t>
      </w:r>
    </w:p>
  </w:footnote>
  <w:footnote w:id="319">
    <w:p w14:paraId="2413DA83" w14:textId="77777777" w:rsidR="00D74553" w:rsidRDefault="00D74553" w:rsidP="002A6C3B">
      <w:pPr>
        <w:pStyle w:val="FootnoteText"/>
      </w:pPr>
      <w:r w:rsidRPr="007C28AF">
        <w:rPr>
          <w:rStyle w:val="FootnoteReference"/>
        </w:rPr>
        <w:footnoteRef/>
      </w:r>
      <w:r w:rsidRPr="007C28AF">
        <w:t xml:space="preserve"> </w:t>
      </w:r>
      <w:r>
        <w:t>Albano, “Alternative Spaces.”</w:t>
      </w:r>
    </w:p>
    <w:p w14:paraId="28B28F76" w14:textId="77777777" w:rsidR="00D74553" w:rsidRDefault="00D74553" w:rsidP="002A6C3B">
      <w:pPr>
        <w:pStyle w:val="FootnoteText"/>
      </w:pPr>
    </w:p>
  </w:footnote>
  <w:footnote w:id="320">
    <w:p w14:paraId="65365A5C" w14:textId="77777777" w:rsidR="00D74553" w:rsidRDefault="00D74553" w:rsidP="002A6C3B">
      <w:pPr>
        <w:pStyle w:val="FootnoteText"/>
      </w:pPr>
      <w:r w:rsidRPr="00600D43">
        <w:rPr>
          <w:rStyle w:val="FootnoteReference"/>
        </w:rPr>
        <w:footnoteRef/>
      </w:r>
      <w:r w:rsidRPr="00600D43">
        <w:t xml:space="preserve"> Albano, “Developmental Art of the Philippines,” 15.</w:t>
      </w:r>
    </w:p>
    <w:p w14:paraId="713579F9" w14:textId="77777777" w:rsidR="00D74553" w:rsidRPr="00600D43" w:rsidRDefault="00D74553" w:rsidP="002A6C3B">
      <w:pPr>
        <w:pStyle w:val="FootnoteText"/>
      </w:pPr>
      <w:r w:rsidRPr="00600D43">
        <w:t xml:space="preserve">   </w:t>
      </w:r>
    </w:p>
  </w:footnote>
  <w:footnote w:id="321">
    <w:p w14:paraId="2B953DA5" w14:textId="77777777" w:rsidR="00D74553" w:rsidRDefault="00D74553" w:rsidP="002A6C3B">
      <w:pPr>
        <w:pStyle w:val="FootnoteText"/>
      </w:pPr>
      <w:r w:rsidRPr="00600D43">
        <w:rPr>
          <w:rStyle w:val="FootnoteReference"/>
        </w:rPr>
        <w:footnoteRef/>
      </w:r>
      <w:r w:rsidRPr="00600D43">
        <w:t xml:space="preserve"> Albano, “Developmental Art of the Philippines,” 15.   </w:t>
      </w:r>
    </w:p>
    <w:p w14:paraId="176AA3E8" w14:textId="77777777" w:rsidR="00D74553" w:rsidRPr="00600D43" w:rsidRDefault="00D74553" w:rsidP="002A6C3B">
      <w:pPr>
        <w:pStyle w:val="FootnoteText"/>
      </w:pPr>
    </w:p>
  </w:footnote>
  <w:footnote w:id="322">
    <w:p w14:paraId="711EC143" w14:textId="77777777" w:rsidR="00D74553" w:rsidRDefault="00D74553" w:rsidP="002A6C3B">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D74553" w:rsidRDefault="00D74553" w:rsidP="002A6C3B">
      <w:pPr>
        <w:pStyle w:val="FootnoteText"/>
      </w:pPr>
    </w:p>
  </w:footnote>
  <w:footnote w:id="323">
    <w:p w14:paraId="609F2843" w14:textId="77777777" w:rsidR="00D74553" w:rsidRDefault="00D74553" w:rsidP="002A6C3B">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D74553" w:rsidRPr="00822718" w:rsidRDefault="00D74553" w:rsidP="002A6C3B">
      <w:pPr>
        <w:pStyle w:val="FootnoteText"/>
      </w:pPr>
      <w:r w:rsidRPr="00600D43">
        <w:t xml:space="preserve">  </w:t>
      </w:r>
      <w:r>
        <w:t xml:space="preserve"> </w:t>
      </w:r>
    </w:p>
  </w:footnote>
  <w:footnote w:id="324">
    <w:p w14:paraId="0F673F1E" w14:textId="77777777" w:rsidR="00D74553" w:rsidRPr="000D40AA" w:rsidRDefault="00D74553" w:rsidP="002A6C3B">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D74553" w:rsidRPr="000D40AA" w:rsidRDefault="00D74553" w:rsidP="002A6C3B">
      <w:pPr>
        <w:pStyle w:val="FootnoteText"/>
      </w:pPr>
    </w:p>
  </w:footnote>
  <w:footnote w:id="325">
    <w:p w14:paraId="503FF6B6" w14:textId="77777777" w:rsidR="00D74553" w:rsidRPr="007E0564" w:rsidRDefault="00D74553" w:rsidP="002A6C3B">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D74553" w:rsidRPr="007E0564" w:rsidRDefault="00D74553" w:rsidP="002A6C3B">
      <w:pPr>
        <w:pStyle w:val="FootnoteText"/>
      </w:pPr>
    </w:p>
  </w:footnote>
  <w:footnote w:id="326">
    <w:p w14:paraId="31F2D4A7"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D74553" w:rsidRPr="000D40AA" w:rsidRDefault="00D74553" w:rsidP="002A6C3B">
      <w:pPr>
        <w:pStyle w:val="FootnoteText"/>
      </w:pPr>
    </w:p>
  </w:footnote>
  <w:footnote w:id="327">
    <w:p w14:paraId="3E32E4B9"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D74553" w:rsidRPr="000D40AA" w:rsidRDefault="00D74553" w:rsidP="002A6C3B">
      <w:pPr>
        <w:pStyle w:val="FootnoteText"/>
      </w:pPr>
    </w:p>
  </w:footnote>
  <w:footnote w:id="328">
    <w:p w14:paraId="016E79FA" w14:textId="77777777" w:rsidR="00D74553" w:rsidRPr="000D40AA" w:rsidRDefault="00D74553" w:rsidP="002A6C3B">
      <w:pPr>
        <w:pStyle w:val="FootnoteText"/>
      </w:pPr>
      <w:r w:rsidRPr="000D40AA">
        <w:rPr>
          <w:rStyle w:val="FootnoteReference"/>
        </w:rPr>
        <w:footnoteRef/>
      </w:r>
      <w:r w:rsidRPr="000D40AA">
        <w:t xml:space="preserve"> </w:t>
      </w:r>
      <w:bookmarkStart w:id="67" w:name="_Hlk507236084"/>
      <w:r w:rsidRPr="000D40AA">
        <w:t xml:space="preserve">Rina B. Jimenez, “How Culture Came to </w:t>
      </w:r>
      <w:proofErr w:type="spellStart"/>
      <w:r w:rsidRPr="000D40AA">
        <w:t>Cubao</w:t>
      </w:r>
      <w:proofErr w:type="spellEnd"/>
      <w:r w:rsidRPr="000D40AA">
        <w:t xml:space="preserve">,”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29">
    <w:p w14:paraId="064A219F" w14:textId="77777777" w:rsidR="00D74553" w:rsidRPr="005D3363" w:rsidRDefault="00D74553" w:rsidP="002A6C3B">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30">
    <w:p w14:paraId="64F89445" w14:textId="77777777" w:rsidR="00D74553" w:rsidRPr="00967322" w:rsidRDefault="00D74553" w:rsidP="002A6C3B">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D74553" w:rsidRPr="000D40AA" w:rsidRDefault="00D74553" w:rsidP="002A6C3B">
      <w:pPr>
        <w:pStyle w:val="FootnoteText"/>
      </w:pPr>
    </w:p>
  </w:footnote>
  <w:footnote w:id="331">
    <w:p w14:paraId="21ADFC8D" w14:textId="77777777" w:rsidR="00D74553" w:rsidRPr="00F3351A" w:rsidRDefault="00D74553" w:rsidP="002A6C3B">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D74553" w:rsidRPr="00F3351A" w:rsidRDefault="00D74553" w:rsidP="002A6C3B">
      <w:pPr>
        <w:pStyle w:val="FootnoteText"/>
      </w:pPr>
    </w:p>
  </w:footnote>
  <w:footnote w:id="332">
    <w:p w14:paraId="69842BAA" w14:textId="77777777" w:rsidR="00D74553" w:rsidRPr="00F3351A" w:rsidRDefault="00D74553" w:rsidP="002A6C3B">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D74553" w:rsidRPr="00F3351A" w:rsidRDefault="00D74553" w:rsidP="002A6C3B">
      <w:pPr>
        <w:pStyle w:val="FootnoteText"/>
      </w:pPr>
    </w:p>
  </w:footnote>
  <w:footnote w:id="333">
    <w:p w14:paraId="2D702085" w14:textId="77777777" w:rsidR="00D74553" w:rsidRPr="00A2195B" w:rsidRDefault="00D74553" w:rsidP="002A6C3B">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xml:space="preserve">, and </w:t>
      </w:r>
      <w:proofErr w:type="spellStart"/>
      <w:r w:rsidRPr="00F3351A">
        <w:t>Chabet</w:t>
      </w:r>
      <w:proofErr w:type="spellEnd"/>
      <w:r w:rsidRPr="00F3351A">
        <w:t>.</w:t>
      </w:r>
      <w:r>
        <w:t xml:space="preserve"> </w:t>
      </w:r>
      <w:r w:rsidRPr="00A2195B">
        <w:t xml:space="preserve">See </w:t>
      </w:r>
      <w:bookmarkStart w:id="71"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D74553" w:rsidRPr="00F3351A" w:rsidRDefault="00D74553" w:rsidP="002A6C3B">
      <w:pPr>
        <w:pStyle w:val="FootnoteText"/>
      </w:pPr>
    </w:p>
  </w:footnote>
  <w:footnote w:id="334">
    <w:p w14:paraId="23723076" w14:textId="77777777" w:rsidR="00D74553" w:rsidRPr="00F3351A" w:rsidRDefault="00D74553" w:rsidP="002A6C3B">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D74553" w:rsidRPr="00F3351A" w:rsidRDefault="00D74553" w:rsidP="002A6C3B">
      <w:pPr>
        <w:pStyle w:val="FootnoteText"/>
      </w:pPr>
    </w:p>
  </w:footnote>
  <w:footnote w:id="335">
    <w:p w14:paraId="6DE63C2D" w14:textId="77777777" w:rsidR="00D74553" w:rsidRDefault="00D74553" w:rsidP="002A6C3B">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D74553" w:rsidRPr="00F3351A" w:rsidRDefault="00D74553" w:rsidP="002A6C3B">
      <w:pPr>
        <w:pStyle w:val="FootnoteText"/>
        <w:rPr>
          <w:lang w:eastAsia="zh-TW"/>
        </w:rPr>
      </w:pPr>
    </w:p>
  </w:footnote>
  <w:footnote w:id="336">
    <w:p w14:paraId="6514F1AE" w14:textId="77777777" w:rsidR="00D74553" w:rsidRPr="00F3351A" w:rsidRDefault="00D74553" w:rsidP="002A6C3B">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D74553" w:rsidRPr="000D40AA" w:rsidRDefault="00D74553" w:rsidP="002A6C3B">
      <w:pPr>
        <w:pStyle w:val="FootnoteText"/>
        <w:rPr>
          <w:lang w:eastAsia="zh-TW"/>
        </w:rPr>
      </w:pPr>
    </w:p>
  </w:footnote>
  <w:footnote w:id="337">
    <w:p w14:paraId="61D8F53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D74553" w:rsidRPr="000D40AA" w:rsidRDefault="00D74553" w:rsidP="002A6C3B">
      <w:pPr>
        <w:pStyle w:val="FootnoteText"/>
      </w:pPr>
    </w:p>
  </w:footnote>
  <w:footnote w:id="338">
    <w:p w14:paraId="759A778C"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D74553" w:rsidRPr="000D40AA" w:rsidRDefault="00D74553" w:rsidP="002A6C3B">
      <w:pPr>
        <w:pStyle w:val="FootnoteText"/>
      </w:pPr>
    </w:p>
  </w:footnote>
  <w:footnote w:id="339">
    <w:p w14:paraId="2911297A"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D74553" w:rsidRPr="000D40AA" w:rsidRDefault="00D74553" w:rsidP="002A6C3B">
      <w:pPr>
        <w:pStyle w:val="FootnoteText"/>
      </w:pPr>
    </w:p>
  </w:footnote>
  <w:footnote w:id="340">
    <w:p w14:paraId="1385F495"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D74553" w:rsidRPr="000D40AA" w:rsidRDefault="00D74553" w:rsidP="002A6C3B">
      <w:pPr>
        <w:pStyle w:val="FootnoteText"/>
      </w:pPr>
    </w:p>
  </w:footnote>
  <w:footnote w:id="341">
    <w:p w14:paraId="6DF35997"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D74553" w:rsidRPr="000D40AA" w:rsidRDefault="00D74553" w:rsidP="002A6C3B">
      <w:pPr>
        <w:pStyle w:val="FootnoteText"/>
      </w:pPr>
    </w:p>
  </w:footnote>
  <w:footnote w:id="342">
    <w:p w14:paraId="256746B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D74553" w:rsidRPr="000D40AA" w:rsidRDefault="00D74553" w:rsidP="002A6C3B">
      <w:pPr>
        <w:pStyle w:val="FootnoteText"/>
      </w:pPr>
    </w:p>
  </w:footnote>
  <w:footnote w:id="343">
    <w:p w14:paraId="49EB1F13" w14:textId="77777777" w:rsidR="00D74553" w:rsidRPr="000D40AA" w:rsidRDefault="00D74553" w:rsidP="002A6C3B">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D74553" w:rsidRPr="000D40AA" w:rsidRDefault="00D74553" w:rsidP="002A6C3B">
      <w:pPr>
        <w:pStyle w:val="FootnoteText"/>
      </w:pPr>
    </w:p>
  </w:footnote>
  <w:footnote w:id="344">
    <w:p w14:paraId="02DBC1D0" w14:textId="77777777" w:rsidR="00D74553" w:rsidRPr="000D40AA" w:rsidRDefault="00D74553" w:rsidP="002A6C3B">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D74553" w:rsidRPr="000D40AA" w:rsidRDefault="00D74553" w:rsidP="002A6C3B">
      <w:pPr>
        <w:pStyle w:val="FootnoteText"/>
      </w:pPr>
    </w:p>
  </w:footnote>
  <w:footnote w:id="345">
    <w:p w14:paraId="7A2DE5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D74553" w:rsidRPr="000D40AA" w:rsidRDefault="00D74553" w:rsidP="002A6C3B">
      <w:pPr>
        <w:pStyle w:val="FootnoteText"/>
      </w:pPr>
    </w:p>
  </w:footnote>
  <w:footnote w:id="346">
    <w:p w14:paraId="3095C546" w14:textId="77777777" w:rsidR="00D74553" w:rsidRPr="000D40AA" w:rsidRDefault="00D74553" w:rsidP="002A6C3B">
      <w:pPr>
        <w:pStyle w:val="FootnoteText"/>
      </w:pPr>
      <w:r w:rsidRPr="000D40AA">
        <w:rPr>
          <w:rStyle w:val="FootnoteReference"/>
        </w:rPr>
        <w:footnoteRef/>
      </w:r>
      <w:r w:rsidRPr="000D40AA">
        <w:t xml:space="preserve"> Reyes, “Summer Mix.”</w:t>
      </w:r>
    </w:p>
    <w:p w14:paraId="7CBDE9B0" w14:textId="77777777" w:rsidR="00D74553" w:rsidRPr="000D40AA" w:rsidRDefault="00D74553" w:rsidP="002A6C3B">
      <w:pPr>
        <w:pStyle w:val="FootnoteText"/>
      </w:pPr>
    </w:p>
  </w:footnote>
  <w:footnote w:id="347">
    <w:p w14:paraId="1CBB0E49" w14:textId="77777777" w:rsidR="00D74553" w:rsidRPr="000D40AA" w:rsidRDefault="00D74553" w:rsidP="002A6C3B">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D74553" w:rsidRPr="000D40AA" w:rsidRDefault="00D74553" w:rsidP="002A6C3B">
      <w:pPr>
        <w:pStyle w:val="FootnoteText"/>
      </w:pPr>
    </w:p>
  </w:footnote>
  <w:footnote w:id="348">
    <w:p w14:paraId="0EE480A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D74553" w:rsidRPr="000D40AA" w:rsidRDefault="00D74553" w:rsidP="002A6C3B">
      <w:pPr>
        <w:pStyle w:val="FootnoteText"/>
      </w:pPr>
    </w:p>
  </w:footnote>
  <w:footnote w:id="349">
    <w:p w14:paraId="1687F050" w14:textId="77777777" w:rsidR="00D74553" w:rsidRPr="00A90E7E"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D74553" w:rsidRPr="000D40AA" w:rsidRDefault="00D74553" w:rsidP="002A6C3B">
      <w:pPr>
        <w:pStyle w:val="FootnoteText"/>
      </w:pPr>
    </w:p>
  </w:footnote>
  <w:footnote w:id="350">
    <w:p w14:paraId="3A475E41"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D74553" w:rsidRPr="000D40AA" w:rsidRDefault="00D74553" w:rsidP="002A6C3B">
      <w:pPr>
        <w:pStyle w:val="FootnoteText"/>
      </w:pPr>
    </w:p>
  </w:footnote>
  <w:footnote w:id="351">
    <w:p w14:paraId="5F76F07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D74553" w:rsidRPr="000D40AA" w:rsidRDefault="00D74553" w:rsidP="002A6C3B">
      <w:pPr>
        <w:pStyle w:val="FootnoteText"/>
      </w:pPr>
    </w:p>
  </w:footnote>
  <w:footnote w:id="352">
    <w:p w14:paraId="5E52F00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D74553" w:rsidRPr="000D40AA" w:rsidRDefault="00D74553" w:rsidP="002A6C3B">
      <w:pPr>
        <w:pStyle w:val="FootnoteText"/>
      </w:pPr>
    </w:p>
  </w:footnote>
  <w:footnote w:id="353">
    <w:p w14:paraId="73F7CF9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D74553" w:rsidRPr="000D40AA" w:rsidRDefault="00D74553" w:rsidP="002A6C3B">
      <w:pPr>
        <w:pStyle w:val="FootnoteText"/>
      </w:pPr>
    </w:p>
  </w:footnote>
  <w:footnote w:id="354">
    <w:p w14:paraId="546AD7A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D74553" w:rsidRPr="000D40AA" w:rsidRDefault="00D74553" w:rsidP="002A6C3B">
      <w:pPr>
        <w:pStyle w:val="FootnoteText"/>
      </w:pPr>
    </w:p>
  </w:footnote>
  <w:footnote w:id="355">
    <w:p w14:paraId="5853B7F2"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56">
    <w:p w14:paraId="1EC492B0"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D74553" w:rsidRPr="000D40AA" w:rsidRDefault="00D74553" w:rsidP="002A6C3B">
      <w:pPr>
        <w:pStyle w:val="FootnoteText"/>
      </w:pPr>
    </w:p>
  </w:footnote>
  <w:footnote w:id="357">
    <w:p w14:paraId="7BAE784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D74553" w:rsidRPr="000D40AA" w:rsidRDefault="00D74553" w:rsidP="002A6C3B">
      <w:pPr>
        <w:pStyle w:val="FootnoteText"/>
      </w:pPr>
    </w:p>
  </w:footnote>
  <w:footnote w:id="358">
    <w:p w14:paraId="50068673" w14:textId="77777777" w:rsidR="00D74553" w:rsidRPr="000D40AA" w:rsidRDefault="00D74553" w:rsidP="002A6C3B">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D74553" w:rsidRPr="000D40AA" w:rsidRDefault="00D74553" w:rsidP="002A6C3B">
      <w:pPr>
        <w:pStyle w:val="FootnoteText"/>
        <w:rPr>
          <w:highlight w:val="cyan"/>
          <w:lang w:eastAsia="zh-TW"/>
        </w:rPr>
      </w:pPr>
    </w:p>
  </w:footnote>
  <w:footnote w:id="359">
    <w:p w14:paraId="0E204059" w14:textId="77777777" w:rsidR="00D74553" w:rsidRDefault="00D74553" w:rsidP="002A6C3B">
      <w:pPr>
        <w:pStyle w:val="FootnoteText"/>
      </w:pPr>
      <w:r>
        <w:rPr>
          <w:rStyle w:val="FootnoteReference"/>
        </w:rPr>
        <w:footnoteRef/>
      </w:r>
      <w:r>
        <w:t xml:space="preserve"> </w:t>
      </w:r>
      <w:bookmarkStart w:id="75"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5"/>
    </w:p>
    <w:p w14:paraId="06514790" w14:textId="77777777" w:rsidR="00D74553" w:rsidRPr="00706398" w:rsidRDefault="00D74553" w:rsidP="002A6C3B">
      <w:pPr>
        <w:pStyle w:val="FootnoteText"/>
      </w:pPr>
    </w:p>
  </w:footnote>
  <w:footnote w:id="360">
    <w:p w14:paraId="77331FBF" w14:textId="77777777" w:rsidR="00D74553"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D74553" w:rsidRPr="000D40AA" w:rsidRDefault="00D74553" w:rsidP="002A6C3B">
      <w:pPr>
        <w:pStyle w:val="FootnoteText"/>
      </w:pPr>
    </w:p>
  </w:footnote>
  <w:footnote w:id="361">
    <w:p w14:paraId="1E18FE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D74553" w:rsidRPr="000D40AA" w:rsidRDefault="00D74553" w:rsidP="002A6C3B">
      <w:pPr>
        <w:pStyle w:val="FootnoteText"/>
      </w:pPr>
    </w:p>
  </w:footnote>
  <w:footnote w:id="362">
    <w:p w14:paraId="14D0C036" w14:textId="77777777" w:rsidR="00D74553" w:rsidRPr="0029001B"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D74553" w:rsidRPr="000D40AA" w:rsidRDefault="00D74553" w:rsidP="002A6C3B">
      <w:pPr>
        <w:pStyle w:val="FootnoteText"/>
      </w:pPr>
    </w:p>
  </w:footnote>
  <w:footnote w:id="363">
    <w:p w14:paraId="40F90044" w14:textId="77777777" w:rsidR="00D74553" w:rsidRPr="00482B4B" w:rsidRDefault="00D74553" w:rsidP="002A6C3B">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D74553" w:rsidRPr="00334590" w:rsidRDefault="00D74553" w:rsidP="002A6C3B">
      <w:pPr>
        <w:pStyle w:val="FootnoteText"/>
      </w:pPr>
    </w:p>
  </w:footnote>
  <w:footnote w:id="364">
    <w:p w14:paraId="3580538D" w14:textId="77777777" w:rsidR="00D74553" w:rsidRPr="00334590" w:rsidRDefault="00D74553" w:rsidP="002A6C3B">
      <w:pPr>
        <w:pStyle w:val="FootnoteText"/>
      </w:pPr>
      <w:r w:rsidRPr="00334590">
        <w:rPr>
          <w:rStyle w:val="FootnoteReference"/>
        </w:rPr>
        <w:footnoteRef/>
      </w:r>
      <w:r w:rsidRPr="00334590">
        <w:t xml:space="preserve"> </w:t>
      </w:r>
      <w:r>
        <w:t>Bautista, “Coke &amp; Pepsi Bottles.”</w:t>
      </w:r>
    </w:p>
    <w:p w14:paraId="17120CA3" w14:textId="77777777" w:rsidR="00D74553" w:rsidRPr="000D40AA" w:rsidRDefault="00D74553" w:rsidP="002A6C3B">
      <w:pPr>
        <w:pStyle w:val="FootnoteText"/>
      </w:pPr>
    </w:p>
  </w:footnote>
  <w:footnote w:id="365">
    <w:p w14:paraId="2A7B7679" w14:textId="77777777" w:rsidR="00D74553" w:rsidRPr="000D40AA"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66">
    <w:p w14:paraId="5D7CCEB5" w14:textId="77777777" w:rsidR="00D74553" w:rsidRPr="000D40AA" w:rsidRDefault="00D74553" w:rsidP="002A6C3B">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D74553" w:rsidRPr="000D40AA" w:rsidRDefault="00D74553" w:rsidP="002A6C3B">
      <w:pPr>
        <w:pStyle w:val="FootnoteText"/>
      </w:pPr>
    </w:p>
  </w:footnote>
  <w:footnote w:id="367">
    <w:p w14:paraId="2425F23B" w14:textId="77777777" w:rsidR="00D74553" w:rsidRPr="000D40AA" w:rsidRDefault="00D74553" w:rsidP="002A6C3B">
      <w:pPr>
        <w:pStyle w:val="FootnoteText"/>
      </w:pPr>
      <w:r w:rsidRPr="000D40AA">
        <w:rPr>
          <w:rStyle w:val="FootnoteReference"/>
        </w:rPr>
        <w:footnoteRef/>
      </w:r>
      <w:r w:rsidRPr="000D40AA">
        <w:t xml:space="preserve"> </w:t>
      </w:r>
      <w:bookmarkStart w:id="76"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6"/>
    </w:p>
    <w:p w14:paraId="5ECA7E93" w14:textId="77777777" w:rsidR="00D74553" w:rsidRPr="000D40AA" w:rsidRDefault="00D74553" w:rsidP="002A6C3B">
      <w:pPr>
        <w:pStyle w:val="FootnoteText"/>
      </w:pPr>
    </w:p>
  </w:footnote>
  <w:footnote w:id="368">
    <w:p w14:paraId="1966AF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D74553" w:rsidRPr="000D40AA" w:rsidRDefault="00D74553" w:rsidP="002A6C3B">
      <w:pPr>
        <w:pStyle w:val="FootnoteText"/>
      </w:pPr>
    </w:p>
  </w:footnote>
  <w:footnote w:id="369">
    <w:p w14:paraId="4CF6F64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70">
    <w:p w14:paraId="39540686"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D74553" w:rsidRPr="000D40AA" w:rsidRDefault="00D74553" w:rsidP="002A6C3B">
      <w:pPr>
        <w:pStyle w:val="FootnoteText"/>
      </w:pPr>
    </w:p>
  </w:footnote>
  <w:footnote w:id="371">
    <w:p w14:paraId="5B1796EC" w14:textId="77777777" w:rsidR="00D74553" w:rsidRPr="003B775B"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D74553" w:rsidRPr="003B775B" w:rsidRDefault="00D74553" w:rsidP="002A6C3B">
      <w:pPr>
        <w:pStyle w:val="FootnoteText"/>
      </w:pPr>
    </w:p>
  </w:footnote>
  <w:footnote w:id="372">
    <w:p w14:paraId="00D3AEE2" w14:textId="77777777" w:rsidR="00D74553" w:rsidRPr="003B775B" w:rsidRDefault="00D74553" w:rsidP="002A6C3B">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D74553" w:rsidRPr="003B775B" w:rsidRDefault="00D74553" w:rsidP="002A6C3B">
      <w:pPr>
        <w:pStyle w:val="FootnoteText"/>
      </w:pPr>
    </w:p>
  </w:footnote>
  <w:footnote w:id="373">
    <w:p w14:paraId="24DE4333" w14:textId="77777777" w:rsidR="00D74553"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D74553" w:rsidRPr="000D40AA" w:rsidRDefault="00D74553" w:rsidP="002A6C3B">
      <w:pPr>
        <w:pStyle w:val="FootnoteText"/>
      </w:pPr>
    </w:p>
  </w:footnote>
  <w:footnote w:id="374">
    <w:p w14:paraId="7F0A190E" w14:textId="77777777" w:rsidR="00D74553" w:rsidRPr="000D40AA" w:rsidRDefault="00D74553" w:rsidP="002A6C3B">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D74553" w:rsidRPr="000D40AA" w:rsidRDefault="00D74553" w:rsidP="002A6C3B">
      <w:pPr>
        <w:pStyle w:val="FootnoteText"/>
      </w:pPr>
    </w:p>
  </w:footnote>
  <w:footnote w:id="375">
    <w:p w14:paraId="0802DAC1"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D74553" w:rsidRPr="000D40AA" w:rsidRDefault="00D74553" w:rsidP="002A6C3B">
      <w:pPr>
        <w:pStyle w:val="FootnoteText"/>
        <w:rPr>
          <w:u w:val="single"/>
          <w:lang w:eastAsia="zh-TW"/>
        </w:rPr>
      </w:pPr>
    </w:p>
  </w:footnote>
  <w:footnote w:id="376">
    <w:p w14:paraId="31BDC305" w14:textId="77777777" w:rsidR="00D74553" w:rsidRDefault="00D74553" w:rsidP="002A6C3B">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D74553" w:rsidRPr="000D40AA" w:rsidRDefault="00D74553" w:rsidP="002A6C3B">
      <w:pPr>
        <w:pStyle w:val="FootnoteText"/>
      </w:pPr>
    </w:p>
  </w:footnote>
  <w:footnote w:id="377">
    <w:p w14:paraId="1720B5F3" w14:textId="77777777" w:rsidR="00D74553" w:rsidRPr="000D40AA" w:rsidRDefault="00D74553" w:rsidP="002A6C3B">
      <w:pPr>
        <w:pStyle w:val="FootnoteText"/>
        <w:rPr>
          <w:b/>
          <w:lang w:eastAsia="zh-TW"/>
        </w:rPr>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footnote>
  <w:footnote w:id="378">
    <w:p w14:paraId="5CF0DEE7" w14:textId="77777777" w:rsidR="00D74553" w:rsidRPr="000D40AA" w:rsidRDefault="00D74553" w:rsidP="002A6C3B">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80" w:author="N C" w:date="2018-02-18T11:36:00Z">
        <w:r>
          <w:t>,</w:t>
        </w:r>
      </w:ins>
      <w:r w:rsidRPr="00B72B89">
        <w:t xml:space="preserve"> in discussion with Francesca Enriquez</w:t>
      </w:r>
      <w:ins w:id="81"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D74553" w:rsidRPr="000D40AA" w:rsidRDefault="00D74553" w:rsidP="002A6C3B">
      <w:pPr>
        <w:pStyle w:val="FootnoteText"/>
      </w:pPr>
    </w:p>
  </w:footnote>
  <w:footnote w:id="379">
    <w:p w14:paraId="76F3C330"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Rina B. Jimenez, “How Culture Came to </w:t>
      </w:r>
      <w:proofErr w:type="spellStart"/>
      <w:r>
        <w:t>Cubao</w:t>
      </w:r>
      <w:proofErr w:type="spellEnd"/>
      <w:r>
        <w:t xml:space="preserve">,” </w:t>
      </w:r>
      <w:r>
        <w:rPr>
          <w:i/>
        </w:rPr>
        <w:t>Philippine Panorama</w:t>
      </w:r>
      <w:r>
        <w:t xml:space="preserve">, May 12, 1974, 15. </w:t>
      </w:r>
    </w:p>
    <w:p w14:paraId="0093FDC8" w14:textId="77777777" w:rsidR="00D74553" w:rsidRPr="000D40AA" w:rsidRDefault="00D74553" w:rsidP="002A6C3B">
      <w:pPr>
        <w:pStyle w:val="FootnoteText"/>
      </w:pPr>
    </w:p>
  </w:footnote>
  <w:footnote w:id="380">
    <w:p w14:paraId="487B8027"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 xml:space="preserve">Jimenez, “How Culture Came to </w:t>
      </w:r>
      <w:proofErr w:type="spellStart"/>
      <w:r>
        <w:t>Cubao</w:t>
      </w:r>
      <w:proofErr w:type="spellEnd"/>
      <w:r>
        <w:t>,” 15.</w:t>
      </w:r>
    </w:p>
    <w:p w14:paraId="44F02F3C" w14:textId="77777777" w:rsidR="00D74553" w:rsidRPr="00EF79F6" w:rsidRDefault="00D74553" w:rsidP="002A6C3B">
      <w:pPr>
        <w:pStyle w:val="FootnoteText"/>
      </w:pPr>
    </w:p>
  </w:footnote>
  <w:footnote w:id="381">
    <w:p w14:paraId="4D50F8A6"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 xml:space="preserve">Jimenez, “How Culture Came to </w:t>
      </w:r>
      <w:proofErr w:type="spellStart"/>
      <w:r>
        <w:t>Cubao</w:t>
      </w:r>
      <w:proofErr w:type="spellEnd"/>
      <w:r>
        <w:t>,” 15.</w:t>
      </w:r>
    </w:p>
    <w:p w14:paraId="365FC8B4" w14:textId="77777777" w:rsidR="00D74553" w:rsidRPr="00EF79F6" w:rsidRDefault="00D74553" w:rsidP="002A6C3B">
      <w:pPr>
        <w:pStyle w:val="FootnoteText"/>
      </w:pPr>
    </w:p>
  </w:footnote>
  <w:footnote w:id="382">
    <w:p w14:paraId="13A37769"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 xml:space="preserve">Jimenez, “How Culture Came to </w:t>
      </w:r>
      <w:proofErr w:type="spellStart"/>
      <w:r>
        <w:t>Cubao</w:t>
      </w:r>
      <w:proofErr w:type="spellEnd"/>
      <w:r>
        <w:t>,” 15.</w:t>
      </w:r>
    </w:p>
    <w:p w14:paraId="0128BEB5" w14:textId="77777777" w:rsidR="00D74553" w:rsidRPr="00EF79F6" w:rsidRDefault="00D74553" w:rsidP="002A6C3B">
      <w:pPr>
        <w:pStyle w:val="FootnoteText"/>
      </w:pPr>
    </w:p>
  </w:footnote>
  <w:footnote w:id="383">
    <w:p w14:paraId="1328C4C7" w14:textId="77777777" w:rsidR="00D74553" w:rsidRPr="00EF79F6" w:rsidRDefault="00D74553" w:rsidP="002A6C3B">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D74553" w:rsidRPr="00EF79F6" w:rsidRDefault="00D74553" w:rsidP="002A6C3B">
      <w:pPr>
        <w:pStyle w:val="FootnoteText"/>
      </w:pPr>
    </w:p>
  </w:footnote>
  <w:footnote w:id="384">
    <w:p w14:paraId="2A35CA8D" w14:textId="77777777" w:rsidR="00D74553" w:rsidRDefault="00D74553" w:rsidP="002A6C3B">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D74553" w:rsidRPr="000D40AA" w:rsidRDefault="00D74553" w:rsidP="002A6C3B">
      <w:pPr>
        <w:pStyle w:val="FootnoteText"/>
      </w:pPr>
    </w:p>
  </w:footnote>
  <w:footnote w:id="385">
    <w:p w14:paraId="0EA7375A" w14:textId="77777777" w:rsidR="00D74553" w:rsidRPr="000D40AA" w:rsidRDefault="00D74553" w:rsidP="002A6C3B">
      <w:pPr>
        <w:pStyle w:val="FootnoteText"/>
      </w:pPr>
      <w:r w:rsidRPr="000D40AA">
        <w:rPr>
          <w:rStyle w:val="FootnoteReference"/>
        </w:rPr>
        <w:footnoteRef/>
      </w:r>
      <w:r>
        <w:t xml:space="preserve"> Laudico, interview with Francesca Enriquez. </w:t>
      </w:r>
    </w:p>
    <w:p w14:paraId="40032254" w14:textId="77777777" w:rsidR="00D74553" w:rsidRPr="000D40AA" w:rsidRDefault="00D74553" w:rsidP="002A6C3B">
      <w:pPr>
        <w:pStyle w:val="FootnoteText"/>
      </w:pPr>
    </w:p>
  </w:footnote>
  <w:footnote w:id="386">
    <w:p w14:paraId="5348D7EA"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C901F53" w14:textId="77777777" w:rsidR="00D74553" w:rsidRPr="000D40AA" w:rsidRDefault="00D74553" w:rsidP="002A6C3B">
      <w:pPr>
        <w:pStyle w:val="FootnoteText"/>
      </w:pPr>
    </w:p>
  </w:footnote>
  <w:footnote w:id="387">
    <w:p w14:paraId="300E7B89" w14:textId="77777777" w:rsidR="00D74553" w:rsidRDefault="00D74553" w:rsidP="002A6C3B">
      <w:pPr>
        <w:pStyle w:val="FootnoteText"/>
      </w:pPr>
      <w:r w:rsidRPr="000D40AA">
        <w:rPr>
          <w:rStyle w:val="FootnoteReference"/>
        </w:rPr>
        <w:footnoteRef/>
      </w:r>
      <w:r w:rsidRPr="000D40AA">
        <w:t xml:space="preserve"> </w:t>
      </w:r>
      <w:r>
        <w:t>Laudico, interview with Francesca Enriquez.</w:t>
      </w:r>
    </w:p>
    <w:p w14:paraId="36A5FC14" w14:textId="77777777" w:rsidR="00D74553" w:rsidRPr="000D40AA" w:rsidRDefault="00D74553" w:rsidP="002A6C3B">
      <w:pPr>
        <w:pStyle w:val="FootnoteText"/>
      </w:pPr>
    </w:p>
  </w:footnote>
  <w:footnote w:id="388">
    <w:p w14:paraId="18C465C8"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41816D51" w14:textId="77777777" w:rsidR="00D74553" w:rsidRPr="000D40AA" w:rsidRDefault="00D74553" w:rsidP="002A6C3B">
      <w:pPr>
        <w:pStyle w:val="FootnoteText"/>
      </w:pPr>
    </w:p>
  </w:footnote>
  <w:footnote w:id="389">
    <w:p w14:paraId="1D4B9717"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77F01EF3" w14:textId="77777777" w:rsidR="00D74553" w:rsidRPr="000D40AA" w:rsidRDefault="00D74553" w:rsidP="002A6C3B">
      <w:pPr>
        <w:pStyle w:val="FootnoteText"/>
      </w:pPr>
    </w:p>
  </w:footnote>
  <w:footnote w:id="390">
    <w:p w14:paraId="51E04910"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45FBD29" w14:textId="77777777" w:rsidR="00D74553" w:rsidRPr="000D40AA" w:rsidRDefault="00D74553" w:rsidP="002A6C3B">
      <w:pPr>
        <w:pStyle w:val="FootnoteText"/>
      </w:pPr>
    </w:p>
  </w:footnote>
  <w:footnote w:id="391">
    <w:p w14:paraId="07E89947" w14:textId="77777777" w:rsidR="00D74553" w:rsidRDefault="00D74553" w:rsidP="002A6C3B">
      <w:pPr>
        <w:pStyle w:val="FootnoteText"/>
      </w:pPr>
      <w:r w:rsidRPr="000D40AA">
        <w:rPr>
          <w:rStyle w:val="FootnoteReference"/>
        </w:rPr>
        <w:footnoteRef/>
      </w:r>
      <w:r w:rsidRPr="000D40AA">
        <w:t xml:space="preserve"> </w:t>
      </w:r>
      <w:r>
        <w:t xml:space="preserve">Laudico, interview with Francesca Enriquez. </w:t>
      </w:r>
    </w:p>
    <w:p w14:paraId="014CE1EF" w14:textId="77777777" w:rsidR="00D74553" w:rsidRPr="000D40AA" w:rsidRDefault="00D74553" w:rsidP="002A6C3B">
      <w:pPr>
        <w:pStyle w:val="FootnoteText"/>
      </w:pPr>
    </w:p>
  </w:footnote>
  <w:footnote w:id="392">
    <w:p w14:paraId="7D843695" w14:textId="77777777" w:rsidR="00D74553" w:rsidRDefault="00D74553" w:rsidP="002A6C3B">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D74553" w:rsidRPr="000D40AA" w:rsidRDefault="00D74553" w:rsidP="002A6C3B">
      <w:pPr>
        <w:pStyle w:val="FootnoteText"/>
      </w:pPr>
    </w:p>
  </w:footnote>
  <w:footnote w:id="393">
    <w:p w14:paraId="26FF9095" w14:textId="77777777" w:rsidR="00D74553" w:rsidRPr="000D40AA" w:rsidRDefault="00D74553" w:rsidP="002A6C3B">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D74553" w:rsidRPr="000D40AA" w:rsidRDefault="00D74553" w:rsidP="002A6C3B">
      <w:pPr>
        <w:pStyle w:val="FootnoteText"/>
      </w:pPr>
    </w:p>
  </w:footnote>
  <w:footnote w:id="394">
    <w:p w14:paraId="687D68D8" w14:textId="77777777" w:rsidR="00D74553" w:rsidRPr="00A77EC1" w:rsidRDefault="00D74553" w:rsidP="002A6C3B">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D74553" w:rsidRPr="00A77EC1" w:rsidRDefault="00D74553" w:rsidP="002A6C3B">
      <w:pPr>
        <w:pStyle w:val="FootnoteText"/>
      </w:pPr>
    </w:p>
  </w:footnote>
  <w:footnote w:id="395">
    <w:p w14:paraId="6E9808DF" w14:textId="77777777" w:rsidR="00D74553"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D74553" w:rsidRPr="00A77EC1" w:rsidRDefault="00D74553" w:rsidP="002A6C3B">
      <w:pPr>
        <w:pStyle w:val="FootnoteText"/>
      </w:pPr>
    </w:p>
  </w:footnote>
  <w:footnote w:id="396">
    <w:p w14:paraId="65C1C8B3"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D74553" w:rsidRPr="00A77EC1" w:rsidRDefault="00D74553" w:rsidP="002A6C3B">
      <w:pPr>
        <w:pStyle w:val="FootnoteText"/>
      </w:pPr>
    </w:p>
  </w:footnote>
  <w:footnote w:id="397">
    <w:p w14:paraId="0D269535"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D74553" w:rsidRPr="000D40AA" w:rsidRDefault="00D74553" w:rsidP="002A6C3B">
      <w:pPr>
        <w:pStyle w:val="FootnoteText"/>
      </w:pPr>
    </w:p>
  </w:footnote>
  <w:footnote w:id="398">
    <w:p w14:paraId="7D353E20" w14:textId="77777777" w:rsidR="00D74553" w:rsidRDefault="00D74553" w:rsidP="002A6C3B">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D74553" w:rsidRPr="000D40AA" w:rsidRDefault="00D74553" w:rsidP="002A6C3B">
      <w:pPr>
        <w:pStyle w:val="FootnoteText"/>
      </w:pPr>
    </w:p>
  </w:footnote>
  <w:footnote w:id="399">
    <w:p w14:paraId="75FF90D3"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D74553" w:rsidRPr="000D40AA" w:rsidRDefault="00D74553" w:rsidP="002A6C3B">
      <w:pPr>
        <w:pStyle w:val="FootnoteText"/>
      </w:pPr>
    </w:p>
  </w:footnote>
  <w:footnote w:id="400">
    <w:p w14:paraId="5A4B3646" w14:textId="77777777" w:rsidR="00D74553" w:rsidRPr="000D40AA" w:rsidRDefault="00D74553" w:rsidP="002A6C3B">
      <w:pPr>
        <w:pStyle w:val="FootnoteText"/>
      </w:pPr>
      <w:r w:rsidRPr="000D40AA">
        <w:rPr>
          <w:rStyle w:val="FootnoteReference"/>
        </w:rPr>
        <w:footnoteRef/>
      </w:r>
      <w:r>
        <w:t xml:space="preserve"> </w:t>
      </w:r>
      <w:bookmarkStart w:id="82" w:name="_Hlk507237995"/>
      <w:r>
        <w:t xml:space="preserve">Roberto Chabet at Talking Shop: Roberto Chabet at Lopez Museum, August 6, 2011, audio, Lopez Museum Library and Archives. </w:t>
      </w:r>
      <w:bookmarkEnd w:id="82"/>
    </w:p>
    <w:p w14:paraId="126DFE30" w14:textId="77777777" w:rsidR="00D74553" w:rsidRPr="000D40AA" w:rsidRDefault="00D74553" w:rsidP="002A6C3B">
      <w:pPr>
        <w:pStyle w:val="FootnoteText"/>
      </w:pPr>
    </w:p>
  </w:footnote>
  <w:footnote w:id="401">
    <w:p w14:paraId="20BD3A5A" w14:textId="77777777" w:rsidR="00D74553" w:rsidRPr="00A77EC1" w:rsidRDefault="00D74553" w:rsidP="002A6C3B">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D74553" w:rsidRPr="000D40AA" w:rsidRDefault="00D74553" w:rsidP="002A6C3B">
      <w:pPr>
        <w:pStyle w:val="FootnoteText"/>
      </w:pPr>
    </w:p>
  </w:footnote>
  <w:footnote w:id="402">
    <w:p w14:paraId="06493615" w14:textId="77777777" w:rsidR="00D74553" w:rsidRPr="000D40AA" w:rsidRDefault="00D74553" w:rsidP="002A6C3B">
      <w:pPr>
        <w:pStyle w:val="FootnoteText"/>
      </w:pPr>
      <w:r w:rsidRPr="000D40AA">
        <w:rPr>
          <w:rStyle w:val="FootnoteReference"/>
        </w:rPr>
        <w:footnoteRef/>
      </w:r>
      <w:r w:rsidRPr="000D40AA">
        <w:t xml:space="preserve"> </w:t>
      </w:r>
      <w:r>
        <w:t>Chabet, interview with Francesca Enriquez.</w:t>
      </w:r>
    </w:p>
    <w:p w14:paraId="41AC6BF1" w14:textId="77777777" w:rsidR="00D74553" w:rsidRPr="000D40AA" w:rsidRDefault="00D74553" w:rsidP="002A6C3B">
      <w:pPr>
        <w:pStyle w:val="FootnoteText"/>
      </w:pPr>
    </w:p>
  </w:footnote>
  <w:footnote w:id="403">
    <w:p w14:paraId="0EB5CBC1"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D74553" w:rsidRPr="000D40AA" w:rsidRDefault="00D74553" w:rsidP="002A6C3B">
      <w:pPr>
        <w:pStyle w:val="FootnoteText"/>
      </w:pPr>
    </w:p>
  </w:footnote>
  <w:footnote w:id="404">
    <w:p w14:paraId="5F6EF8EA" w14:textId="77777777" w:rsidR="00D74553" w:rsidRPr="000D40AA" w:rsidRDefault="00D74553" w:rsidP="002A6C3B">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D74553" w:rsidRPr="000D40AA" w:rsidRDefault="00D74553" w:rsidP="002A6C3B">
      <w:pPr>
        <w:pStyle w:val="FootnoteText"/>
      </w:pPr>
    </w:p>
  </w:footnote>
  <w:footnote w:id="405">
    <w:p w14:paraId="7D55FBCF" w14:textId="77777777" w:rsidR="00D74553" w:rsidRPr="000D40AA" w:rsidRDefault="00D74553" w:rsidP="002A6C3B">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406">
    <w:p w14:paraId="66AA2CC2" w14:textId="77777777" w:rsidR="00D74553" w:rsidRPr="000D40AA" w:rsidRDefault="00D74553" w:rsidP="002A6C3B">
      <w:pPr>
        <w:pStyle w:val="FootnoteText"/>
      </w:pPr>
      <w:r w:rsidRPr="000D40AA">
        <w:rPr>
          <w:rStyle w:val="FootnoteReference"/>
        </w:rPr>
        <w:footnoteRef/>
      </w:r>
      <w:r w:rsidRPr="000D40AA">
        <w:t xml:space="preserve"> </w:t>
      </w:r>
      <w:r>
        <w:t xml:space="preserve">Ibid. </w:t>
      </w:r>
    </w:p>
    <w:p w14:paraId="2983F25C" w14:textId="77777777" w:rsidR="00D74553" w:rsidRPr="000D40AA" w:rsidRDefault="00D74553" w:rsidP="002A6C3B">
      <w:pPr>
        <w:pStyle w:val="FootnoteText"/>
      </w:pPr>
    </w:p>
  </w:footnote>
  <w:footnote w:id="407">
    <w:p w14:paraId="45F56BC5" w14:textId="77777777" w:rsidR="00D74553" w:rsidRPr="000D40AA" w:rsidRDefault="00D74553" w:rsidP="002A6C3B">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D74553" w:rsidRPr="000D40AA" w:rsidRDefault="00D74553" w:rsidP="002A6C3B">
      <w:pPr>
        <w:pStyle w:val="FootnoteText"/>
      </w:pPr>
    </w:p>
  </w:footnote>
  <w:footnote w:id="408">
    <w:p w14:paraId="33F5085B" w14:textId="77777777" w:rsidR="00D74553" w:rsidRPr="000D40AA" w:rsidRDefault="00D74553" w:rsidP="002A6C3B">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D74553" w:rsidRPr="000D40AA" w:rsidRDefault="00D74553" w:rsidP="002A6C3B">
      <w:pPr>
        <w:pStyle w:val="FootnoteText"/>
      </w:pPr>
    </w:p>
  </w:footnote>
  <w:footnote w:id="409">
    <w:p w14:paraId="08B04933" w14:textId="77777777" w:rsidR="00D74553" w:rsidRPr="000D40AA" w:rsidRDefault="00D74553" w:rsidP="002A6C3B">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D74553" w:rsidRPr="000D40AA" w:rsidRDefault="00D74553" w:rsidP="002A6C3B">
      <w:pPr>
        <w:pStyle w:val="FootnoteText"/>
        <w:rPr>
          <w:i/>
        </w:rPr>
      </w:pPr>
    </w:p>
  </w:footnote>
  <w:footnote w:id="410">
    <w:p w14:paraId="68C05F26" w14:textId="77777777" w:rsidR="00D74553" w:rsidRDefault="00D74553" w:rsidP="002A6C3B">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D74553" w:rsidRPr="000D40AA" w:rsidRDefault="00D74553" w:rsidP="002A6C3B">
      <w:pPr>
        <w:pStyle w:val="FootnoteText"/>
      </w:pPr>
    </w:p>
  </w:footnote>
  <w:footnote w:id="411">
    <w:p w14:paraId="5C8B69BE" w14:textId="77777777" w:rsidR="00D74553" w:rsidRDefault="00D74553" w:rsidP="002A6C3B">
      <w:pPr>
        <w:pStyle w:val="FootnoteText"/>
      </w:pPr>
      <w:r w:rsidRPr="000D40AA">
        <w:rPr>
          <w:rStyle w:val="FootnoteReference"/>
        </w:rPr>
        <w:footnoteRef/>
      </w:r>
      <w:r w:rsidRPr="000D40AA">
        <w:t xml:space="preserve"> </w:t>
      </w:r>
      <w:r>
        <w:t>Letter addressed to Mr. Roberto Chabet Rodriguez.</w:t>
      </w:r>
      <w:r>
        <w:tab/>
      </w:r>
    </w:p>
    <w:p w14:paraId="6B648E30" w14:textId="77777777" w:rsidR="00D74553" w:rsidRPr="000D40AA" w:rsidRDefault="00D74553" w:rsidP="002A6C3B">
      <w:pPr>
        <w:pStyle w:val="FootnoteText"/>
      </w:pPr>
    </w:p>
  </w:footnote>
  <w:footnote w:id="412">
    <w:p w14:paraId="0BAFC46C" w14:textId="77777777" w:rsidR="00D74553" w:rsidRDefault="00D74553" w:rsidP="002A6C3B">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D74553" w:rsidRPr="000D40AA" w:rsidRDefault="00D74553" w:rsidP="002A6C3B">
      <w:pPr>
        <w:pStyle w:val="FootnoteText"/>
      </w:pPr>
    </w:p>
  </w:footnote>
  <w:footnote w:id="413">
    <w:p w14:paraId="6AC49757" w14:textId="77777777" w:rsidR="00D74553" w:rsidRDefault="00D74553" w:rsidP="002A6C3B">
      <w:pPr>
        <w:pStyle w:val="FootnoteText"/>
      </w:pPr>
      <w:r w:rsidRPr="006D3ED9">
        <w:rPr>
          <w:rStyle w:val="FootnoteReference"/>
        </w:rPr>
        <w:footnoteRef/>
      </w:r>
      <w:r>
        <w:t xml:space="preserve"> </w:t>
      </w:r>
      <w:r w:rsidRPr="0072668C">
        <w:t>Unsigned Exhibition Agreement Contract</w:t>
      </w:r>
    </w:p>
    <w:p w14:paraId="12EEC93D" w14:textId="77777777" w:rsidR="00D74553" w:rsidRPr="000D40AA" w:rsidRDefault="00D74553" w:rsidP="002A6C3B">
      <w:pPr>
        <w:pStyle w:val="FootnoteText"/>
      </w:pPr>
    </w:p>
  </w:footnote>
  <w:footnote w:id="414">
    <w:p w14:paraId="6DAADA89" w14:textId="77777777" w:rsidR="00D74553" w:rsidRDefault="00D74553" w:rsidP="002A6C3B">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D74553" w:rsidRPr="000D40AA" w:rsidRDefault="00D74553" w:rsidP="002A6C3B">
      <w:pPr>
        <w:pStyle w:val="FootnoteText"/>
      </w:pPr>
      <w:r w:rsidRPr="000D40AA">
        <w:t xml:space="preserve"> </w:t>
      </w:r>
    </w:p>
  </w:footnote>
  <w:footnote w:id="415">
    <w:p w14:paraId="52C98B11" w14:textId="77777777" w:rsidR="00D74553" w:rsidRDefault="00D74553" w:rsidP="002A6C3B">
      <w:pPr>
        <w:pStyle w:val="FootnoteText"/>
        <w:rPr>
          <w:lang w:eastAsia="zh-TW"/>
        </w:rPr>
      </w:pPr>
      <w:r w:rsidRPr="000D40AA">
        <w:rPr>
          <w:rStyle w:val="FootnoteReference"/>
        </w:rPr>
        <w:footnoteRef/>
      </w:r>
      <w:r>
        <w:t xml:space="preserve"> Rina B. Jimenez, “How Culture Came to </w:t>
      </w:r>
      <w:proofErr w:type="spellStart"/>
      <w:r>
        <w:t>Cubao</w:t>
      </w:r>
      <w:proofErr w:type="spellEnd"/>
      <w:r>
        <w:t xml:space="preserve">,” </w:t>
      </w:r>
      <w:r>
        <w:rPr>
          <w:i/>
        </w:rPr>
        <w:t>Philippine Panorama</w:t>
      </w:r>
      <w:r>
        <w:t xml:space="preserve">, May 12, 1974, 15. </w:t>
      </w:r>
      <w:r>
        <w:rPr>
          <w:lang w:eastAsia="zh-TW"/>
        </w:rPr>
        <w:t xml:space="preserve"> </w:t>
      </w:r>
    </w:p>
    <w:p w14:paraId="18E8DCDA" w14:textId="77777777" w:rsidR="00D74553" w:rsidRPr="000D40AA" w:rsidRDefault="00D74553" w:rsidP="002A6C3B">
      <w:pPr>
        <w:pStyle w:val="FootnoteText"/>
        <w:rPr>
          <w:lang w:eastAsia="zh-TW"/>
        </w:rPr>
      </w:pPr>
    </w:p>
  </w:footnote>
  <w:footnote w:id="416">
    <w:p w14:paraId="386D4A39" w14:textId="77777777" w:rsidR="00D74553" w:rsidRPr="000D40AA" w:rsidRDefault="00D74553" w:rsidP="002A6C3B">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w:t>
      </w:r>
      <w:proofErr w:type="spellStart"/>
      <w:r w:rsidRPr="000D40AA">
        <w:t>Corito</w:t>
      </w:r>
      <w:proofErr w:type="spellEnd"/>
      <w:r w:rsidRPr="000D40AA">
        <w:t xml:space="preserve"> </w:t>
      </w:r>
      <w:proofErr w:type="spellStart"/>
      <w:r w:rsidRPr="000D40AA">
        <w:t>Kalaw</w:t>
      </w:r>
      <w:proofErr w:type="spellEnd"/>
      <w:r w:rsidRPr="000D40AA">
        <w:t xml:space="preserve">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D74553" w:rsidRPr="000D40AA" w:rsidRDefault="00D74553" w:rsidP="002A6C3B">
      <w:pPr>
        <w:pStyle w:val="FootnoteText"/>
      </w:pPr>
    </w:p>
  </w:footnote>
  <w:footnote w:id="417">
    <w:p w14:paraId="5072AE93" w14:textId="77777777" w:rsidR="00D74553" w:rsidRPr="001049E3" w:rsidRDefault="00D74553" w:rsidP="002A6C3B">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D74553" w:rsidRPr="001049E3" w:rsidRDefault="00D74553" w:rsidP="002A6C3B">
      <w:pPr>
        <w:pStyle w:val="FootnoteText"/>
      </w:pPr>
    </w:p>
  </w:footnote>
  <w:footnote w:id="418">
    <w:p w14:paraId="4E546CE8" w14:textId="77777777" w:rsidR="00D74553" w:rsidRPr="001049E3" w:rsidRDefault="00D74553" w:rsidP="002A6C3B">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D74553" w:rsidRPr="001049E3" w:rsidRDefault="00D74553" w:rsidP="002A6C3B">
      <w:pPr>
        <w:pStyle w:val="FootnoteText"/>
      </w:pPr>
      <w:r w:rsidRPr="001049E3">
        <w:t xml:space="preserve"> </w:t>
      </w:r>
    </w:p>
  </w:footnote>
  <w:footnote w:id="419">
    <w:p w14:paraId="740A921D" w14:textId="77777777" w:rsidR="00D74553" w:rsidRPr="001049E3" w:rsidRDefault="00D74553" w:rsidP="002A6C3B">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D74553" w:rsidRPr="001049E3" w:rsidRDefault="00D74553" w:rsidP="002A6C3B">
      <w:pPr>
        <w:pStyle w:val="FootnoteText"/>
        <w:rPr>
          <w:lang w:eastAsia="zh-TW"/>
        </w:rPr>
      </w:pPr>
    </w:p>
  </w:footnote>
  <w:footnote w:id="420">
    <w:p w14:paraId="596677F5" w14:textId="77777777" w:rsidR="00D74553" w:rsidRPr="001049E3" w:rsidRDefault="00D74553" w:rsidP="002A6C3B">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D74553" w:rsidRPr="001049E3" w:rsidRDefault="00D74553" w:rsidP="002A6C3B">
      <w:pPr>
        <w:pStyle w:val="FootnoteText"/>
      </w:pPr>
    </w:p>
  </w:footnote>
  <w:footnote w:id="421">
    <w:p w14:paraId="7AD0ED20" w14:textId="77777777" w:rsidR="00D74553" w:rsidRPr="00AE593C" w:rsidRDefault="00D74553" w:rsidP="002A6C3B">
      <w:pPr>
        <w:pStyle w:val="FootnoteText"/>
      </w:pPr>
      <w:r w:rsidRPr="00DD53A0">
        <w:rPr>
          <w:rStyle w:val="FootnoteReference"/>
        </w:rPr>
        <w:footnoteRef/>
      </w:r>
      <w:r w:rsidRPr="00DD53A0">
        <w:t xml:space="preserve"> </w:t>
      </w:r>
      <w:r w:rsidRPr="00B349E3">
        <w:t xml:space="preserve">See </w:t>
      </w:r>
      <w:bookmarkStart w:id="84"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4"/>
    </w:p>
    <w:p w14:paraId="3C25DAB6" w14:textId="77777777" w:rsidR="00D74553" w:rsidRPr="001049E3" w:rsidRDefault="00D74553" w:rsidP="002A6C3B">
      <w:pPr>
        <w:pStyle w:val="FootnoteText"/>
      </w:pPr>
    </w:p>
  </w:footnote>
  <w:footnote w:id="422">
    <w:p w14:paraId="13445C26" w14:textId="77777777" w:rsidR="00D74553" w:rsidRPr="001049E3" w:rsidRDefault="00D74553" w:rsidP="002A6C3B">
      <w:pPr>
        <w:pStyle w:val="FootnoteText"/>
        <w:rPr>
          <w:rFonts w:eastAsia="Times New Roman"/>
        </w:rPr>
      </w:pPr>
      <w:r w:rsidRPr="001049E3">
        <w:rPr>
          <w:rStyle w:val="FootnoteReference"/>
        </w:rPr>
        <w:footnoteRef/>
      </w:r>
      <w:r w:rsidRPr="001049E3">
        <w:t xml:space="preserve"> </w:t>
      </w:r>
      <w:bookmarkStart w:id="85"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5"/>
      <w:r w:rsidRPr="001049E3">
        <w:t xml:space="preserve"> </w:t>
      </w:r>
    </w:p>
    <w:p w14:paraId="408FE416" w14:textId="77777777" w:rsidR="00D74553" w:rsidRPr="001049E3" w:rsidRDefault="00D74553" w:rsidP="002A6C3B">
      <w:pPr>
        <w:pStyle w:val="FootnoteText"/>
        <w:rPr>
          <w:i/>
        </w:rPr>
      </w:pPr>
    </w:p>
  </w:footnote>
  <w:footnote w:id="423">
    <w:p w14:paraId="6B2E085D" w14:textId="77777777" w:rsidR="00D74553" w:rsidRPr="001049E3" w:rsidRDefault="00D74553" w:rsidP="002A6C3B">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D74553" w:rsidRPr="000D40AA" w:rsidRDefault="00D74553" w:rsidP="002A6C3B">
      <w:pPr>
        <w:pStyle w:val="FootnoteText"/>
      </w:pPr>
    </w:p>
  </w:footnote>
  <w:footnote w:id="424">
    <w:p w14:paraId="0EA734E7" w14:textId="77777777" w:rsidR="00D74553" w:rsidRPr="00BB248E" w:rsidRDefault="00D74553" w:rsidP="002A6C3B">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D74553" w:rsidRPr="000D40AA" w:rsidRDefault="00D74553" w:rsidP="002A6C3B">
      <w:pPr>
        <w:pStyle w:val="FootnoteText"/>
        <w:rPr>
          <w:i/>
        </w:rPr>
      </w:pPr>
    </w:p>
  </w:footnote>
  <w:footnote w:id="425">
    <w:p w14:paraId="43652E2D" w14:textId="77777777" w:rsidR="00D74553" w:rsidRPr="009F772D" w:rsidRDefault="00D74553" w:rsidP="002A6C3B">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D74553" w:rsidRPr="009F772D" w:rsidRDefault="00D74553" w:rsidP="002A6C3B">
      <w:pPr>
        <w:pStyle w:val="FootnoteText"/>
      </w:pPr>
    </w:p>
  </w:footnote>
  <w:footnote w:id="426">
    <w:p w14:paraId="4BB01C03" w14:textId="77777777" w:rsidR="00D74553" w:rsidRPr="000D0D3B" w:rsidRDefault="00D74553" w:rsidP="002A6C3B">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D74553" w:rsidRDefault="00D74553" w:rsidP="002A6C3B">
      <w:pPr>
        <w:pStyle w:val="FootnoteText"/>
      </w:pPr>
    </w:p>
  </w:footnote>
  <w:footnote w:id="427">
    <w:p w14:paraId="3D33C029" w14:textId="77777777" w:rsidR="00D74553" w:rsidRDefault="00D74553" w:rsidP="002A6C3B">
      <w:pPr>
        <w:pStyle w:val="FootnoteText"/>
      </w:pPr>
      <w:r w:rsidRPr="00E95409">
        <w:rPr>
          <w:rStyle w:val="FootnoteReference"/>
        </w:rPr>
        <w:footnoteRef/>
      </w:r>
      <w:r w:rsidRPr="00E95409">
        <w:t xml:space="preserve"> </w:t>
      </w:r>
      <w:r>
        <w:t>Dayrit, Notes on Shop 6</w:t>
      </w:r>
      <w:r w:rsidRPr="009F772D">
        <w:t>.</w:t>
      </w:r>
    </w:p>
    <w:p w14:paraId="055FBDEA" w14:textId="77777777" w:rsidR="00D74553" w:rsidRPr="00E95409" w:rsidRDefault="00D74553" w:rsidP="002A6C3B">
      <w:pPr>
        <w:pStyle w:val="FootnoteText"/>
      </w:pPr>
    </w:p>
  </w:footnote>
  <w:footnote w:id="428">
    <w:p w14:paraId="45056564" w14:textId="77777777" w:rsidR="00D74553" w:rsidRPr="00E95409" w:rsidRDefault="00D74553" w:rsidP="002A6C3B">
      <w:pPr>
        <w:pStyle w:val="FootnoteText"/>
      </w:pPr>
      <w:r w:rsidRPr="00E95409">
        <w:rPr>
          <w:rStyle w:val="FootnoteReference"/>
        </w:rPr>
        <w:footnoteRef/>
      </w:r>
      <w:r w:rsidRPr="00E95409">
        <w:t xml:space="preserve"> </w:t>
      </w:r>
      <w:r>
        <w:t>Dayrit, Notes on Shop 6</w:t>
      </w:r>
      <w:r w:rsidRPr="009F772D">
        <w:t>.</w:t>
      </w:r>
    </w:p>
    <w:p w14:paraId="7B0F8DAF" w14:textId="77777777" w:rsidR="00D74553" w:rsidRPr="00606C8C" w:rsidRDefault="00D74553" w:rsidP="002A6C3B">
      <w:pPr>
        <w:pStyle w:val="FootnoteText"/>
      </w:pPr>
    </w:p>
  </w:footnote>
  <w:footnote w:id="429">
    <w:p w14:paraId="1EBB630B" w14:textId="77777777" w:rsidR="00D74553" w:rsidRDefault="00D74553" w:rsidP="002A6C3B">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D74553" w:rsidRPr="00FE69BF" w:rsidRDefault="00D74553" w:rsidP="002A6C3B">
      <w:pPr>
        <w:pStyle w:val="FootnoteText"/>
      </w:pPr>
    </w:p>
  </w:footnote>
  <w:footnote w:id="430">
    <w:p w14:paraId="6A7798F3" w14:textId="77777777" w:rsidR="00D74553" w:rsidRDefault="00D74553" w:rsidP="002A6C3B">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D74553" w:rsidRPr="003812F1" w:rsidRDefault="00D74553" w:rsidP="002A6C3B">
      <w:pPr>
        <w:pStyle w:val="FootnoteText"/>
      </w:pPr>
    </w:p>
  </w:footnote>
  <w:footnote w:id="431">
    <w:p w14:paraId="1A46B8E1" w14:textId="77777777" w:rsidR="00D74553" w:rsidRDefault="00D74553" w:rsidP="002A6C3B">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D74553" w:rsidRPr="004B67B2" w:rsidRDefault="00D74553" w:rsidP="002A6C3B">
      <w:pPr>
        <w:pStyle w:val="FootnoteText"/>
      </w:pPr>
    </w:p>
  </w:footnote>
  <w:footnote w:id="432">
    <w:p w14:paraId="00269027" w14:textId="77777777" w:rsidR="00D74553" w:rsidRDefault="00D74553" w:rsidP="002A6C3B">
      <w:pPr>
        <w:pStyle w:val="FootnoteText"/>
      </w:pPr>
      <w:r w:rsidRPr="00A72BF0">
        <w:rPr>
          <w:rStyle w:val="FootnoteReference"/>
        </w:rPr>
        <w:footnoteRef/>
      </w:r>
      <w:r w:rsidRPr="00A72BF0">
        <w:t xml:space="preserve"> Modesto interview with author, Laudico interview with author</w:t>
      </w:r>
    </w:p>
    <w:p w14:paraId="6274E708" w14:textId="77777777" w:rsidR="00D74553" w:rsidRPr="00A72BF0" w:rsidRDefault="00D74553" w:rsidP="002A6C3B">
      <w:pPr>
        <w:pStyle w:val="FootnoteText"/>
      </w:pPr>
    </w:p>
  </w:footnote>
  <w:footnote w:id="433">
    <w:p w14:paraId="39D006F5" w14:textId="77777777" w:rsidR="00D74553" w:rsidRPr="00302B92" w:rsidRDefault="00D74553" w:rsidP="002A6C3B">
      <w:pPr>
        <w:pStyle w:val="FootnoteText"/>
      </w:pPr>
      <w:r w:rsidRPr="00302B92">
        <w:rPr>
          <w:rStyle w:val="FootnoteReference"/>
        </w:rPr>
        <w:footnoteRef/>
      </w:r>
      <w:r w:rsidRPr="00302B92">
        <w:t xml:space="preserve"> </w:t>
      </w:r>
      <w:bookmarkStart w:id="89"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9"/>
      <w:r w:rsidRPr="00302B92">
        <w:t xml:space="preserve">, 5-8. </w:t>
      </w:r>
    </w:p>
    <w:p w14:paraId="7CA7C030" w14:textId="77777777" w:rsidR="00D74553" w:rsidRDefault="00D74553" w:rsidP="002A6C3B">
      <w:pPr>
        <w:pStyle w:val="FootnoteText"/>
      </w:pPr>
    </w:p>
  </w:footnote>
  <w:footnote w:id="434">
    <w:p w14:paraId="4A84F3D0" w14:textId="77777777" w:rsidR="00D74553" w:rsidRDefault="00D74553" w:rsidP="002A6C3B">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D74553" w:rsidRDefault="00D74553" w:rsidP="002A6C3B">
      <w:pPr>
        <w:pStyle w:val="FootnoteText"/>
      </w:pPr>
    </w:p>
  </w:footnote>
  <w:footnote w:id="435">
    <w:p w14:paraId="79F25977" w14:textId="77777777" w:rsidR="00D74553" w:rsidRDefault="00D74553" w:rsidP="002A6C3B">
      <w:pPr>
        <w:pStyle w:val="FootnoteText"/>
      </w:pPr>
      <w:r>
        <w:rPr>
          <w:rStyle w:val="FootnoteReference"/>
        </w:rPr>
        <w:footnoteRef/>
      </w:r>
      <w:r>
        <w:t xml:space="preserve"> </w:t>
      </w:r>
      <w:r w:rsidRPr="00302B92">
        <w:t xml:space="preserve">Flores, “Food for Thought: Banana Hunger,” </w:t>
      </w:r>
      <w:r>
        <w:t>6.</w:t>
      </w:r>
    </w:p>
    <w:p w14:paraId="615F29AF" w14:textId="77777777" w:rsidR="00D74553" w:rsidRPr="009855F9" w:rsidRDefault="00D74553" w:rsidP="002A6C3B">
      <w:pPr>
        <w:pStyle w:val="FootnoteText"/>
      </w:pPr>
    </w:p>
  </w:footnote>
  <w:footnote w:id="436">
    <w:p w14:paraId="1ACEF75E" w14:textId="77777777" w:rsidR="00D74553" w:rsidRDefault="00D74553" w:rsidP="002A6C3B">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D74553" w:rsidRPr="004160F3" w:rsidRDefault="00D74553" w:rsidP="002A6C3B">
      <w:pPr>
        <w:pStyle w:val="FootnoteText"/>
      </w:pPr>
    </w:p>
  </w:footnote>
  <w:footnote w:id="437">
    <w:p w14:paraId="10F80FA2" w14:textId="77777777" w:rsidR="00D74553" w:rsidRDefault="00D74553" w:rsidP="002A6C3B">
      <w:pPr>
        <w:pStyle w:val="FootnoteText"/>
      </w:pPr>
      <w:r w:rsidRPr="004160F3">
        <w:rPr>
          <w:rStyle w:val="FootnoteReference"/>
        </w:rPr>
        <w:footnoteRef/>
      </w:r>
      <w:r>
        <w:t xml:space="preserve"> Laudico, interview with Francesca Enriquez.</w:t>
      </w:r>
    </w:p>
    <w:p w14:paraId="177C82D6" w14:textId="77777777" w:rsidR="00D74553" w:rsidRDefault="00D74553" w:rsidP="002A6C3B">
      <w:pPr>
        <w:pStyle w:val="FootnoteText"/>
      </w:pPr>
    </w:p>
  </w:footnote>
  <w:footnote w:id="438">
    <w:p w14:paraId="1EB3FC13" w14:textId="77777777" w:rsidR="00D74553" w:rsidRPr="006462DF" w:rsidRDefault="00D74553" w:rsidP="002A6C3B">
      <w:pPr>
        <w:pStyle w:val="FootnoteText"/>
      </w:pPr>
      <w:r w:rsidRPr="006462DF">
        <w:rPr>
          <w:rStyle w:val="FootnoteReference"/>
        </w:rPr>
        <w:footnoteRef/>
      </w:r>
      <w:r w:rsidRPr="006462DF">
        <w:t xml:space="preserve"> </w:t>
      </w:r>
      <w:r>
        <w:t>Laudico, interview with Francesca Enriquez.</w:t>
      </w:r>
    </w:p>
    <w:p w14:paraId="79DA1E72" w14:textId="77777777" w:rsidR="00D74553" w:rsidRPr="006462DF" w:rsidRDefault="00D74553" w:rsidP="002A6C3B">
      <w:pPr>
        <w:pStyle w:val="FootnoteText"/>
      </w:pPr>
    </w:p>
  </w:footnote>
  <w:footnote w:id="439">
    <w:p w14:paraId="3FCEE86F" w14:textId="77777777" w:rsidR="00D74553" w:rsidRDefault="00D74553" w:rsidP="002A6C3B">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D74553" w:rsidRPr="001708B3" w:rsidRDefault="00D74553" w:rsidP="002A6C3B">
      <w:pPr>
        <w:pStyle w:val="FootnoteText"/>
      </w:pPr>
    </w:p>
  </w:footnote>
  <w:footnote w:id="440">
    <w:p w14:paraId="4996BDCA" w14:textId="77777777" w:rsidR="00D74553" w:rsidRDefault="00D74553" w:rsidP="002A6C3B">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D74553" w:rsidRDefault="00D74553" w:rsidP="002A6C3B">
      <w:pPr>
        <w:pStyle w:val="FootnoteText"/>
      </w:pPr>
    </w:p>
  </w:footnote>
  <w:footnote w:id="441">
    <w:p w14:paraId="74C6FE2B" w14:textId="77777777" w:rsidR="00D74553" w:rsidRPr="007F7D77" w:rsidRDefault="00D74553" w:rsidP="002A6C3B">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D74553" w:rsidRPr="007F7D77" w:rsidRDefault="00D74553" w:rsidP="002A6C3B">
      <w:pPr>
        <w:pStyle w:val="FootnoteText"/>
      </w:pPr>
    </w:p>
  </w:footnote>
  <w:footnote w:id="442">
    <w:p w14:paraId="6ECEB685" w14:textId="77777777" w:rsidR="00D74553" w:rsidRDefault="00D74553" w:rsidP="002A6C3B">
      <w:pPr>
        <w:pStyle w:val="FootnoteText"/>
      </w:pPr>
      <w:r w:rsidRPr="007F7D77">
        <w:rPr>
          <w:rStyle w:val="FootnoteReference"/>
        </w:rPr>
        <w:footnoteRef/>
      </w:r>
      <w:r w:rsidRPr="007F7D77">
        <w:t xml:space="preserve"> </w:t>
      </w:r>
      <w:bookmarkStart w:id="90"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90"/>
      <w:r w:rsidRPr="007F7D77">
        <w:t xml:space="preserve"> </w:t>
      </w:r>
    </w:p>
    <w:p w14:paraId="0B3CF5D2" w14:textId="77777777" w:rsidR="00D74553" w:rsidRPr="007F7D77" w:rsidRDefault="00D74553" w:rsidP="002A6C3B">
      <w:pPr>
        <w:pStyle w:val="FootnoteText"/>
      </w:pPr>
    </w:p>
  </w:footnote>
  <w:footnote w:id="443">
    <w:p w14:paraId="3CAF232D" w14:textId="77777777" w:rsidR="00D74553" w:rsidRPr="00AE593C" w:rsidRDefault="00D74553" w:rsidP="002A6C3B">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44">
    <w:p w14:paraId="25E53D6E" w14:textId="77777777" w:rsidR="00D74553" w:rsidRPr="00EC556E" w:rsidRDefault="00D74553" w:rsidP="002A6C3B">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D74553" w:rsidRPr="00EC556E" w:rsidRDefault="00D74553" w:rsidP="002A6C3B">
      <w:pPr>
        <w:pStyle w:val="FootnoteText"/>
      </w:pPr>
    </w:p>
  </w:footnote>
  <w:footnote w:id="445">
    <w:p w14:paraId="4FF62179" w14:textId="77777777" w:rsidR="00D74553" w:rsidRPr="004B67B2" w:rsidRDefault="00D74553" w:rsidP="002A6C3B">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D74553" w:rsidRPr="00EC556E" w:rsidRDefault="00D74553" w:rsidP="002A6C3B">
      <w:pPr>
        <w:pStyle w:val="FootnoteText"/>
      </w:pPr>
    </w:p>
  </w:footnote>
  <w:footnote w:id="446">
    <w:p w14:paraId="2E7EE26F" w14:textId="77777777" w:rsidR="00D74553" w:rsidRDefault="00D74553" w:rsidP="002A6C3B">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D74553" w:rsidRPr="00EC556E" w:rsidRDefault="00D74553" w:rsidP="002A6C3B">
      <w:pPr>
        <w:pStyle w:val="FootnoteText"/>
      </w:pPr>
    </w:p>
  </w:footnote>
  <w:footnote w:id="447">
    <w:p w14:paraId="2148DF54" w14:textId="77777777" w:rsidR="00D74553" w:rsidRDefault="00D74553" w:rsidP="002A6C3B">
      <w:pPr>
        <w:pStyle w:val="FootnoteText"/>
      </w:pPr>
      <w:r w:rsidRPr="003D6039">
        <w:rPr>
          <w:rStyle w:val="FootnoteReference"/>
        </w:rPr>
        <w:footnoteRef/>
      </w:r>
      <w:r w:rsidRPr="003D6039">
        <w:t xml:space="preserve"> </w:t>
      </w:r>
      <w:bookmarkStart w:id="91"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91"/>
    </w:p>
    <w:p w14:paraId="03AC6592" w14:textId="77777777" w:rsidR="00D74553" w:rsidRPr="000D40AA" w:rsidRDefault="00D74553" w:rsidP="002A6C3B">
      <w:pPr>
        <w:pStyle w:val="FootnoteText"/>
      </w:pPr>
    </w:p>
  </w:footnote>
  <w:footnote w:id="448">
    <w:p w14:paraId="07C15388" w14:textId="77777777" w:rsidR="00D74553" w:rsidRDefault="00D74553" w:rsidP="002A6C3B">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D74553" w:rsidRPr="000D40AA" w:rsidRDefault="00D74553" w:rsidP="002A6C3B">
      <w:pPr>
        <w:pStyle w:val="FootnoteText"/>
      </w:pPr>
    </w:p>
  </w:footnote>
  <w:footnote w:id="449">
    <w:p w14:paraId="1BD1EF12" w14:textId="77777777" w:rsidR="00D74553" w:rsidRPr="00BA03BB" w:rsidRDefault="00D74553" w:rsidP="002A6C3B">
      <w:pPr>
        <w:pStyle w:val="FootnoteText"/>
      </w:pPr>
      <w:r w:rsidRPr="00BA03BB">
        <w:rPr>
          <w:rStyle w:val="FootnoteReference"/>
        </w:rPr>
        <w:footnoteRef/>
      </w:r>
      <w:r w:rsidRPr="00BA03BB">
        <w:t xml:space="preserve"> </w:t>
      </w:r>
      <w:r>
        <w:t>Dacanay, “The Strange Alchemy of Art and Sex,” 27.</w:t>
      </w:r>
    </w:p>
    <w:p w14:paraId="5FCD4D18" w14:textId="77777777" w:rsidR="00D74553" w:rsidRPr="00EC556E" w:rsidRDefault="00D74553" w:rsidP="002A6C3B">
      <w:pPr>
        <w:pStyle w:val="FootnoteText"/>
      </w:pPr>
    </w:p>
  </w:footnote>
  <w:footnote w:id="450">
    <w:p w14:paraId="62137D77" w14:textId="77777777" w:rsidR="00D74553" w:rsidRPr="0079560C" w:rsidRDefault="00D74553" w:rsidP="002A6C3B">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D74553" w:rsidRPr="0079560C" w:rsidRDefault="00D74553" w:rsidP="002A6C3B">
      <w:pPr>
        <w:pStyle w:val="FootnoteText"/>
      </w:pPr>
    </w:p>
  </w:footnote>
  <w:footnote w:id="451">
    <w:p w14:paraId="2BEA6F05" w14:textId="77777777" w:rsidR="00D74553" w:rsidRPr="0079560C" w:rsidRDefault="00D74553" w:rsidP="002A6C3B">
      <w:pPr>
        <w:pStyle w:val="FootnoteText"/>
      </w:pPr>
      <w:r w:rsidRPr="0079560C">
        <w:rPr>
          <w:rStyle w:val="FootnoteReference"/>
        </w:rPr>
        <w:footnoteRef/>
      </w:r>
      <w:r w:rsidRPr="0079560C">
        <w:t xml:space="preserve"> Barbara Mae Dacanay. “The Strange Alchemy of Art and Sex,” 27. </w:t>
      </w:r>
    </w:p>
    <w:p w14:paraId="5BB1EDDA" w14:textId="77777777" w:rsidR="00D74553" w:rsidRPr="0079560C" w:rsidRDefault="00D74553" w:rsidP="002A6C3B">
      <w:pPr>
        <w:pStyle w:val="FootnoteText"/>
      </w:pPr>
    </w:p>
  </w:footnote>
  <w:footnote w:id="452">
    <w:p w14:paraId="53FEB8A2" w14:textId="77777777" w:rsidR="00D74553" w:rsidRPr="00520FE5" w:rsidRDefault="00D74553" w:rsidP="002A6C3B">
      <w:pPr>
        <w:pStyle w:val="FootnoteText"/>
      </w:pPr>
      <w:r w:rsidRPr="00520FE5">
        <w:rPr>
          <w:rStyle w:val="FootnoteReference"/>
        </w:rPr>
        <w:footnoteRef/>
      </w:r>
      <w:r w:rsidRPr="00520FE5">
        <w:t xml:space="preserve"> Judy Sibayan Conversation with author March 22, 2015. </w:t>
      </w:r>
    </w:p>
    <w:p w14:paraId="6DFE0307" w14:textId="77777777" w:rsidR="00D74553" w:rsidRPr="00520FE5" w:rsidRDefault="00D74553" w:rsidP="002A6C3B">
      <w:pPr>
        <w:pStyle w:val="FootnoteText"/>
      </w:pPr>
    </w:p>
  </w:footnote>
  <w:footnote w:id="453">
    <w:p w14:paraId="44C71E20" w14:textId="77777777" w:rsidR="00D74553" w:rsidRPr="00520FE5" w:rsidRDefault="00D74553" w:rsidP="002A6C3B">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D74553" w:rsidRDefault="00D74553" w:rsidP="002A6C3B">
      <w:pPr>
        <w:pStyle w:val="FootnoteText"/>
      </w:pPr>
    </w:p>
  </w:footnote>
  <w:footnote w:id="454">
    <w:p w14:paraId="73739B09" w14:textId="77777777" w:rsidR="00D74553" w:rsidRPr="00985990" w:rsidRDefault="00D74553" w:rsidP="002A6C3B">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D74553" w:rsidRPr="00C502A5" w:rsidRDefault="00D74553" w:rsidP="002A6C3B">
      <w:pPr>
        <w:pStyle w:val="FootnoteText"/>
      </w:pPr>
    </w:p>
  </w:footnote>
  <w:footnote w:id="455">
    <w:p w14:paraId="348B3E08" w14:textId="77777777" w:rsidR="00D74553" w:rsidRPr="00C502A5" w:rsidRDefault="00D74553" w:rsidP="002A6C3B">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D74553" w:rsidRPr="00C502A5" w:rsidRDefault="00D74553" w:rsidP="002A6C3B">
      <w:pPr>
        <w:pStyle w:val="FootnoteText"/>
      </w:pPr>
    </w:p>
  </w:footnote>
  <w:footnote w:id="456">
    <w:p w14:paraId="55BDD434" w14:textId="77777777" w:rsidR="00D74553" w:rsidRPr="00C502A5" w:rsidRDefault="00D74553" w:rsidP="002A6C3B">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D74553" w:rsidRPr="00C502A5" w:rsidRDefault="00D74553" w:rsidP="002A6C3B">
      <w:pPr>
        <w:pStyle w:val="FootnoteText"/>
      </w:pPr>
    </w:p>
  </w:footnote>
  <w:footnote w:id="457">
    <w:p w14:paraId="2741EC14" w14:textId="77777777" w:rsidR="00D74553" w:rsidRDefault="00D74553" w:rsidP="002A6C3B">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D74553" w:rsidRPr="00C502A5" w:rsidRDefault="00D74553" w:rsidP="002A6C3B">
      <w:pPr>
        <w:pStyle w:val="FootnoteText"/>
      </w:pPr>
    </w:p>
  </w:footnote>
  <w:footnote w:id="458">
    <w:p w14:paraId="5AB3CDBD"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D74553" w:rsidRPr="00A35B5D" w:rsidRDefault="00D74553" w:rsidP="002A6C3B">
      <w:pPr>
        <w:pStyle w:val="FootnoteText"/>
      </w:pPr>
    </w:p>
  </w:footnote>
  <w:footnote w:id="459">
    <w:p w14:paraId="01F34535"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D74553" w:rsidRPr="00A35B5D" w:rsidRDefault="00D74553" w:rsidP="002A6C3B">
      <w:pPr>
        <w:pStyle w:val="FootnoteText"/>
      </w:pPr>
    </w:p>
  </w:footnote>
  <w:footnote w:id="460">
    <w:p w14:paraId="1BDEFC0C"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D74553" w:rsidRPr="00A35B5D" w:rsidRDefault="00D74553" w:rsidP="002A6C3B">
      <w:pPr>
        <w:pStyle w:val="FootnoteText"/>
      </w:pPr>
    </w:p>
  </w:footnote>
  <w:footnote w:id="461">
    <w:p w14:paraId="1C8D60DD" w14:textId="77777777" w:rsidR="00D74553" w:rsidRPr="009F5E9C" w:rsidRDefault="00D74553" w:rsidP="002A6C3B">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D74553" w:rsidRPr="009F5E9C" w:rsidRDefault="00D74553" w:rsidP="002A6C3B">
      <w:pPr>
        <w:pStyle w:val="FootnoteText"/>
      </w:pPr>
    </w:p>
  </w:footnote>
  <w:footnote w:id="462">
    <w:p w14:paraId="36BA6937" w14:textId="77777777" w:rsidR="00D74553" w:rsidRDefault="00D74553" w:rsidP="002A6C3B">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D74553" w:rsidRPr="009F5E9C" w:rsidRDefault="00D74553" w:rsidP="002A6C3B">
      <w:pPr>
        <w:pStyle w:val="FootnoteText"/>
      </w:pPr>
    </w:p>
  </w:footnote>
  <w:footnote w:id="463">
    <w:p w14:paraId="7F6F34FF" w14:textId="77777777" w:rsidR="00D74553"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D74553" w:rsidRPr="000D40AA" w:rsidRDefault="00D74553" w:rsidP="002A6C3B">
      <w:pPr>
        <w:pStyle w:val="FootnoteText"/>
        <w:rPr>
          <w:lang w:eastAsia="zh-TW"/>
        </w:rPr>
      </w:pPr>
    </w:p>
  </w:footnote>
  <w:footnote w:id="464">
    <w:p w14:paraId="092C4B1E" w14:textId="77777777" w:rsidR="00D74553" w:rsidRPr="000D40AA" w:rsidRDefault="00D74553" w:rsidP="002A6C3B">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65">
    <w:p w14:paraId="034A6B75"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66">
    <w:p w14:paraId="59092BC3" w14:textId="77777777" w:rsidR="00D74553" w:rsidRPr="00A95686" w:rsidRDefault="00D74553" w:rsidP="002A6C3B">
      <w:pPr>
        <w:pStyle w:val="FootnoteText"/>
        <w:rPr>
          <w:lang w:eastAsia="zh-TW"/>
        </w:rPr>
      </w:pPr>
      <w:r w:rsidRPr="00A95686">
        <w:rPr>
          <w:rStyle w:val="FootnoteReference"/>
        </w:rPr>
        <w:footnoteRef/>
      </w:r>
      <w:r w:rsidRPr="00A95686">
        <w:t xml:space="preserve"> Raymundo Albano</w:t>
      </w:r>
      <w:bookmarkStart w:id="94"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4"/>
    </w:p>
    <w:p w14:paraId="4FE0C3E3" w14:textId="77777777" w:rsidR="00D74553" w:rsidRPr="000D40AA" w:rsidRDefault="00D74553" w:rsidP="002A6C3B">
      <w:pPr>
        <w:pStyle w:val="FootnoteText"/>
        <w:rPr>
          <w:lang w:eastAsia="zh-TW"/>
        </w:rPr>
      </w:pPr>
    </w:p>
  </w:footnote>
  <w:footnote w:id="467">
    <w:p w14:paraId="7CC7C975" w14:textId="77777777" w:rsidR="00D74553" w:rsidRPr="00BD7FEF" w:rsidRDefault="00D74553" w:rsidP="002A6C3B">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68">
    <w:p w14:paraId="17888039" w14:textId="170A26C1" w:rsidR="00D74553" w:rsidRDefault="00D74553" w:rsidP="002A6C3B">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D74553" w:rsidRPr="00247AEF" w:rsidRDefault="00D74553" w:rsidP="002A6C3B">
      <w:pPr>
        <w:pStyle w:val="FootnoteText"/>
      </w:pPr>
    </w:p>
  </w:footnote>
  <w:footnote w:id="469">
    <w:p w14:paraId="6AABC1C7" w14:textId="77777777" w:rsidR="00D74553" w:rsidRPr="00AE593C" w:rsidRDefault="00D74553" w:rsidP="002A6C3B">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D74553" w:rsidRPr="000D40AA" w:rsidRDefault="00D74553" w:rsidP="002A6C3B">
      <w:pPr>
        <w:pStyle w:val="FootnoteText"/>
      </w:pPr>
    </w:p>
  </w:footnote>
  <w:footnote w:id="470">
    <w:p w14:paraId="5F5A6D87" w14:textId="77777777" w:rsidR="00D74553" w:rsidRPr="000D40AA" w:rsidRDefault="00D74553" w:rsidP="002A6C3B">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r w:rsidRPr="000D40AA">
        <w:rPr>
          <w:i/>
        </w:rPr>
        <w:t xml:space="preserve">katotohanan </w:t>
      </w:r>
      <w:r w:rsidRPr="000D40AA">
        <w:t xml:space="preserve">(truth), </w:t>
      </w:r>
      <w:r w:rsidRPr="000D40AA">
        <w:rPr>
          <w:i/>
        </w:rPr>
        <w:t xml:space="preserve">kagandahan </w:t>
      </w:r>
      <w:r w:rsidRPr="000D40AA">
        <w:t xml:space="preserve">(beauty) and </w:t>
      </w:r>
      <w:r w:rsidRPr="000D40AA">
        <w:rPr>
          <w:i/>
        </w:rPr>
        <w:t xml:space="preserve">kabutihan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71">
    <w:p w14:paraId="2B28B441" w14:textId="77777777" w:rsidR="00D74553" w:rsidRDefault="00D74553" w:rsidP="002A6C3B">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D74553" w:rsidRPr="000D40AA" w:rsidRDefault="00D74553" w:rsidP="002A6C3B">
      <w:pPr>
        <w:pStyle w:val="FootnoteText"/>
      </w:pPr>
    </w:p>
  </w:footnote>
  <w:footnote w:id="472">
    <w:p w14:paraId="04241608" w14:textId="77777777" w:rsidR="00D74553" w:rsidRDefault="00D74553" w:rsidP="002A6C3B">
      <w:pPr>
        <w:pStyle w:val="FootnoteText"/>
      </w:pPr>
      <w:r w:rsidRPr="007027CC">
        <w:rPr>
          <w:rStyle w:val="FootnoteReference"/>
        </w:rPr>
        <w:footnoteRef/>
      </w:r>
      <w:r w:rsidRPr="007027CC">
        <w:t xml:space="preserve"> </w:t>
      </w:r>
      <w:r>
        <w:t>Modesto, interview with Francesca Enriquez.</w:t>
      </w:r>
    </w:p>
    <w:p w14:paraId="776DD23F" w14:textId="77777777" w:rsidR="00D74553" w:rsidRPr="000D40AA" w:rsidRDefault="00D74553" w:rsidP="002A6C3B">
      <w:pPr>
        <w:pStyle w:val="FootnoteText"/>
      </w:pPr>
    </w:p>
  </w:footnote>
  <w:footnote w:id="473">
    <w:p w14:paraId="4B27B492" w14:textId="77777777" w:rsidR="00D74553" w:rsidRPr="000D40AA" w:rsidRDefault="00D74553" w:rsidP="002A6C3B">
      <w:pPr>
        <w:pStyle w:val="FootnoteText"/>
      </w:pPr>
      <w:r w:rsidRPr="007027CC">
        <w:rPr>
          <w:rStyle w:val="FootnoteReference"/>
        </w:rPr>
        <w:footnoteRef/>
      </w:r>
      <w:r w:rsidRPr="007027CC">
        <w:t xml:space="preserve"> </w:t>
      </w:r>
      <w:r>
        <w:t>Modesto, interview with Francesca Enriquez.</w:t>
      </w:r>
    </w:p>
  </w:footnote>
  <w:footnote w:id="474">
    <w:p w14:paraId="0636637F" w14:textId="77777777" w:rsidR="00D74553" w:rsidRPr="003867E8" w:rsidRDefault="00D74553" w:rsidP="002A6C3B">
      <w:pPr>
        <w:pStyle w:val="FootnoteText"/>
      </w:pPr>
      <w:r w:rsidRPr="0076649F">
        <w:rPr>
          <w:rStyle w:val="FootnoteReference"/>
        </w:rPr>
        <w:footnoteRef/>
      </w:r>
      <w:r w:rsidRPr="0076649F">
        <w:t xml:space="preserve"> </w:t>
      </w:r>
      <w:r>
        <w:t xml:space="preserve">Roberto Chabet interview with Francesca Enriquez in 1990s, accessed via Shop 6 Folder, </w:t>
      </w:r>
      <w:proofErr w:type="spellStart"/>
      <w:r>
        <w:t>AsiaArtArchive</w:t>
      </w:r>
      <w:proofErr w:type="spellEnd"/>
      <w:r>
        <w:t>, Hong Kong.</w:t>
      </w:r>
    </w:p>
    <w:p w14:paraId="6F93C50B" w14:textId="77777777" w:rsidR="00D74553" w:rsidRPr="0076649F" w:rsidRDefault="00D74553" w:rsidP="002A6C3B">
      <w:pPr>
        <w:pStyle w:val="FootnoteText"/>
      </w:pPr>
    </w:p>
  </w:footnote>
  <w:footnote w:id="475">
    <w:p w14:paraId="12FB22E5" w14:textId="77777777" w:rsidR="00D74553" w:rsidRPr="00720BB9" w:rsidRDefault="00D74553" w:rsidP="002A6C3B">
      <w:pPr>
        <w:pStyle w:val="FootnoteText"/>
      </w:pPr>
      <w:r w:rsidRPr="0076649F">
        <w:rPr>
          <w:rStyle w:val="FootnoteReference"/>
        </w:rPr>
        <w:footnoteRef/>
      </w:r>
      <w:r w:rsidRPr="0076649F">
        <w:t xml:space="preserve"> </w:t>
      </w:r>
      <w:r>
        <w:t>Roberto Chabet interview with Francesca Enriquez.</w:t>
      </w:r>
    </w:p>
    <w:p w14:paraId="4776743F" w14:textId="77777777" w:rsidR="00D74553" w:rsidRPr="00720BB9" w:rsidRDefault="00D74553" w:rsidP="002A6C3B">
      <w:pPr>
        <w:pStyle w:val="FootnoteText"/>
      </w:pPr>
    </w:p>
  </w:footnote>
  <w:footnote w:id="476">
    <w:p w14:paraId="2656728D" w14:textId="77777777" w:rsidR="00D74553" w:rsidRPr="0000732A" w:rsidRDefault="00D74553" w:rsidP="002A6C3B">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D74553" w:rsidRPr="0000732A" w:rsidRDefault="00D74553" w:rsidP="002A6C3B">
      <w:pPr>
        <w:pStyle w:val="FootnoteText"/>
      </w:pPr>
    </w:p>
  </w:footnote>
  <w:footnote w:id="477">
    <w:p w14:paraId="763DE755" w14:textId="77777777" w:rsidR="00D74553" w:rsidRPr="00720BB9" w:rsidRDefault="00D74553" w:rsidP="002A6C3B">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6"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6"/>
      <w:r>
        <w:rPr>
          <w:lang w:eastAsia="zh-TW"/>
        </w:rPr>
        <w:t xml:space="preserve">For more information about Ayala Museum that year, see </w:t>
      </w:r>
      <w:bookmarkStart w:id="97"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proofErr w:type="spellStart"/>
      <w:r w:rsidRPr="00974475">
        <w:rPr>
          <w:i/>
          <w:lang w:eastAsia="zh-TW"/>
        </w:rPr>
        <w:t>Expressweek</w:t>
      </w:r>
      <w:proofErr w:type="spellEnd"/>
      <w:r>
        <w:rPr>
          <w:lang w:eastAsia="zh-TW"/>
        </w:rPr>
        <w:t xml:space="preserve">, August 22, 1974, 5–16, in #Article 31 from </w:t>
      </w:r>
      <w:r w:rsidRPr="00353CDD">
        <w:t>Kalaw-Ledesma Foundation, Inc</w:t>
      </w:r>
      <w:bookmarkEnd w:id="97"/>
      <w:r w:rsidRPr="00353CDD">
        <w:t>.</w:t>
      </w:r>
      <w:r>
        <w:rPr>
          <w:lang w:eastAsia="zh-TW"/>
        </w:rPr>
        <w:t xml:space="preserve"> </w:t>
      </w:r>
      <w:r w:rsidRPr="00A37AD0">
        <w:rPr>
          <w:lang w:eastAsia="zh-TW"/>
        </w:rPr>
        <w:t xml:space="preserve"> </w:t>
      </w:r>
    </w:p>
  </w:footnote>
  <w:footnote w:id="478">
    <w:p w14:paraId="3FE0AF93" w14:textId="77777777" w:rsidR="00D74553" w:rsidRDefault="00D74553" w:rsidP="002A6C3B">
      <w:pPr>
        <w:pStyle w:val="FootnoteText"/>
      </w:pPr>
    </w:p>
    <w:p w14:paraId="29BC7272"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98"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8"/>
    </w:p>
    <w:p w14:paraId="3D7F434D" w14:textId="77777777" w:rsidR="00D74553" w:rsidRPr="00AC0363" w:rsidRDefault="00D74553" w:rsidP="002A6C3B">
      <w:pPr>
        <w:pStyle w:val="FootnoteText"/>
      </w:pPr>
    </w:p>
  </w:footnote>
  <w:footnote w:id="479">
    <w:p w14:paraId="5645AA2D"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99" w:name="_Hlk507449244"/>
      <w:r w:rsidRPr="00AC0363">
        <w:rPr>
          <w:lang w:eastAsia="zh-TW"/>
        </w:rPr>
        <w:t xml:space="preserve">Amadis Ma. Guerrero, “The AAP Chalks Up Another Milestone,” </w:t>
      </w:r>
      <w:proofErr w:type="spellStart"/>
      <w:r w:rsidRPr="00AC0363">
        <w:rPr>
          <w:i/>
          <w:lang w:eastAsia="zh-TW"/>
        </w:rPr>
        <w:t>Expressweek</w:t>
      </w:r>
      <w:proofErr w:type="spellEnd"/>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9"/>
      <w:r>
        <w:rPr>
          <w:lang w:eastAsia="zh-TW"/>
        </w:rPr>
        <w:t xml:space="preserve">See more on Abueva’s mentorship of Junyee in </w:t>
      </w:r>
      <w:bookmarkStart w:id="100" w:name="_Hlk507449302"/>
      <w:r>
        <w:rPr>
          <w:lang w:eastAsia="zh-TW"/>
        </w:rPr>
        <w:t xml:space="preserve">Jose “Bogie” </w:t>
      </w:r>
      <w:proofErr w:type="spellStart"/>
      <w:r>
        <w:rPr>
          <w:lang w:eastAsia="zh-TW"/>
        </w:rPr>
        <w:t>Tence</w:t>
      </w:r>
      <w:proofErr w:type="spellEnd"/>
      <w:r>
        <w:rPr>
          <w:lang w:eastAsia="zh-TW"/>
        </w:rPr>
        <w:t xml:space="preserve"> Ruiz, </w:t>
      </w:r>
      <w:r>
        <w:rPr>
          <w:i/>
          <w:lang w:eastAsia="zh-TW"/>
        </w:rPr>
        <w:t xml:space="preserve">Wood Things Installation </w:t>
      </w:r>
      <w:proofErr w:type="spellStart"/>
      <w:r>
        <w:rPr>
          <w:i/>
          <w:lang w:eastAsia="zh-TW"/>
        </w:rPr>
        <w:t>Junyee</w:t>
      </w:r>
      <w:proofErr w:type="spellEnd"/>
      <w:r>
        <w:rPr>
          <w:lang w:eastAsia="zh-TW"/>
        </w:rPr>
        <w:t xml:space="preserve">, (Manila: </w:t>
      </w:r>
      <w:proofErr w:type="spellStart"/>
      <w:r>
        <w:rPr>
          <w:lang w:eastAsia="zh-TW"/>
        </w:rPr>
        <w:t>Yonzon</w:t>
      </w:r>
      <w:proofErr w:type="spellEnd"/>
      <w:r>
        <w:rPr>
          <w:lang w:eastAsia="zh-TW"/>
        </w:rPr>
        <w:t xml:space="preserve"> Associates, Inc., 2016)</w:t>
      </w:r>
      <w:bookmarkEnd w:id="100"/>
      <w:r>
        <w:rPr>
          <w:lang w:eastAsia="zh-TW"/>
        </w:rPr>
        <w:t xml:space="preserve">, 34–35.   </w:t>
      </w:r>
    </w:p>
    <w:p w14:paraId="499E6BF2" w14:textId="77777777" w:rsidR="00D74553" w:rsidRPr="00AC0363" w:rsidRDefault="00D74553" w:rsidP="002A6C3B">
      <w:pPr>
        <w:pStyle w:val="FootnoteText"/>
      </w:pPr>
    </w:p>
  </w:footnote>
  <w:footnote w:id="480">
    <w:p w14:paraId="5D9FF675"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D74553" w:rsidRPr="00AC0363" w:rsidRDefault="00D74553" w:rsidP="002A6C3B">
      <w:pPr>
        <w:pStyle w:val="FootnoteText"/>
      </w:pPr>
    </w:p>
  </w:footnote>
  <w:footnote w:id="481">
    <w:p w14:paraId="1FF0BE98"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D74553" w:rsidRPr="00AC0363" w:rsidRDefault="00D74553" w:rsidP="002A6C3B">
      <w:pPr>
        <w:pStyle w:val="FootnoteText"/>
      </w:pPr>
    </w:p>
  </w:footnote>
  <w:footnote w:id="482">
    <w:p w14:paraId="527CA445" w14:textId="77777777" w:rsidR="00D74553" w:rsidRPr="00AC0363" w:rsidRDefault="00D74553" w:rsidP="002A6C3B">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D74553" w:rsidRPr="0076649F" w:rsidRDefault="00D74553" w:rsidP="002A6C3B">
      <w:pPr>
        <w:pStyle w:val="FootnoteText"/>
      </w:pPr>
    </w:p>
  </w:footnote>
  <w:footnote w:id="483">
    <w:p w14:paraId="074859FE" w14:textId="64A99F62" w:rsidR="00D74553" w:rsidRPr="0091232B" w:rsidRDefault="00D74553" w:rsidP="002A6C3B">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Aviado co-wrote the </w:t>
      </w:r>
      <w:r w:rsidRPr="001B340D">
        <w:rPr>
          <w:i/>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1"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1"/>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2"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102"/>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proofErr w:type="spellStart"/>
      <w:r>
        <w:rPr>
          <w:i/>
        </w:rPr>
        <w:t>Katutbong</w:t>
      </w:r>
      <w:proofErr w:type="spellEnd"/>
      <w:r>
        <w:rPr>
          <w:i/>
        </w:rPr>
        <w:t xml:space="preserve"> </w:t>
      </w:r>
      <w:proofErr w:type="spellStart"/>
      <w:r>
        <w:rPr>
          <w:i/>
        </w:rPr>
        <w:t>Sining</w:t>
      </w:r>
      <w:proofErr w:type="spellEnd"/>
      <w:r>
        <w:t>)</w:t>
      </w:r>
      <w:r>
        <w:rPr>
          <w:i/>
        </w:rPr>
        <w:t xml:space="preserve"> </w:t>
      </w:r>
      <w:r>
        <w:t xml:space="preserve">the </w:t>
      </w:r>
      <w:r>
        <w:rPr>
          <w:i/>
        </w:rPr>
        <w:t xml:space="preserve">Alliance Francaise </w:t>
      </w:r>
      <w:r>
        <w:t>in Manila, she observes that what they have in common are “materials. The use of alternative, natural materials into making art: bamboo, leaves, twigs, pebbles—back to the earth.” (</w:t>
      </w:r>
      <w:bookmarkStart w:id="103"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3"/>
      <w:r>
        <w:t>).</w:t>
      </w:r>
      <w:r w:rsidRPr="00F214EA">
        <w:t>These</w:t>
      </w:r>
      <w:r>
        <w:t xml:space="preserve"> are just a handful of articles among many in the Philippines that define contemporary indigenous art based on natural materials or found objects. </w:t>
      </w:r>
    </w:p>
    <w:p w14:paraId="7DB12496" w14:textId="77777777" w:rsidR="00D74553" w:rsidRPr="0091232B" w:rsidRDefault="00D74553" w:rsidP="002A6C3B">
      <w:pPr>
        <w:pStyle w:val="FootnoteText"/>
      </w:pPr>
    </w:p>
    <w:p w14:paraId="0FD57AFE" w14:textId="77777777" w:rsidR="00D74553" w:rsidRPr="0091232B" w:rsidRDefault="00D74553" w:rsidP="002A6C3B">
      <w:pPr>
        <w:pStyle w:val="FootnoteText"/>
      </w:pPr>
    </w:p>
  </w:footnote>
  <w:footnote w:id="484">
    <w:p w14:paraId="0BDC165A" w14:textId="77777777" w:rsidR="00D74553" w:rsidRPr="0091232B" w:rsidRDefault="00D74553" w:rsidP="002A6C3B">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D74553" w:rsidRPr="0091232B" w:rsidRDefault="00D74553" w:rsidP="002A6C3B">
      <w:pPr>
        <w:pStyle w:val="FootnoteText"/>
      </w:pPr>
    </w:p>
  </w:footnote>
  <w:footnote w:id="485">
    <w:p w14:paraId="0E23AFC1" w14:textId="77777777" w:rsidR="00D74553" w:rsidRPr="0091232B" w:rsidRDefault="00D74553" w:rsidP="002A6C3B">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w:t>
      </w:r>
      <w:proofErr w:type="spellStart"/>
      <w:r w:rsidRPr="0091232B">
        <w:t>Tence</w:t>
      </w:r>
      <w:proofErr w:type="spellEnd"/>
      <w:r w:rsidRPr="0091232B">
        <w:t xml:space="preserve"> Ruiz, he joked about how in the 1970s, everyone, including himself, wanted to make ephemeral artworks. Now, in their old age, everyone is trying to find photographs to prove that these artworks existed. </w:t>
      </w:r>
    </w:p>
    <w:p w14:paraId="0A1A29FA" w14:textId="77777777" w:rsidR="00D74553" w:rsidRPr="00EE1086" w:rsidRDefault="00D74553" w:rsidP="002A6C3B">
      <w:pPr>
        <w:pStyle w:val="FootnoteText"/>
      </w:pPr>
    </w:p>
  </w:footnote>
  <w:footnote w:id="486">
    <w:p w14:paraId="28C90B67" w14:textId="77777777" w:rsidR="00D74553" w:rsidRDefault="00D74553" w:rsidP="002A6C3B">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proofErr w:type="spellStart"/>
      <w:r w:rsidRPr="00EE1086">
        <w:t>AsiaArtArchive</w:t>
      </w:r>
      <w:proofErr w:type="spellEnd"/>
      <w:r w:rsidRPr="00EE1086">
        <w:t xml:space="preserve"> Hong Kong.)</w:t>
      </w:r>
    </w:p>
    <w:p w14:paraId="43C72F02" w14:textId="77777777" w:rsidR="00D74553" w:rsidRPr="00EE1086" w:rsidRDefault="00D74553" w:rsidP="002A6C3B">
      <w:pPr>
        <w:pStyle w:val="FootnoteText"/>
      </w:pPr>
    </w:p>
  </w:footnote>
  <w:footnote w:id="487">
    <w:p w14:paraId="4B63293B" w14:textId="77777777" w:rsidR="00D74553" w:rsidRPr="00EE1086" w:rsidRDefault="00D74553" w:rsidP="002A6C3B">
      <w:pPr>
        <w:pStyle w:val="FootnoteText"/>
      </w:pPr>
      <w:r w:rsidRPr="00EE1086">
        <w:rPr>
          <w:rStyle w:val="FootnoteReference"/>
        </w:rPr>
        <w:footnoteRef/>
      </w:r>
      <w:r w:rsidRPr="00EE1086">
        <w:t xml:space="preserve"> Leonidas V. Benesa specifically contrasts Junyee with “the dustbin of conceptual artists,” in </w:t>
      </w:r>
      <w:bookmarkStart w:id="104"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4"/>
    </w:p>
    <w:p w14:paraId="36319D8B" w14:textId="77777777" w:rsidR="00D74553" w:rsidRPr="00EE1086" w:rsidRDefault="00D74553" w:rsidP="002A6C3B">
      <w:pPr>
        <w:pStyle w:val="FootnoteText"/>
      </w:pPr>
    </w:p>
  </w:footnote>
  <w:footnote w:id="488">
    <w:p w14:paraId="2875A08F" w14:textId="77777777" w:rsidR="00D74553" w:rsidRPr="00EE1086" w:rsidRDefault="00D74553" w:rsidP="002A6C3B">
      <w:pPr>
        <w:pStyle w:val="FootnoteText"/>
      </w:pPr>
      <w:r w:rsidRPr="00EE1086">
        <w:rPr>
          <w:rStyle w:val="FootnoteReference"/>
        </w:rPr>
        <w:footnoteRef/>
      </w:r>
      <w:r>
        <w:t xml:space="preserve"> See Purita </w:t>
      </w:r>
      <w:r w:rsidRPr="00EE1086">
        <w:t xml:space="preserve">Kalaw-Ledesma and Amadis Ma. Guerrero, </w:t>
      </w:r>
      <w:r w:rsidRPr="00EE1086">
        <w:rPr>
          <w:i/>
        </w:rPr>
        <w:t>The Struggle for Philippine Art</w:t>
      </w:r>
      <w:r w:rsidRPr="00EE1086">
        <w:t xml:space="preserve"> (Manila:</w:t>
      </w:r>
      <w:r>
        <w:t xml:space="preserve"> </w:t>
      </w:r>
      <w:r w:rsidRPr="00EE1086">
        <w:t>Vera-Reyes, 1974).</w:t>
      </w:r>
    </w:p>
    <w:p w14:paraId="439D573B" w14:textId="77777777" w:rsidR="00D74553" w:rsidRPr="00EE1086" w:rsidRDefault="00D74553" w:rsidP="002A6C3B">
      <w:pPr>
        <w:pStyle w:val="FootnoteText"/>
      </w:pPr>
    </w:p>
  </w:footnote>
  <w:footnote w:id="489">
    <w:p w14:paraId="06283EA4" w14:textId="77777777" w:rsidR="00D74553" w:rsidRPr="005E291E" w:rsidRDefault="00D74553" w:rsidP="002A6C3B">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D74553" w:rsidRPr="005E291E" w:rsidRDefault="00D74553" w:rsidP="002A6C3B">
      <w:pPr>
        <w:pStyle w:val="FootnoteText"/>
      </w:pPr>
    </w:p>
  </w:footnote>
  <w:footnote w:id="490">
    <w:p w14:paraId="4BF2D5BC" w14:textId="77777777" w:rsidR="00D74553" w:rsidRPr="005E291E" w:rsidRDefault="00D74553" w:rsidP="002A6C3B">
      <w:pPr>
        <w:pStyle w:val="FootnoteText"/>
      </w:pPr>
      <w:r w:rsidRPr="005E291E">
        <w:rPr>
          <w:rStyle w:val="FootnoteReference"/>
        </w:rPr>
        <w:footnoteRef/>
      </w:r>
      <w:r w:rsidRPr="005E291E">
        <w:t xml:space="preserve"> Alice Guillermo, “Celebrating Nature, Intimating Spirit,” 23.</w:t>
      </w:r>
    </w:p>
    <w:p w14:paraId="3DFE6410" w14:textId="77777777" w:rsidR="00D74553" w:rsidRPr="00DC7DCD" w:rsidRDefault="00D74553" w:rsidP="002A6C3B">
      <w:pPr>
        <w:pStyle w:val="FootnoteText"/>
      </w:pPr>
    </w:p>
  </w:footnote>
  <w:footnote w:id="491">
    <w:p w14:paraId="6351A0B0" w14:textId="77777777" w:rsidR="00D74553" w:rsidRPr="007D4917" w:rsidRDefault="00D74553" w:rsidP="002A6C3B">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D74553" w:rsidRPr="00B32C90" w:rsidRDefault="00D74553" w:rsidP="002A6C3B">
      <w:pPr>
        <w:pStyle w:val="FootnoteText"/>
      </w:pPr>
    </w:p>
  </w:footnote>
  <w:footnote w:id="492">
    <w:p w14:paraId="6B58BEF8" w14:textId="77777777" w:rsidR="00D74553" w:rsidRPr="00B32C90" w:rsidRDefault="00D74553" w:rsidP="002A6C3B">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w:t>
      </w:r>
      <w:proofErr w:type="spellStart"/>
      <w:r>
        <w:rPr>
          <w:lang w:eastAsia="zh-TW"/>
        </w:rPr>
        <w:t>Tence</w:t>
      </w:r>
      <w:proofErr w:type="spellEnd"/>
      <w:r>
        <w:rPr>
          <w:lang w:eastAsia="zh-TW"/>
        </w:rPr>
        <w:t xml:space="preserve"> Ruiz, </w:t>
      </w:r>
      <w:r>
        <w:rPr>
          <w:i/>
          <w:lang w:eastAsia="zh-TW"/>
        </w:rPr>
        <w:t>Wood Things</w:t>
      </w:r>
      <w:r>
        <w:rPr>
          <w:lang w:eastAsia="zh-TW"/>
        </w:rPr>
        <w:t xml:space="preserve">, 146.  </w:t>
      </w:r>
    </w:p>
    <w:p w14:paraId="46A31925" w14:textId="77777777" w:rsidR="00D74553" w:rsidRPr="007D4917" w:rsidRDefault="00D74553" w:rsidP="002A6C3B">
      <w:pPr>
        <w:pStyle w:val="FootnoteText"/>
      </w:pPr>
    </w:p>
  </w:footnote>
  <w:footnote w:id="493">
    <w:p w14:paraId="7A086D64" w14:textId="77777777" w:rsidR="00D74553" w:rsidRPr="006F3CAF" w:rsidRDefault="00D74553" w:rsidP="002A6C3B">
      <w:pPr>
        <w:pStyle w:val="FootnoteText"/>
      </w:pPr>
      <w:r w:rsidRPr="006F3CAF">
        <w:rPr>
          <w:rStyle w:val="FootnoteReference"/>
        </w:rPr>
        <w:footnoteRef/>
      </w:r>
      <w:r w:rsidRPr="006F3CAF">
        <w:t xml:space="preserve"> Alice Guillermo, “Celebrating Nature, Intimating Spirit,” 24.</w:t>
      </w:r>
    </w:p>
    <w:p w14:paraId="30598413" w14:textId="77777777" w:rsidR="00D74553" w:rsidRPr="006F3CAF" w:rsidRDefault="00D74553" w:rsidP="002A6C3B">
      <w:pPr>
        <w:pStyle w:val="FootnoteText"/>
      </w:pPr>
    </w:p>
  </w:footnote>
  <w:footnote w:id="494">
    <w:p w14:paraId="752C925C"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D74553" w:rsidRPr="006F3CAF" w:rsidRDefault="00D74553" w:rsidP="002A6C3B">
      <w:pPr>
        <w:pStyle w:val="FootnoteText"/>
      </w:pPr>
    </w:p>
  </w:footnote>
  <w:footnote w:id="495">
    <w:p w14:paraId="3FEF3BF1"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D74553" w:rsidRPr="006F3CAF" w:rsidRDefault="00D74553" w:rsidP="002A6C3B">
      <w:pPr>
        <w:pStyle w:val="FootnoteText"/>
      </w:pPr>
    </w:p>
  </w:footnote>
  <w:footnote w:id="496">
    <w:p w14:paraId="1946E13B" w14:textId="77777777" w:rsidR="00D74553" w:rsidRPr="006F3CAF" w:rsidRDefault="00D74553" w:rsidP="002A6C3B">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D74553" w:rsidRPr="006F3CAF" w:rsidRDefault="00D74553" w:rsidP="002A6C3B">
      <w:pPr>
        <w:pStyle w:val="FootnoteText"/>
      </w:pPr>
    </w:p>
  </w:footnote>
  <w:footnote w:id="497">
    <w:p w14:paraId="34953587"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98">
    <w:p w14:paraId="5B3347B8" w14:textId="77777777" w:rsidR="00D74553" w:rsidRPr="006F3CAF" w:rsidRDefault="00D74553" w:rsidP="002A6C3B">
      <w:pPr>
        <w:pStyle w:val="FootnoteText"/>
      </w:pPr>
      <w:r w:rsidRPr="006F3CAF">
        <w:rPr>
          <w:rStyle w:val="FootnoteReference"/>
        </w:rPr>
        <w:footnoteRef/>
      </w:r>
      <w:r w:rsidRPr="006F3CAF">
        <w:t xml:space="preserve"> </w:t>
      </w:r>
      <w:r>
        <w:t>Junyee, interview with author</w:t>
      </w:r>
      <w:r w:rsidRPr="006F3CAF">
        <w:t>.</w:t>
      </w:r>
    </w:p>
    <w:p w14:paraId="59534937" w14:textId="77777777" w:rsidR="00D74553" w:rsidRPr="00584E7F" w:rsidRDefault="00D74553" w:rsidP="002A6C3B">
      <w:pPr>
        <w:pStyle w:val="FootnoteText"/>
      </w:pPr>
    </w:p>
  </w:footnote>
  <w:footnote w:id="499">
    <w:p w14:paraId="6B2CA7FB" w14:textId="77777777" w:rsidR="00D74553" w:rsidRPr="005E291E" w:rsidRDefault="00D74553" w:rsidP="002A6C3B">
      <w:pPr>
        <w:pStyle w:val="FootnoteText"/>
      </w:pPr>
      <w:r w:rsidRPr="005E291E">
        <w:rPr>
          <w:rStyle w:val="FootnoteReference"/>
        </w:rPr>
        <w:footnoteRef/>
      </w:r>
      <w:r w:rsidRPr="005E291E">
        <w:t xml:space="preserve"> Junyee, “The Artist and His Environment.” </w:t>
      </w:r>
    </w:p>
    <w:p w14:paraId="2B3542B1" w14:textId="77777777" w:rsidR="00D74553" w:rsidRPr="005E291E" w:rsidRDefault="00D74553" w:rsidP="002A6C3B">
      <w:pPr>
        <w:pStyle w:val="FootnoteText"/>
      </w:pPr>
    </w:p>
  </w:footnote>
  <w:footnote w:id="500">
    <w:p w14:paraId="354C598B" w14:textId="77777777" w:rsidR="00D74553" w:rsidRPr="000C262C" w:rsidRDefault="00D74553" w:rsidP="002A6C3B">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D74553" w:rsidRPr="00B23A17" w:rsidRDefault="00D74553" w:rsidP="002A6C3B">
      <w:pPr>
        <w:pStyle w:val="FootnoteText"/>
      </w:pPr>
    </w:p>
  </w:footnote>
  <w:footnote w:id="501">
    <w:p w14:paraId="0FFC9804" w14:textId="77777777" w:rsidR="00D74553" w:rsidRPr="007E183C" w:rsidRDefault="00D74553" w:rsidP="002A6C3B">
      <w:pPr>
        <w:pStyle w:val="FootnoteText"/>
        <w:rPr>
          <w:lang w:eastAsia="zh-TW"/>
        </w:rPr>
      </w:pPr>
      <w:r w:rsidRPr="00921227">
        <w:rPr>
          <w:rStyle w:val="FootnoteReference"/>
        </w:rPr>
        <w:footnoteRef/>
      </w:r>
      <w:r w:rsidRPr="00921227">
        <w:t xml:space="preserve"> </w:t>
      </w:r>
      <w:bookmarkStart w:id="106"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6"/>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D74553" w:rsidRPr="00921227" w:rsidRDefault="00D74553" w:rsidP="002A6C3B">
      <w:pPr>
        <w:pStyle w:val="FootnoteText"/>
      </w:pPr>
    </w:p>
  </w:footnote>
  <w:footnote w:id="502">
    <w:p w14:paraId="5D67A723" w14:textId="77777777" w:rsidR="00D74553" w:rsidRPr="00704078" w:rsidRDefault="00D74553" w:rsidP="002A6C3B">
      <w:pPr>
        <w:pStyle w:val="FootnoteText"/>
      </w:pPr>
      <w:r w:rsidRPr="00704078">
        <w:rPr>
          <w:rStyle w:val="FootnoteReference"/>
        </w:rPr>
        <w:footnoteRef/>
      </w:r>
      <w:bookmarkStart w:id="107" w:name="_Hlk507450292"/>
      <w:r w:rsidRPr="00704078">
        <w:t xml:space="preserve">Alice Guillermo, “Francisco Verano,” </w:t>
      </w:r>
      <w:r w:rsidRPr="00704078">
        <w:rPr>
          <w:i/>
        </w:rPr>
        <w:t>Ugat-Suri</w:t>
      </w:r>
      <w:r w:rsidRPr="00704078">
        <w:t xml:space="preserve"> (Manila: ASEAN Institute of Art, 1984)</w:t>
      </w:r>
      <w:bookmarkEnd w:id="107"/>
      <w:r w:rsidRPr="00704078">
        <w:t xml:space="preserve">, 10. </w:t>
      </w:r>
    </w:p>
    <w:p w14:paraId="6C83C114" w14:textId="77777777" w:rsidR="00D74553" w:rsidRPr="00704078" w:rsidRDefault="00D74553" w:rsidP="002A6C3B">
      <w:pPr>
        <w:pStyle w:val="FootnoteText"/>
      </w:pPr>
    </w:p>
  </w:footnote>
  <w:footnote w:id="503">
    <w:p w14:paraId="15931487" w14:textId="77777777" w:rsidR="00D74553" w:rsidRPr="00704078" w:rsidRDefault="00D74553" w:rsidP="002A6C3B">
      <w:pPr>
        <w:pStyle w:val="FootnoteText"/>
        <w:rPr>
          <w:lang w:eastAsia="zh-TW"/>
        </w:rPr>
      </w:pPr>
      <w:r w:rsidRPr="00704078">
        <w:rPr>
          <w:rStyle w:val="FootnoteReference"/>
        </w:rPr>
        <w:footnoteRef/>
      </w:r>
      <w:r w:rsidRPr="00704078">
        <w:t xml:space="preserve"> </w:t>
      </w:r>
      <w:bookmarkStart w:id="108"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108"/>
      <w:r>
        <w:rPr>
          <w:lang w:eastAsia="zh-TW"/>
        </w:rPr>
        <w:t>, 26.</w:t>
      </w:r>
      <w:r w:rsidRPr="00704078">
        <w:rPr>
          <w:lang w:eastAsia="zh-TW"/>
        </w:rPr>
        <w:t xml:space="preserve"> </w:t>
      </w:r>
    </w:p>
    <w:p w14:paraId="4687470D" w14:textId="77777777" w:rsidR="00D74553" w:rsidRPr="00704078" w:rsidRDefault="00D74553" w:rsidP="002A6C3B">
      <w:pPr>
        <w:pStyle w:val="FootnoteText"/>
        <w:rPr>
          <w:lang w:eastAsia="zh-TW"/>
        </w:rPr>
      </w:pPr>
    </w:p>
  </w:footnote>
  <w:footnote w:id="504">
    <w:p w14:paraId="4EBD868D" w14:textId="77777777" w:rsidR="00D74553" w:rsidRPr="00704078" w:rsidRDefault="00D74553" w:rsidP="002A6C3B">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D74553" w:rsidRPr="00FF04F0" w:rsidRDefault="00D74553" w:rsidP="002A6C3B">
      <w:pPr>
        <w:pStyle w:val="FootnoteText"/>
      </w:pPr>
    </w:p>
  </w:footnote>
  <w:footnote w:id="505">
    <w:p w14:paraId="3D95F7C2" w14:textId="77777777" w:rsidR="00D74553" w:rsidRPr="00B54C67" w:rsidRDefault="00D74553" w:rsidP="002A6C3B">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D74553" w:rsidRPr="00B23A17" w:rsidRDefault="00D74553" w:rsidP="002A6C3B">
      <w:pPr>
        <w:pStyle w:val="FootnoteText"/>
      </w:pPr>
    </w:p>
  </w:footnote>
  <w:footnote w:id="506">
    <w:p w14:paraId="0A790280" w14:textId="77777777" w:rsidR="00D74553" w:rsidRDefault="00D74553" w:rsidP="002A6C3B">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D74553" w:rsidRPr="00E7552E" w:rsidRDefault="00D74553" w:rsidP="002A6C3B">
      <w:pPr>
        <w:pStyle w:val="FootnoteText"/>
      </w:pPr>
    </w:p>
  </w:footnote>
  <w:footnote w:id="507">
    <w:p w14:paraId="41E5723F"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9"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9"/>
      <w:r w:rsidRPr="00E7552E">
        <w:rPr>
          <w:lang w:eastAsia="zh-TW"/>
        </w:rPr>
        <w:t xml:space="preserve">, p. 26.  </w:t>
      </w:r>
    </w:p>
    <w:p w14:paraId="1A5CB6AD" w14:textId="77777777" w:rsidR="00D74553" w:rsidRPr="00E7552E" w:rsidRDefault="00D74553" w:rsidP="002A6C3B">
      <w:pPr>
        <w:pStyle w:val="FootnoteText"/>
      </w:pPr>
    </w:p>
  </w:footnote>
  <w:footnote w:id="508">
    <w:p w14:paraId="71D8D1E1"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D74553" w:rsidRPr="00E7552E" w:rsidRDefault="00D74553" w:rsidP="002A6C3B">
      <w:pPr>
        <w:pStyle w:val="FootnoteText"/>
      </w:pPr>
    </w:p>
  </w:footnote>
  <w:footnote w:id="509">
    <w:p w14:paraId="4A3C3894"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D74553" w:rsidRPr="00E7552E" w:rsidRDefault="00D74553" w:rsidP="002A6C3B">
      <w:pPr>
        <w:pStyle w:val="FootnoteText"/>
      </w:pPr>
    </w:p>
  </w:footnote>
  <w:footnote w:id="510">
    <w:p w14:paraId="32FD12A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10"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10"/>
      <w:r w:rsidRPr="00E7552E">
        <w:rPr>
          <w:lang w:eastAsia="zh-TW"/>
        </w:rPr>
        <w:t xml:space="preserve">, p. 24. </w:t>
      </w:r>
    </w:p>
    <w:p w14:paraId="31C1A2A2" w14:textId="77777777" w:rsidR="00D74553" w:rsidRPr="00E7552E" w:rsidRDefault="00D74553" w:rsidP="002A6C3B">
      <w:pPr>
        <w:pStyle w:val="FootnoteText"/>
        <w:rPr>
          <w:lang w:eastAsia="zh-TW"/>
        </w:rPr>
      </w:pPr>
    </w:p>
  </w:footnote>
  <w:footnote w:id="511">
    <w:p w14:paraId="6C88E50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11"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1"/>
      <w:r>
        <w:rPr>
          <w:lang w:eastAsia="zh-TW"/>
        </w:rPr>
        <w:t>, 25.</w:t>
      </w:r>
    </w:p>
    <w:p w14:paraId="5AC76F59" w14:textId="77777777" w:rsidR="00D74553" w:rsidRPr="00C675A4" w:rsidRDefault="00D74553" w:rsidP="002A6C3B">
      <w:pPr>
        <w:pStyle w:val="FootnoteText"/>
        <w:rPr>
          <w:lang w:eastAsia="zh-TW"/>
        </w:rPr>
      </w:pPr>
    </w:p>
  </w:footnote>
  <w:footnote w:id="512">
    <w:p w14:paraId="30078485" w14:textId="77777777" w:rsidR="00D74553" w:rsidRPr="00A045FC" w:rsidRDefault="00D74553" w:rsidP="002A6C3B">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D74553" w:rsidRPr="00A045FC" w:rsidRDefault="00D74553" w:rsidP="002A6C3B">
      <w:pPr>
        <w:pStyle w:val="FootnoteText"/>
        <w:rPr>
          <w:lang w:eastAsia="zh-TW"/>
        </w:rPr>
      </w:pPr>
    </w:p>
  </w:footnote>
  <w:footnote w:id="513">
    <w:p w14:paraId="12597875" w14:textId="77777777" w:rsidR="00D74553" w:rsidRDefault="00D74553" w:rsidP="002A6C3B">
      <w:pPr>
        <w:pStyle w:val="FootnoteText"/>
      </w:pPr>
      <w:r w:rsidRPr="00A045FC">
        <w:rPr>
          <w:rStyle w:val="FootnoteReference"/>
        </w:rPr>
        <w:footnoteRef/>
      </w:r>
      <w:r>
        <w:t xml:space="preserve"> </w:t>
      </w:r>
      <w:bookmarkStart w:id="112"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2"/>
    <w:p w14:paraId="0D6ECF1D" w14:textId="77777777" w:rsidR="00D74553" w:rsidRPr="00A045FC" w:rsidRDefault="00D74553" w:rsidP="002A6C3B">
      <w:pPr>
        <w:pStyle w:val="FootnoteText"/>
      </w:pPr>
    </w:p>
  </w:footnote>
  <w:footnote w:id="514">
    <w:p w14:paraId="6F0C3E42" w14:textId="77777777" w:rsidR="00D74553" w:rsidRDefault="00D74553" w:rsidP="002A6C3B">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D74553" w:rsidRPr="00A045FC" w:rsidRDefault="00D74553" w:rsidP="002A6C3B">
      <w:pPr>
        <w:pStyle w:val="FootnoteText"/>
        <w:rPr>
          <w:lang w:eastAsia="zh-TW"/>
        </w:rPr>
      </w:pPr>
    </w:p>
  </w:footnote>
  <w:footnote w:id="515">
    <w:p w14:paraId="54741A52" w14:textId="77777777" w:rsidR="00D74553" w:rsidRPr="0060762F" w:rsidRDefault="00D74553" w:rsidP="002A6C3B">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D74553" w:rsidRPr="0060762F" w:rsidRDefault="00D74553" w:rsidP="002A6C3B">
      <w:pPr>
        <w:pStyle w:val="FootnoteText"/>
      </w:pPr>
    </w:p>
  </w:footnote>
  <w:footnote w:id="516">
    <w:p w14:paraId="1E458B76" w14:textId="77777777" w:rsidR="00D74553" w:rsidRDefault="00D74553" w:rsidP="002A6C3B">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 xml:space="preserve">Imelda </w:t>
      </w:r>
      <w:proofErr w:type="spellStart"/>
      <w:r>
        <w:rPr>
          <w:i/>
        </w:rPr>
        <w:t>madera</w:t>
      </w:r>
      <w:proofErr w:type="spellEnd"/>
      <w:r>
        <w:t xml:space="preserve">, after the First Lady.  </w:t>
      </w:r>
      <w:r w:rsidRPr="0060762F">
        <w:t xml:space="preserve"> </w:t>
      </w:r>
    </w:p>
    <w:p w14:paraId="6D03E1B7" w14:textId="77777777" w:rsidR="00D74553" w:rsidRPr="0060762F" w:rsidRDefault="00D74553" w:rsidP="002A6C3B">
      <w:pPr>
        <w:pStyle w:val="FootnoteText"/>
      </w:pPr>
    </w:p>
  </w:footnote>
  <w:footnote w:id="517">
    <w:p w14:paraId="48F71DFE" w14:textId="77777777" w:rsidR="00D74553" w:rsidRPr="0060762F" w:rsidRDefault="00D74553" w:rsidP="002A6C3B">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D74553" w:rsidRPr="0060762F" w:rsidRDefault="00D74553" w:rsidP="002A6C3B">
      <w:pPr>
        <w:pStyle w:val="FootnoteText"/>
      </w:pPr>
    </w:p>
  </w:footnote>
  <w:footnote w:id="518">
    <w:p w14:paraId="6B55D333" w14:textId="77777777" w:rsidR="00D74553" w:rsidRPr="00B226CD" w:rsidRDefault="00D74553" w:rsidP="002A6C3B">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D74553" w:rsidRPr="008B0E57" w:rsidRDefault="00D74553" w:rsidP="002A6C3B">
      <w:pPr>
        <w:pStyle w:val="FootnoteText"/>
      </w:pPr>
    </w:p>
  </w:footnote>
  <w:footnote w:id="519">
    <w:p w14:paraId="128BD249" w14:textId="77777777" w:rsidR="00D74553" w:rsidRPr="0060762F" w:rsidRDefault="00D74553" w:rsidP="002A6C3B">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D74553" w:rsidRPr="00B226CD" w:rsidRDefault="00D74553" w:rsidP="002A6C3B">
      <w:pPr>
        <w:pStyle w:val="FootnoteText"/>
      </w:pPr>
    </w:p>
  </w:footnote>
  <w:footnote w:id="520">
    <w:p w14:paraId="6FC6DF09" w14:textId="77777777" w:rsidR="00D74553" w:rsidRPr="0060762F" w:rsidRDefault="00D74553" w:rsidP="002A6C3B">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D74553" w:rsidRPr="00B226CD" w:rsidRDefault="00D74553" w:rsidP="002A6C3B">
      <w:pPr>
        <w:pStyle w:val="FootnoteText"/>
      </w:pPr>
    </w:p>
  </w:footnote>
  <w:footnote w:id="521">
    <w:p w14:paraId="04931F78" w14:textId="77777777" w:rsidR="00D74553" w:rsidRPr="00B23A17" w:rsidRDefault="00D74553" w:rsidP="002A6C3B">
      <w:pPr>
        <w:pStyle w:val="FootnoteText"/>
      </w:pPr>
      <w:r w:rsidRPr="00B23A17">
        <w:rPr>
          <w:rStyle w:val="FootnoteReference"/>
        </w:rPr>
        <w:footnoteRef/>
      </w:r>
      <w:r w:rsidRPr="00B23A17">
        <w:t xml:space="preserve"> Junyee, “The Artist and His Environment.” </w:t>
      </w:r>
    </w:p>
    <w:p w14:paraId="1B2AE569" w14:textId="77777777" w:rsidR="00D74553" w:rsidRPr="0076649F" w:rsidRDefault="00D74553" w:rsidP="002A6C3B">
      <w:pPr>
        <w:pStyle w:val="FootnoteText"/>
      </w:pPr>
    </w:p>
  </w:footnote>
  <w:footnote w:id="522">
    <w:p w14:paraId="57AFA411" w14:textId="77777777" w:rsidR="00D74553" w:rsidRDefault="00D74553" w:rsidP="002A6C3B">
      <w:pPr>
        <w:pStyle w:val="FootnoteText"/>
      </w:pPr>
      <w:r w:rsidRPr="006F3CAF">
        <w:rPr>
          <w:rStyle w:val="FootnoteReference"/>
        </w:rPr>
        <w:footnoteRef/>
      </w:r>
      <w:r w:rsidRPr="006F3CAF">
        <w:t xml:space="preserve"> </w:t>
      </w:r>
      <w:r>
        <w:t xml:space="preserve">Junyee, interview with author. </w:t>
      </w:r>
    </w:p>
    <w:p w14:paraId="0835FF7D" w14:textId="77777777" w:rsidR="00D74553" w:rsidRPr="006F3CAF" w:rsidRDefault="00D74553" w:rsidP="002A6C3B">
      <w:pPr>
        <w:pStyle w:val="FootnoteText"/>
      </w:pPr>
    </w:p>
  </w:footnote>
  <w:footnote w:id="523">
    <w:p w14:paraId="1A9713B0" w14:textId="77777777" w:rsidR="00D74553" w:rsidRPr="00746C95" w:rsidRDefault="00D74553" w:rsidP="002A6C3B">
      <w:pPr>
        <w:pStyle w:val="FootnoteText"/>
      </w:pPr>
      <w:r w:rsidRPr="00746C95">
        <w:rPr>
          <w:rStyle w:val="FootnoteReference"/>
        </w:rPr>
        <w:footnoteRef/>
      </w:r>
      <w:r>
        <w:t xml:space="preserve"> Junyee, interview with author.</w:t>
      </w:r>
      <w:r w:rsidRPr="00746C95">
        <w:t xml:space="preserve">  </w:t>
      </w:r>
    </w:p>
    <w:p w14:paraId="30DB0009" w14:textId="77777777" w:rsidR="00D74553" w:rsidRPr="00746C95" w:rsidRDefault="00D74553" w:rsidP="002A6C3B">
      <w:pPr>
        <w:pStyle w:val="FootnoteText"/>
      </w:pPr>
    </w:p>
  </w:footnote>
  <w:footnote w:id="524">
    <w:p w14:paraId="5C9D1C7B" w14:textId="77777777" w:rsidR="00D74553" w:rsidRDefault="00D74553" w:rsidP="002A6C3B">
      <w:pPr>
        <w:pStyle w:val="FootnoteText"/>
      </w:pPr>
      <w:r w:rsidRPr="00746C95">
        <w:rPr>
          <w:rStyle w:val="FootnoteReference"/>
        </w:rPr>
        <w:footnoteRef/>
      </w:r>
      <w:r w:rsidRPr="00746C95">
        <w:t xml:space="preserve"> Junyee, interview with author.</w:t>
      </w:r>
    </w:p>
    <w:p w14:paraId="125A71E7" w14:textId="77777777" w:rsidR="00D74553" w:rsidRPr="00746C95" w:rsidRDefault="00D74553" w:rsidP="002A6C3B">
      <w:pPr>
        <w:pStyle w:val="FootnoteText"/>
      </w:pPr>
    </w:p>
  </w:footnote>
  <w:footnote w:id="525">
    <w:p w14:paraId="32D06EE1" w14:textId="77777777" w:rsidR="00D74553" w:rsidRDefault="00D74553" w:rsidP="002A6C3B">
      <w:pPr>
        <w:pStyle w:val="FootnoteText"/>
      </w:pPr>
      <w:r w:rsidRPr="00746C95">
        <w:rPr>
          <w:rStyle w:val="FootnoteReference"/>
        </w:rPr>
        <w:footnoteRef/>
      </w:r>
      <w:r w:rsidRPr="00746C95">
        <w:t xml:space="preserve"> Junyee, interview with author.</w:t>
      </w:r>
    </w:p>
    <w:p w14:paraId="013A7DEA" w14:textId="77777777" w:rsidR="00D74553" w:rsidRDefault="00D74553" w:rsidP="002A6C3B">
      <w:pPr>
        <w:pStyle w:val="FootnoteText"/>
      </w:pPr>
    </w:p>
  </w:footnote>
  <w:footnote w:id="526">
    <w:p w14:paraId="3BFD3B1F" w14:textId="77777777" w:rsidR="00D74553" w:rsidRPr="003F1A35" w:rsidRDefault="00D74553" w:rsidP="002A6C3B">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D74553" w:rsidRPr="003F1A35" w:rsidRDefault="00D74553" w:rsidP="002A6C3B">
      <w:pPr>
        <w:pStyle w:val="FootnoteText"/>
      </w:pPr>
    </w:p>
  </w:footnote>
  <w:footnote w:id="527">
    <w:p w14:paraId="1BC522CD" w14:textId="77777777" w:rsidR="00D74553" w:rsidRPr="003867E8" w:rsidRDefault="00D74553" w:rsidP="002A6C3B">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D74553" w:rsidRPr="003867E8" w:rsidRDefault="00D74553" w:rsidP="002A6C3B">
      <w:pPr>
        <w:pStyle w:val="FootnoteText"/>
      </w:pPr>
    </w:p>
  </w:footnote>
  <w:footnote w:id="528">
    <w:p w14:paraId="2341BB5D" w14:textId="77777777" w:rsidR="00D74553" w:rsidRPr="003867E8"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D74553" w:rsidRPr="003867E8" w:rsidRDefault="00D74553" w:rsidP="002A6C3B">
      <w:pPr>
        <w:pStyle w:val="FootnoteText"/>
      </w:pPr>
    </w:p>
  </w:footnote>
  <w:footnote w:id="529">
    <w:p w14:paraId="24D44CAA" w14:textId="77777777" w:rsidR="00D74553" w:rsidRPr="002E0AEC"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D74553" w:rsidRPr="002E0AEC" w:rsidRDefault="00D74553" w:rsidP="002A6C3B">
      <w:pPr>
        <w:pStyle w:val="FootnoteText"/>
      </w:pPr>
    </w:p>
  </w:footnote>
  <w:footnote w:id="530">
    <w:p w14:paraId="02CBD6A8" w14:textId="77777777" w:rsidR="00D74553" w:rsidRPr="007675AF" w:rsidRDefault="00D74553" w:rsidP="002A6C3B">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D74553" w:rsidRPr="007675AF" w:rsidRDefault="00D74553" w:rsidP="002A6C3B">
      <w:pPr>
        <w:pStyle w:val="FootnoteText"/>
      </w:pPr>
    </w:p>
  </w:footnote>
  <w:footnote w:id="531">
    <w:p w14:paraId="6E1ACAB2" w14:textId="77777777" w:rsidR="00D74553" w:rsidRDefault="00D74553" w:rsidP="002A6C3B">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32">
    <w:p w14:paraId="14DEF611" w14:textId="77777777" w:rsidR="00D74553" w:rsidRPr="002252F0" w:rsidRDefault="00D74553" w:rsidP="002A6C3B">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33">
    <w:p w14:paraId="4892B720" w14:textId="77777777" w:rsidR="00D74553" w:rsidRDefault="00D74553" w:rsidP="002A6C3B">
      <w:pPr>
        <w:pStyle w:val="FootnoteText"/>
      </w:pPr>
      <w:r w:rsidRPr="00FF2688">
        <w:rPr>
          <w:rStyle w:val="FootnoteReference"/>
        </w:rPr>
        <w:footnoteRef/>
      </w:r>
      <w:r>
        <w:t xml:space="preserve"> </w:t>
      </w:r>
      <w:bookmarkStart w:id="115" w:name="_Hlk507451122"/>
      <w:r>
        <w:t xml:space="preserve">Leon Guerrero, </w:t>
      </w:r>
      <w:r>
        <w:rPr>
          <w:i/>
        </w:rPr>
        <w:t>The First Filipino: A Biography of José Rizal</w:t>
      </w:r>
      <w:r>
        <w:t xml:space="preserve"> (Manila: National Historical Commission, 1974), 114.</w:t>
      </w:r>
      <w:bookmarkEnd w:id="115"/>
      <w:r>
        <w:t xml:space="preserve"> </w:t>
      </w:r>
    </w:p>
    <w:p w14:paraId="3F88355F" w14:textId="77777777" w:rsidR="00D74553" w:rsidRPr="00FF2688" w:rsidRDefault="00D74553" w:rsidP="002A6C3B">
      <w:pPr>
        <w:pStyle w:val="FootnoteText"/>
      </w:pPr>
    </w:p>
  </w:footnote>
  <w:footnote w:id="534">
    <w:p w14:paraId="677442D1" w14:textId="77777777" w:rsidR="00D74553" w:rsidRPr="00283D7E" w:rsidRDefault="00D74553" w:rsidP="002A6C3B">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D74553" w:rsidRPr="00283D7E" w:rsidRDefault="00D74553" w:rsidP="002A6C3B">
      <w:pPr>
        <w:pStyle w:val="FootnoteText"/>
      </w:pPr>
    </w:p>
  </w:footnote>
  <w:footnote w:id="535">
    <w:p w14:paraId="5B733E7F" w14:textId="77777777" w:rsidR="00D74553" w:rsidRPr="00AF0A3D" w:rsidRDefault="00D74553" w:rsidP="002A6C3B">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6" w:name="_Hlk507451174"/>
      <w:r>
        <w:t xml:space="preserve">R.C. Ladrido, “The Thirteen Artists –Then and Now,” </w:t>
      </w:r>
      <w:proofErr w:type="spellStart"/>
      <w:r>
        <w:rPr>
          <w:i/>
        </w:rPr>
        <w:t>Kultura</w:t>
      </w:r>
      <w:proofErr w:type="spellEnd"/>
      <w:r>
        <w:rPr>
          <w:i/>
        </w:rPr>
        <w:t xml:space="preserve"> </w:t>
      </w:r>
      <w:r>
        <w:t>1, no. 1 (1988</w:t>
      </w:r>
      <w:bookmarkEnd w:id="11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D74553" w:rsidRPr="00346141" w:rsidRDefault="00D74553" w:rsidP="002A6C3B">
      <w:pPr>
        <w:pStyle w:val="FootnoteText"/>
        <w:rPr>
          <w:i/>
        </w:rPr>
      </w:pPr>
      <w:r w:rsidRPr="00346141">
        <w:rPr>
          <w:i/>
        </w:rPr>
        <w:t xml:space="preserve"> </w:t>
      </w:r>
    </w:p>
  </w:footnote>
  <w:footnote w:id="536">
    <w:p w14:paraId="559131F0" w14:textId="77777777" w:rsidR="00D74553" w:rsidRPr="009F5657" w:rsidRDefault="00D74553" w:rsidP="002A6C3B">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37">
    <w:p w14:paraId="3E35B90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D74553" w:rsidRPr="00070B7F" w:rsidRDefault="00D74553" w:rsidP="002A6C3B">
      <w:pPr>
        <w:pStyle w:val="FootnoteText"/>
      </w:pPr>
    </w:p>
  </w:footnote>
  <w:footnote w:id="538">
    <w:p w14:paraId="60D6B402"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D74553" w:rsidRPr="00070B7F" w:rsidRDefault="00D74553" w:rsidP="002A6C3B">
      <w:pPr>
        <w:pStyle w:val="FootnoteText"/>
      </w:pPr>
    </w:p>
  </w:footnote>
  <w:footnote w:id="539">
    <w:p w14:paraId="3B3E004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D74553" w:rsidRPr="00070B7F" w:rsidRDefault="00D74553" w:rsidP="002A6C3B">
      <w:pPr>
        <w:pStyle w:val="FootnoteText"/>
      </w:pPr>
    </w:p>
  </w:footnote>
  <w:footnote w:id="540">
    <w:p w14:paraId="12465E89"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D74553" w:rsidRPr="00070B7F" w:rsidRDefault="00D74553" w:rsidP="002A6C3B">
      <w:pPr>
        <w:pStyle w:val="FootnoteText"/>
      </w:pPr>
    </w:p>
  </w:footnote>
  <w:footnote w:id="541">
    <w:p w14:paraId="572B360B" w14:textId="77777777" w:rsidR="00D74553" w:rsidRDefault="00D74553" w:rsidP="002A6C3B">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D74553" w:rsidRPr="00073BB3" w:rsidRDefault="00D74553" w:rsidP="002A6C3B">
      <w:pPr>
        <w:pStyle w:val="FootnoteText"/>
      </w:pPr>
    </w:p>
  </w:footnote>
  <w:footnote w:id="542">
    <w:p w14:paraId="3AFEEAEB" w14:textId="77777777" w:rsidR="00D74553" w:rsidRDefault="00D74553" w:rsidP="002A6C3B">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43">
    <w:p w14:paraId="60871994" w14:textId="77777777" w:rsidR="00D74553" w:rsidRDefault="00D74553" w:rsidP="002A6C3B">
      <w:pPr>
        <w:pStyle w:val="FootnoteText"/>
      </w:pPr>
      <w:r w:rsidRPr="003C58D5">
        <w:rPr>
          <w:rStyle w:val="FootnoteReference"/>
        </w:rPr>
        <w:footnoteRef/>
      </w:r>
      <w:r w:rsidRPr="003C58D5">
        <w:t xml:space="preserve"> Raymundo R. Albano, </w:t>
      </w:r>
      <w:bookmarkStart w:id="11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8"/>
    </w:p>
    <w:p w14:paraId="39ED254C" w14:textId="77777777" w:rsidR="00D74553" w:rsidRPr="00455A3F" w:rsidRDefault="00D74553" w:rsidP="002A6C3B">
      <w:pPr>
        <w:pStyle w:val="FootnoteText"/>
      </w:pPr>
    </w:p>
  </w:footnote>
  <w:footnote w:id="544">
    <w:p w14:paraId="59BCA8FA" w14:textId="77777777" w:rsidR="00D74553" w:rsidRPr="00455A3F" w:rsidRDefault="00D74553" w:rsidP="002A6C3B">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D74553" w:rsidRPr="00455A3F" w:rsidRDefault="00D74553" w:rsidP="002A6C3B">
      <w:pPr>
        <w:pStyle w:val="FootnoteText"/>
      </w:pPr>
    </w:p>
  </w:footnote>
  <w:footnote w:id="545">
    <w:p w14:paraId="0C7D3A27" w14:textId="77777777" w:rsidR="00D74553" w:rsidRPr="006C6746" w:rsidRDefault="00D74553" w:rsidP="002A6C3B">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D74553" w:rsidRPr="001469EE" w:rsidRDefault="00D74553" w:rsidP="002A6C3B">
      <w:pPr>
        <w:pStyle w:val="FootnoteText"/>
      </w:pPr>
    </w:p>
  </w:footnote>
  <w:footnote w:id="546">
    <w:p w14:paraId="399195A6" w14:textId="77777777" w:rsidR="00D74553" w:rsidRPr="0058307B" w:rsidRDefault="00D74553" w:rsidP="002A6C3B">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D74553" w:rsidRPr="0058307B" w:rsidRDefault="00D74553" w:rsidP="002A6C3B">
      <w:pPr>
        <w:pStyle w:val="FootnoteText"/>
      </w:pPr>
    </w:p>
  </w:footnote>
  <w:footnote w:id="547">
    <w:p w14:paraId="69D1B633" w14:textId="77777777" w:rsidR="00D74553" w:rsidRPr="00D51C4C" w:rsidRDefault="00D74553" w:rsidP="002A6C3B">
      <w:pPr>
        <w:pStyle w:val="FootnoteText"/>
      </w:pPr>
      <w:r w:rsidRPr="0058307B">
        <w:rPr>
          <w:rStyle w:val="FootnoteReference"/>
        </w:rPr>
        <w:footnoteRef/>
      </w:r>
      <w:r w:rsidRPr="0058307B">
        <w:t xml:space="preserve">Imelda Marcos as quoted in </w:t>
      </w:r>
      <w:r w:rsidRPr="0058307B">
        <w:rPr>
          <w:lang w:eastAsia="zh-TW"/>
        </w:rPr>
        <w:t xml:space="preserve">Pedro R </w:t>
      </w:r>
      <w:proofErr w:type="spellStart"/>
      <w:r w:rsidRPr="0058307B">
        <w:rPr>
          <w:lang w:eastAsia="zh-TW"/>
        </w:rPr>
        <w:t>Nervasa</w:t>
      </w:r>
      <w:proofErr w:type="spellEnd"/>
      <w:r w:rsidRPr="0058307B">
        <w:rPr>
          <w:lang w:eastAsia="zh-TW"/>
        </w:rPr>
        <w:t>,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48">
    <w:p w14:paraId="2D47AA74" w14:textId="77777777" w:rsidR="00D74553" w:rsidRPr="008F5B76" w:rsidRDefault="00D74553" w:rsidP="002A6C3B">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D74553" w:rsidRPr="008F5B76" w:rsidRDefault="00D74553" w:rsidP="002A6C3B">
      <w:pPr>
        <w:pStyle w:val="FootnoteText"/>
      </w:pPr>
    </w:p>
  </w:footnote>
  <w:footnote w:id="549">
    <w:p w14:paraId="3D577C20" w14:textId="77777777" w:rsidR="00D74553" w:rsidRDefault="00D74553" w:rsidP="002A6C3B">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50">
    <w:p w14:paraId="60419F8E"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D74553" w:rsidRPr="002128B5" w:rsidRDefault="00D74553" w:rsidP="002A6C3B">
      <w:pPr>
        <w:pStyle w:val="FootnoteText"/>
      </w:pPr>
    </w:p>
  </w:footnote>
  <w:footnote w:id="551">
    <w:p w14:paraId="3079E271" w14:textId="77777777" w:rsidR="00D74553" w:rsidRPr="002128B5" w:rsidRDefault="00D74553" w:rsidP="002A6C3B">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D74553" w:rsidRPr="002128B5" w:rsidRDefault="00D74553" w:rsidP="002A6C3B">
      <w:pPr>
        <w:pStyle w:val="FootnoteText"/>
      </w:pPr>
    </w:p>
  </w:footnote>
  <w:footnote w:id="552">
    <w:p w14:paraId="069400AA"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D74553" w:rsidRPr="002128B5" w:rsidRDefault="00D74553" w:rsidP="002A6C3B">
      <w:pPr>
        <w:pStyle w:val="FootnoteText"/>
      </w:pPr>
    </w:p>
  </w:footnote>
  <w:footnote w:id="553">
    <w:p w14:paraId="10E1A7F4" w14:textId="77777777" w:rsidR="00D74553" w:rsidRPr="004B09D0" w:rsidRDefault="00D74553" w:rsidP="002A6C3B">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54">
    <w:p w14:paraId="3BF504B2" w14:textId="77777777" w:rsidR="00D74553" w:rsidRDefault="00D74553" w:rsidP="002A6C3B">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D74553" w:rsidRPr="007710F3" w:rsidRDefault="00D74553" w:rsidP="002A6C3B">
      <w:pPr>
        <w:pStyle w:val="FootnoteText"/>
      </w:pPr>
    </w:p>
  </w:footnote>
  <w:footnote w:id="555">
    <w:p w14:paraId="4A4691F0" w14:textId="77777777" w:rsidR="00D74553" w:rsidRPr="007710F3" w:rsidRDefault="00D74553" w:rsidP="002A6C3B">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D74553" w:rsidRPr="008A01D7" w:rsidRDefault="00D74553" w:rsidP="002A6C3B">
      <w:pPr>
        <w:pStyle w:val="FootnoteText"/>
      </w:pPr>
    </w:p>
  </w:footnote>
  <w:footnote w:id="556">
    <w:p w14:paraId="5732E276" w14:textId="77777777" w:rsidR="00D74553" w:rsidRPr="008A01D7" w:rsidRDefault="00D74553" w:rsidP="002A6C3B">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D74553" w:rsidRPr="008A01D7" w:rsidRDefault="00D74553" w:rsidP="002A6C3B">
      <w:pPr>
        <w:pStyle w:val="FootnoteText"/>
      </w:pPr>
    </w:p>
  </w:footnote>
  <w:footnote w:id="557">
    <w:p w14:paraId="22F4EEA9" w14:textId="77777777" w:rsidR="00D74553" w:rsidRPr="000023C8" w:rsidRDefault="00D74553" w:rsidP="002A6C3B">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20"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20"/>
      <w:r>
        <w:t xml:space="preserve">, 31. </w:t>
      </w:r>
    </w:p>
    <w:p w14:paraId="297496B9" w14:textId="77777777" w:rsidR="00D74553" w:rsidRPr="000A0E24" w:rsidRDefault="00D74553" w:rsidP="002A6C3B">
      <w:pPr>
        <w:pStyle w:val="FootnoteText"/>
      </w:pPr>
    </w:p>
  </w:footnote>
  <w:footnote w:id="558">
    <w:p w14:paraId="78C6FC10" w14:textId="77777777" w:rsidR="00D74553" w:rsidRPr="000A0E24" w:rsidRDefault="00D74553" w:rsidP="002A6C3B">
      <w:pPr>
        <w:pStyle w:val="FootnoteText"/>
      </w:pPr>
      <w:r w:rsidRPr="000A0E24">
        <w:rPr>
          <w:rStyle w:val="FootnoteReference"/>
        </w:rPr>
        <w:footnoteRef/>
      </w:r>
      <w:r w:rsidRPr="000A0E24">
        <w:t xml:space="preserve"> </w:t>
      </w:r>
      <w:bookmarkStart w:id="121" w:name="_Hlk507451553"/>
      <w:r w:rsidRPr="000A0E24">
        <w:t xml:space="preserve">“ASEAN Artists in One Exhibit,” </w:t>
      </w:r>
      <w:r w:rsidRPr="000A0E24">
        <w:rPr>
          <w:i/>
        </w:rPr>
        <w:t>Times Journal</w:t>
      </w:r>
      <w:r w:rsidRPr="000A0E24">
        <w:t xml:space="preserve">, March 1, 1984. </w:t>
      </w:r>
      <w:bookmarkEnd w:id="121"/>
    </w:p>
    <w:p w14:paraId="04C0EF3F" w14:textId="77777777" w:rsidR="00D74553" w:rsidRPr="00BE2C70" w:rsidRDefault="00D74553" w:rsidP="002A6C3B">
      <w:pPr>
        <w:pStyle w:val="FootnoteText"/>
      </w:pPr>
    </w:p>
  </w:footnote>
  <w:footnote w:id="559">
    <w:p w14:paraId="78A6FA0F" w14:textId="362CB0C2" w:rsidR="00D74553" w:rsidRPr="00BE2C70" w:rsidRDefault="00D74553" w:rsidP="002A6C3B">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D74553" w:rsidRPr="00BE2C70" w:rsidRDefault="00D74553" w:rsidP="002A6C3B">
      <w:pPr>
        <w:pStyle w:val="FootnoteText"/>
      </w:pPr>
    </w:p>
  </w:footnote>
  <w:footnote w:id="560">
    <w:p w14:paraId="36D6521C" w14:textId="0B1BF6E4" w:rsidR="00D74553" w:rsidRPr="002A40E4" w:rsidRDefault="00D74553" w:rsidP="002A6C3B">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In that same article, </w:t>
      </w:r>
      <w:r w:rsidRPr="00247AF4">
        <w:t>according to Carlos Romulo, the foreign secretary of the period noted that “The success of an organization like the ASEAN…depends on the…development of a hierarchy of shared values, for only shared values impel people to act together.”</w:t>
      </w:r>
    </w:p>
    <w:p w14:paraId="5718BF75" w14:textId="77777777" w:rsidR="00D74553" w:rsidRPr="00BE2C70" w:rsidRDefault="00D74553" w:rsidP="002A6C3B">
      <w:pPr>
        <w:pStyle w:val="FootnoteText"/>
      </w:pPr>
    </w:p>
  </w:footnote>
  <w:footnote w:id="561">
    <w:p w14:paraId="6B75C9B0" w14:textId="073FB9AC" w:rsidR="00D74553" w:rsidRPr="00BE2C70" w:rsidRDefault="00D74553" w:rsidP="002A6C3B">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D74553" w:rsidRPr="00BE2C70" w:rsidRDefault="00D74553" w:rsidP="002A6C3B">
      <w:pPr>
        <w:pStyle w:val="FootnoteText"/>
      </w:pPr>
    </w:p>
  </w:footnote>
  <w:footnote w:id="562">
    <w:p w14:paraId="189A74A1" w14:textId="77777777" w:rsidR="00D74553" w:rsidRPr="00AA4AD1" w:rsidRDefault="00D74553" w:rsidP="002A6C3B">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D74553" w:rsidRPr="00AA4AD1" w:rsidRDefault="00D74553" w:rsidP="002A6C3B">
      <w:pPr>
        <w:pStyle w:val="FootnoteText"/>
      </w:pPr>
    </w:p>
  </w:footnote>
  <w:footnote w:id="563">
    <w:p w14:paraId="55519EF1" w14:textId="77777777" w:rsidR="00D74553" w:rsidRDefault="00D74553" w:rsidP="002A6C3B">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D74553" w:rsidRDefault="00D74553" w:rsidP="002A6C3B">
      <w:pPr>
        <w:pStyle w:val="FootnoteText"/>
      </w:pPr>
    </w:p>
  </w:footnote>
  <w:footnote w:id="564">
    <w:p w14:paraId="641936AB" w14:textId="77777777" w:rsidR="00D74553" w:rsidRPr="006A2020" w:rsidRDefault="00D74553" w:rsidP="002A6C3B">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D74553" w:rsidRPr="001474D6" w:rsidRDefault="00D74553" w:rsidP="002A6C3B">
      <w:pPr>
        <w:pStyle w:val="FootnoteText"/>
        <w:rPr>
          <w:lang w:eastAsia="zh-TW"/>
        </w:rPr>
      </w:pPr>
    </w:p>
  </w:footnote>
  <w:footnote w:id="565">
    <w:p w14:paraId="2D8E813F" w14:textId="77777777" w:rsidR="00D74553" w:rsidRPr="001474D6" w:rsidRDefault="00D74553" w:rsidP="002A6C3B">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D74553" w:rsidRPr="001474D6" w:rsidRDefault="00D74553" w:rsidP="002A6C3B">
      <w:pPr>
        <w:pStyle w:val="FootnoteText"/>
      </w:pPr>
    </w:p>
  </w:footnote>
  <w:footnote w:id="566">
    <w:p w14:paraId="788C3131" w14:textId="77777777" w:rsidR="00D74553" w:rsidRPr="001474D6" w:rsidRDefault="00D74553" w:rsidP="002A6C3B">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D74553" w:rsidRPr="001474D6" w:rsidRDefault="00D74553" w:rsidP="002A6C3B">
      <w:pPr>
        <w:pStyle w:val="FootnoteText"/>
      </w:pPr>
    </w:p>
  </w:footnote>
  <w:footnote w:id="567">
    <w:p w14:paraId="283F9176" w14:textId="77777777" w:rsidR="00D74553" w:rsidRDefault="00D74553" w:rsidP="002A6C3B">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p w14:paraId="0654DBAF" w14:textId="77777777" w:rsidR="00D74553" w:rsidRPr="00641E8D" w:rsidRDefault="00D74553" w:rsidP="002A6C3B">
      <w:pPr>
        <w:pStyle w:val="FootnoteText"/>
      </w:pPr>
    </w:p>
  </w:footnote>
  <w:footnote w:id="568">
    <w:p w14:paraId="29BC29A5" w14:textId="77777777" w:rsidR="00D74553" w:rsidRDefault="00D74553" w:rsidP="002A6C3B">
      <w:pPr>
        <w:pStyle w:val="FootnoteText"/>
      </w:pPr>
      <w:r w:rsidRPr="002B783D">
        <w:rPr>
          <w:rStyle w:val="FootnoteReference"/>
        </w:rPr>
        <w:footnoteRef/>
      </w:r>
      <w:r w:rsidRPr="002B783D">
        <w:t xml:space="preserve"> </w:t>
      </w:r>
      <w:r>
        <w:t>Toledo, “Junyee,” 96.</w:t>
      </w:r>
    </w:p>
    <w:p w14:paraId="007C88F1" w14:textId="77777777" w:rsidR="00D74553" w:rsidRPr="002B783D" w:rsidRDefault="00D74553" w:rsidP="002A6C3B">
      <w:pPr>
        <w:pStyle w:val="FootnoteText"/>
      </w:pPr>
    </w:p>
  </w:footnote>
  <w:footnote w:id="569">
    <w:p w14:paraId="32966740" w14:textId="77777777" w:rsidR="00D74553" w:rsidRPr="00884616" w:rsidRDefault="00D74553" w:rsidP="002A6C3B">
      <w:pPr>
        <w:pStyle w:val="FootnoteText"/>
      </w:pPr>
      <w:r w:rsidRPr="002B783D">
        <w:rPr>
          <w:rStyle w:val="FootnoteReference"/>
        </w:rPr>
        <w:footnoteRef/>
      </w:r>
      <w:r w:rsidRPr="002B783D">
        <w:t xml:space="preserve"> </w:t>
      </w:r>
      <w:r>
        <w:t>Toledo, “Junyee,” 96.</w:t>
      </w:r>
    </w:p>
  </w:footnote>
  <w:footnote w:id="570">
    <w:p w14:paraId="4F03C097" w14:textId="77777777" w:rsidR="00D74553" w:rsidRPr="0089618F" w:rsidRDefault="00D74553" w:rsidP="002A6C3B">
      <w:pPr>
        <w:pStyle w:val="FootnoteText"/>
        <w:rPr>
          <w:lang w:eastAsia="zh-TW"/>
        </w:rPr>
      </w:pPr>
      <w:r w:rsidRPr="0089618F">
        <w:rPr>
          <w:rStyle w:val="FootnoteReference"/>
        </w:rPr>
        <w:footnoteRef/>
      </w:r>
      <w:r w:rsidRPr="0089618F">
        <w:t xml:space="preserve"> </w:t>
      </w:r>
      <w:bookmarkStart w:id="12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3"/>
      <w:r>
        <w:rPr>
          <w:lang w:eastAsia="zh-TW"/>
        </w:rPr>
        <w:t>.</w:t>
      </w:r>
    </w:p>
    <w:p w14:paraId="5E003F7D" w14:textId="77777777" w:rsidR="00D74553" w:rsidRPr="0089618F" w:rsidRDefault="00D74553" w:rsidP="002A6C3B">
      <w:pPr>
        <w:pStyle w:val="FootnoteText"/>
      </w:pPr>
    </w:p>
  </w:footnote>
  <w:footnote w:id="571">
    <w:p w14:paraId="4A90880F" w14:textId="77777777" w:rsidR="00D74553" w:rsidRPr="0091634A" w:rsidRDefault="00D74553" w:rsidP="002A6C3B">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D74553" w:rsidRPr="0091634A" w:rsidRDefault="00D74553" w:rsidP="002A6C3B">
      <w:pPr>
        <w:pStyle w:val="FootnoteText"/>
      </w:pPr>
    </w:p>
  </w:footnote>
  <w:footnote w:id="572">
    <w:p w14:paraId="65D37E0D" w14:textId="77777777" w:rsidR="00D74553" w:rsidRPr="0089618F" w:rsidRDefault="00D74553" w:rsidP="002A6C3B">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D74553" w:rsidRPr="0089618F" w:rsidRDefault="00D74553" w:rsidP="002A6C3B">
      <w:pPr>
        <w:pStyle w:val="FootnoteText"/>
      </w:pPr>
    </w:p>
  </w:footnote>
  <w:footnote w:id="573">
    <w:p w14:paraId="3F39BDCE" w14:textId="77777777" w:rsidR="00D74553" w:rsidRDefault="00D74553" w:rsidP="002A6C3B">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D74553" w:rsidRPr="0091634A" w:rsidRDefault="00D74553" w:rsidP="002A6C3B">
      <w:pPr>
        <w:pStyle w:val="FootnoteText"/>
        <w:rPr>
          <w:lang w:eastAsia="zh-TW"/>
        </w:rPr>
      </w:pPr>
    </w:p>
  </w:footnote>
  <w:footnote w:id="574">
    <w:p w14:paraId="4102E6D4" w14:textId="32C2BE3F" w:rsidR="00D74553" w:rsidRDefault="00D74553" w:rsidP="002A6C3B">
      <w:pPr>
        <w:pStyle w:val="FootnoteText"/>
        <w:rPr>
          <w:lang w:eastAsia="zh-TW"/>
        </w:rPr>
      </w:pPr>
      <w:r w:rsidRPr="0091634A">
        <w:rPr>
          <w:rStyle w:val="FootnoteReference"/>
        </w:rPr>
        <w:footnoteRef/>
      </w:r>
      <w:r w:rsidRPr="0091634A">
        <w:t xml:space="preserve"> Alice G. Guillermo, </w:t>
      </w:r>
      <w:bookmarkStart w:id="12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4"/>
      <w:r>
        <w:rPr>
          <w:lang w:eastAsia="zh-TW"/>
        </w:rPr>
        <w:t xml:space="preserve"> </w:t>
      </w:r>
    </w:p>
    <w:p w14:paraId="74094AA7" w14:textId="77777777" w:rsidR="00D74553" w:rsidRPr="00432E38" w:rsidRDefault="00D74553" w:rsidP="002A6C3B">
      <w:pPr>
        <w:pStyle w:val="FootnoteText"/>
      </w:pPr>
    </w:p>
  </w:footnote>
  <w:footnote w:id="575">
    <w:p w14:paraId="275E2537"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66549638" w14:textId="77777777" w:rsidR="00D74553" w:rsidRDefault="00D74553" w:rsidP="002A6C3B">
      <w:pPr>
        <w:pStyle w:val="FootnoteText"/>
      </w:pPr>
    </w:p>
  </w:footnote>
  <w:footnote w:id="576">
    <w:p w14:paraId="61C66C6C"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5613BF1B" w14:textId="77777777" w:rsidR="00D74553" w:rsidRPr="00432E38" w:rsidRDefault="00D74553" w:rsidP="002A6C3B">
      <w:pPr>
        <w:pStyle w:val="FootnoteText"/>
      </w:pPr>
    </w:p>
  </w:footnote>
  <w:footnote w:id="577">
    <w:p w14:paraId="143A42FA"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4E9743B4" w14:textId="77777777" w:rsidR="00D74553" w:rsidRPr="00432E38" w:rsidRDefault="00D74553" w:rsidP="002A6C3B">
      <w:pPr>
        <w:pStyle w:val="FootnoteText"/>
      </w:pPr>
    </w:p>
  </w:footnote>
  <w:footnote w:id="578">
    <w:p w14:paraId="1A283F33" w14:textId="77777777" w:rsidR="00D74553" w:rsidRPr="00432E38" w:rsidRDefault="00D74553" w:rsidP="002A6C3B">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79">
    <w:p w14:paraId="150D3ADB" w14:textId="77777777" w:rsidR="00D74553" w:rsidRPr="0095024A" w:rsidRDefault="00D74553" w:rsidP="002A6C3B">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80">
    <w:p w14:paraId="3797A74B" w14:textId="77777777" w:rsidR="00D74553" w:rsidRPr="001E31CD" w:rsidRDefault="00D74553" w:rsidP="002A6C3B">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D74553" w:rsidRDefault="00D74553" w:rsidP="002A6C3B">
      <w:pPr>
        <w:pStyle w:val="FootnoteText"/>
      </w:pPr>
    </w:p>
  </w:footnote>
  <w:footnote w:id="581">
    <w:p w14:paraId="3CC28A37" w14:textId="77777777" w:rsidR="00D74553" w:rsidRPr="002C4618" w:rsidRDefault="00D74553" w:rsidP="002A6C3B">
      <w:pPr>
        <w:pStyle w:val="FootnoteText"/>
      </w:pPr>
      <w:r w:rsidRPr="00944B2A">
        <w:rPr>
          <w:rStyle w:val="FootnoteReference"/>
        </w:rPr>
        <w:footnoteRef/>
      </w:r>
      <w:r>
        <w:t xml:space="preserve"> </w:t>
      </w:r>
      <w:bookmarkStart w:id="126" w:name="_Hlk507452410"/>
      <w:r>
        <w:t>Isagani R.</w:t>
      </w:r>
      <w:r w:rsidRPr="00944B2A">
        <w:t xml:space="preserve"> Cruz, “Artists Did Not Stand and Wait in February,” </w:t>
      </w:r>
      <w:r w:rsidRPr="00944B2A">
        <w:rPr>
          <w:i/>
        </w:rPr>
        <w:t>Manila Times</w:t>
      </w:r>
      <w:r w:rsidRPr="00944B2A">
        <w:t>, April 24, 1986</w:t>
      </w:r>
      <w:bookmarkEnd w:id="12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D74553" w:rsidRPr="00944B2A" w:rsidRDefault="00D74553" w:rsidP="002A6C3B">
      <w:pPr>
        <w:pStyle w:val="FootnoteText"/>
      </w:pPr>
    </w:p>
  </w:footnote>
  <w:footnote w:id="582">
    <w:p w14:paraId="5CD1CB1E" w14:textId="77777777" w:rsidR="00D74553" w:rsidRPr="00944B2A" w:rsidRDefault="00D74553" w:rsidP="002A6C3B">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D74553" w:rsidRPr="00FD7E6E" w:rsidRDefault="00D74553" w:rsidP="002A6C3B">
      <w:pPr>
        <w:pStyle w:val="FootnoteText"/>
      </w:pPr>
    </w:p>
  </w:footnote>
  <w:footnote w:id="583">
    <w:p w14:paraId="46C4EC9B" w14:textId="1C0D2284" w:rsidR="00D74553" w:rsidRPr="00FD7E6E" w:rsidRDefault="00D74553" w:rsidP="002A6C3B">
      <w:pPr>
        <w:pStyle w:val="FootnoteText"/>
      </w:pPr>
      <w:r w:rsidRPr="00FD7E6E">
        <w:rPr>
          <w:rStyle w:val="FootnoteReference"/>
        </w:rPr>
        <w:footnoteRef/>
      </w:r>
      <w:r w:rsidRPr="00FD7E6E">
        <w:t xml:space="preserve"> Menchu Aquino Sarmiento, “The Politi</w:t>
      </w:r>
      <w:r>
        <w:t>ci</w:t>
      </w:r>
      <w:r w:rsidRPr="00FD7E6E">
        <w:t xml:space="preserve">zation of Artists,” </w:t>
      </w:r>
      <w:r w:rsidRPr="00FD7E6E">
        <w:rPr>
          <w:i/>
        </w:rPr>
        <w:t>Manila Times</w:t>
      </w:r>
      <w:r w:rsidRPr="00FD7E6E">
        <w:t>, April 23,</w:t>
      </w:r>
      <w:r>
        <w:t xml:space="preserve"> </w:t>
      </w:r>
      <w:r w:rsidRPr="00FD7E6E">
        <w:t>1986, 9.</w:t>
      </w:r>
    </w:p>
  </w:footnote>
  <w:footnote w:id="584">
    <w:p w14:paraId="0BB5E2F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D74553" w:rsidRPr="00876D5D" w:rsidRDefault="00D74553" w:rsidP="002A6C3B">
      <w:pPr>
        <w:pStyle w:val="FootnoteText"/>
      </w:pPr>
    </w:p>
  </w:footnote>
  <w:footnote w:id="585">
    <w:p w14:paraId="6BA4DB44"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D74553" w:rsidRPr="00876D5D" w:rsidRDefault="00D74553" w:rsidP="002A6C3B">
      <w:pPr>
        <w:pStyle w:val="FootnoteText"/>
      </w:pPr>
    </w:p>
  </w:footnote>
  <w:footnote w:id="586">
    <w:p w14:paraId="7DF5B169" w14:textId="77777777" w:rsidR="00D74553" w:rsidRPr="00876D5D" w:rsidRDefault="00D74553" w:rsidP="002A6C3B">
      <w:pPr>
        <w:pStyle w:val="FootnoteText"/>
      </w:pPr>
      <w:r w:rsidRPr="00876D5D">
        <w:rPr>
          <w:rStyle w:val="FootnoteReference"/>
        </w:rPr>
        <w:footnoteRef/>
      </w:r>
      <w:r>
        <w:t xml:space="preserve"> </w:t>
      </w:r>
      <w:r w:rsidRPr="00876D5D">
        <w:t xml:space="preserve">Junyee interview with author. </w:t>
      </w:r>
    </w:p>
    <w:p w14:paraId="55A40992" w14:textId="77777777" w:rsidR="00D74553" w:rsidRPr="00876D5D" w:rsidRDefault="00D74553" w:rsidP="002A6C3B">
      <w:pPr>
        <w:pStyle w:val="FootnoteText"/>
      </w:pPr>
    </w:p>
  </w:footnote>
  <w:footnote w:id="587">
    <w:p w14:paraId="11100CC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D74553" w:rsidRPr="00FD7E6E" w:rsidRDefault="00D74553" w:rsidP="002A6C3B">
      <w:pPr>
        <w:pStyle w:val="FootnoteText"/>
      </w:pPr>
    </w:p>
  </w:footnote>
  <w:footnote w:id="588">
    <w:p w14:paraId="707BB6BA" w14:textId="77777777" w:rsidR="00D74553" w:rsidRPr="008C1DF0" w:rsidRDefault="00D74553" w:rsidP="002A6C3B">
      <w:pPr>
        <w:pStyle w:val="FootnoteText"/>
      </w:pPr>
      <w:r w:rsidRPr="008C1DF0">
        <w:rPr>
          <w:rStyle w:val="FootnoteReference"/>
        </w:rPr>
        <w:footnoteRef/>
      </w:r>
      <w:r w:rsidRPr="008C1DF0">
        <w:t xml:space="preserve"> Junyee, interview with author. </w:t>
      </w:r>
    </w:p>
  </w:footnote>
  <w:footnote w:id="589">
    <w:p w14:paraId="368DC97C" w14:textId="42EA3133" w:rsidR="00D74553" w:rsidRPr="001C5596" w:rsidRDefault="00D74553" w:rsidP="002A6C3B">
      <w:pPr>
        <w:pStyle w:val="FootnoteText"/>
      </w:pPr>
      <w:r>
        <w:rPr>
          <w:rStyle w:val="FootnoteReference"/>
        </w:rPr>
        <w:footnoteRef/>
      </w:r>
      <w:r>
        <w:t xml:space="preserve"> I heard through the grapevine that the artistic director, Jonas Baes, stated that Maceda wanted to use toilet paper in the original </w:t>
      </w:r>
      <w:r>
        <w:rPr>
          <w:i/>
        </w:rPr>
        <w:t xml:space="preserve">Cassettes 100 </w:t>
      </w:r>
      <w:r>
        <w:t xml:space="preserve">design because the CCP was “shit.” </w:t>
      </w:r>
    </w:p>
  </w:footnote>
  <w:footnote w:id="590">
    <w:p w14:paraId="673B2AEC" w14:textId="2673C35D" w:rsidR="00D74553" w:rsidRDefault="00D74553" w:rsidP="002A6C3B">
      <w:pPr>
        <w:pStyle w:val="FootnoteText"/>
      </w:pPr>
      <w:r>
        <w:rPr>
          <w:rStyle w:val="FootnoteReference"/>
        </w:rPr>
        <w:footnoteRef/>
      </w:r>
      <w:r>
        <w:t xml:space="preserve"> This dialogue is paraphrased from memory. I have also chosen to keep references anonymous in this epilogue as these events are still taking place in the Philippines.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96895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AF8"/>
    <w:multiLevelType w:val="hybridMultilevel"/>
    <w:tmpl w:val="050E4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E2373"/>
    <w:multiLevelType w:val="multilevel"/>
    <w:tmpl w:val="32D6AAA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0037"/>
    <w:multiLevelType w:val="multilevel"/>
    <w:tmpl w:val="EA44B7B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51224F"/>
    <w:multiLevelType w:val="hybridMultilevel"/>
    <w:tmpl w:val="46C09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8"/>
  </w:num>
  <w:num w:numId="6">
    <w:abstractNumId w:val="2"/>
  </w:num>
  <w:num w:numId="7">
    <w:abstractNumId w:val="7"/>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779"/>
    <w:rsid w:val="000003C8"/>
    <w:rsid w:val="00005550"/>
    <w:rsid w:val="00005BBB"/>
    <w:rsid w:val="00014026"/>
    <w:rsid w:val="00017A98"/>
    <w:rsid w:val="000275D6"/>
    <w:rsid w:val="0003102B"/>
    <w:rsid w:val="00031324"/>
    <w:rsid w:val="000340A5"/>
    <w:rsid w:val="00041ED7"/>
    <w:rsid w:val="0005630A"/>
    <w:rsid w:val="000631D1"/>
    <w:rsid w:val="00064FD3"/>
    <w:rsid w:val="00071011"/>
    <w:rsid w:val="00081D9F"/>
    <w:rsid w:val="0008378C"/>
    <w:rsid w:val="00086334"/>
    <w:rsid w:val="0009176F"/>
    <w:rsid w:val="00091A04"/>
    <w:rsid w:val="000A1DAF"/>
    <w:rsid w:val="000A268F"/>
    <w:rsid w:val="000A6455"/>
    <w:rsid w:val="000B4D3B"/>
    <w:rsid w:val="000C1E19"/>
    <w:rsid w:val="000C2E27"/>
    <w:rsid w:val="000C39DC"/>
    <w:rsid w:val="000C67FA"/>
    <w:rsid w:val="000D1C58"/>
    <w:rsid w:val="000D5975"/>
    <w:rsid w:val="000D5DC9"/>
    <w:rsid w:val="000D77E6"/>
    <w:rsid w:val="000E49D7"/>
    <w:rsid w:val="000E58C0"/>
    <w:rsid w:val="000F50C4"/>
    <w:rsid w:val="00103402"/>
    <w:rsid w:val="00105AFF"/>
    <w:rsid w:val="00110970"/>
    <w:rsid w:val="00120E83"/>
    <w:rsid w:val="001275B1"/>
    <w:rsid w:val="00133A36"/>
    <w:rsid w:val="0014227C"/>
    <w:rsid w:val="00147A9A"/>
    <w:rsid w:val="0015448C"/>
    <w:rsid w:val="00154C4A"/>
    <w:rsid w:val="001702B2"/>
    <w:rsid w:val="00174E41"/>
    <w:rsid w:val="001775B3"/>
    <w:rsid w:val="001827B1"/>
    <w:rsid w:val="00183B4F"/>
    <w:rsid w:val="00190B63"/>
    <w:rsid w:val="001919AC"/>
    <w:rsid w:val="00192AA6"/>
    <w:rsid w:val="001932F7"/>
    <w:rsid w:val="00196044"/>
    <w:rsid w:val="001A0D1F"/>
    <w:rsid w:val="001A2E01"/>
    <w:rsid w:val="001A6972"/>
    <w:rsid w:val="001B340D"/>
    <w:rsid w:val="001B49F4"/>
    <w:rsid w:val="001B61FA"/>
    <w:rsid w:val="001C006F"/>
    <w:rsid w:val="001C055F"/>
    <w:rsid w:val="001C2893"/>
    <w:rsid w:val="001C555C"/>
    <w:rsid w:val="001C5596"/>
    <w:rsid w:val="001C6814"/>
    <w:rsid w:val="001C732C"/>
    <w:rsid w:val="001E6AB7"/>
    <w:rsid w:val="001F4A13"/>
    <w:rsid w:val="00203038"/>
    <w:rsid w:val="00205022"/>
    <w:rsid w:val="002055A4"/>
    <w:rsid w:val="00212258"/>
    <w:rsid w:val="002268D8"/>
    <w:rsid w:val="00233C8E"/>
    <w:rsid w:val="002352BE"/>
    <w:rsid w:val="00246DD9"/>
    <w:rsid w:val="00247AF4"/>
    <w:rsid w:val="00251EA3"/>
    <w:rsid w:val="00254C9E"/>
    <w:rsid w:val="0025727C"/>
    <w:rsid w:val="00265A1E"/>
    <w:rsid w:val="002776F3"/>
    <w:rsid w:val="00284404"/>
    <w:rsid w:val="00291D88"/>
    <w:rsid w:val="002960F4"/>
    <w:rsid w:val="00296D8C"/>
    <w:rsid w:val="002A619D"/>
    <w:rsid w:val="002A6C3B"/>
    <w:rsid w:val="002B1EC9"/>
    <w:rsid w:val="002B2DCC"/>
    <w:rsid w:val="002B4251"/>
    <w:rsid w:val="002B44C4"/>
    <w:rsid w:val="002C5FA3"/>
    <w:rsid w:val="002D69A8"/>
    <w:rsid w:val="002E2EAA"/>
    <w:rsid w:val="002F478D"/>
    <w:rsid w:val="002F502B"/>
    <w:rsid w:val="002F5C94"/>
    <w:rsid w:val="0030772D"/>
    <w:rsid w:val="00311F1B"/>
    <w:rsid w:val="00316080"/>
    <w:rsid w:val="00322137"/>
    <w:rsid w:val="003311FA"/>
    <w:rsid w:val="00333E7F"/>
    <w:rsid w:val="00350779"/>
    <w:rsid w:val="00354783"/>
    <w:rsid w:val="0035725D"/>
    <w:rsid w:val="00374036"/>
    <w:rsid w:val="003746CF"/>
    <w:rsid w:val="00375BE0"/>
    <w:rsid w:val="00386CAE"/>
    <w:rsid w:val="00390A75"/>
    <w:rsid w:val="00390D8D"/>
    <w:rsid w:val="0039521F"/>
    <w:rsid w:val="003967B2"/>
    <w:rsid w:val="003976D2"/>
    <w:rsid w:val="003B4C3C"/>
    <w:rsid w:val="003C34D3"/>
    <w:rsid w:val="003C42E1"/>
    <w:rsid w:val="003D1DEB"/>
    <w:rsid w:val="003D796D"/>
    <w:rsid w:val="003E0336"/>
    <w:rsid w:val="003E6780"/>
    <w:rsid w:val="004062B0"/>
    <w:rsid w:val="00412F80"/>
    <w:rsid w:val="004173C8"/>
    <w:rsid w:val="00427481"/>
    <w:rsid w:val="00435463"/>
    <w:rsid w:val="004375AD"/>
    <w:rsid w:val="004415DA"/>
    <w:rsid w:val="00451383"/>
    <w:rsid w:val="004548B0"/>
    <w:rsid w:val="00456884"/>
    <w:rsid w:val="004653FD"/>
    <w:rsid w:val="00493581"/>
    <w:rsid w:val="00493611"/>
    <w:rsid w:val="00494FBD"/>
    <w:rsid w:val="004968CE"/>
    <w:rsid w:val="004A2B8B"/>
    <w:rsid w:val="004A7DC4"/>
    <w:rsid w:val="004B0793"/>
    <w:rsid w:val="004B40C6"/>
    <w:rsid w:val="004B4BDC"/>
    <w:rsid w:val="004C44B8"/>
    <w:rsid w:val="004C7653"/>
    <w:rsid w:val="004E0779"/>
    <w:rsid w:val="004E24BE"/>
    <w:rsid w:val="004E3138"/>
    <w:rsid w:val="004E48E7"/>
    <w:rsid w:val="0050124B"/>
    <w:rsid w:val="0050575C"/>
    <w:rsid w:val="005076AD"/>
    <w:rsid w:val="00513DAF"/>
    <w:rsid w:val="00515684"/>
    <w:rsid w:val="0051619B"/>
    <w:rsid w:val="00527419"/>
    <w:rsid w:val="00535121"/>
    <w:rsid w:val="00543293"/>
    <w:rsid w:val="0054338D"/>
    <w:rsid w:val="005459FB"/>
    <w:rsid w:val="00547450"/>
    <w:rsid w:val="0055565E"/>
    <w:rsid w:val="00562E38"/>
    <w:rsid w:val="00564AB2"/>
    <w:rsid w:val="005676C3"/>
    <w:rsid w:val="005729D3"/>
    <w:rsid w:val="005740E3"/>
    <w:rsid w:val="00577B2F"/>
    <w:rsid w:val="0058010E"/>
    <w:rsid w:val="00597D33"/>
    <w:rsid w:val="005A2114"/>
    <w:rsid w:val="005B44B5"/>
    <w:rsid w:val="005C7550"/>
    <w:rsid w:val="005D1B48"/>
    <w:rsid w:val="005D2418"/>
    <w:rsid w:val="005D3CDC"/>
    <w:rsid w:val="005D7D70"/>
    <w:rsid w:val="005E0532"/>
    <w:rsid w:val="005E1127"/>
    <w:rsid w:val="005E580A"/>
    <w:rsid w:val="005F7365"/>
    <w:rsid w:val="00611898"/>
    <w:rsid w:val="00611B5A"/>
    <w:rsid w:val="0062200E"/>
    <w:rsid w:val="00627EBC"/>
    <w:rsid w:val="00642ECD"/>
    <w:rsid w:val="006517D5"/>
    <w:rsid w:val="0067019C"/>
    <w:rsid w:val="00683104"/>
    <w:rsid w:val="00695FB2"/>
    <w:rsid w:val="006A18FD"/>
    <w:rsid w:val="006C1C12"/>
    <w:rsid w:val="006C3138"/>
    <w:rsid w:val="006F1906"/>
    <w:rsid w:val="006F48E9"/>
    <w:rsid w:val="00701D25"/>
    <w:rsid w:val="00702636"/>
    <w:rsid w:val="00715B22"/>
    <w:rsid w:val="0072323A"/>
    <w:rsid w:val="00723ED1"/>
    <w:rsid w:val="0072667C"/>
    <w:rsid w:val="00727064"/>
    <w:rsid w:val="00755BE7"/>
    <w:rsid w:val="00764F8D"/>
    <w:rsid w:val="00773330"/>
    <w:rsid w:val="00776337"/>
    <w:rsid w:val="00781C1F"/>
    <w:rsid w:val="00782CFB"/>
    <w:rsid w:val="00784B44"/>
    <w:rsid w:val="00787593"/>
    <w:rsid w:val="007902DB"/>
    <w:rsid w:val="00790782"/>
    <w:rsid w:val="007967E9"/>
    <w:rsid w:val="00796815"/>
    <w:rsid w:val="00797C86"/>
    <w:rsid w:val="007A695D"/>
    <w:rsid w:val="007B113F"/>
    <w:rsid w:val="007B6969"/>
    <w:rsid w:val="007C18D1"/>
    <w:rsid w:val="007C1E04"/>
    <w:rsid w:val="007C3204"/>
    <w:rsid w:val="007C4445"/>
    <w:rsid w:val="007D6A83"/>
    <w:rsid w:val="007E1E3C"/>
    <w:rsid w:val="007E643A"/>
    <w:rsid w:val="00805985"/>
    <w:rsid w:val="008119BA"/>
    <w:rsid w:val="008122C8"/>
    <w:rsid w:val="008145D1"/>
    <w:rsid w:val="0081492D"/>
    <w:rsid w:val="00820229"/>
    <w:rsid w:val="008237CE"/>
    <w:rsid w:val="00824E6D"/>
    <w:rsid w:val="008251C6"/>
    <w:rsid w:val="00825B12"/>
    <w:rsid w:val="0083250F"/>
    <w:rsid w:val="00836FE1"/>
    <w:rsid w:val="008506EA"/>
    <w:rsid w:val="008537FE"/>
    <w:rsid w:val="00866370"/>
    <w:rsid w:val="008703F4"/>
    <w:rsid w:val="008756D2"/>
    <w:rsid w:val="00883B63"/>
    <w:rsid w:val="00884C60"/>
    <w:rsid w:val="008948BE"/>
    <w:rsid w:val="008C220C"/>
    <w:rsid w:val="008C485D"/>
    <w:rsid w:val="008C5B0D"/>
    <w:rsid w:val="008D1793"/>
    <w:rsid w:val="008D2E61"/>
    <w:rsid w:val="008D3785"/>
    <w:rsid w:val="008D6008"/>
    <w:rsid w:val="008D74F1"/>
    <w:rsid w:val="008D7B2A"/>
    <w:rsid w:val="008E2784"/>
    <w:rsid w:val="008E67A3"/>
    <w:rsid w:val="008E79F9"/>
    <w:rsid w:val="008F05D0"/>
    <w:rsid w:val="008F0BE3"/>
    <w:rsid w:val="0090129B"/>
    <w:rsid w:val="0090151B"/>
    <w:rsid w:val="00904E2D"/>
    <w:rsid w:val="0091559E"/>
    <w:rsid w:val="00915831"/>
    <w:rsid w:val="009259BD"/>
    <w:rsid w:val="009261F6"/>
    <w:rsid w:val="00926A51"/>
    <w:rsid w:val="0094148C"/>
    <w:rsid w:val="0094154C"/>
    <w:rsid w:val="00943D5A"/>
    <w:rsid w:val="0094425A"/>
    <w:rsid w:val="0095345A"/>
    <w:rsid w:val="00953D07"/>
    <w:rsid w:val="0095489E"/>
    <w:rsid w:val="0095678E"/>
    <w:rsid w:val="00957029"/>
    <w:rsid w:val="00971F8E"/>
    <w:rsid w:val="00974247"/>
    <w:rsid w:val="009863AF"/>
    <w:rsid w:val="009904C0"/>
    <w:rsid w:val="009907A7"/>
    <w:rsid w:val="00992183"/>
    <w:rsid w:val="009926B4"/>
    <w:rsid w:val="0099425B"/>
    <w:rsid w:val="00996D9B"/>
    <w:rsid w:val="00997B2B"/>
    <w:rsid w:val="009A3282"/>
    <w:rsid w:val="009A57F9"/>
    <w:rsid w:val="009B1EB9"/>
    <w:rsid w:val="009C38A0"/>
    <w:rsid w:val="009C4601"/>
    <w:rsid w:val="009D7658"/>
    <w:rsid w:val="009D7B7E"/>
    <w:rsid w:val="009E3BCC"/>
    <w:rsid w:val="009F72A4"/>
    <w:rsid w:val="00A00DF5"/>
    <w:rsid w:val="00A06EA9"/>
    <w:rsid w:val="00A075E8"/>
    <w:rsid w:val="00A13DEB"/>
    <w:rsid w:val="00A169B8"/>
    <w:rsid w:val="00A17955"/>
    <w:rsid w:val="00A30930"/>
    <w:rsid w:val="00A30CB2"/>
    <w:rsid w:val="00A34DD7"/>
    <w:rsid w:val="00A35C36"/>
    <w:rsid w:val="00A42A5C"/>
    <w:rsid w:val="00A44559"/>
    <w:rsid w:val="00A45FAA"/>
    <w:rsid w:val="00A54667"/>
    <w:rsid w:val="00A65C9D"/>
    <w:rsid w:val="00A70F4E"/>
    <w:rsid w:val="00A710F3"/>
    <w:rsid w:val="00A736B0"/>
    <w:rsid w:val="00A75045"/>
    <w:rsid w:val="00A75417"/>
    <w:rsid w:val="00A77F0C"/>
    <w:rsid w:val="00A8786A"/>
    <w:rsid w:val="00A977DE"/>
    <w:rsid w:val="00AA6E12"/>
    <w:rsid w:val="00AB0355"/>
    <w:rsid w:val="00AB0B3A"/>
    <w:rsid w:val="00AB3AF0"/>
    <w:rsid w:val="00AD14EE"/>
    <w:rsid w:val="00AD3596"/>
    <w:rsid w:val="00AD5ECF"/>
    <w:rsid w:val="00AE1BBB"/>
    <w:rsid w:val="00AE3241"/>
    <w:rsid w:val="00AF10B4"/>
    <w:rsid w:val="00AF40CA"/>
    <w:rsid w:val="00AF7F72"/>
    <w:rsid w:val="00B13A03"/>
    <w:rsid w:val="00B13B6E"/>
    <w:rsid w:val="00B24664"/>
    <w:rsid w:val="00B309D6"/>
    <w:rsid w:val="00B31A40"/>
    <w:rsid w:val="00B3353C"/>
    <w:rsid w:val="00B41D6A"/>
    <w:rsid w:val="00B46BE5"/>
    <w:rsid w:val="00B470E0"/>
    <w:rsid w:val="00B65C11"/>
    <w:rsid w:val="00B809EB"/>
    <w:rsid w:val="00B835D9"/>
    <w:rsid w:val="00B91E47"/>
    <w:rsid w:val="00B97FE4"/>
    <w:rsid w:val="00BA16B7"/>
    <w:rsid w:val="00BB4E53"/>
    <w:rsid w:val="00BC11E2"/>
    <w:rsid w:val="00BC2160"/>
    <w:rsid w:val="00BC4257"/>
    <w:rsid w:val="00BD04DF"/>
    <w:rsid w:val="00BD0C0F"/>
    <w:rsid w:val="00BD1944"/>
    <w:rsid w:val="00BD3C87"/>
    <w:rsid w:val="00BE47BA"/>
    <w:rsid w:val="00BF4162"/>
    <w:rsid w:val="00BF5C31"/>
    <w:rsid w:val="00BF64E5"/>
    <w:rsid w:val="00BF7A14"/>
    <w:rsid w:val="00C02995"/>
    <w:rsid w:val="00C054C6"/>
    <w:rsid w:val="00C0655A"/>
    <w:rsid w:val="00C136F2"/>
    <w:rsid w:val="00C13C8A"/>
    <w:rsid w:val="00C1604C"/>
    <w:rsid w:val="00C16713"/>
    <w:rsid w:val="00C316D2"/>
    <w:rsid w:val="00C362C4"/>
    <w:rsid w:val="00C3675D"/>
    <w:rsid w:val="00C36928"/>
    <w:rsid w:val="00C37A9C"/>
    <w:rsid w:val="00C40930"/>
    <w:rsid w:val="00C523BA"/>
    <w:rsid w:val="00C53B13"/>
    <w:rsid w:val="00C60606"/>
    <w:rsid w:val="00C641AD"/>
    <w:rsid w:val="00C65C2F"/>
    <w:rsid w:val="00C75F51"/>
    <w:rsid w:val="00C76DE0"/>
    <w:rsid w:val="00C82CD9"/>
    <w:rsid w:val="00C84801"/>
    <w:rsid w:val="00C85DF1"/>
    <w:rsid w:val="00C9380B"/>
    <w:rsid w:val="00C93C71"/>
    <w:rsid w:val="00C9720F"/>
    <w:rsid w:val="00CA1C37"/>
    <w:rsid w:val="00CB2444"/>
    <w:rsid w:val="00CD5740"/>
    <w:rsid w:val="00CD61F2"/>
    <w:rsid w:val="00CE1D61"/>
    <w:rsid w:val="00CF1F71"/>
    <w:rsid w:val="00CF4379"/>
    <w:rsid w:val="00CF4580"/>
    <w:rsid w:val="00D13584"/>
    <w:rsid w:val="00D13E50"/>
    <w:rsid w:val="00D1460F"/>
    <w:rsid w:val="00D14817"/>
    <w:rsid w:val="00D14C85"/>
    <w:rsid w:val="00D2182A"/>
    <w:rsid w:val="00D237C8"/>
    <w:rsid w:val="00D242E0"/>
    <w:rsid w:val="00D248AF"/>
    <w:rsid w:val="00D273A6"/>
    <w:rsid w:val="00D44EA5"/>
    <w:rsid w:val="00D62520"/>
    <w:rsid w:val="00D642CD"/>
    <w:rsid w:val="00D718D0"/>
    <w:rsid w:val="00D74553"/>
    <w:rsid w:val="00D80235"/>
    <w:rsid w:val="00D82181"/>
    <w:rsid w:val="00D86A96"/>
    <w:rsid w:val="00D944FD"/>
    <w:rsid w:val="00D95BAC"/>
    <w:rsid w:val="00DA5FBA"/>
    <w:rsid w:val="00DB7738"/>
    <w:rsid w:val="00DC6C50"/>
    <w:rsid w:val="00DC713D"/>
    <w:rsid w:val="00DD041A"/>
    <w:rsid w:val="00DD07A4"/>
    <w:rsid w:val="00DD1120"/>
    <w:rsid w:val="00DD5A1F"/>
    <w:rsid w:val="00DE138A"/>
    <w:rsid w:val="00DE30DD"/>
    <w:rsid w:val="00DF1610"/>
    <w:rsid w:val="00DF1FEE"/>
    <w:rsid w:val="00E02BA2"/>
    <w:rsid w:val="00E04030"/>
    <w:rsid w:val="00E04781"/>
    <w:rsid w:val="00E2254B"/>
    <w:rsid w:val="00E256C8"/>
    <w:rsid w:val="00E333E2"/>
    <w:rsid w:val="00E33CB3"/>
    <w:rsid w:val="00E344DD"/>
    <w:rsid w:val="00E36D78"/>
    <w:rsid w:val="00E43566"/>
    <w:rsid w:val="00E46E40"/>
    <w:rsid w:val="00E53602"/>
    <w:rsid w:val="00E603E8"/>
    <w:rsid w:val="00E735E9"/>
    <w:rsid w:val="00E73F73"/>
    <w:rsid w:val="00E744E2"/>
    <w:rsid w:val="00E80144"/>
    <w:rsid w:val="00E950D2"/>
    <w:rsid w:val="00EA2A64"/>
    <w:rsid w:val="00EA4894"/>
    <w:rsid w:val="00EA73ED"/>
    <w:rsid w:val="00EC5B34"/>
    <w:rsid w:val="00ED1A45"/>
    <w:rsid w:val="00ED2FAE"/>
    <w:rsid w:val="00ED458C"/>
    <w:rsid w:val="00ED6C67"/>
    <w:rsid w:val="00ED7FFD"/>
    <w:rsid w:val="00EF0832"/>
    <w:rsid w:val="00EF2364"/>
    <w:rsid w:val="00EF3CF3"/>
    <w:rsid w:val="00EF4BA2"/>
    <w:rsid w:val="00EF5251"/>
    <w:rsid w:val="00F01E97"/>
    <w:rsid w:val="00F21380"/>
    <w:rsid w:val="00F27C4E"/>
    <w:rsid w:val="00F32CEB"/>
    <w:rsid w:val="00F333E2"/>
    <w:rsid w:val="00F41042"/>
    <w:rsid w:val="00F46EE4"/>
    <w:rsid w:val="00F51C19"/>
    <w:rsid w:val="00F5352B"/>
    <w:rsid w:val="00F64927"/>
    <w:rsid w:val="00F67910"/>
    <w:rsid w:val="00F73000"/>
    <w:rsid w:val="00F73873"/>
    <w:rsid w:val="00F84FD3"/>
    <w:rsid w:val="00F87C9D"/>
    <w:rsid w:val="00F97357"/>
    <w:rsid w:val="00FA248F"/>
    <w:rsid w:val="00FA4C7E"/>
    <w:rsid w:val="00FB0562"/>
    <w:rsid w:val="00FB48CD"/>
    <w:rsid w:val="00FB57C1"/>
    <w:rsid w:val="00FD0C29"/>
    <w:rsid w:val="00FD15F1"/>
    <w:rsid w:val="00FD3E82"/>
    <w:rsid w:val="00FD792B"/>
    <w:rsid w:val="00FE7E21"/>
    <w:rsid w:val="00FF2184"/>
    <w:rsid w:val="00FF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7664B"/>
  <w15:docId w15:val="{EFB4C5E3-BA03-43A7-8410-FF8AA438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tabs>
        <w:tab w:val="num" w:pos="0"/>
      </w:tabs>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2">
    <w:name w:val="Note Level 12"/>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2">
    <w:name w:val="Note Level 2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2">
    <w:name w:val="Note Level 32"/>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2">
    <w:name w:val="Note Level 42"/>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2">
    <w:name w:val="Note Level 52"/>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2">
    <w:name w:val="Note Level 62"/>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2">
    <w:name w:val="Note Level 72"/>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2">
    <w:name w:val="Note Level 82"/>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2">
    <w:name w:val="Note Level 92"/>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customStyle="1" w:styleId="UnresolvedMention1">
    <w:name w:val="Unresolved Mention1"/>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 w:type="paragraph" w:customStyle="1" w:styleId="NoteLevel1">
    <w:name w:val="Note Level 1"/>
    <w:basedOn w:val="Normal"/>
    <w:uiPriority w:val="99"/>
    <w:rsid w:val="009926B4"/>
    <w:pPr>
      <w:keepNext/>
      <w:numPr>
        <w:numId w:val="1"/>
      </w:numPr>
      <w:contextualSpacing/>
      <w:outlineLvl w:val="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C7EF-0B65-48F8-9AE2-4812F54D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244</Pages>
  <Words>59113</Words>
  <Characters>336947</Characters>
  <Application>Microsoft Office Word</Application>
  <DocSecurity>0</DocSecurity>
  <Lines>2807</Lines>
  <Paragraphs>790</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395270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5</cp:revision>
  <dcterms:created xsi:type="dcterms:W3CDTF">2018-03-02T00:40:00Z</dcterms:created>
  <dcterms:modified xsi:type="dcterms:W3CDTF">2018-03-02T01:20:00Z</dcterms:modified>
</cp:coreProperties>
</file>