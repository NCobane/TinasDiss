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C807D" w14:textId="540A1B78" w:rsidR="003B4341" w:rsidRDefault="003B4341" w:rsidP="003B4341">
      <w:pPr>
        <w:pStyle w:val="Heading1"/>
        <w:pageBreakBefore/>
        <w:rPr>
          <w:caps/>
          <w:color w:val="auto"/>
          <w:szCs w:val="24"/>
        </w:rPr>
      </w:pPr>
      <w:r w:rsidRPr="003B4341">
        <w:rPr>
          <w:caps/>
          <w:color w:val="auto"/>
          <w:szCs w:val="24"/>
        </w:rPr>
        <w:t>Abstract</w:t>
      </w:r>
    </w:p>
    <w:p w14:paraId="6DF4900D" w14:textId="77777777" w:rsidR="003B4341" w:rsidRPr="003B4341" w:rsidRDefault="003B4341" w:rsidP="003B4341"/>
    <w:p w14:paraId="6A832750" w14:textId="3C90DF87" w:rsidR="007B240F" w:rsidRDefault="0066241C" w:rsidP="00473B7B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F23E23" w:rsidRPr="000F6CB9">
        <w:rPr>
          <w:rFonts w:ascii="Times New Roman" w:hAnsi="Times New Roman" w:cs="Times New Roman"/>
        </w:rPr>
        <w:t>ore than half of all</w:t>
      </w:r>
      <w:r w:rsidR="009177B9">
        <w:rPr>
          <w:rFonts w:ascii="Times New Roman" w:hAnsi="Times New Roman" w:cs="Times New Roman"/>
        </w:rPr>
        <w:t xml:space="preserve"> </w:t>
      </w:r>
      <w:r w:rsidR="00F23E23" w:rsidRPr="000F6CB9">
        <w:rPr>
          <w:rFonts w:ascii="Times New Roman" w:hAnsi="Times New Roman" w:cs="Times New Roman"/>
        </w:rPr>
        <w:t>preside</w:t>
      </w:r>
      <w:r w:rsidR="00582258">
        <w:rPr>
          <w:rFonts w:ascii="Times New Roman" w:hAnsi="Times New Roman" w:cs="Times New Roman"/>
        </w:rPr>
        <w:t>ntial issuances between</w:t>
      </w:r>
      <w:r w:rsidR="009177B9">
        <w:rPr>
          <w:rFonts w:ascii="Times New Roman" w:hAnsi="Times New Roman" w:cs="Times New Roman"/>
        </w:rPr>
        <w:t xml:space="preserve"> Ferdinand Marcos’ declaration of martial law in</w:t>
      </w:r>
      <w:r w:rsidR="00582258">
        <w:rPr>
          <w:rFonts w:ascii="Times New Roman" w:hAnsi="Times New Roman" w:cs="Times New Roman"/>
        </w:rPr>
        <w:t xml:space="preserve"> </w:t>
      </w:r>
      <w:r w:rsidR="00F23E23" w:rsidRPr="000F6CB9">
        <w:rPr>
          <w:rFonts w:ascii="Times New Roman" w:hAnsi="Times New Roman" w:cs="Times New Roman"/>
        </w:rPr>
        <w:t>1972</w:t>
      </w:r>
      <w:r>
        <w:rPr>
          <w:rFonts w:ascii="Times New Roman" w:hAnsi="Times New Roman" w:cs="Times New Roman"/>
        </w:rPr>
        <w:t xml:space="preserve"> </w:t>
      </w:r>
      <w:commentRangeStart w:id="0"/>
      <w:r w:rsidR="00F23E23" w:rsidRPr="000F6CB9">
        <w:rPr>
          <w:rFonts w:ascii="Times New Roman" w:hAnsi="Times New Roman" w:cs="Times New Roman"/>
        </w:rPr>
        <w:t>to</w:t>
      </w:r>
      <w:commentRangeEnd w:id="0"/>
      <w:r w:rsidR="008F3FC1">
        <w:rPr>
          <w:rStyle w:val="CommentReference"/>
        </w:rPr>
        <w:commentReference w:id="0"/>
      </w:r>
      <w:r w:rsidR="00F23E23" w:rsidRPr="000F6CB9">
        <w:rPr>
          <w:rFonts w:ascii="Times New Roman" w:hAnsi="Times New Roman" w:cs="Times New Roman"/>
        </w:rPr>
        <w:t xml:space="preserve"> his deposition in 1986 had immediate bearing on the relationship between the arts a</w:t>
      </w:r>
      <w:r w:rsidR="001769BA">
        <w:rPr>
          <w:rFonts w:ascii="Times New Roman" w:hAnsi="Times New Roman" w:cs="Times New Roman"/>
        </w:rPr>
        <w:t>n</w:t>
      </w:r>
      <w:r w:rsidR="007947FA">
        <w:rPr>
          <w:rFonts w:ascii="Times New Roman" w:hAnsi="Times New Roman" w:cs="Times New Roman"/>
        </w:rPr>
        <w:t>d the state in the Philippines</w:t>
      </w:r>
      <w:r w:rsidR="00802DF4">
        <w:rPr>
          <w:rFonts w:ascii="Times New Roman" w:hAnsi="Times New Roman" w:cs="Times New Roman"/>
        </w:rPr>
        <w:t>.</w:t>
      </w:r>
      <w:r w:rsidR="00A07E4B">
        <w:rPr>
          <w:rFonts w:ascii="Times New Roman" w:hAnsi="Times New Roman" w:cs="Times New Roman"/>
        </w:rPr>
        <w:t xml:space="preserve"> </w:t>
      </w:r>
      <w:r w:rsidR="00A07E4B" w:rsidRPr="000F6CB9">
        <w:rPr>
          <w:rFonts w:ascii="Times New Roman" w:hAnsi="Times New Roman" w:cs="Times New Roman"/>
        </w:rPr>
        <w:t>Declaration of martial law resulted in the elimination of independent press, the limitation of assembly and movement due to strict curfews, and covert junctures of viole</w:t>
      </w:r>
      <w:r w:rsidR="00A07E4B">
        <w:rPr>
          <w:rFonts w:ascii="Times New Roman" w:hAnsi="Times New Roman" w:cs="Times New Roman"/>
        </w:rPr>
        <w:t xml:space="preserve">nce and </w:t>
      </w:r>
      <w:del w:id="1" w:author="Nick Cobane [2]" w:date="2018-02-28T10:48:00Z">
        <w:r w:rsidR="00A07E4B" w:rsidDel="008F3FC1">
          <w:rPr>
            <w:rFonts w:ascii="Times New Roman" w:hAnsi="Times New Roman" w:cs="Times New Roman"/>
          </w:rPr>
          <w:delText xml:space="preserve">secret </w:delText>
        </w:r>
      </w:del>
      <w:r w:rsidR="00A07E4B">
        <w:rPr>
          <w:rFonts w:ascii="Times New Roman" w:hAnsi="Times New Roman" w:cs="Times New Roman"/>
        </w:rPr>
        <w:t xml:space="preserve">assassinations. </w:t>
      </w:r>
      <w:r w:rsidR="00A07E4B" w:rsidRPr="000F6CB9">
        <w:rPr>
          <w:rFonts w:ascii="Times New Roman" w:hAnsi="Times New Roman" w:cs="Times New Roman"/>
        </w:rPr>
        <w:t>Coinciding with over a decade of coercion, control and suppression, however, was a flourishing art scene which developed within the walls of the Cultural C</w:t>
      </w:r>
      <w:r w:rsidR="00A07E4B">
        <w:rPr>
          <w:rFonts w:ascii="Times New Roman" w:hAnsi="Times New Roman" w:cs="Times New Roman"/>
        </w:rPr>
        <w:t>enter of the Philippines, a concrete edifice</w:t>
      </w:r>
      <w:r w:rsidR="006D15AD">
        <w:rPr>
          <w:rFonts w:ascii="Times New Roman" w:hAnsi="Times New Roman" w:cs="Times New Roman"/>
        </w:rPr>
        <w:t xml:space="preserve"> constructed </w:t>
      </w:r>
      <w:r w:rsidR="005D7323">
        <w:rPr>
          <w:rFonts w:ascii="Times New Roman" w:hAnsi="Times New Roman" w:cs="Times New Roman"/>
        </w:rPr>
        <w:t xml:space="preserve">largely </w:t>
      </w:r>
      <w:r w:rsidR="00A07E4B" w:rsidRPr="000F6CB9">
        <w:rPr>
          <w:rFonts w:ascii="Times New Roman" w:hAnsi="Times New Roman" w:cs="Times New Roman"/>
        </w:rPr>
        <w:t>due to Imelda Marcos’s</w:t>
      </w:r>
      <w:r w:rsidR="000F5A0F">
        <w:rPr>
          <w:rFonts w:ascii="Times New Roman" w:hAnsi="Times New Roman" w:cs="Times New Roman"/>
        </w:rPr>
        <w:t xml:space="preserve"> political and personal commitment to</w:t>
      </w:r>
      <w:r w:rsidR="00A07E4B" w:rsidRPr="000F6CB9">
        <w:rPr>
          <w:rFonts w:ascii="Times New Roman" w:hAnsi="Times New Roman" w:cs="Times New Roman"/>
        </w:rPr>
        <w:t xml:space="preserve"> the arts and cultural diplomacy. </w:t>
      </w:r>
      <w:commentRangeStart w:id="2"/>
      <w:r w:rsidR="00893F20">
        <w:rPr>
          <w:rFonts w:ascii="Times New Roman" w:hAnsi="Times New Roman" w:cs="Times New Roman"/>
        </w:rPr>
        <w:t>Whereas p</w:t>
      </w:r>
      <w:r w:rsidR="00893F20" w:rsidRPr="00413B93">
        <w:rPr>
          <w:rFonts w:ascii="Times New Roman" w:hAnsi="Times New Roman" w:cs="Times New Roman"/>
          <w:lang w:eastAsia="zh-TW"/>
        </w:rPr>
        <w:t>rior sc</w:t>
      </w:r>
      <w:r w:rsidR="00893F20">
        <w:rPr>
          <w:rFonts w:ascii="Times New Roman" w:hAnsi="Times New Roman" w:cs="Times New Roman"/>
          <w:lang w:eastAsia="zh-TW"/>
        </w:rPr>
        <w:t xml:space="preserve">holarship on Philippine art under </w:t>
      </w:r>
      <w:commentRangeStart w:id="3"/>
      <w:r w:rsidR="00893F20">
        <w:rPr>
          <w:rFonts w:ascii="Times New Roman" w:hAnsi="Times New Roman" w:cs="Times New Roman"/>
          <w:lang w:eastAsia="zh-TW"/>
        </w:rPr>
        <w:t>Marcos</w:t>
      </w:r>
      <w:commentRangeEnd w:id="3"/>
      <w:r w:rsidR="00893F20">
        <w:rPr>
          <w:rStyle w:val="CommentReference"/>
        </w:rPr>
        <w:commentReference w:id="3"/>
      </w:r>
      <w:r w:rsidR="00893F20">
        <w:rPr>
          <w:rFonts w:ascii="Times New Roman" w:hAnsi="Times New Roman" w:cs="Times New Roman"/>
          <w:lang w:eastAsia="zh-TW"/>
        </w:rPr>
        <w:t xml:space="preserve"> martial law has focused on social realism as resistant art and the CCP</w:t>
      </w:r>
      <w:r w:rsidR="00893F20" w:rsidRPr="00413B93">
        <w:rPr>
          <w:rFonts w:ascii="Times New Roman" w:hAnsi="Times New Roman" w:cs="Times New Roman"/>
          <w:lang w:eastAsia="zh-TW"/>
        </w:rPr>
        <w:t xml:space="preserve"> as an icon of the Marcoses’ patronage and an architectural symbol of the conjugal dictatorship’s thirst for power</w:t>
      </w:r>
      <w:r w:rsidR="00893F20">
        <w:rPr>
          <w:rFonts w:ascii="Times New Roman" w:hAnsi="Times New Roman" w:cs="Times New Roman"/>
          <w:lang w:eastAsia="zh-TW"/>
        </w:rPr>
        <w:t>, insufficient scholarship has been written on the conceptual artists who frequently exhibited in the CCP due to their affiliation with one of the most violent dictatorships in recent Philippine history.</w:t>
      </w:r>
      <w:commentRangeEnd w:id="2"/>
      <w:r w:rsidR="00893F20">
        <w:rPr>
          <w:rStyle w:val="CommentReference"/>
        </w:rPr>
        <w:commentReference w:id="2"/>
      </w:r>
    </w:p>
    <w:p w14:paraId="246888FF" w14:textId="17C0016C" w:rsidR="004B64BE" w:rsidRDefault="008B342A" w:rsidP="00473B7B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TW"/>
        </w:rPr>
        <w:t xml:space="preserve">Though </w:t>
      </w:r>
      <w:r w:rsidR="00A218BD" w:rsidRPr="000F6CB9">
        <w:rPr>
          <w:rFonts w:ascii="Times New Roman" w:eastAsia="Times New Roman" w:hAnsi="Times New Roman" w:cs="Times New Roman"/>
          <w:shd w:val="clear" w:color="auto" w:fill="FFFFFF"/>
        </w:rPr>
        <w:t xml:space="preserve">artists who exhibited at the state-supported 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CCP </w:t>
      </w:r>
      <w:r w:rsidR="00A218BD" w:rsidRPr="000F6CB9">
        <w:rPr>
          <w:rFonts w:ascii="Times New Roman" w:eastAsia="Times New Roman" w:hAnsi="Times New Roman" w:cs="Times New Roman"/>
          <w:shd w:val="clear" w:color="auto" w:fill="FFFFFF"/>
        </w:rPr>
        <w:t xml:space="preserve">were later censured due to their presumed affiliation with </w:t>
      </w:r>
      <w:r w:rsidR="007B240F">
        <w:rPr>
          <w:rFonts w:ascii="Times New Roman" w:eastAsia="Times New Roman" w:hAnsi="Times New Roman" w:cs="Times New Roman"/>
          <w:shd w:val="clear" w:color="auto" w:fill="FFFFFF"/>
        </w:rPr>
        <w:t xml:space="preserve">the Marcos </w:t>
      </w:r>
      <w:r w:rsidR="00C41DA8">
        <w:rPr>
          <w:rFonts w:ascii="Times New Roman" w:eastAsia="Times New Roman" w:hAnsi="Times New Roman" w:cs="Times New Roman"/>
          <w:shd w:val="clear" w:color="auto" w:fill="FFFFFF"/>
        </w:rPr>
        <w:t xml:space="preserve">dictatorship, </w:t>
      </w:r>
      <w:r w:rsidR="00C41DA8">
        <w:rPr>
          <w:rFonts w:ascii="Times New Roman" w:hAnsi="Times New Roman" w:cs="Times New Roman"/>
          <w:lang w:eastAsia="zh-TW"/>
        </w:rPr>
        <w:t>the dissertation examines how</w:t>
      </w:r>
      <w:r w:rsidR="00C41DA8" w:rsidRPr="00413B93">
        <w:rPr>
          <w:rFonts w:ascii="Times New Roman" w:hAnsi="Times New Roman" w:cs="Times New Roman"/>
          <w:lang w:eastAsia="zh-TW"/>
        </w:rPr>
        <w:t xml:space="preserve"> art performed or displayed at the CCP was not beholden to the ideology of its creators.</w:t>
      </w:r>
      <w:r w:rsidR="00C41DA8">
        <w:rPr>
          <w:rFonts w:ascii="Times New Roman" w:hAnsi="Times New Roman" w:cs="Times New Roman"/>
          <w:lang w:eastAsia="zh-TW"/>
        </w:rPr>
        <w:t xml:space="preserve"> </w:t>
      </w:r>
      <w:r w:rsidR="00816073" w:rsidRPr="000F6CB9">
        <w:rPr>
          <w:rFonts w:ascii="Times New Roman" w:eastAsia="Times New Roman" w:hAnsi="Times New Roman" w:cs="Times New Roman"/>
          <w:shd w:val="clear" w:color="auto" w:fill="FFFFFF"/>
        </w:rPr>
        <w:t>Combining textual analysis of artist interviews, archival documents, and art criticism with sustained formal analysis of conceptual performances</w:t>
      </w:r>
      <w:r w:rsidR="002F63AE">
        <w:rPr>
          <w:rFonts w:ascii="Times New Roman" w:eastAsia="Times New Roman" w:hAnsi="Times New Roman" w:cs="Times New Roman"/>
          <w:shd w:val="clear" w:color="auto" w:fill="FFFFFF"/>
        </w:rPr>
        <w:t>, installations, and objects</w:t>
      </w:r>
      <w:r w:rsidR="00816073" w:rsidRPr="000F6CB9">
        <w:rPr>
          <w:rFonts w:ascii="Times New Roman" w:eastAsia="Times New Roman" w:hAnsi="Times New Roman" w:cs="Times New Roman"/>
          <w:shd w:val="clear" w:color="auto" w:fill="FFFFFF"/>
        </w:rPr>
        <w:t>,</w:t>
      </w:r>
      <w:r w:rsidR="00913185" w:rsidRPr="000F6CB9">
        <w:rPr>
          <w:rFonts w:ascii="Times New Roman" w:hAnsi="Times New Roman" w:cs="Times New Roman"/>
          <w:i/>
        </w:rPr>
        <w:t xml:space="preserve"> Material Conceptualisms: Philippine Art under Authoritarianism,</w:t>
      </w:r>
      <w:r w:rsidR="00913185" w:rsidRPr="000F6CB9">
        <w:rPr>
          <w:rFonts w:ascii="Times New Roman" w:hAnsi="Times New Roman" w:cs="Times New Roman"/>
        </w:rPr>
        <w:t xml:space="preserve"> </w:t>
      </w:r>
      <w:r w:rsidR="00913185" w:rsidRPr="000F6CB9">
        <w:rPr>
          <w:rFonts w:ascii="Times New Roman" w:hAnsi="Times New Roman" w:cs="Times New Roman"/>
          <w:i/>
        </w:rPr>
        <w:t>1968</w:t>
      </w:r>
      <w:del w:id="4" w:author="Nick Cobane [5]" w:date="2018-02-28T10:53:00Z">
        <w:r w:rsidR="00913185" w:rsidRPr="000F6CB9" w:rsidDel="008F3FC1">
          <w:rPr>
            <w:rFonts w:ascii="Times New Roman" w:hAnsi="Times New Roman" w:cs="Times New Roman"/>
            <w:i/>
          </w:rPr>
          <w:delText xml:space="preserve"> </w:delText>
        </w:r>
      </w:del>
      <w:r w:rsidR="00913185" w:rsidRPr="000F6CB9">
        <w:rPr>
          <w:rFonts w:ascii="Times New Roman" w:hAnsi="Times New Roman" w:cs="Times New Roman"/>
          <w:i/>
        </w:rPr>
        <w:t>–</w:t>
      </w:r>
      <w:del w:id="5" w:author="Nick Cobane [5]" w:date="2018-02-28T10:53:00Z">
        <w:r w:rsidR="00913185" w:rsidRPr="000F6CB9" w:rsidDel="008F3FC1">
          <w:rPr>
            <w:rFonts w:ascii="Times New Roman" w:hAnsi="Times New Roman" w:cs="Times New Roman"/>
            <w:i/>
          </w:rPr>
          <w:delText xml:space="preserve"> </w:delText>
        </w:r>
      </w:del>
      <w:r w:rsidR="00913185" w:rsidRPr="000F6CB9">
        <w:rPr>
          <w:rFonts w:ascii="Times New Roman" w:hAnsi="Times New Roman" w:cs="Times New Roman"/>
          <w:i/>
        </w:rPr>
        <w:t>1986</w:t>
      </w:r>
      <w:r w:rsidR="00913185" w:rsidRPr="000F6CB9">
        <w:rPr>
          <w:rFonts w:ascii="Times New Roman" w:hAnsi="Times New Roman" w:cs="Times New Roman"/>
        </w:rPr>
        <w:t xml:space="preserve"> </w:t>
      </w:r>
      <w:commentRangeStart w:id="6"/>
      <w:r w:rsidR="00913185" w:rsidRPr="000F6CB9">
        <w:rPr>
          <w:rFonts w:ascii="Times New Roman" w:hAnsi="Times New Roman" w:cs="Times New Roman"/>
        </w:rPr>
        <w:t xml:space="preserve">examines conceptual art as a broad aesthetic category that offered a new field of action in the Philippines under Ferdinand and Imelda Marcoses’ dictatorial </w:t>
      </w:r>
      <w:r w:rsidR="00913185" w:rsidRPr="000F6CB9">
        <w:rPr>
          <w:rFonts w:ascii="Times New Roman" w:hAnsi="Times New Roman" w:cs="Times New Roman"/>
        </w:rPr>
        <w:lastRenderedPageBreak/>
        <w:t xml:space="preserve">control through four case studies: </w:t>
      </w:r>
      <w:commentRangeEnd w:id="6"/>
      <w:r w:rsidR="000B6B5A">
        <w:rPr>
          <w:rStyle w:val="CommentReference"/>
        </w:rPr>
        <w:commentReference w:id="6"/>
      </w:r>
      <w:r w:rsidR="00913185" w:rsidRPr="000F6CB9">
        <w:rPr>
          <w:rFonts w:ascii="Times New Roman" w:hAnsi="Times New Roman" w:cs="Times New Roman"/>
        </w:rPr>
        <w:t>Jose Maceda, Roberto Chabet, artist collective Shop 6, and Luis “Junyee” Yee, Jr.</w:t>
      </w:r>
      <w:r w:rsidR="002E5A29">
        <w:rPr>
          <w:rFonts w:ascii="Times New Roman" w:hAnsi="Times New Roman" w:cs="Times New Roman"/>
        </w:rPr>
        <w:t xml:space="preserve"> </w:t>
      </w:r>
    </w:p>
    <w:p w14:paraId="067A31C2" w14:textId="445B156C" w:rsidR="00F23E23" w:rsidRPr="002E5A29" w:rsidRDefault="001B5C07" w:rsidP="00473B7B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</w:t>
      </w:r>
      <w:r w:rsidR="00075A69">
        <w:rPr>
          <w:rFonts w:ascii="Times New Roman" w:hAnsi="Times New Roman" w:cs="Times New Roman"/>
        </w:rPr>
        <w:t xml:space="preserve"> w</w:t>
      </w:r>
      <w:r w:rsidR="00B84BD8" w:rsidRPr="000F6CB9">
        <w:rPr>
          <w:rFonts w:ascii="Times New Roman" w:hAnsi="Times New Roman" w:cs="Times New Roman"/>
        </w:rPr>
        <w:t>orks by these artists were dismissed as complicit with the regime and too formalist or illegible</w:t>
      </w:r>
      <w:r w:rsidR="00D376BC">
        <w:rPr>
          <w:rFonts w:ascii="Times New Roman" w:hAnsi="Times New Roman" w:cs="Times New Roman"/>
        </w:rPr>
        <w:t xml:space="preserve"> to the local Philippine people</w:t>
      </w:r>
      <w:r w:rsidR="002A6214">
        <w:rPr>
          <w:rFonts w:ascii="Times New Roman" w:hAnsi="Times New Roman" w:cs="Times New Roman"/>
        </w:rPr>
        <w:t xml:space="preserve">, particularly in comparison to their social realist counterparts, </w:t>
      </w:r>
      <w:r w:rsidR="002A0D70">
        <w:rPr>
          <w:rFonts w:ascii="Times New Roman" w:hAnsi="Times New Roman" w:cs="Times New Roman"/>
        </w:rPr>
        <w:t xml:space="preserve">I </w:t>
      </w:r>
      <w:r w:rsidR="00B84BD8" w:rsidRPr="000F6CB9">
        <w:rPr>
          <w:rFonts w:ascii="Times New Roman" w:hAnsi="Times New Roman" w:cs="Times New Roman"/>
        </w:rPr>
        <w:t>counter that the Marcoses manipulated truth and fabricated instances of dissent to justify the need for consolidated power.</w:t>
      </w:r>
      <w:r w:rsidR="00226DDC">
        <w:rPr>
          <w:rFonts w:ascii="Times New Roman" w:hAnsi="Times New Roman"/>
        </w:rPr>
        <w:t xml:space="preserve"> Thus,</w:t>
      </w:r>
      <w:r w:rsidR="00B84BD8" w:rsidRPr="000F6CB9">
        <w:rPr>
          <w:rFonts w:ascii="Times New Roman" w:hAnsi="Times New Roman" w:cs="Times New Roman"/>
        </w:rPr>
        <w:t xml:space="preserve"> </w:t>
      </w:r>
      <w:r w:rsidR="00155D27">
        <w:rPr>
          <w:rFonts w:ascii="Times New Roman" w:eastAsia="Times New Roman" w:hAnsi="Times New Roman" w:cs="Times New Roman"/>
        </w:rPr>
        <w:t>c</w:t>
      </w:r>
      <w:r w:rsidR="00B84BD8" w:rsidRPr="000F6CB9">
        <w:rPr>
          <w:rFonts w:ascii="Times New Roman" w:hAnsi="Times New Roman" w:cs="Times New Roman"/>
        </w:rPr>
        <w:t>onceptu</w:t>
      </w:r>
      <w:bookmarkStart w:id="7" w:name="_GoBack"/>
      <w:bookmarkEnd w:id="7"/>
      <w:r w:rsidR="00B84BD8" w:rsidRPr="000F6CB9">
        <w:rPr>
          <w:rFonts w:ascii="Times New Roman" w:hAnsi="Times New Roman" w:cs="Times New Roman"/>
        </w:rPr>
        <w:t xml:space="preserve">al art’s ambivalent form </w:t>
      </w:r>
      <w:del w:id="8" w:author="Nick Cobane [5]" w:date="2018-02-28T10:55:00Z">
        <w:r w:rsidR="00B84BD8" w:rsidRPr="000F6CB9" w:rsidDel="008F3FC1">
          <w:rPr>
            <w:rFonts w:ascii="Times New Roman" w:hAnsi="Times New Roman" w:cs="Times New Roman"/>
          </w:rPr>
          <w:delText>thus</w:delText>
        </w:r>
      </w:del>
      <w:r w:rsidR="00B84BD8" w:rsidRPr="000F6CB9">
        <w:rPr>
          <w:rFonts w:ascii="Times New Roman" w:hAnsi="Times New Roman" w:cs="Times New Roman"/>
        </w:rPr>
        <w:t xml:space="preserve"> provides a model of how refusal could operate under surveillance on uncertain terms by</w:t>
      </w:r>
      <w:r w:rsidR="00B84BD8" w:rsidRPr="000F6CB9">
        <w:rPr>
          <w:rFonts w:ascii="Times New Roman" w:eastAsia="Times New Roman" w:hAnsi="Times New Roman" w:cs="Times New Roman"/>
        </w:rPr>
        <w:t xml:space="preserve"> challenging sensorial experiences specific to the Marcoses’ technological and socio-political concerns</w:t>
      </w:r>
      <w:r w:rsidR="00B84BD8" w:rsidRPr="00550286">
        <w:rPr>
          <w:rFonts w:ascii="Times New Roman" w:eastAsia="Times New Roman" w:hAnsi="Times New Roman" w:cs="Times New Roman"/>
        </w:rPr>
        <w:t>.</w:t>
      </w:r>
      <w:r w:rsidR="00470335" w:rsidRPr="00550286">
        <w:rPr>
          <w:rFonts w:ascii="Times New Roman" w:hAnsi="Times New Roman" w:cs="Times New Roman"/>
          <w:lang w:eastAsia="zh-TW"/>
        </w:rPr>
        <w:t xml:space="preserve"> </w:t>
      </w:r>
      <w:r w:rsidR="007838CE" w:rsidRPr="00550286">
        <w:rPr>
          <w:rFonts w:ascii="Times New Roman" w:hAnsi="Times New Roman"/>
          <w:lang w:eastAsia="zh-TW"/>
        </w:rPr>
        <w:t>Th</w:t>
      </w:r>
      <w:r w:rsidR="002A1E91">
        <w:rPr>
          <w:rFonts w:ascii="Times New Roman" w:hAnsi="Times New Roman"/>
          <w:lang w:eastAsia="zh-TW"/>
        </w:rPr>
        <w:t xml:space="preserve">rough analysis of works by Maceda, </w:t>
      </w:r>
      <w:r w:rsidR="007838CE" w:rsidRPr="00550286">
        <w:rPr>
          <w:rFonts w:ascii="Times New Roman" w:hAnsi="Times New Roman"/>
          <w:lang w:eastAsia="zh-TW"/>
        </w:rPr>
        <w:t xml:space="preserve">Chabet, </w:t>
      </w:r>
      <w:r w:rsidR="007838CE" w:rsidRPr="00550286">
        <w:rPr>
          <w:rFonts w:ascii="Times New Roman" w:hAnsi="Times New Roman"/>
          <w:i/>
          <w:lang w:eastAsia="zh-TW"/>
        </w:rPr>
        <w:t>Shop 6</w:t>
      </w:r>
      <w:r w:rsidR="002A1E91">
        <w:rPr>
          <w:rFonts w:ascii="Times New Roman" w:hAnsi="Times New Roman"/>
          <w:lang w:eastAsia="zh-TW"/>
        </w:rPr>
        <w:t>, and Junyee</w:t>
      </w:r>
      <w:r w:rsidR="007838CE" w:rsidRPr="00550286">
        <w:rPr>
          <w:rFonts w:ascii="Times New Roman" w:hAnsi="Times New Roman"/>
          <w:lang w:eastAsia="zh-TW"/>
        </w:rPr>
        <w:t xml:space="preserve">, </w:t>
      </w:r>
      <w:r w:rsidR="007838CE" w:rsidRPr="00550286">
        <w:rPr>
          <w:rFonts w:ascii="Times New Roman" w:hAnsi="Times New Roman"/>
        </w:rPr>
        <w:t xml:space="preserve">I </w:t>
      </w:r>
      <w:r w:rsidR="00385219" w:rsidRPr="00550286">
        <w:rPr>
          <w:rFonts w:ascii="Times New Roman" w:hAnsi="Times New Roman"/>
        </w:rPr>
        <w:t>reveal</w:t>
      </w:r>
      <w:r w:rsidR="002A1E91">
        <w:rPr>
          <w:rFonts w:ascii="Times New Roman" w:hAnsi="Times New Roman"/>
        </w:rPr>
        <w:t xml:space="preserve"> how these see</w:t>
      </w:r>
      <w:r w:rsidR="001166C6">
        <w:rPr>
          <w:rFonts w:ascii="Times New Roman" w:hAnsi="Times New Roman"/>
        </w:rPr>
        <w:t>min</w:t>
      </w:r>
      <w:r w:rsidR="00226DDC" w:rsidRPr="00550286">
        <w:rPr>
          <w:rFonts w:ascii="Times New Roman" w:hAnsi="Times New Roman"/>
        </w:rPr>
        <w:t>gly politically inn</w:t>
      </w:r>
      <w:r w:rsidR="00257557">
        <w:rPr>
          <w:rFonts w:ascii="Times New Roman" w:hAnsi="Times New Roman"/>
        </w:rPr>
        <w:t>ocuous artworks demonstrate resistance</w:t>
      </w:r>
      <w:r w:rsidR="00226DDC" w:rsidRPr="00550286">
        <w:rPr>
          <w:rFonts w:ascii="Times New Roman" w:hAnsi="Times New Roman"/>
        </w:rPr>
        <w:t xml:space="preserve"> </w:t>
      </w:r>
      <w:del w:id="9" w:author="Nick Cobane [5]" w:date="2018-02-28T10:56:00Z">
        <w:r w:rsidR="00226DDC" w:rsidRPr="00550286" w:rsidDel="008F3FC1">
          <w:rPr>
            <w:rFonts w:ascii="Times New Roman" w:hAnsi="Times New Roman"/>
          </w:rPr>
          <w:delText xml:space="preserve">as an unstable category </w:delText>
        </w:r>
      </w:del>
      <w:r w:rsidR="00226DDC" w:rsidRPr="00550286">
        <w:rPr>
          <w:rFonts w:ascii="Times New Roman" w:hAnsi="Times New Roman"/>
        </w:rPr>
        <w:t>that manifests in elastic and uncertain forms.</w:t>
      </w:r>
    </w:p>
    <w:sectPr w:rsidR="00F23E23" w:rsidRPr="002E5A29" w:rsidSect="00AC0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ick Cobane" w:date="2018-02-28T10:48:00Z" w:initials="NC">
    <w:p w14:paraId="77012813" w14:textId="4A6BDF93" w:rsidR="008F3FC1" w:rsidRDefault="008F3FC1">
      <w:pPr>
        <w:pStyle w:val="CommentText"/>
      </w:pPr>
      <w:r>
        <w:rPr>
          <w:rStyle w:val="CommentReference"/>
        </w:rPr>
        <w:annotationRef/>
      </w:r>
      <w:r>
        <w:t>‘and’; ‘between _____ and ______’</w:t>
      </w:r>
    </w:p>
  </w:comment>
  <w:comment w:id="3" w:author="Nick Cobane [3]" w:date="2018-02-28T11:01:00Z" w:initials="NC">
    <w:p w14:paraId="1CDC114A" w14:textId="3A313FBB" w:rsidR="00893F20" w:rsidRDefault="00893F20">
      <w:pPr>
        <w:pStyle w:val="CommentText"/>
      </w:pPr>
      <w:r>
        <w:rPr>
          <w:rStyle w:val="CommentReference"/>
        </w:rPr>
        <w:annotationRef/>
      </w:r>
      <w:r>
        <w:t>Marcos’  ?</w:t>
      </w:r>
    </w:p>
  </w:comment>
  <w:comment w:id="2" w:author="Nick Cobane [4]" w:date="2018-02-28T11:02:00Z" w:initials="NC">
    <w:p w14:paraId="0E66C613" w14:textId="1CBEB263" w:rsidR="00893F20" w:rsidRDefault="00893F20">
      <w:pPr>
        <w:pStyle w:val="CommentText"/>
      </w:pPr>
      <w:r>
        <w:rPr>
          <w:rStyle w:val="CommentReference"/>
        </w:rPr>
        <w:annotationRef/>
      </w:r>
      <w:r>
        <w:t>I think I would actually lose the ‘Whereas’ structure, since the 2</w:t>
      </w:r>
      <w:r w:rsidRPr="00893F20">
        <w:rPr>
          <w:vertAlign w:val="superscript"/>
        </w:rPr>
        <w:t>nd</w:t>
      </w:r>
      <w:r>
        <w:t xml:space="preserve"> part logically follows from the first:</w:t>
      </w:r>
      <w:r>
        <w:br/>
        <w:t>“</w:t>
      </w:r>
      <w:r>
        <w:rPr>
          <w:rFonts w:ascii="Times New Roman" w:hAnsi="Times New Roman" w:cs="Times New Roman"/>
        </w:rPr>
        <w:t xml:space="preserve">Prior </w:t>
      </w:r>
      <w:r w:rsidRPr="00413B93">
        <w:rPr>
          <w:rFonts w:ascii="Times New Roman" w:hAnsi="Times New Roman" w:cs="Times New Roman"/>
          <w:lang w:eastAsia="zh-TW"/>
        </w:rPr>
        <w:t>sc</w:t>
      </w:r>
      <w:r>
        <w:rPr>
          <w:rFonts w:ascii="Times New Roman" w:hAnsi="Times New Roman" w:cs="Times New Roman"/>
          <w:lang w:eastAsia="zh-TW"/>
        </w:rPr>
        <w:t>holarship on Philippine art under Marcos martial law has focused on social realism as resistant art and the CCP</w:t>
      </w:r>
      <w:r w:rsidRPr="00413B93">
        <w:rPr>
          <w:rFonts w:ascii="Times New Roman" w:hAnsi="Times New Roman" w:cs="Times New Roman"/>
          <w:lang w:eastAsia="zh-TW"/>
        </w:rPr>
        <w:t xml:space="preserve"> as an icon of the Marcoses’ patronage and an architectural symbol of the conjugal dictatorship’s thirst for power</w:t>
      </w:r>
      <w:r>
        <w:rPr>
          <w:rFonts w:ascii="Times New Roman" w:hAnsi="Times New Roman" w:cs="Times New Roman"/>
          <w:lang w:eastAsia="zh-TW"/>
        </w:rPr>
        <w:t xml:space="preserve">, </w:t>
      </w:r>
      <w:r>
        <w:rPr>
          <w:rFonts w:ascii="Times New Roman" w:hAnsi="Times New Roman" w:cs="Times New Roman"/>
          <w:lang w:eastAsia="zh-TW"/>
        </w:rPr>
        <w:t xml:space="preserve">and </w:t>
      </w:r>
      <w:r>
        <w:rPr>
          <w:rFonts w:ascii="Times New Roman" w:hAnsi="Times New Roman" w:cs="Times New Roman"/>
          <w:lang w:eastAsia="zh-TW"/>
        </w:rPr>
        <w:t>insufficient scholarship has been written on the conceptual artists who frequently exhibited in the CCP due to their affiliation with one of the most violent dictatorships in recent Philippine history.</w:t>
      </w:r>
      <w:r>
        <w:rPr>
          <w:rFonts w:ascii="Times New Roman" w:hAnsi="Times New Roman" w:cs="Times New Roman"/>
          <w:lang w:eastAsia="zh-TW"/>
        </w:rPr>
        <w:t>”</w:t>
      </w:r>
      <w:r>
        <w:rPr>
          <w:rFonts w:ascii="Times New Roman" w:hAnsi="Times New Roman" w:cs="Times New Roman"/>
          <w:lang w:eastAsia="zh-TW"/>
        </w:rPr>
        <w:br/>
      </w:r>
      <w:r>
        <w:rPr>
          <w:rFonts w:ascii="Times New Roman" w:hAnsi="Times New Roman" w:cs="Times New Roman"/>
          <w:lang w:eastAsia="zh-TW"/>
        </w:rPr>
        <w:br/>
        <w:t>Also, this sentence is a whopper, we should find a way to prune it down.</w:t>
      </w:r>
    </w:p>
  </w:comment>
  <w:comment w:id="6" w:author="Nick Cobane [5]" w:date="2018-02-28T10:57:00Z" w:initials="NC">
    <w:p w14:paraId="3F6ED70A" w14:textId="77777777" w:rsidR="00C80BC8" w:rsidRDefault="000B6B5A">
      <w:pPr>
        <w:pStyle w:val="CommentText"/>
      </w:pPr>
      <w:r>
        <w:rPr>
          <w:rStyle w:val="CommentReference"/>
        </w:rPr>
        <w:annotationRef/>
      </w:r>
      <w:r>
        <w:t>I have not figured out how to restructure this yet, but the current structure of the</w:t>
      </w:r>
      <w:r w:rsidR="009D0330">
        <w:t xml:space="preserve"> sentence makes it seem like the case studies are the means of ‘dictatorial control’ or ‘offered a new field of action’. </w:t>
      </w:r>
    </w:p>
    <w:p w14:paraId="206E9FA1" w14:textId="4EFC484F" w:rsidR="000B6B5A" w:rsidRDefault="00C80BC8">
      <w:pPr>
        <w:pStyle w:val="CommentText"/>
      </w:pPr>
      <w:r>
        <w:t>W</w:t>
      </w:r>
      <w:r w:rsidR="009D0330">
        <w:t>ould read much better if we could find a way to close the gap between ‘examines’ and ‘through four case studies’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012813" w15:done="0"/>
  <w15:commentEx w15:paraId="1CDC114A" w15:done="0"/>
  <w15:commentEx w15:paraId="0E66C613" w15:done="0"/>
  <w15:commentEx w15:paraId="206E9FA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012813" w16cid:durableId="1E410763"/>
  <w16cid:commentId w16cid:paraId="1CDC114A" w16cid:durableId="1E410A8C"/>
  <w16cid:commentId w16cid:paraId="0E66C613" w16cid:durableId="1E410AC5"/>
  <w16cid:commentId w16cid:paraId="206E9FA1" w16cid:durableId="1E41098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422B1" w14:textId="77777777" w:rsidR="00CE47A8" w:rsidRDefault="00CE47A8" w:rsidP="00F23E23">
      <w:r>
        <w:separator/>
      </w:r>
    </w:p>
  </w:endnote>
  <w:endnote w:type="continuationSeparator" w:id="0">
    <w:p w14:paraId="42FD7F2E" w14:textId="77777777" w:rsidR="00CE47A8" w:rsidRDefault="00CE47A8" w:rsidP="00F23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10444" w14:textId="77777777" w:rsidR="00CE47A8" w:rsidRDefault="00CE47A8" w:rsidP="00F23E23">
      <w:r>
        <w:separator/>
      </w:r>
    </w:p>
  </w:footnote>
  <w:footnote w:type="continuationSeparator" w:id="0">
    <w:p w14:paraId="1A12068E" w14:textId="77777777" w:rsidR="00CE47A8" w:rsidRDefault="00CE47A8" w:rsidP="00F23E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2BEF402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ick Cobane">
    <w15:presenceInfo w15:providerId="AD" w15:userId="S-1-5-21-2812736381-1914932952-2891920474-98482"/>
  </w15:person>
  <w15:person w15:author="Nick Cobane [2]">
    <w15:presenceInfo w15:providerId="AD" w15:userId="S-1-5-21-2812736381-1914932952-2891920474-98482"/>
  </w15:person>
  <w15:person w15:author="Nick Cobane [3]">
    <w15:presenceInfo w15:providerId="AD" w15:userId="S-1-5-21-2812736381-1914932952-2891920474-98482"/>
  </w15:person>
  <w15:person w15:author="Nick Cobane [4]">
    <w15:presenceInfo w15:providerId="AD" w15:userId="S-1-5-21-2812736381-1914932952-2891920474-98482"/>
  </w15:person>
  <w15:person w15:author="Nick Cobane [5]">
    <w15:presenceInfo w15:providerId="AD" w15:userId="S-1-5-21-2812736381-1914932952-2891920474-984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3E23"/>
    <w:rsid w:val="00053112"/>
    <w:rsid w:val="000704BF"/>
    <w:rsid w:val="00075A69"/>
    <w:rsid w:val="000B6B5A"/>
    <w:rsid w:val="000C2E6A"/>
    <w:rsid w:val="000F5A0F"/>
    <w:rsid w:val="000F6CB9"/>
    <w:rsid w:val="001166C6"/>
    <w:rsid w:val="00117879"/>
    <w:rsid w:val="0012528C"/>
    <w:rsid w:val="00153685"/>
    <w:rsid w:val="00155D27"/>
    <w:rsid w:val="001709CE"/>
    <w:rsid w:val="001769BA"/>
    <w:rsid w:val="00177FDA"/>
    <w:rsid w:val="00190D7B"/>
    <w:rsid w:val="00193DA3"/>
    <w:rsid w:val="001B5C07"/>
    <w:rsid w:val="00226DDC"/>
    <w:rsid w:val="00227ED0"/>
    <w:rsid w:val="00234F84"/>
    <w:rsid w:val="00237C1A"/>
    <w:rsid w:val="00257557"/>
    <w:rsid w:val="002A0D70"/>
    <w:rsid w:val="002A1E91"/>
    <w:rsid w:val="002A6214"/>
    <w:rsid w:val="002E5A29"/>
    <w:rsid w:val="002F4310"/>
    <w:rsid w:val="002F63AE"/>
    <w:rsid w:val="00337E11"/>
    <w:rsid w:val="0035472C"/>
    <w:rsid w:val="00380693"/>
    <w:rsid w:val="00385219"/>
    <w:rsid w:val="00385E40"/>
    <w:rsid w:val="003B4341"/>
    <w:rsid w:val="003C695F"/>
    <w:rsid w:val="00470335"/>
    <w:rsid w:val="00473B7B"/>
    <w:rsid w:val="00494BC7"/>
    <w:rsid w:val="004A65F9"/>
    <w:rsid w:val="004B64BE"/>
    <w:rsid w:val="005008F6"/>
    <w:rsid w:val="005032F6"/>
    <w:rsid w:val="00511F30"/>
    <w:rsid w:val="0054282F"/>
    <w:rsid w:val="00550286"/>
    <w:rsid w:val="0057074E"/>
    <w:rsid w:val="00582258"/>
    <w:rsid w:val="005A3C60"/>
    <w:rsid w:val="005D5EFD"/>
    <w:rsid w:val="005D7323"/>
    <w:rsid w:val="006306CA"/>
    <w:rsid w:val="00641BAF"/>
    <w:rsid w:val="0066241C"/>
    <w:rsid w:val="00666C9C"/>
    <w:rsid w:val="00690001"/>
    <w:rsid w:val="006C0560"/>
    <w:rsid w:val="006D15AD"/>
    <w:rsid w:val="006E1241"/>
    <w:rsid w:val="007245D6"/>
    <w:rsid w:val="007838CE"/>
    <w:rsid w:val="00791AA2"/>
    <w:rsid w:val="007947FA"/>
    <w:rsid w:val="007B0D41"/>
    <w:rsid w:val="007B1946"/>
    <w:rsid w:val="007B240F"/>
    <w:rsid w:val="007B327A"/>
    <w:rsid w:val="007B7880"/>
    <w:rsid w:val="007E65C2"/>
    <w:rsid w:val="00801825"/>
    <w:rsid w:val="00802DF4"/>
    <w:rsid w:val="00811521"/>
    <w:rsid w:val="00816073"/>
    <w:rsid w:val="008556BB"/>
    <w:rsid w:val="00863CC0"/>
    <w:rsid w:val="00893F20"/>
    <w:rsid w:val="008B342A"/>
    <w:rsid w:val="008D1DB0"/>
    <w:rsid w:val="008F3FC1"/>
    <w:rsid w:val="00913185"/>
    <w:rsid w:val="009177B9"/>
    <w:rsid w:val="009862F1"/>
    <w:rsid w:val="009A0D66"/>
    <w:rsid w:val="009D0330"/>
    <w:rsid w:val="009D22BC"/>
    <w:rsid w:val="00A07E4B"/>
    <w:rsid w:val="00A218BD"/>
    <w:rsid w:val="00A32D03"/>
    <w:rsid w:val="00A52279"/>
    <w:rsid w:val="00A77728"/>
    <w:rsid w:val="00AA1B39"/>
    <w:rsid w:val="00AA21FC"/>
    <w:rsid w:val="00AB3489"/>
    <w:rsid w:val="00AB5C54"/>
    <w:rsid w:val="00AC0D5C"/>
    <w:rsid w:val="00B33FBF"/>
    <w:rsid w:val="00B53058"/>
    <w:rsid w:val="00B84BD8"/>
    <w:rsid w:val="00BC283B"/>
    <w:rsid w:val="00BD721D"/>
    <w:rsid w:val="00C0685F"/>
    <w:rsid w:val="00C25FCF"/>
    <w:rsid w:val="00C41DA8"/>
    <w:rsid w:val="00C651A9"/>
    <w:rsid w:val="00C70F9D"/>
    <w:rsid w:val="00C80BC8"/>
    <w:rsid w:val="00C817E3"/>
    <w:rsid w:val="00CA75B7"/>
    <w:rsid w:val="00CE47A8"/>
    <w:rsid w:val="00D26930"/>
    <w:rsid w:val="00D376BC"/>
    <w:rsid w:val="00D40652"/>
    <w:rsid w:val="00DF644E"/>
    <w:rsid w:val="00E91E0C"/>
    <w:rsid w:val="00EC1639"/>
    <w:rsid w:val="00EF5215"/>
    <w:rsid w:val="00F04389"/>
    <w:rsid w:val="00F23E23"/>
    <w:rsid w:val="00F26972"/>
    <w:rsid w:val="00F5618A"/>
    <w:rsid w:val="00F6093B"/>
    <w:rsid w:val="00F829E0"/>
    <w:rsid w:val="00FB349B"/>
    <w:rsid w:val="00FC770B"/>
    <w:rsid w:val="00FD6A11"/>
    <w:rsid w:val="00FE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79AE12"/>
  <w14:defaultImageDpi w14:val="300"/>
  <w15:docId w15:val="{22872A7C-D8EC-41E5-AC30-8A5DE2EF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E23"/>
  </w:style>
  <w:style w:type="paragraph" w:styleId="Heading1">
    <w:name w:val="heading 1"/>
    <w:basedOn w:val="Normal"/>
    <w:next w:val="Normal"/>
    <w:link w:val="Heading1Char"/>
    <w:uiPriority w:val="9"/>
    <w:qFormat/>
    <w:rsid w:val="007B1946"/>
    <w:pPr>
      <w:keepNext/>
      <w:keepLines/>
      <w:spacing w:before="1440"/>
      <w:jc w:val="center"/>
      <w:outlineLvl w:val="0"/>
    </w:pPr>
    <w:rPr>
      <w:rFonts w:ascii="Times New Roman" w:eastAsiaTheme="majorEastAsia" w:hAnsi="Times New Roman" w:cstheme="majorBidi"/>
      <w:b/>
      <w:bCs/>
      <w:color w:val="345A8A" w:themeColor="accent1" w:themeShade="B5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Level1">
    <w:name w:val="Note Level 1"/>
    <w:basedOn w:val="Normal"/>
    <w:uiPriority w:val="99"/>
    <w:semiHidden/>
    <w:unhideWhenUsed/>
    <w:rsid w:val="00C70F9D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customStyle="1" w:styleId="NoteLevel2">
    <w:name w:val="Note Level 2"/>
    <w:basedOn w:val="Normal"/>
    <w:uiPriority w:val="99"/>
    <w:semiHidden/>
    <w:unhideWhenUsed/>
    <w:rsid w:val="00C70F9D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customStyle="1" w:styleId="NoteLevel3">
    <w:name w:val="Note Level 3"/>
    <w:basedOn w:val="Normal"/>
    <w:uiPriority w:val="99"/>
    <w:semiHidden/>
    <w:unhideWhenUsed/>
    <w:rsid w:val="00C70F9D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customStyle="1" w:styleId="NoteLevel4">
    <w:name w:val="Note Level 4"/>
    <w:basedOn w:val="Normal"/>
    <w:uiPriority w:val="99"/>
    <w:semiHidden/>
    <w:unhideWhenUsed/>
    <w:rsid w:val="00C70F9D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customStyle="1" w:styleId="NoteLevel5">
    <w:name w:val="Note Level 5"/>
    <w:basedOn w:val="Normal"/>
    <w:uiPriority w:val="99"/>
    <w:semiHidden/>
    <w:unhideWhenUsed/>
    <w:rsid w:val="00C70F9D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customStyle="1" w:styleId="NoteLevel6">
    <w:name w:val="Note Level 6"/>
    <w:basedOn w:val="Normal"/>
    <w:uiPriority w:val="99"/>
    <w:semiHidden/>
    <w:unhideWhenUsed/>
    <w:rsid w:val="00C70F9D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customStyle="1" w:styleId="NoteLevel7">
    <w:name w:val="Note Level 7"/>
    <w:basedOn w:val="Normal"/>
    <w:uiPriority w:val="99"/>
    <w:semiHidden/>
    <w:unhideWhenUsed/>
    <w:rsid w:val="00C70F9D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customStyle="1" w:styleId="NoteLevel8">
    <w:name w:val="Note Level 8"/>
    <w:basedOn w:val="Normal"/>
    <w:uiPriority w:val="99"/>
    <w:semiHidden/>
    <w:unhideWhenUsed/>
    <w:rsid w:val="00C70F9D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customStyle="1" w:styleId="NoteLevel9">
    <w:name w:val="Note Level 9"/>
    <w:basedOn w:val="Normal"/>
    <w:uiPriority w:val="99"/>
    <w:semiHidden/>
    <w:unhideWhenUsed/>
    <w:rsid w:val="00C70F9D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character" w:customStyle="1" w:styleId="Heading1Char">
    <w:name w:val="Heading 1 Char"/>
    <w:basedOn w:val="DefaultParagraphFont"/>
    <w:link w:val="Heading1"/>
    <w:uiPriority w:val="9"/>
    <w:rsid w:val="007B1946"/>
    <w:rPr>
      <w:rFonts w:ascii="Times New Roman" w:eastAsiaTheme="majorEastAsia" w:hAnsi="Times New Roman" w:cstheme="majorBidi"/>
      <w:b/>
      <w:bCs/>
      <w:color w:val="345A8A" w:themeColor="accent1" w:themeShade="B5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rsid w:val="00F23E23"/>
  </w:style>
  <w:style w:type="character" w:customStyle="1" w:styleId="FootnoteTextChar">
    <w:name w:val="Footnote Text Char"/>
    <w:basedOn w:val="DefaultParagraphFont"/>
    <w:link w:val="FootnoteText"/>
    <w:uiPriority w:val="99"/>
    <w:rsid w:val="00F23E23"/>
  </w:style>
  <w:style w:type="character" w:styleId="FootnoteReference">
    <w:name w:val="footnote reference"/>
    <w:basedOn w:val="DefaultParagraphFont"/>
    <w:uiPriority w:val="99"/>
    <w:unhideWhenUsed/>
    <w:rsid w:val="00F23E2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E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E2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F3F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3F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3F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3F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3F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Le</dc:creator>
  <cp:keywords/>
  <dc:description/>
  <cp:lastModifiedBy>Nicholas Cobane</cp:lastModifiedBy>
  <cp:revision>6</cp:revision>
  <dcterms:created xsi:type="dcterms:W3CDTF">2018-02-28T18:47:00Z</dcterms:created>
  <dcterms:modified xsi:type="dcterms:W3CDTF">2018-02-28T19:07:00Z</dcterms:modified>
</cp:coreProperties>
</file>