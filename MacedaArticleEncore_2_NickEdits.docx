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4AE74" w14:textId="464EC259" w:rsidR="00986EDF" w:rsidRDefault="00986EDF" w:rsidP="00986EDF">
      <w:pPr>
        <w:contextualSpacing/>
        <w:rPr>
          <w:rFonts w:ascii="Times New Roman" w:hAnsi="Times New Roman" w:cs="Times New Roman"/>
        </w:rPr>
      </w:pPr>
      <w:r w:rsidRPr="005E71EB">
        <w:rPr>
          <w:rFonts w:ascii="Times New Roman" w:hAnsi="Times New Roman" w:cs="Times New Roman"/>
        </w:rPr>
        <w:t xml:space="preserve">Toilet Papering the Cultural Edifice: Jose Maceda’s </w:t>
      </w:r>
      <w:r w:rsidRPr="005E71EB">
        <w:rPr>
          <w:rFonts w:ascii="Times New Roman" w:hAnsi="Times New Roman" w:cs="Times New Roman"/>
          <w:i/>
        </w:rPr>
        <w:t xml:space="preserve">Cassettes 100 </w:t>
      </w:r>
      <w:r w:rsidR="007A0B41">
        <w:rPr>
          <w:rFonts w:ascii="Times New Roman" w:hAnsi="Times New Roman" w:cs="Times New Roman"/>
        </w:rPr>
        <w:t>as</w:t>
      </w:r>
      <w:r w:rsidR="009C633C">
        <w:rPr>
          <w:rFonts w:ascii="Times New Roman" w:hAnsi="Times New Roman" w:cs="Times New Roman"/>
        </w:rPr>
        <w:t xml:space="preserve"> Philippine</w:t>
      </w:r>
      <w:r w:rsidRPr="005E71EB">
        <w:rPr>
          <w:rFonts w:ascii="Times New Roman" w:hAnsi="Times New Roman" w:cs="Times New Roman"/>
        </w:rPr>
        <w:t xml:space="preserve"> Happening</w:t>
      </w:r>
      <w:r w:rsidR="009C633C">
        <w:rPr>
          <w:rFonts w:ascii="Times New Roman" w:hAnsi="Times New Roman" w:cs="Times New Roman"/>
        </w:rPr>
        <w:t xml:space="preserve"> </w:t>
      </w:r>
    </w:p>
    <w:p w14:paraId="32F562FF" w14:textId="77777777" w:rsidR="00986EDF" w:rsidRPr="005E71EB" w:rsidRDefault="00986EDF" w:rsidP="00986EDF">
      <w:pPr>
        <w:contextualSpacing/>
        <w:rPr>
          <w:rFonts w:ascii="Times New Roman" w:hAnsi="Times New Roman" w:cs="Times New Roman"/>
        </w:rPr>
      </w:pPr>
    </w:p>
    <w:p w14:paraId="0AE3ACBA" w14:textId="77777777" w:rsidR="00986EDF" w:rsidRPr="00823B6E" w:rsidRDefault="00986EDF" w:rsidP="00986EDF">
      <w:pPr>
        <w:contextualSpacing/>
        <w:rPr>
          <w:rFonts w:ascii="Times New Roman" w:hAnsi="Times New Roman" w:cs="Times New Roman"/>
          <w:b/>
          <w:i/>
        </w:rPr>
      </w:pPr>
    </w:p>
    <w:p w14:paraId="5B66181C" w14:textId="181392E4" w:rsidR="00756434" w:rsidRPr="00823B6E" w:rsidRDefault="00986EDF" w:rsidP="00986EDF">
      <w:pPr>
        <w:spacing w:line="480" w:lineRule="auto"/>
        <w:ind w:firstLine="720"/>
        <w:contextualSpacing/>
        <w:rPr>
          <w:rFonts w:ascii="Times New Roman" w:hAnsi="Times New Roman" w:cs="Times New Roman"/>
        </w:rPr>
      </w:pPr>
      <w:r w:rsidRPr="003A79EF">
        <w:rPr>
          <w:rFonts w:ascii="Times New Roman" w:hAnsi="Times New Roman" w:cs="Times New Roman"/>
          <w:b/>
        </w:rPr>
        <w:t>[Fig. 1</w:t>
      </w:r>
      <w:r>
        <w:rPr>
          <w:rFonts w:ascii="Times New Roman" w:hAnsi="Times New Roman" w:cs="Times New Roman"/>
          <w:b/>
        </w:rPr>
        <w:t>-2</w:t>
      </w:r>
      <w:r w:rsidRPr="003A79EF">
        <w:rPr>
          <w:rFonts w:ascii="Times New Roman" w:hAnsi="Times New Roman" w:cs="Times New Roman"/>
          <w:b/>
        </w:rPr>
        <w:t>]</w:t>
      </w:r>
      <w:r>
        <w:rPr>
          <w:rFonts w:ascii="Times New Roman" w:hAnsi="Times New Roman" w:cs="Times New Roman"/>
        </w:rPr>
        <w:t xml:space="preserve"> O</w:t>
      </w:r>
      <w:r w:rsidRPr="00823B6E">
        <w:rPr>
          <w:rFonts w:ascii="Times New Roman" w:hAnsi="Times New Roman" w:cs="Times New Roman"/>
        </w:rPr>
        <w:t>n</w:t>
      </w:r>
      <w:r>
        <w:rPr>
          <w:rFonts w:ascii="Times New Roman" w:hAnsi="Times New Roman" w:cs="Times New Roman"/>
        </w:rPr>
        <w:t xml:space="preserve"> the evening of</w:t>
      </w:r>
      <w:r w:rsidRPr="00823B6E">
        <w:rPr>
          <w:rFonts w:ascii="Times New Roman" w:hAnsi="Times New Roman" w:cs="Times New Roman"/>
        </w:rPr>
        <w:t xml:space="preserve"> </w:t>
      </w:r>
      <w:r>
        <w:rPr>
          <w:rFonts w:ascii="Times New Roman" w:hAnsi="Times New Roman" w:cs="Times New Roman"/>
        </w:rPr>
        <w:t>March 8, 1971, f</w:t>
      </w:r>
      <w:r w:rsidRPr="00823B6E">
        <w:rPr>
          <w:rFonts w:ascii="Times New Roman" w:hAnsi="Times New Roman" w:cs="Times New Roman"/>
        </w:rPr>
        <w:t xml:space="preserve">ollowing the premier </w:t>
      </w:r>
      <w:r>
        <w:rPr>
          <w:rFonts w:ascii="Times New Roman" w:hAnsi="Times New Roman" w:cs="Times New Roman"/>
        </w:rPr>
        <w:t xml:space="preserve">of </w:t>
      </w:r>
      <w:r w:rsidRPr="00823B6E">
        <w:rPr>
          <w:rFonts w:ascii="Times New Roman" w:hAnsi="Times New Roman" w:cs="Times New Roman"/>
          <w:i/>
        </w:rPr>
        <w:t>Cassettes 100</w:t>
      </w:r>
      <w:r>
        <w:rPr>
          <w:rFonts w:ascii="Times New Roman" w:hAnsi="Times New Roman" w:cs="Times New Roman"/>
          <w:i/>
        </w:rPr>
        <w:t xml:space="preserve"> </w:t>
      </w:r>
      <w:r>
        <w:rPr>
          <w:rFonts w:ascii="Times New Roman" w:hAnsi="Times New Roman" w:cs="Times New Roman"/>
        </w:rPr>
        <w:t xml:space="preserve">at the Cultural Center of the Philippines (CCP), </w:t>
      </w:r>
      <w:r w:rsidRPr="00823B6E">
        <w:rPr>
          <w:rFonts w:ascii="Times New Roman" w:hAnsi="Times New Roman" w:cs="Times New Roman"/>
        </w:rPr>
        <w:t>cluster</w:t>
      </w:r>
      <w:r w:rsidR="008763B2">
        <w:rPr>
          <w:rFonts w:ascii="Times New Roman" w:hAnsi="Times New Roman" w:cs="Times New Roman"/>
        </w:rPr>
        <w:t>s of people</w:t>
      </w:r>
      <w:r w:rsidR="00F14B40">
        <w:rPr>
          <w:rFonts w:ascii="Times New Roman" w:hAnsi="Times New Roman" w:cs="Times New Roman"/>
        </w:rPr>
        <w:t xml:space="preserve"> </w:t>
      </w:r>
      <w:commentRangeStart w:id="0"/>
      <w:r w:rsidR="00283CCC">
        <w:rPr>
          <w:rFonts w:ascii="Times New Roman" w:hAnsi="Times New Roman" w:cs="Times New Roman"/>
        </w:rPr>
        <w:t xml:space="preserve">milled about as </w:t>
      </w:r>
      <w:r w:rsidR="00F14B40">
        <w:rPr>
          <w:rFonts w:ascii="Times New Roman" w:hAnsi="Times New Roman" w:cs="Times New Roman"/>
        </w:rPr>
        <w:t>they</w:t>
      </w:r>
      <w:r w:rsidR="006455AC">
        <w:rPr>
          <w:rFonts w:ascii="Times New Roman" w:hAnsi="Times New Roman" w:cs="Times New Roman"/>
        </w:rPr>
        <w:t xml:space="preserve"> meand</w:t>
      </w:r>
      <w:commentRangeEnd w:id="0"/>
      <w:r w:rsidR="005F60C1">
        <w:rPr>
          <w:rStyle w:val="CommentReference"/>
        </w:rPr>
        <w:commentReference w:id="0"/>
      </w:r>
      <w:r w:rsidR="006455AC">
        <w:rPr>
          <w:rFonts w:ascii="Times New Roman" w:hAnsi="Times New Roman" w:cs="Times New Roman"/>
        </w:rPr>
        <w:t xml:space="preserve">ered </w:t>
      </w:r>
      <w:r>
        <w:rPr>
          <w:rFonts w:ascii="Times New Roman" w:hAnsi="Times New Roman" w:cs="Times New Roman"/>
        </w:rPr>
        <w:t>towards th</w:t>
      </w:r>
      <w:r w:rsidR="00F14B40">
        <w:rPr>
          <w:rFonts w:ascii="Times New Roman" w:hAnsi="Times New Roman" w:cs="Times New Roman"/>
        </w:rPr>
        <w:t>e lobby’s front doors</w:t>
      </w:r>
      <w:r w:rsidR="00E31DDA">
        <w:rPr>
          <w:rFonts w:ascii="Times New Roman" w:hAnsi="Times New Roman" w:cs="Times New Roman"/>
        </w:rPr>
        <w:t xml:space="preserve">. </w:t>
      </w:r>
      <w:r w:rsidR="009549EB">
        <w:rPr>
          <w:rFonts w:ascii="Times New Roman" w:hAnsi="Times New Roman" w:cs="Times New Roman"/>
        </w:rPr>
        <w:t>Above the</w:t>
      </w:r>
      <w:r>
        <w:rPr>
          <w:rFonts w:ascii="Times New Roman" w:hAnsi="Times New Roman" w:cs="Times New Roman"/>
        </w:rPr>
        <w:t xml:space="preserve"> crowd hung l</w:t>
      </w:r>
      <w:r w:rsidRPr="00823B6E">
        <w:rPr>
          <w:rFonts w:ascii="Times New Roman" w:hAnsi="Times New Roman" w:cs="Times New Roman"/>
        </w:rPr>
        <w:t xml:space="preserve">arge chandeliers </w:t>
      </w:r>
      <w:r>
        <w:rPr>
          <w:rFonts w:ascii="Times New Roman" w:hAnsi="Times New Roman" w:cs="Times New Roman"/>
        </w:rPr>
        <w:t>dripping with</w:t>
      </w:r>
      <w:r w:rsidRPr="00823B6E">
        <w:rPr>
          <w:rFonts w:ascii="Times New Roman" w:hAnsi="Times New Roman" w:cs="Times New Roman"/>
        </w:rPr>
        <w:t xml:space="preserve"> tiny Venetian crystals and expensive ca</w:t>
      </w:r>
      <w:r>
        <w:rPr>
          <w:rFonts w:ascii="Times New Roman" w:hAnsi="Times New Roman" w:cs="Times New Roman"/>
        </w:rPr>
        <w:t>piz seashells. Their costly procurement and presence signaled First Lady Imelda Marcos’ desire to construct a spectacular international center for the arts in Manila, the capital city of the P</w:t>
      </w:r>
      <w:r w:rsidR="0016795C">
        <w:rPr>
          <w:rFonts w:ascii="Times New Roman" w:hAnsi="Times New Roman" w:cs="Times New Roman"/>
        </w:rPr>
        <w:t>hilippines. On that particular night</w:t>
      </w:r>
      <w:r>
        <w:rPr>
          <w:rFonts w:ascii="Times New Roman" w:hAnsi="Times New Roman" w:cs="Times New Roman"/>
        </w:rPr>
        <w:t>, however,</w:t>
      </w:r>
      <w:r w:rsidR="009B392B">
        <w:rPr>
          <w:rFonts w:ascii="Times New Roman" w:hAnsi="Times New Roman" w:cs="Times New Roman"/>
        </w:rPr>
        <w:t xml:space="preserve"> </w:t>
      </w:r>
      <w:r>
        <w:rPr>
          <w:rFonts w:ascii="Times New Roman" w:hAnsi="Times New Roman" w:cs="Times New Roman"/>
        </w:rPr>
        <w:t>piles of unrolled toilet paper and crushed tissu</w:t>
      </w:r>
      <w:r w:rsidR="00A05E09">
        <w:rPr>
          <w:rFonts w:ascii="Times New Roman" w:hAnsi="Times New Roman" w:cs="Times New Roman"/>
        </w:rPr>
        <w:t>e</w:t>
      </w:r>
      <w:r>
        <w:rPr>
          <w:rFonts w:ascii="Times New Roman" w:hAnsi="Times New Roman" w:cs="Times New Roman"/>
        </w:rPr>
        <w:t xml:space="preserve"> littered the CCP’s pristine floor</w:t>
      </w:r>
      <w:r w:rsidR="000B4B2F">
        <w:rPr>
          <w:rFonts w:ascii="Times New Roman" w:hAnsi="Times New Roman" w:cs="Times New Roman"/>
        </w:rPr>
        <w:t>.</w:t>
      </w:r>
      <w:r w:rsidR="00FF5F1D">
        <w:rPr>
          <w:rFonts w:ascii="Times New Roman" w:hAnsi="Times New Roman" w:cs="Times New Roman"/>
        </w:rPr>
        <w:t xml:space="preserve"> A stray sheet or two of crinkled paper dangled from the CCP’s second-floor ledge; their height and vertical orientation mocked the strands of crystal in vulgar fashion. </w:t>
      </w:r>
      <w:r w:rsidR="000B4B2F">
        <w:rPr>
          <w:rFonts w:ascii="Times New Roman" w:hAnsi="Times New Roman" w:cs="Times New Roman"/>
        </w:rPr>
        <w:t>Nathanial Gutierrez—then documentary photographer for the CCP—</w:t>
      </w:r>
      <w:r w:rsidR="00082AB7">
        <w:rPr>
          <w:rFonts w:ascii="Times New Roman" w:hAnsi="Times New Roman" w:cs="Times New Roman"/>
        </w:rPr>
        <w:t>captured</w:t>
      </w:r>
      <w:r w:rsidR="00B344CA">
        <w:rPr>
          <w:rFonts w:ascii="Times New Roman" w:hAnsi="Times New Roman" w:cs="Times New Roman"/>
        </w:rPr>
        <w:t xml:space="preserve"> a bird’s eye view</w:t>
      </w:r>
      <w:r w:rsidR="00C30DD5">
        <w:rPr>
          <w:rFonts w:ascii="Times New Roman" w:hAnsi="Times New Roman" w:cs="Times New Roman"/>
        </w:rPr>
        <w:t xml:space="preserve"> of</w:t>
      </w:r>
      <w:r w:rsidR="00B344CA">
        <w:rPr>
          <w:rFonts w:ascii="Times New Roman" w:hAnsi="Times New Roman" w:cs="Times New Roman"/>
        </w:rPr>
        <w:t xml:space="preserve"> </w:t>
      </w:r>
      <w:r w:rsidR="006104A0">
        <w:rPr>
          <w:rFonts w:ascii="Times New Roman" w:hAnsi="Times New Roman" w:cs="Times New Roman"/>
        </w:rPr>
        <w:t>the scene from</w:t>
      </w:r>
      <w:r w:rsidR="00F66330">
        <w:rPr>
          <w:rFonts w:ascii="Times New Roman" w:hAnsi="Times New Roman" w:cs="Times New Roman"/>
        </w:rPr>
        <w:t xml:space="preserve"> the </w:t>
      </w:r>
      <w:r w:rsidR="00B11DC6">
        <w:rPr>
          <w:rFonts w:ascii="Times New Roman" w:hAnsi="Times New Roman" w:cs="Times New Roman"/>
        </w:rPr>
        <w:t>CCP</w:t>
      </w:r>
      <w:r w:rsidR="00F66330">
        <w:rPr>
          <w:rFonts w:ascii="Times New Roman" w:hAnsi="Times New Roman" w:cs="Times New Roman"/>
        </w:rPr>
        <w:t xml:space="preserve">’s </w:t>
      </w:r>
      <w:r w:rsidR="006104A0">
        <w:rPr>
          <w:rFonts w:ascii="Times New Roman" w:hAnsi="Times New Roman" w:cs="Times New Roman"/>
        </w:rPr>
        <w:t xml:space="preserve">open </w:t>
      </w:r>
      <w:r w:rsidR="000B4B2F">
        <w:rPr>
          <w:rFonts w:ascii="Times New Roman" w:hAnsi="Times New Roman" w:cs="Times New Roman"/>
        </w:rPr>
        <w:t>third floor</w:t>
      </w:r>
      <w:r w:rsidR="00F36562">
        <w:rPr>
          <w:rFonts w:ascii="Times New Roman" w:hAnsi="Times New Roman" w:cs="Times New Roman"/>
        </w:rPr>
        <w:t xml:space="preserve"> ledge</w:t>
      </w:r>
      <w:r w:rsidR="00F66330">
        <w:rPr>
          <w:rFonts w:ascii="Times New Roman" w:hAnsi="Times New Roman" w:cs="Times New Roman"/>
        </w:rPr>
        <w:t>.</w:t>
      </w:r>
      <w:r w:rsidR="00756434">
        <w:rPr>
          <w:rFonts w:ascii="Times New Roman" w:hAnsi="Times New Roman" w:cs="Times New Roman"/>
        </w:rPr>
        <w:t xml:space="preserve"> </w:t>
      </w:r>
      <w:r w:rsidR="007838CD">
        <w:rPr>
          <w:rFonts w:ascii="Times New Roman" w:hAnsi="Times New Roman" w:cs="Times New Roman"/>
        </w:rPr>
        <w:t>His</w:t>
      </w:r>
      <w:r w:rsidR="006046F8">
        <w:rPr>
          <w:rFonts w:ascii="Times New Roman" w:hAnsi="Times New Roman" w:cs="Times New Roman"/>
        </w:rPr>
        <w:t xml:space="preserve"> high vantage point</w:t>
      </w:r>
      <w:r w:rsidR="00686212">
        <w:rPr>
          <w:rFonts w:ascii="Times New Roman" w:hAnsi="Times New Roman" w:cs="Times New Roman"/>
        </w:rPr>
        <w:t xml:space="preserve"> flattened the </w:t>
      </w:r>
      <w:r w:rsidR="00756434">
        <w:rPr>
          <w:rFonts w:ascii="Times New Roman" w:hAnsi="Times New Roman" w:cs="Times New Roman"/>
        </w:rPr>
        <w:t>suspended chandelier into the w</w:t>
      </w:r>
      <w:r w:rsidR="00902312">
        <w:rPr>
          <w:rFonts w:ascii="Times New Roman" w:hAnsi="Times New Roman" w:cs="Times New Roman"/>
        </w:rPr>
        <w:t>h</w:t>
      </w:r>
      <w:r w:rsidR="00C6069D">
        <w:rPr>
          <w:rFonts w:ascii="Times New Roman" w:hAnsi="Times New Roman" w:cs="Times New Roman"/>
        </w:rPr>
        <w:t>ite mess of paper on the ground floor</w:t>
      </w:r>
      <w:r w:rsidR="00756434">
        <w:rPr>
          <w:rFonts w:ascii="Times New Roman" w:hAnsi="Times New Roman" w:cs="Times New Roman"/>
        </w:rPr>
        <w:t>, collapsing</w:t>
      </w:r>
      <w:r w:rsidR="00861ECB">
        <w:rPr>
          <w:rFonts w:ascii="Times New Roman" w:hAnsi="Times New Roman" w:cs="Times New Roman"/>
        </w:rPr>
        <w:t xml:space="preserve"> not only the space, but also</w:t>
      </w:r>
      <w:r w:rsidR="00756434">
        <w:rPr>
          <w:rFonts w:ascii="Times New Roman" w:hAnsi="Times New Roman" w:cs="Times New Roman"/>
        </w:rPr>
        <w:t xml:space="preserve"> the hierarchical distinction between the two materials. While the typical concert might result in</w:t>
      </w:r>
      <w:r w:rsidR="00907572">
        <w:rPr>
          <w:rFonts w:ascii="Times New Roman" w:hAnsi="Times New Roman" w:cs="Times New Roman"/>
        </w:rPr>
        <w:t xml:space="preserve"> some misplaced bits of rubbish</w:t>
      </w:r>
      <w:r w:rsidR="00756434">
        <w:rPr>
          <w:rFonts w:ascii="Times New Roman" w:hAnsi="Times New Roman" w:cs="Times New Roman"/>
        </w:rPr>
        <w:t>, the ge</w:t>
      </w:r>
      <w:r w:rsidR="00907572">
        <w:rPr>
          <w:rFonts w:ascii="Times New Roman" w:hAnsi="Times New Roman" w:cs="Times New Roman"/>
        </w:rPr>
        <w:t>nerous accumulation of crumpled</w:t>
      </w:r>
      <w:r w:rsidR="00756434">
        <w:rPr>
          <w:rFonts w:ascii="Times New Roman" w:hAnsi="Times New Roman" w:cs="Times New Roman"/>
        </w:rPr>
        <w:t xml:space="preserve"> paper </w:t>
      </w:r>
      <w:r w:rsidR="00713591">
        <w:rPr>
          <w:rFonts w:ascii="Times New Roman" w:hAnsi="Times New Roman" w:cs="Times New Roman"/>
        </w:rPr>
        <w:t>revealed the peculiarity of that</w:t>
      </w:r>
      <w:r w:rsidR="00756434">
        <w:rPr>
          <w:rFonts w:ascii="Times New Roman" w:hAnsi="Times New Roman" w:cs="Times New Roman"/>
        </w:rPr>
        <w:t xml:space="preserve"> </w:t>
      </w:r>
      <w:commentRangeStart w:id="1"/>
      <w:r w:rsidR="00A065C2">
        <w:rPr>
          <w:rFonts w:ascii="Times New Roman" w:hAnsi="Times New Roman" w:cs="Times New Roman"/>
        </w:rPr>
        <w:t xml:space="preserve">particular </w:t>
      </w:r>
      <w:commentRangeEnd w:id="1"/>
      <w:r w:rsidR="005F60C1">
        <w:rPr>
          <w:rStyle w:val="CommentReference"/>
        </w:rPr>
        <w:commentReference w:id="1"/>
      </w:r>
      <w:r w:rsidR="00756434">
        <w:rPr>
          <w:rFonts w:ascii="Times New Roman" w:hAnsi="Times New Roman" w:cs="Times New Roman"/>
        </w:rPr>
        <w:t>night’s performance at the state-supported</w:t>
      </w:r>
      <w:r w:rsidR="00CD7321">
        <w:rPr>
          <w:rFonts w:ascii="Times New Roman" w:hAnsi="Times New Roman" w:cs="Times New Roman"/>
        </w:rPr>
        <w:t xml:space="preserve"> cultural</w:t>
      </w:r>
      <w:r w:rsidR="00756434">
        <w:rPr>
          <w:rFonts w:ascii="Times New Roman" w:hAnsi="Times New Roman" w:cs="Times New Roman"/>
        </w:rPr>
        <w:t xml:space="preserve"> institution.</w:t>
      </w:r>
    </w:p>
    <w:p w14:paraId="2F34698E" w14:textId="1D8B5A4D" w:rsidR="00756434" w:rsidRDefault="00756434" w:rsidP="00A3535F">
      <w:pPr>
        <w:spacing w:line="480" w:lineRule="auto"/>
        <w:ind w:firstLine="720"/>
        <w:rPr>
          <w:rFonts w:ascii="Times New Roman" w:hAnsi="Times New Roman" w:cs="Times New Roman"/>
        </w:rPr>
      </w:pPr>
      <w:r>
        <w:rPr>
          <w:rFonts w:ascii="Times New Roman" w:hAnsi="Times New Roman" w:cs="Times New Roman"/>
        </w:rPr>
        <w:t>The strewn paper</w:t>
      </w:r>
      <w:r w:rsidRPr="00823B6E">
        <w:rPr>
          <w:rFonts w:ascii="Times New Roman" w:hAnsi="Times New Roman" w:cs="Times New Roman"/>
        </w:rPr>
        <w:t xml:space="preserve"> had</w:t>
      </w:r>
      <w:r>
        <w:rPr>
          <w:rFonts w:ascii="Times New Roman" w:hAnsi="Times New Roman" w:cs="Times New Roman"/>
        </w:rPr>
        <w:t xml:space="preserve"> once</w:t>
      </w:r>
      <w:r w:rsidRPr="00823B6E">
        <w:rPr>
          <w:rFonts w:ascii="Times New Roman" w:hAnsi="Times New Roman" w:cs="Times New Roman"/>
        </w:rPr>
        <w:t xml:space="preserve"> </w:t>
      </w:r>
      <w:r>
        <w:rPr>
          <w:rFonts w:ascii="Times New Roman" w:hAnsi="Times New Roman" w:cs="Times New Roman"/>
        </w:rPr>
        <w:t>comprised</w:t>
      </w:r>
      <w:r w:rsidRPr="00823B6E">
        <w:rPr>
          <w:rFonts w:ascii="Times New Roman" w:hAnsi="Times New Roman" w:cs="Times New Roman"/>
        </w:rPr>
        <w:t xml:space="preserve"> the backdrop of </w:t>
      </w:r>
      <w:r w:rsidRPr="00823B6E">
        <w:rPr>
          <w:rFonts w:ascii="Times New Roman" w:hAnsi="Times New Roman" w:cs="Times New Roman"/>
          <w:i/>
        </w:rPr>
        <w:t>Cassettes 100</w:t>
      </w:r>
      <w:r w:rsidRPr="00823B6E">
        <w:rPr>
          <w:rFonts w:ascii="Times New Roman" w:hAnsi="Times New Roman" w:cs="Times New Roman"/>
        </w:rPr>
        <w:t>, an avant-garde music</w:t>
      </w:r>
      <w:r>
        <w:rPr>
          <w:rFonts w:ascii="Times New Roman" w:hAnsi="Times New Roman" w:cs="Times New Roman"/>
        </w:rPr>
        <w:t xml:space="preserve"> concert/</w:t>
      </w:r>
      <w:r w:rsidR="003C45B8">
        <w:rPr>
          <w:rFonts w:ascii="Times New Roman" w:hAnsi="Times New Roman" w:cs="Times New Roman"/>
        </w:rPr>
        <w:t xml:space="preserve">sound </w:t>
      </w:r>
      <w:r>
        <w:rPr>
          <w:rFonts w:ascii="Times New Roman" w:hAnsi="Times New Roman" w:cs="Times New Roman"/>
        </w:rPr>
        <w:t>happening orchestrated in the CCP’s lobby by Jose Maceda. Maceda, who</w:t>
      </w:r>
      <w:r w:rsidRPr="00823B6E">
        <w:rPr>
          <w:rFonts w:ascii="Times New Roman" w:hAnsi="Times New Roman" w:cs="Times New Roman"/>
        </w:rPr>
        <w:t xml:space="preserve"> cited Edgard Varese and Iannis Xenakis as important influences</w:t>
      </w:r>
      <w:r>
        <w:rPr>
          <w:rFonts w:ascii="Times New Roman" w:hAnsi="Times New Roman" w:cs="Times New Roman"/>
        </w:rPr>
        <w:t>, was serving as an</w:t>
      </w:r>
      <w:r w:rsidRPr="00823B6E">
        <w:rPr>
          <w:rFonts w:ascii="Times New Roman" w:hAnsi="Times New Roman" w:cs="Times New Roman"/>
        </w:rPr>
        <w:t xml:space="preserve"> esteemed </w:t>
      </w:r>
      <w:r>
        <w:rPr>
          <w:rFonts w:ascii="Times New Roman" w:hAnsi="Times New Roman" w:cs="Times New Roman"/>
        </w:rPr>
        <w:t xml:space="preserve">composer and </w:t>
      </w:r>
      <w:r w:rsidRPr="00823B6E">
        <w:rPr>
          <w:rFonts w:ascii="Times New Roman" w:hAnsi="Times New Roman" w:cs="Times New Roman"/>
        </w:rPr>
        <w:t>ethnomusicologist on faculty at the U</w:t>
      </w:r>
      <w:r>
        <w:rPr>
          <w:rFonts w:ascii="Times New Roman" w:hAnsi="Times New Roman" w:cs="Times New Roman"/>
        </w:rPr>
        <w:t>niversity of the Philippines-Diliman</w:t>
      </w:r>
      <w:r w:rsidRPr="00823B6E">
        <w:rPr>
          <w:rFonts w:ascii="Times New Roman" w:hAnsi="Times New Roman" w:cs="Times New Roman"/>
        </w:rPr>
        <w:t>.</w:t>
      </w:r>
      <w:r>
        <w:rPr>
          <w:rStyle w:val="FootnoteReference"/>
          <w:rFonts w:ascii="Times New Roman" w:hAnsi="Times New Roman" w:cs="Times New Roman"/>
        </w:rPr>
        <w:footnoteReference w:id="1"/>
      </w:r>
      <w:r>
        <w:rPr>
          <w:rFonts w:ascii="Times New Roman" w:hAnsi="Times New Roman" w:cs="Times New Roman"/>
        </w:rPr>
        <w:t xml:space="preserve"> In lieu of trained musicians,</w:t>
      </w:r>
      <w:r w:rsidRPr="00823B6E">
        <w:rPr>
          <w:rFonts w:ascii="Times New Roman" w:hAnsi="Times New Roman" w:cs="Times New Roman"/>
        </w:rPr>
        <w:t xml:space="preserve"> </w:t>
      </w:r>
      <w:r>
        <w:rPr>
          <w:rFonts w:ascii="Times New Roman" w:hAnsi="Times New Roman" w:cs="Times New Roman"/>
          <w:i/>
        </w:rPr>
        <w:t>Cassettes 100</w:t>
      </w:r>
      <w:r w:rsidRPr="00823B6E">
        <w:rPr>
          <w:rFonts w:ascii="Times New Roman" w:hAnsi="Times New Roman" w:cs="Times New Roman"/>
        </w:rPr>
        <w:t xml:space="preserve"> </w:t>
      </w:r>
      <w:r>
        <w:rPr>
          <w:rFonts w:ascii="Times New Roman" w:hAnsi="Times New Roman" w:cs="Times New Roman"/>
        </w:rPr>
        <w:t>called for</w:t>
      </w:r>
      <w:r w:rsidRPr="00823B6E">
        <w:rPr>
          <w:rFonts w:ascii="Times New Roman" w:hAnsi="Times New Roman" w:cs="Times New Roman"/>
        </w:rPr>
        <w:t xml:space="preserve"> one hundred volunteers </w:t>
      </w:r>
      <w:r>
        <w:rPr>
          <w:rFonts w:ascii="Times New Roman" w:hAnsi="Times New Roman" w:cs="Times New Roman"/>
        </w:rPr>
        <w:t>to descend upon</w:t>
      </w:r>
      <w:r w:rsidRPr="00823B6E">
        <w:rPr>
          <w:rFonts w:ascii="Times New Roman" w:hAnsi="Times New Roman" w:cs="Times New Roman"/>
        </w:rPr>
        <w:t xml:space="preserve"> the CCP </w:t>
      </w:r>
      <w:r w:rsidRPr="00823B6E">
        <w:rPr>
          <w:rFonts w:ascii="Times New Roman" w:hAnsi="Times New Roman" w:cs="Times New Roman"/>
        </w:rPr>
        <w:lastRenderedPageBreak/>
        <w:t xml:space="preserve">lobby </w:t>
      </w:r>
      <w:r>
        <w:rPr>
          <w:rFonts w:ascii="Times New Roman" w:hAnsi="Times New Roman" w:cs="Times New Roman"/>
        </w:rPr>
        <w:t xml:space="preserve">wielding their own </w:t>
      </w:r>
      <w:r w:rsidRPr="00823B6E">
        <w:rPr>
          <w:rFonts w:ascii="Times New Roman" w:hAnsi="Times New Roman" w:cs="Times New Roman"/>
        </w:rPr>
        <w:t>casse</w:t>
      </w:r>
      <w:r>
        <w:rPr>
          <w:rFonts w:ascii="Times New Roman" w:hAnsi="Times New Roman" w:cs="Times New Roman"/>
        </w:rPr>
        <w:t>tte players. Each volunteer played a unique cassette that Maceda had recorded from his detailed score to create one cohesive composition. According to notes for the event, Maceda intended these cassettes to replace “</w:t>
      </w:r>
      <w:r w:rsidRPr="00823B6E">
        <w:rPr>
          <w:rFonts w:ascii="Times New Roman" w:hAnsi="Times New Roman" w:cs="Times New Roman"/>
        </w:rPr>
        <w:t xml:space="preserve">several musical instruments emitting composed sounds of gongs, buzzers, harps, shells, leaves, flutes, sticks, zithers, human voices, blocks, </w:t>
      </w:r>
      <w:r>
        <w:rPr>
          <w:rFonts w:ascii="Times New Roman" w:hAnsi="Times New Roman" w:cs="Times New Roman"/>
        </w:rPr>
        <w:t>tubes, clappers and so forth” to create “</w:t>
      </w:r>
      <w:r w:rsidRPr="00823B6E">
        <w:rPr>
          <w:rFonts w:ascii="Times New Roman" w:hAnsi="Times New Roman" w:cs="Times New Roman"/>
        </w:rPr>
        <w:t>one complete music not based on melody, but on densities, permutations, filters, windows, and screens.</w:t>
      </w:r>
      <w:r>
        <w:rPr>
          <w:rFonts w:ascii="Times New Roman" w:hAnsi="Times New Roman" w:cs="Times New Roman"/>
        </w:rPr>
        <w:t>”</w:t>
      </w:r>
      <w:r w:rsidRPr="00823B6E">
        <w:rPr>
          <w:rStyle w:val="FootnoteReference"/>
          <w:rFonts w:ascii="Times New Roman" w:hAnsi="Times New Roman" w:cs="Times New Roman"/>
        </w:rPr>
        <w:footnoteReference w:id="2"/>
      </w:r>
      <w:r w:rsidRPr="00823B6E">
        <w:rPr>
          <w:rFonts w:ascii="Times New Roman" w:hAnsi="Times New Roman" w:cs="Times New Roman"/>
        </w:rPr>
        <w:t xml:space="preserve"> </w:t>
      </w:r>
      <w:r>
        <w:rPr>
          <w:rFonts w:ascii="Times New Roman" w:hAnsi="Times New Roman" w:cs="Times New Roman"/>
        </w:rPr>
        <w:t>Mac</w:t>
      </w:r>
      <w:r w:rsidR="00CB2EBF">
        <w:rPr>
          <w:rFonts w:ascii="Times New Roman" w:hAnsi="Times New Roman" w:cs="Times New Roman"/>
        </w:rPr>
        <w:t xml:space="preserve">eda also provided the volunteers </w:t>
      </w:r>
      <w:r>
        <w:rPr>
          <w:rFonts w:ascii="Times New Roman" w:hAnsi="Times New Roman" w:cs="Times New Roman"/>
        </w:rPr>
        <w:t xml:space="preserve">with five numerical diagrams that </w:t>
      </w:r>
      <w:r w:rsidRPr="00823B6E">
        <w:rPr>
          <w:rFonts w:ascii="Times New Roman" w:hAnsi="Times New Roman" w:cs="Times New Roman"/>
        </w:rPr>
        <w:t>illustrat</w:t>
      </w:r>
      <w:r w:rsidR="00CB2EBF">
        <w:rPr>
          <w:rFonts w:ascii="Times New Roman" w:hAnsi="Times New Roman" w:cs="Times New Roman"/>
        </w:rPr>
        <w:t>ed each</w:t>
      </w:r>
      <w:r>
        <w:rPr>
          <w:rFonts w:ascii="Times New Roman" w:hAnsi="Times New Roman" w:cs="Times New Roman"/>
        </w:rPr>
        <w:t xml:space="preserve"> performer’s intended placement and activity within the</w:t>
      </w:r>
      <w:r w:rsidRPr="00741515">
        <w:rPr>
          <w:rFonts w:ascii="Times New Roman" w:hAnsi="Times New Roman" w:cs="Times New Roman"/>
        </w:rPr>
        <w:t xml:space="preserve"> </w:t>
      </w:r>
      <w:r>
        <w:rPr>
          <w:rFonts w:ascii="Times New Roman" w:hAnsi="Times New Roman" w:cs="Times New Roman"/>
        </w:rPr>
        <w:t>CCP’s</w:t>
      </w:r>
      <w:r w:rsidR="00747A40">
        <w:rPr>
          <w:rFonts w:ascii="Times New Roman" w:hAnsi="Times New Roman" w:cs="Times New Roman"/>
        </w:rPr>
        <w:t xml:space="preserve"> circling</w:t>
      </w:r>
      <w:r>
        <w:rPr>
          <w:rFonts w:ascii="Times New Roman" w:hAnsi="Times New Roman" w:cs="Times New Roman"/>
        </w:rPr>
        <w:t xml:space="preserve"> multi-le</w:t>
      </w:r>
      <w:r w:rsidR="00747A40">
        <w:rPr>
          <w:rFonts w:ascii="Times New Roman" w:hAnsi="Times New Roman" w:cs="Times New Roman"/>
        </w:rPr>
        <w:t>vel</w:t>
      </w:r>
      <w:r>
        <w:rPr>
          <w:rFonts w:ascii="Times New Roman" w:hAnsi="Times New Roman" w:cs="Times New Roman"/>
        </w:rPr>
        <w:t xml:space="preserve"> corridors and central lobby. These inst</w:t>
      </w:r>
      <w:r w:rsidR="0000630D">
        <w:rPr>
          <w:rFonts w:ascii="Times New Roman" w:hAnsi="Times New Roman" w:cs="Times New Roman"/>
        </w:rPr>
        <w:t>ructions indicated that after completing</w:t>
      </w:r>
      <w:r>
        <w:rPr>
          <w:rFonts w:ascii="Times New Roman" w:hAnsi="Times New Roman" w:cs="Times New Roman"/>
        </w:rPr>
        <w:t xml:space="preserve"> </w:t>
      </w:r>
      <w:r w:rsidR="00733738">
        <w:rPr>
          <w:rFonts w:ascii="Times New Roman" w:hAnsi="Times New Roman" w:cs="Times New Roman"/>
        </w:rPr>
        <w:t>the diagrams, the performers were</w:t>
      </w:r>
      <w:r>
        <w:rPr>
          <w:rFonts w:ascii="Times New Roman" w:hAnsi="Times New Roman" w:cs="Times New Roman"/>
        </w:rPr>
        <w:t xml:space="preserve"> to rewind the cassettes and play them again to choreography by Alice Reyes</w:t>
      </w:r>
      <w:r w:rsidRPr="00C11405">
        <w:rPr>
          <w:rFonts w:ascii="Times New Roman" w:hAnsi="Times New Roman" w:cs="Times New Roman"/>
        </w:rPr>
        <w:t>.</w:t>
      </w:r>
      <w:r>
        <w:rPr>
          <w:rStyle w:val="FootnoteReference"/>
          <w:rFonts w:ascii="Times New Roman" w:hAnsi="Times New Roman" w:cs="Times New Roman"/>
        </w:rPr>
        <w:footnoteReference w:id="3"/>
      </w:r>
      <w:r>
        <w:rPr>
          <w:rFonts w:ascii="Times New Roman" w:hAnsi="Times New Roman" w:cs="Times New Roman"/>
        </w:rPr>
        <w:t xml:space="preserve"> </w:t>
      </w:r>
      <w:r>
        <w:rPr>
          <w:rFonts w:ascii="Times New Roman" w:hAnsi="Times New Roman" w:cs="Times New Roman"/>
          <w:b/>
        </w:rPr>
        <w:t>[Fig. 3</w:t>
      </w:r>
      <w:r w:rsidRPr="00121EE3">
        <w:rPr>
          <w:rFonts w:ascii="Times New Roman" w:hAnsi="Times New Roman" w:cs="Times New Roman"/>
          <w:b/>
        </w:rPr>
        <w:t>]</w:t>
      </w:r>
      <w:r>
        <w:rPr>
          <w:rFonts w:ascii="Times New Roman" w:hAnsi="Times New Roman" w:cs="Times New Roman"/>
        </w:rPr>
        <w:t xml:space="preserve"> Teodoro Hilado, then technical director of the CCP, designed the light projections used for </w:t>
      </w:r>
      <w:r>
        <w:rPr>
          <w:rFonts w:ascii="Times New Roman" w:hAnsi="Times New Roman" w:cs="Times New Roman"/>
          <w:i/>
        </w:rPr>
        <w:t>Cassettes 100</w:t>
      </w:r>
      <w:r>
        <w:rPr>
          <w:rFonts w:ascii="Times New Roman" w:hAnsi="Times New Roman" w:cs="Times New Roman"/>
        </w:rPr>
        <w:t xml:space="preserve"> and </w:t>
      </w:r>
      <w:r>
        <w:rPr>
          <w:rFonts w:ascii="Times New Roman" w:hAnsi="Times New Roman" w:cs="Times New Roman"/>
          <w:lang w:eastAsia="zh-TW"/>
        </w:rPr>
        <w:t>a</w:t>
      </w:r>
      <w:r w:rsidRPr="00823B6E">
        <w:rPr>
          <w:rFonts w:ascii="Times New Roman" w:hAnsi="Times New Roman" w:cs="Times New Roman"/>
          <w:lang w:eastAsia="zh-TW"/>
        </w:rPr>
        <w:t xml:space="preserve">rtists Jose Joya and Ofelia Gelvezon created </w:t>
      </w:r>
      <w:r>
        <w:rPr>
          <w:rFonts w:ascii="Times New Roman" w:hAnsi="Times New Roman" w:cs="Times New Roman"/>
          <w:lang w:eastAsia="zh-TW"/>
        </w:rPr>
        <w:t xml:space="preserve">its unusual set of </w:t>
      </w:r>
      <w:r w:rsidRPr="00823B6E">
        <w:rPr>
          <w:rFonts w:ascii="Times New Roman" w:hAnsi="Times New Roman" w:cs="Times New Roman"/>
          <w:lang w:eastAsia="zh-TW"/>
        </w:rPr>
        <w:t>streamers, toilet paper, and large sheets of paper hung</w:t>
      </w:r>
      <w:r>
        <w:rPr>
          <w:rFonts w:ascii="Times New Roman" w:hAnsi="Times New Roman" w:cs="Times New Roman"/>
          <w:lang w:eastAsia="zh-TW"/>
        </w:rPr>
        <w:t xml:space="preserve"> from the ceiling and the</w:t>
      </w:r>
      <w:r w:rsidRPr="00823B6E">
        <w:rPr>
          <w:rFonts w:ascii="Times New Roman" w:hAnsi="Times New Roman" w:cs="Times New Roman"/>
          <w:lang w:eastAsia="zh-TW"/>
        </w:rPr>
        <w:t xml:space="preserve"> ledges of the CCP hallways</w:t>
      </w:r>
      <w:r>
        <w:rPr>
          <w:rFonts w:ascii="Times New Roman" w:hAnsi="Times New Roman" w:cs="Times New Roman"/>
          <w:lang w:eastAsia="zh-TW"/>
        </w:rPr>
        <w:t>.</w:t>
      </w:r>
      <w:r>
        <w:rPr>
          <w:rStyle w:val="FootnoteReference"/>
          <w:rFonts w:ascii="Times New Roman" w:hAnsi="Times New Roman" w:cs="Times New Roman"/>
          <w:lang w:eastAsia="zh-TW"/>
        </w:rPr>
        <w:footnoteReference w:id="4"/>
      </w:r>
      <w:r>
        <w:rPr>
          <w:rFonts w:ascii="Times New Roman" w:hAnsi="Times New Roman" w:cs="Times New Roman"/>
        </w:rPr>
        <w:t xml:space="preserve"> </w:t>
      </w:r>
    </w:p>
    <w:p w14:paraId="17A43B0E" w14:textId="5A87868F" w:rsidR="00756434" w:rsidRDefault="00756434" w:rsidP="00FF5F1D">
      <w:pPr>
        <w:spacing w:line="480" w:lineRule="auto"/>
        <w:ind w:firstLine="720"/>
        <w:contextualSpacing/>
        <w:rPr>
          <w:rFonts w:ascii="Times New Roman" w:hAnsi="Times New Roman" w:cs="Times New Roman"/>
          <w:lang w:eastAsia="zh-TW"/>
        </w:rPr>
      </w:pPr>
      <w:r>
        <w:rPr>
          <w:rFonts w:ascii="Times New Roman" w:hAnsi="Times New Roman" w:cs="Times New Roman"/>
          <w:b/>
          <w:lang w:eastAsia="zh-TW"/>
        </w:rPr>
        <w:t>[Fig. 4</w:t>
      </w:r>
      <w:r w:rsidRPr="00954582">
        <w:rPr>
          <w:rFonts w:ascii="Times New Roman" w:hAnsi="Times New Roman" w:cs="Times New Roman"/>
          <w:b/>
          <w:lang w:eastAsia="zh-TW"/>
        </w:rPr>
        <w:t>]</w:t>
      </w:r>
      <w:r>
        <w:rPr>
          <w:rFonts w:ascii="Times New Roman" w:hAnsi="Times New Roman" w:cs="Times New Roman"/>
          <w:b/>
          <w:lang w:eastAsia="zh-TW"/>
        </w:rPr>
        <w:t xml:space="preserve"> </w:t>
      </w:r>
      <w:r>
        <w:rPr>
          <w:rFonts w:ascii="Times New Roman" w:hAnsi="Times New Roman" w:cs="Times New Roman"/>
          <w:lang w:eastAsia="zh-TW"/>
        </w:rPr>
        <w:t>While flashes of light</w:t>
      </w:r>
      <w:r w:rsidRPr="00823B6E">
        <w:rPr>
          <w:rFonts w:ascii="Times New Roman" w:hAnsi="Times New Roman" w:cs="Times New Roman"/>
          <w:lang w:eastAsia="zh-TW"/>
        </w:rPr>
        <w:t xml:space="preserve"> throbbed onto</w:t>
      </w:r>
      <w:r>
        <w:rPr>
          <w:rFonts w:ascii="Times New Roman" w:hAnsi="Times New Roman" w:cs="Times New Roman"/>
          <w:lang w:eastAsia="zh-TW"/>
        </w:rPr>
        <w:t xml:space="preserve"> the fragmented </w:t>
      </w:r>
      <w:r w:rsidRPr="00823B6E">
        <w:rPr>
          <w:rFonts w:ascii="Times New Roman" w:hAnsi="Times New Roman" w:cs="Times New Roman"/>
          <w:lang w:eastAsia="zh-TW"/>
        </w:rPr>
        <w:t>surfaces</w:t>
      </w:r>
      <w:r>
        <w:rPr>
          <w:rFonts w:ascii="Times New Roman" w:hAnsi="Times New Roman" w:cs="Times New Roman"/>
          <w:lang w:eastAsia="zh-TW"/>
        </w:rPr>
        <w:t xml:space="preserve"> created by the suspended planes of paper, members of the audience commingled with the volunteer</w:t>
      </w:r>
      <w:r w:rsidRPr="00823B6E">
        <w:rPr>
          <w:rFonts w:ascii="Times New Roman" w:hAnsi="Times New Roman" w:cs="Times New Roman"/>
          <w:lang w:eastAsia="zh-TW"/>
        </w:rPr>
        <w:t xml:space="preserve"> performers</w:t>
      </w:r>
      <w:r w:rsidR="00B575C9">
        <w:rPr>
          <w:rFonts w:ascii="Times New Roman" w:hAnsi="Times New Roman" w:cs="Times New Roman"/>
          <w:lang w:eastAsia="zh-TW"/>
        </w:rPr>
        <w:t xml:space="preserve"> as everyone</w:t>
      </w:r>
      <w:r>
        <w:rPr>
          <w:rFonts w:ascii="Times New Roman" w:hAnsi="Times New Roman" w:cs="Times New Roman"/>
          <w:lang w:eastAsia="zh-TW"/>
        </w:rPr>
        <w:t xml:space="preserve"> wove through t</w:t>
      </w:r>
      <w:r w:rsidR="00BA212E">
        <w:rPr>
          <w:rFonts w:ascii="Times New Roman" w:hAnsi="Times New Roman" w:cs="Times New Roman"/>
          <w:lang w:eastAsia="zh-TW"/>
        </w:rPr>
        <w:t>he tangle of people and paper</w:t>
      </w:r>
      <w:r w:rsidR="00B575C9">
        <w:rPr>
          <w:rFonts w:ascii="Times New Roman" w:hAnsi="Times New Roman" w:cs="Times New Roman"/>
          <w:lang w:eastAsia="zh-TW"/>
        </w:rPr>
        <w:t xml:space="preserve"> in the CCP</w:t>
      </w:r>
      <w:r w:rsidRPr="00823B6E">
        <w:rPr>
          <w:rFonts w:ascii="Times New Roman" w:hAnsi="Times New Roman" w:cs="Times New Roman"/>
          <w:lang w:eastAsia="zh-TW"/>
        </w:rPr>
        <w:t>.</w:t>
      </w:r>
      <w:r>
        <w:rPr>
          <w:rFonts w:ascii="Times New Roman" w:hAnsi="Times New Roman" w:cs="Times New Roman"/>
          <w:lang w:eastAsia="zh-TW"/>
        </w:rPr>
        <w:t xml:space="preserve"> Despite the order implied within</w:t>
      </w:r>
      <w:r w:rsidRPr="00823B6E">
        <w:rPr>
          <w:rFonts w:ascii="Times New Roman" w:hAnsi="Times New Roman" w:cs="Times New Roman"/>
          <w:lang w:eastAsia="zh-TW"/>
        </w:rPr>
        <w:t xml:space="preserve"> </w:t>
      </w:r>
      <w:r>
        <w:rPr>
          <w:rFonts w:ascii="Times New Roman" w:hAnsi="Times New Roman" w:cs="Times New Roman"/>
          <w:lang w:eastAsia="zh-TW"/>
        </w:rPr>
        <w:t xml:space="preserve">Maceda’s </w:t>
      </w:r>
      <w:r w:rsidRPr="00823B6E">
        <w:rPr>
          <w:rFonts w:ascii="Times New Roman" w:hAnsi="Times New Roman" w:cs="Times New Roman"/>
          <w:lang w:eastAsia="zh-TW"/>
        </w:rPr>
        <w:t>met</w:t>
      </w:r>
      <w:r>
        <w:rPr>
          <w:rFonts w:ascii="Times New Roman" w:hAnsi="Times New Roman" w:cs="Times New Roman"/>
          <w:lang w:eastAsia="zh-TW"/>
        </w:rPr>
        <w:t xml:space="preserve">hodic diagrams, </w:t>
      </w:r>
      <w:r w:rsidRPr="00823B6E">
        <w:rPr>
          <w:rFonts w:ascii="Times New Roman" w:hAnsi="Times New Roman" w:cs="Times New Roman"/>
          <w:i/>
          <w:lang w:eastAsia="zh-TW"/>
        </w:rPr>
        <w:t>The Asia Magazine</w:t>
      </w:r>
      <w:r w:rsidRPr="00823B6E">
        <w:rPr>
          <w:rFonts w:ascii="Times New Roman" w:hAnsi="Times New Roman" w:cs="Times New Roman"/>
          <w:lang w:eastAsia="zh-TW"/>
        </w:rPr>
        <w:t xml:space="preserve">, an international magazine published in Hong Kong and circulated in the Sunday edition of major Asian newspapers, described </w:t>
      </w:r>
      <w:r w:rsidRPr="00823B6E">
        <w:rPr>
          <w:rFonts w:ascii="Times New Roman" w:hAnsi="Times New Roman" w:cs="Times New Roman"/>
          <w:i/>
          <w:lang w:eastAsia="zh-TW"/>
        </w:rPr>
        <w:t>Cassettes 100</w:t>
      </w:r>
      <w:r w:rsidR="00EE55E0">
        <w:rPr>
          <w:rFonts w:ascii="Times New Roman" w:hAnsi="Times New Roman" w:cs="Times New Roman"/>
          <w:lang w:eastAsia="zh-TW"/>
        </w:rPr>
        <w:t xml:space="preserve"> as a “chaotic concert”</w:t>
      </w:r>
      <w:r>
        <w:rPr>
          <w:rFonts w:ascii="Times New Roman" w:hAnsi="Times New Roman" w:cs="Times New Roman"/>
          <w:lang w:eastAsia="zh-TW"/>
        </w:rPr>
        <w:t xml:space="preserve"> in which “</w:t>
      </w:r>
      <w:r w:rsidRPr="00823B6E">
        <w:rPr>
          <w:rFonts w:ascii="Times New Roman" w:hAnsi="Times New Roman" w:cs="Times New Roman"/>
          <w:lang w:eastAsia="zh-TW"/>
        </w:rPr>
        <w:t>the bra</w:t>
      </w:r>
      <w:r>
        <w:rPr>
          <w:rFonts w:ascii="Times New Roman" w:hAnsi="Times New Roman" w:cs="Times New Roman"/>
          <w:lang w:eastAsia="zh-TW"/>
        </w:rPr>
        <w:t xml:space="preserve">ve majority </w:t>
      </w:r>
      <w:r w:rsidR="00AF27B1">
        <w:rPr>
          <w:rFonts w:ascii="Times New Roman" w:hAnsi="Times New Roman" w:cs="Times New Roman"/>
          <w:lang w:eastAsia="zh-TW"/>
        </w:rPr>
        <w:t>[of the audience</w:t>
      </w:r>
      <w:r w:rsidRPr="00823B6E">
        <w:rPr>
          <w:rFonts w:ascii="Times New Roman" w:hAnsi="Times New Roman" w:cs="Times New Roman"/>
          <w:lang w:eastAsia="zh-TW"/>
        </w:rPr>
        <w:t>] thronged through the lobby… and the jungle of toilet paper streamers hanging from the ceiling.</w:t>
      </w:r>
      <w:r>
        <w:rPr>
          <w:rFonts w:ascii="Times New Roman" w:hAnsi="Times New Roman" w:cs="Times New Roman"/>
          <w:lang w:eastAsia="zh-TW"/>
        </w:rPr>
        <w:t>”</w:t>
      </w:r>
      <w:r w:rsidRPr="00823B6E">
        <w:rPr>
          <w:rStyle w:val="FootnoteReference"/>
          <w:rFonts w:ascii="Times New Roman" w:hAnsi="Times New Roman" w:cs="Times New Roman"/>
          <w:lang w:eastAsia="zh-TW"/>
        </w:rPr>
        <w:footnoteReference w:id="5"/>
      </w:r>
      <w:r w:rsidRPr="00823B6E">
        <w:rPr>
          <w:rFonts w:ascii="Times New Roman" w:hAnsi="Times New Roman" w:cs="Times New Roman"/>
          <w:lang w:eastAsia="zh-TW"/>
        </w:rPr>
        <w:t xml:space="preserve"> </w:t>
      </w:r>
      <w:r>
        <w:rPr>
          <w:rFonts w:ascii="Times New Roman" w:hAnsi="Times New Roman" w:cs="Times New Roman"/>
          <w:lang w:eastAsia="zh-TW"/>
        </w:rPr>
        <w:t>In another review of</w:t>
      </w:r>
      <w:r>
        <w:rPr>
          <w:rFonts w:ascii="Times New Roman" w:hAnsi="Times New Roman" w:cs="Times New Roman"/>
          <w:i/>
          <w:lang w:eastAsia="zh-TW"/>
        </w:rPr>
        <w:t xml:space="preserve"> </w:t>
      </w:r>
      <w:r>
        <w:rPr>
          <w:rFonts w:ascii="Times New Roman" w:hAnsi="Times New Roman" w:cs="Times New Roman"/>
          <w:i/>
          <w:lang w:eastAsia="zh-TW"/>
        </w:rPr>
        <w:lastRenderedPageBreak/>
        <w:t xml:space="preserve">Cassettes 100 </w:t>
      </w:r>
      <w:r>
        <w:rPr>
          <w:rFonts w:ascii="Times New Roman" w:hAnsi="Times New Roman" w:cs="Times New Roman"/>
          <w:lang w:eastAsia="zh-TW"/>
        </w:rPr>
        <w:t xml:space="preserve">in the </w:t>
      </w:r>
      <w:r>
        <w:rPr>
          <w:rFonts w:ascii="Times New Roman" w:hAnsi="Times New Roman" w:cs="Times New Roman"/>
          <w:i/>
          <w:lang w:eastAsia="zh-TW"/>
        </w:rPr>
        <w:t>Manila Times</w:t>
      </w:r>
      <w:r>
        <w:rPr>
          <w:rFonts w:ascii="Times New Roman" w:hAnsi="Times New Roman" w:cs="Times New Roman"/>
          <w:lang w:eastAsia="zh-TW"/>
        </w:rPr>
        <w:t xml:space="preserve">, </w:t>
      </w:r>
      <w:r w:rsidRPr="00823B6E">
        <w:rPr>
          <w:rFonts w:ascii="Times New Roman" w:hAnsi="Times New Roman" w:cs="Times New Roman"/>
          <w:lang w:eastAsia="zh-TW"/>
        </w:rPr>
        <w:t>Exequiel S. Molin</w:t>
      </w:r>
      <w:r>
        <w:rPr>
          <w:rFonts w:ascii="Times New Roman" w:hAnsi="Times New Roman" w:cs="Times New Roman"/>
          <w:lang w:eastAsia="zh-TW"/>
        </w:rPr>
        <w:t>a contrasted the wild ambiance</w:t>
      </w:r>
      <w:r w:rsidRPr="00823B6E">
        <w:rPr>
          <w:rFonts w:ascii="Times New Roman" w:hAnsi="Times New Roman" w:cs="Times New Roman"/>
          <w:lang w:eastAsia="zh-TW"/>
        </w:rPr>
        <w:t xml:space="preserve"> of the evening with the CCP’s dignified déco</w:t>
      </w:r>
      <w:r>
        <w:rPr>
          <w:rFonts w:ascii="Times New Roman" w:hAnsi="Times New Roman" w:cs="Times New Roman"/>
          <w:lang w:eastAsia="zh-TW"/>
        </w:rPr>
        <w:t>r. He observed, “</w:t>
      </w:r>
      <w:r w:rsidRPr="00823B6E">
        <w:rPr>
          <w:rFonts w:ascii="Times New Roman" w:hAnsi="Times New Roman" w:cs="Times New Roman"/>
          <w:lang w:eastAsia="zh-TW"/>
        </w:rPr>
        <w:t>Psychedelic lighting and streams of paper tacked to the ceiling gave the usually staid Cultural Center an atmosphere not unlike that of a hippy hangout.</w:t>
      </w:r>
      <w:r>
        <w:rPr>
          <w:rFonts w:ascii="Times New Roman" w:hAnsi="Times New Roman" w:cs="Times New Roman"/>
          <w:lang w:eastAsia="zh-TW"/>
        </w:rPr>
        <w:t>”</w:t>
      </w:r>
      <w:r w:rsidRPr="00823B6E">
        <w:rPr>
          <w:rStyle w:val="FootnoteReference"/>
          <w:rFonts w:ascii="Times New Roman" w:hAnsi="Times New Roman" w:cs="Times New Roman"/>
          <w:lang w:eastAsia="zh-TW"/>
        </w:rPr>
        <w:footnoteReference w:id="6"/>
      </w:r>
      <w:r w:rsidRPr="00823B6E">
        <w:rPr>
          <w:rFonts w:ascii="Times New Roman" w:hAnsi="Times New Roman" w:cs="Times New Roman"/>
          <w:lang w:eastAsia="zh-TW"/>
        </w:rPr>
        <w:t xml:space="preserve"> </w:t>
      </w:r>
      <w:r>
        <w:rPr>
          <w:rFonts w:ascii="Times New Roman" w:hAnsi="Times New Roman" w:cs="Times New Roman"/>
          <w:lang w:eastAsia="zh-TW"/>
        </w:rPr>
        <w:t>He noted, however, that missing from the party “</w:t>
      </w:r>
      <w:r w:rsidRPr="00823B6E">
        <w:rPr>
          <w:rFonts w:ascii="Times New Roman" w:hAnsi="Times New Roman" w:cs="Times New Roman"/>
          <w:lang w:eastAsia="zh-TW"/>
        </w:rPr>
        <w:t>was the distinctive reek of marijuana smoke. And for a good reason: Everyone was cautioned not to smoke because the paper and inflammable decorative materials could easily catch fire.</w:t>
      </w:r>
      <w:r>
        <w:rPr>
          <w:rFonts w:ascii="Times New Roman" w:hAnsi="Times New Roman" w:cs="Times New Roman"/>
          <w:lang w:eastAsia="zh-TW"/>
        </w:rPr>
        <w:t>”</w:t>
      </w:r>
      <w:r w:rsidRPr="00823B6E">
        <w:rPr>
          <w:rStyle w:val="FootnoteReference"/>
          <w:rFonts w:ascii="Times New Roman" w:hAnsi="Times New Roman" w:cs="Times New Roman"/>
          <w:lang w:eastAsia="zh-TW"/>
        </w:rPr>
        <w:footnoteReference w:id="7"/>
      </w:r>
      <w:r w:rsidRPr="00823B6E">
        <w:rPr>
          <w:rFonts w:ascii="Times New Roman" w:hAnsi="Times New Roman" w:cs="Times New Roman"/>
          <w:lang w:eastAsia="zh-TW"/>
        </w:rPr>
        <w:t xml:space="preserve"> </w:t>
      </w:r>
      <w:r>
        <w:rPr>
          <w:rFonts w:ascii="Times New Roman" w:hAnsi="Times New Roman" w:cs="Times New Roman"/>
          <w:lang w:eastAsia="zh-TW"/>
        </w:rPr>
        <w:t>Yet, even without drugs and impromptu flames, the CCP’s lobby became a chaotic site during</w:t>
      </w:r>
      <w:r w:rsidRPr="00823B6E">
        <w:rPr>
          <w:rFonts w:ascii="Times New Roman" w:hAnsi="Times New Roman" w:cs="Times New Roman"/>
          <w:lang w:eastAsia="zh-TW"/>
        </w:rPr>
        <w:t xml:space="preserve"> the final moments of </w:t>
      </w:r>
      <w:r w:rsidRPr="00823B6E">
        <w:rPr>
          <w:rFonts w:ascii="Times New Roman" w:hAnsi="Times New Roman" w:cs="Times New Roman"/>
          <w:i/>
          <w:lang w:eastAsia="zh-TW"/>
        </w:rPr>
        <w:t>Cassettes 100</w:t>
      </w:r>
      <w:r>
        <w:rPr>
          <w:rFonts w:ascii="Times New Roman" w:hAnsi="Times New Roman" w:cs="Times New Roman"/>
          <w:lang w:eastAsia="zh-TW"/>
        </w:rPr>
        <w:t>.</w:t>
      </w:r>
      <w:r w:rsidRPr="00823B6E">
        <w:rPr>
          <w:rFonts w:ascii="Times New Roman" w:hAnsi="Times New Roman" w:cs="Times New Roman"/>
          <w:lang w:eastAsia="zh-TW"/>
        </w:rPr>
        <w:t xml:space="preserve"> Amidst the drone of the cassettes and </w:t>
      </w:r>
      <w:r w:rsidRPr="00216CE2">
        <w:rPr>
          <w:rFonts w:ascii="Times New Roman" w:hAnsi="Times New Roman" w:cs="Times New Roman"/>
          <w:lang w:eastAsia="zh-TW"/>
        </w:rPr>
        <w:t>ps</w:t>
      </w:r>
      <w:r>
        <w:rPr>
          <w:rFonts w:ascii="Times New Roman" w:hAnsi="Times New Roman" w:cs="Times New Roman"/>
          <w:lang w:eastAsia="zh-TW"/>
        </w:rPr>
        <w:t>ychedelic lights, participants</w:t>
      </w:r>
      <w:r w:rsidRPr="00216CE2">
        <w:rPr>
          <w:rFonts w:ascii="Times New Roman" w:hAnsi="Times New Roman" w:cs="Times New Roman"/>
          <w:lang w:eastAsia="zh-TW"/>
        </w:rPr>
        <w:t xml:space="preserve"> tore apart the pieces of </w:t>
      </w:r>
      <w:r>
        <w:rPr>
          <w:rFonts w:ascii="Times New Roman" w:hAnsi="Times New Roman" w:cs="Times New Roman"/>
          <w:i/>
          <w:lang w:eastAsia="zh-TW"/>
        </w:rPr>
        <w:t xml:space="preserve">Cassettes </w:t>
      </w:r>
      <w:r w:rsidRPr="00AB6720">
        <w:rPr>
          <w:rFonts w:ascii="Times New Roman" w:hAnsi="Times New Roman" w:cs="Times New Roman"/>
          <w:i/>
          <w:lang w:eastAsia="zh-TW"/>
        </w:rPr>
        <w:t>100</w:t>
      </w:r>
      <w:r>
        <w:rPr>
          <w:rFonts w:ascii="Times New Roman" w:hAnsi="Times New Roman" w:cs="Times New Roman"/>
          <w:lang w:eastAsia="zh-TW"/>
        </w:rPr>
        <w:t xml:space="preserve">’s </w:t>
      </w:r>
      <w:r w:rsidRPr="00AB6720">
        <w:rPr>
          <w:rFonts w:ascii="Times New Roman" w:hAnsi="Times New Roman" w:cs="Times New Roman"/>
          <w:lang w:eastAsia="zh-TW"/>
        </w:rPr>
        <w:t>flimsy</w:t>
      </w:r>
      <w:r>
        <w:rPr>
          <w:rFonts w:ascii="Times New Roman" w:hAnsi="Times New Roman" w:cs="Times New Roman"/>
          <w:lang w:eastAsia="zh-TW"/>
        </w:rPr>
        <w:t xml:space="preserve"> paper backdrop, smashing the</w:t>
      </w:r>
      <w:r w:rsidRPr="00216CE2">
        <w:rPr>
          <w:rFonts w:ascii="Times New Roman" w:hAnsi="Times New Roman" w:cs="Times New Roman"/>
          <w:lang w:eastAsia="zh-TW"/>
        </w:rPr>
        <w:t xml:space="preserve"> debris into the ground as they moved through</w:t>
      </w:r>
      <w:r>
        <w:rPr>
          <w:rFonts w:ascii="Times New Roman" w:hAnsi="Times New Roman" w:cs="Times New Roman"/>
          <w:lang w:eastAsia="zh-TW"/>
        </w:rPr>
        <w:t>out</w:t>
      </w:r>
      <w:r w:rsidRPr="00216CE2">
        <w:rPr>
          <w:rFonts w:ascii="Times New Roman" w:hAnsi="Times New Roman" w:cs="Times New Roman"/>
          <w:lang w:eastAsia="zh-TW"/>
        </w:rPr>
        <w:t xml:space="preserve"> the building.</w:t>
      </w:r>
      <w:r>
        <w:rPr>
          <w:rFonts w:ascii="Times New Roman" w:hAnsi="Times New Roman" w:cs="Times New Roman"/>
          <w:lang w:eastAsia="zh-TW"/>
        </w:rPr>
        <w:t xml:space="preserve"> </w:t>
      </w:r>
    </w:p>
    <w:p w14:paraId="192DC87E" w14:textId="77777777" w:rsidR="002F4344" w:rsidRDefault="00756434" w:rsidP="005D5B36">
      <w:pPr>
        <w:spacing w:line="480" w:lineRule="auto"/>
        <w:ind w:firstLine="720"/>
        <w:contextualSpacing/>
        <w:rPr>
          <w:rFonts w:ascii="Times New Roman" w:hAnsi="Times New Roman" w:cs="Times New Roman"/>
        </w:rPr>
      </w:pPr>
      <w:r>
        <w:rPr>
          <w:rFonts w:ascii="Times New Roman" w:hAnsi="Times New Roman" w:cs="Times New Roman"/>
        </w:rPr>
        <w:t xml:space="preserve">Posters for </w:t>
      </w:r>
      <w:r>
        <w:rPr>
          <w:rFonts w:ascii="Times New Roman" w:hAnsi="Times New Roman" w:cs="Times New Roman"/>
          <w:i/>
        </w:rPr>
        <w:t xml:space="preserve">Cassettes 100 </w:t>
      </w:r>
      <w:r>
        <w:rPr>
          <w:rFonts w:ascii="Times New Roman" w:hAnsi="Times New Roman" w:cs="Times New Roman"/>
        </w:rPr>
        <w:t xml:space="preserve">advertised it as a “A Sound Happening by Jose Maceda.” In notes for the performance, Maceda </w:t>
      </w:r>
      <w:r w:rsidRPr="00216CE2">
        <w:rPr>
          <w:rFonts w:ascii="Times New Roman" w:hAnsi="Times New Roman" w:cs="Times New Roman"/>
        </w:rPr>
        <w:t>ch</w:t>
      </w:r>
      <w:r>
        <w:rPr>
          <w:rFonts w:ascii="Times New Roman" w:hAnsi="Times New Roman" w:cs="Times New Roman"/>
        </w:rPr>
        <w:t>aracterized</w:t>
      </w:r>
      <w:r w:rsidRPr="00216CE2">
        <w:rPr>
          <w:rFonts w:ascii="Times New Roman" w:hAnsi="Times New Roman" w:cs="Times New Roman"/>
        </w:rPr>
        <w:t xml:space="preserve"> the perfo</w:t>
      </w:r>
      <w:r>
        <w:rPr>
          <w:rFonts w:ascii="Times New Roman" w:hAnsi="Times New Roman" w:cs="Times New Roman"/>
        </w:rPr>
        <w:t>rmance as “an avant-garde music composition” that was “</w:t>
      </w:r>
      <w:r w:rsidRPr="00216CE2">
        <w:rPr>
          <w:rFonts w:ascii="Times New Roman" w:hAnsi="Times New Roman" w:cs="Times New Roman"/>
        </w:rPr>
        <w:t xml:space="preserve">presented </w:t>
      </w:r>
      <w:r>
        <w:rPr>
          <w:rFonts w:ascii="Times New Roman" w:hAnsi="Times New Roman" w:cs="Times New Roman"/>
        </w:rPr>
        <w:t>in a sort of ‘happening’ or an ‘</w:t>
      </w:r>
      <w:r w:rsidRPr="00216CE2">
        <w:rPr>
          <w:rFonts w:ascii="Times New Roman" w:hAnsi="Times New Roman" w:cs="Times New Roman"/>
        </w:rPr>
        <w:t>event.’”</w:t>
      </w:r>
      <w:r w:rsidRPr="00216CE2">
        <w:rPr>
          <w:rStyle w:val="FootnoteReference"/>
          <w:rFonts w:ascii="Times New Roman" w:hAnsi="Times New Roman" w:cs="Times New Roman"/>
        </w:rPr>
        <w:t xml:space="preserve"> </w:t>
      </w:r>
      <w:r w:rsidRPr="00216CE2">
        <w:rPr>
          <w:rStyle w:val="FootnoteReference"/>
          <w:rFonts w:ascii="Times New Roman" w:hAnsi="Times New Roman" w:cs="Times New Roman"/>
        </w:rPr>
        <w:footnoteReference w:id="8"/>
      </w:r>
      <w:r>
        <w:rPr>
          <w:rFonts w:ascii="Times New Roman" w:hAnsi="Times New Roman" w:cs="Times New Roman"/>
        </w:rPr>
        <w:t xml:space="preserve"> His placement of quotation marks around the words “happening” and “event” indicate that he intended these terms—and their affiliated forms—as citations. </w:t>
      </w:r>
      <w:r w:rsidRPr="00216CE2">
        <w:rPr>
          <w:rFonts w:ascii="Times New Roman" w:hAnsi="Times New Roman" w:cs="Times New Roman"/>
          <w:i/>
        </w:rPr>
        <w:t>Cassettes 100</w:t>
      </w:r>
      <w:r>
        <w:rPr>
          <w:rFonts w:ascii="Times New Roman" w:hAnsi="Times New Roman" w:cs="Times New Roman"/>
        </w:rPr>
        <w:t xml:space="preserve"> included what Maceda</w:t>
      </w:r>
      <w:r w:rsidR="005F4443">
        <w:rPr>
          <w:rFonts w:ascii="Times New Roman" w:hAnsi="Times New Roman" w:cs="Times New Roman"/>
        </w:rPr>
        <w:t xml:space="preserve"> himself</w:t>
      </w:r>
      <w:r>
        <w:rPr>
          <w:rFonts w:ascii="Times New Roman" w:hAnsi="Times New Roman" w:cs="Times New Roman"/>
        </w:rPr>
        <w:t xml:space="preserve"> described</w:t>
      </w:r>
      <w:r w:rsidRPr="00216CE2">
        <w:rPr>
          <w:rFonts w:ascii="Times New Roman" w:hAnsi="Times New Roman" w:cs="Times New Roman"/>
        </w:rPr>
        <w:t xml:space="preserve"> in 1966 as </w:t>
      </w:r>
      <w:r>
        <w:rPr>
          <w:rFonts w:ascii="Times New Roman" w:hAnsi="Times New Roman" w:cs="Times New Roman"/>
        </w:rPr>
        <w:t xml:space="preserve">John </w:t>
      </w:r>
      <w:r w:rsidRPr="00216CE2">
        <w:rPr>
          <w:rFonts w:ascii="Times New Roman" w:hAnsi="Times New Roman" w:cs="Times New Roman"/>
        </w:rPr>
        <w:t>Cage’s penchant for “chance” and his use of “‘events,’ noises, electronic sounds, and all kind of sound material in an indeterminate organization.”</w:t>
      </w:r>
      <w:r w:rsidRPr="00216CE2">
        <w:rPr>
          <w:rStyle w:val="FootnoteReference"/>
          <w:rFonts w:ascii="Times New Roman" w:hAnsi="Times New Roman" w:cs="Times New Roman"/>
        </w:rPr>
        <w:footnoteReference w:id="9"/>
      </w:r>
      <w:r w:rsidRPr="00216CE2">
        <w:rPr>
          <w:rFonts w:ascii="Times New Roman" w:hAnsi="Times New Roman" w:cs="Times New Roman"/>
        </w:rPr>
        <w:t xml:space="preserve"> Maceda’s decision to place both the terms “happening” and “event” </w:t>
      </w:r>
      <w:r>
        <w:rPr>
          <w:rFonts w:ascii="Times New Roman" w:hAnsi="Times New Roman" w:cs="Times New Roman"/>
        </w:rPr>
        <w:t xml:space="preserve">in quotations </w:t>
      </w:r>
      <w:r w:rsidRPr="00216CE2">
        <w:rPr>
          <w:rFonts w:ascii="Times New Roman" w:hAnsi="Times New Roman" w:cs="Times New Roman"/>
        </w:rPr>
        <w:t xml:space="preserve">for </w:t>
      </w:r>
      <w:r w:rsidRPr="00216CE2">
        <w:rPr>
          <w:rFonts w:ascii="Times New Roman" w:hAnsi="Times New Roman" w:cs="Times New Roman"/>
          <w:i/>
        </w:rPr>
        <w:t>Cassettes 100</w:t>
      </w:r>
      <w:r w:rsidRPr="00216CE2">
        <w:rPr>
          <w:rFonts w:ascii="Times New Roman" w:hAnsi="Times New Roman" w:cs="Times New Roman"/>
        </w:rPr>
        <w:t xml:space="preserve">’s </w:t>
      </w:r>
      <w:r>
        <w:rPr>
          <w:rFonts w:ascii="Times New Roman" w:hAnsi="Times New Roman" w:cs="Times New Roman"/>
        </w:rPr>
        <w:t xml:space="preserve">program </w:t>
      </w:r>
      <w:r w:rsidRPr="00216CE2">
        <w:rPr>
          <w:rFonts w:ascii="Times New Roman" w:hAnsi="Times New Roman" w:cs="Times New Roman"/>
        </w:rPr>
        <w:t>notes linked the performance to his earlier reference of an “event” in relation to Cage</w:t>
      </w:r>
      <w:r>
        <w:rPr>
          <w:rFonts w:ascii="Times New Roman" w:hAnsi="Times New Roman" w:cs="Times New Roman"/>
        </w:rPr>
        <w:t xml:space="preserve">, </w:t>
      </w:r>
      <w:r>
        <w:rPr>
          <w:rFonts w:ascii="Times New Roman" w:hAnsi="Times New Roman" w:cs="Times New Roman"/>
        </w:rPr>
        <w:lastRenderedPageBreak/>
        <w:t>who premiered his most iconic oeuvre of</w:t>
      </w:r>
      <w:r w:rsidRPr="00077B0F">
        <w:rPr>
          <w:rFonts w:ascii="Times New Roman" w:hAnsi="Times New Roman" w:cs="Times New Roman"/>
        </w:rPr>
        <w:t xml:space="preserve"> </w:t>
      </w:r>
      <w:r w:rsidRPr="00077B0F">
        <w:rPr>
          <w:rFonts w:ascii="Times New Roman" w:hAnsi="Times New Roman" w:cs="Times New Roman"/>
          <w:i/>
        </w:rPr>
        <w:t>4’33”</w:t>
      </w:r>
      <w:r>
        <w:rPr>
          <w:rFonts w:ascii="Times New Roman" w:hAnsi="Times New Roman" w:cs="Times New Roman"/>
        </w:rPr>
        <w:t xml:space="preserve"> </w:t>
      </w:r>
      <w:r w:rsidRPr="00077B0F">
        <w:rPr>
          <w:rFonts w:ascii="Times New Roman" w:hAnsi="Times New Roman" w:cs="Times New Roman"/>
        </w:rPr>
        <w:t>in 1952</w:t>
      </w:r>
      <w:r>
        <w:rPr>
          <w:rFonts w:ascii="Times New Roman" w:hAnsi="Times New Roman" w:cs="Times New Roman"/>
        </w:rPr>
        <w:t xml:space="preserve"> in New York City, where Maceda was studying composition and musicology.</w:t>
      </w:r>
      <w:r>
        <w:rPr>
          <w:rStyle w:val="FootnoteReference"/>
          <w:rFonts w:ascii="Times New Roman" w:hAnsi="Times New Roman" w:cs="Times New Roman"/>
        </w:rPr>
        <w:footnoteReference w:id="10"/>
      </w:r>
      <w:r>
        <w:rPr>
          <w:rFonts w:ascii="Times New Roman" w:hAnsi="Times New Roman" w:cs="Times New Roman"/>
        </w:rPr>
        <w:t xml:space="preserve"> </w:t>
      </w:r>
    </w:p>
    <w:p w14:paraId="783FF6E2" w14:textId="1C193334" w:rsidR="00756434" w:rsidRPr="00006228" w:rsidRDefault="00756434" w:rsidP="005D5B36">
      <w:pPr>
        <w:spacing w:line="480" w:lineRule="auto"/>
        <w:ind w:firstLine="720"/>
        <w:contextualSpacing/>
        <w:rPr>
          <w:rFonts w:ascii="Times New Roman" w:hAnsi="Times New Roman" w:cs="Times New Roman"/>
        </w:rPr>
      </w:pPr>
      <w:r>
        <w:rPr>
          <w:rFonts w:ascii="Times New Roman" w:hAnsi="Times New Roman" w:cs="Times New Roman"/>
        </w:rPr>
        <w:t>K</w:t>
      </w:r>
      <w:r w:rsidR="009A5854">
        <w:rPr>
          <w:rFonts w:ascii="Times New Roman" w:hAnsi="Times New Roman" w:cs="Times New Roman"/>
        </w:rPr>
        <w:t>aprow also owed debt to Cage</w:t>
      </w:r>
      <w:commentRangeStart w:id="2"/>
      <w:r w:rsidR="009A5854">
        <w:rPr>
          <w:rFonts w:ascii="Times New Roman" w:hAnsi="Times New Roman" w:cs="Times New Roman"/>
        </w:rPr>
        <w:t>;</w:t>
      </w:r>
      <w:commentRangeEnd w:id="2"/>
      <w:r w:rsidR="005F60C1">
        <w:rPr>
          <w:rStyle w:val="CommentReference"/>
        </w:rPr>
        <w:commentReference w:id="2"/>
      </w:r>
      <w:r w:rsidR="009A5854">
        <w:rPr>
          <w:rFonts w:ascii="Times New Roman" w:hAnsi="Times New Roman" w:cs="Times New Roman"/>
        </w:rPr>
        <w:t xml:space="preserve"> the former</w:t>
      </w:r>
      <w:r>
        <w:rPr>
          <w:rFonts w:ascii="Times New Roman" w:hAnsi="Times New Roman" w:cs="Times New Roman"/>
        </w:rPr>
        <w:t xml:space="preserve"> had </w:t>
      </w:r>
      <w:r w:rsidRPr="00077B0F">
        <w:rPr>
          <w:rFonts w:ascii="Times New Roman" w:hAnsi="Times New Roman" w:cs="Times New Roman"/>
        </w:rPr>
        <w:t xml:space="preserve">coined the term </w:t>
      </w:r>
      <w:r>
        <w:rPr>
          <w:rFonts w:ascii="Times New Roman" w:hAnsi="Times New Roman" w:cs="Times New Roman"/>
        </w:rPr>
        <w:t>“</w:t>
      </w:r>
      <w:r w:rsidRPr="00077B0F">
        <w:rPr>
          <w:rFonts w:ascii="Times New Roman" w:hAnsi="Times New Roman" w:cs="Times New Roman"/>
        </w:rPr>
        <w:t>Happening</w:t>
      </w:r>
      <w:r>
        <w:rPr>
          <w:rFonts w:ascii="Times New Roman" w:hAnsi="Times New Roman" w:cs="Times New Roman"/>
        </w:rPr>
        <w:t>”</w:t>
      </w:r>
      <w:r w:rsidRPr="00077B0F">
        <w:rPr>
          <w:rFonts w:ascii="Times New Roman" w:hAnsi="Times New Roman" w:cs="Times New Roman"/>
        </w:rPr>
        <w:t xml:space="preserve"> in 1958 while he was attending a weekly experimental composition course taught by Cage at the New School of Social Research in New York City.</w:t>
      </w:r>
      <w:r w:rsidRPr="00077B0F">
        <w:rPr>
          <w:rStyle w:val="FootnoteReference"/>
          <w:rFonts w:ascii="Times New Roman" w:hAnsi="Times New Roman" w:cs="Times New Roman"/>
        </w:rPr>
        <w:footnoteReference w:id="11"/>
      </w:r>
      <w:r w:rsidRPr="00077B0F">
        <w:rPr>
          <w:rFonts w:ascii="Times New Roman" w:hAnsi="Times New Roman" w:cs="Times New Roman"/>
        </w:rPr>
        <w:t xml:space="preserve"> Under Cage’s tutelage, Kaprow conceived of Happening, “a form in which a number of events take place together in space and time, never to be repeated in exactly the same manner.”</w:t>
      </w:r>
      <w:r w:rsidRPr="00077B0F">
        <w:rPr>
          <w:rStyle w:val="FootnoteReference"/>
          <w:rFonts w:ascii="Times New Roman" w:hAnsi="Times New Roman" w:cs="Times New Roman"/>
        </w:rPr>
        <w:footnoteReference w:id="12"/>
      </w:r>
      <w:r w:rsidRPr="00077B0F">
        <w:rPr>
          <w:rFonts w:ascii="Times New Roman" w:hAnsi="Times New Roman" w:cs="Times New Roman"/>
        </w:rPr>
        <w:t xml:space="preserve"> </w:t>
      </w:r>
      <w:r>
        <w:rPr>
          <w:rFonts w:ascii="Times New Roman" w:hAnsi="Times New Roman" w:cs="Times New Roman"/>
        </w:rPr>
        <w:t>“</w:t>
      </w:r>
      <w:commentRangeStart w:id="3"/>
      <w:r w:rsidRPr="00077B0F">
        <w:rPr>
          <w:rFonts w:ascii="Times New Roman" w:hAnsi="Times New Roman" w:cs="Times New Roman"/>
        </w:rPr>
        <w:t>Happenings</w:t>
      </w:r>
      <w:r>
        <w:rPr>
          <w:rFonts w:ascii="Times New Roman" w:hAnsi="Times New Roman" w:cs="Times New Roman"/>
        </w:rPr>
        <w:t>”</w:t>
      </w:r>
      <w:r w:rsidRPr="00077B0F">
        <w:rPr>
          <w:rFonts w:ascii="Times New Roman" w:hAnsi="Times New Roman" w:cs="Times New Roman"/>
        </w:rPr>
        <w:t xml:space="preserve"> </w:t>
      </w:r>
      <w:commentRangeEnd w:id="3"/>
      <w:r w:rsidR="005F60C1">
        <w:rPr>
          <w:rStyle w:val="CommentReference"/>
        </w:rPr>
        <w:commentReference w:id="3"/>
      </w:r>
      <w:r w:rsidRPr="00077B0F">
        <w:rPr>
          <w:rFonts w:ascii="Times New Roman" w:hAnsi="Times New Roman" w:cs="Times New Roman"/>
        </w:rPr>
        <w:t>ranged from “the highly scripted to the spare and conceptual.”</w:t>
      </w:r>
      <w:r w:rsidRPr="00077B0F">
        <w:rPr>
          <w:rStyle w:val="FootnoteReference"/>
          <w:rFonts w:ascii="Times New Roman" w:hAnsi="Times New Roman" w:cs="Times New Roman"/>
        </w:rPr>
        <w:footnoteReference w:id="13"/>
      </w:r>
      <w:r w:rsidRPr="00077B0F">
        <w:rPr>
          <w:rFonts w:ascii="Times New Roman" w:hAnsi="Times New Roman" w:cs="Times New Roman"/>
        </w:rPr>
        <w:t xml:space="preserve"> </w:t>
      </w:r>
      <w:r w:rsidR="00111FA3">
        <w:rPr>
          <w:rFonts w:ascii="Times New Roman" w:hAnsi="Times New Roman" w:cs="Times New Roman"/>
        </w:rPr>
        <w:t>Like Cage’s events, h</w:t>
      </w:r>
      <w:r w:rsidR="002F4344">
        <w:rPr>
          <w:rFonts w:ascii="Times New Roman" w:hAnsi="Times New Roman" w:cs="Times New Roman"/>
        </w:rPr>
        <w:t xml:space="preserve">appenings also implicitly included an element of indeterminacy, which, </w:t>
      </w:r>
      <w:r w:rsidR="00CF0721">
        <w:rPr>
          <w:rFonts w:ascii="Times New Roman" w:hAnsi="Times New Roman" w:cs="Times New Roman"/>
        </w:rPr>
        <w:t xml:space="preserve">according to </w:t>
      </w:r>
      <w:r w:rsidR="00B75D7E">
        <w:rPr>
          <w:rFonts w:ascii="Times New Roman" w:hAnsi="Times New Roman" w:cs="Times New Roman"/>
        </w:rPr>
        <w:t>Stephanie Rosenthal</w:t>
      </w:r>
      <w:r w:rsidR="004F1137">
        <w:rPr>
          <w:rFonts w:ascii="Times New Roman" w:hAnsi="Times New Roman" w:cs="Times New Roman"/>
        </w:rPr>
        <w:t>,</w:t>
      </w:r>
      <w:r w:rsidR="00A3320F">
        <w:rPr>
          <w:rFonts w:ascii="Times New Roman" w:hAnsi="Times New Roman" w:cs="Times New Roman"/>
        </w:rPr>
        <w:t xml:space="preserve"> included a level of risk with the </w:t>
      </w:r>
      <w:r w:rsidR="00BC68BB">
        <w:rPr>
          <w:rFonts w:ascii="Times New Roman" w:hAnsi="Times New Roman" w:cs="Times New Roman"/>
        </w:rPr>
        <w:t>introduction of the general</w:t>
      </w:r>
      <w:r w:rsidR="00A3320F">
        <w:rPr>
          <w:rFonts w:ascii="Times New Roman" w:hAnsi="Times New Roman" w:cs="Times New Roman"/>
        </w:rPr>
        <w:t xml:space="preserve"> public. According to Rosenthal, Kaprow’s </w:t>
      </w:r>
      <w:r w:rsidR="00A3320F">
        <w:rPr>
          <w:rFonts w:ascii="Times New Roman" w:hAnsi="Times New Roman" w:cs="Times New Roman"/>
          <w:i/>
        </w:rPr>
        <w:t>18 Happenings in 6 Parts</w:t>
      </w:r>
      <w:r w:rsidR="00D2089A">
        <w:rPr>
          <w:rFonts w:ascii="Times New Roman" w:hAnsi="Times New Roman" w:cs="Times New Roman"/>
          <w:i/>
        </w:rPr>
        <w:t xml:space="preserve"> </w:t>
      </w:r>
      <w:r w:rsidR="00D2089A">
        <w:rPr>
          <w:rFonts w:ascii="Times New Roman" w:hAnsi="Times New Roman" w:cs="Times New Roman"/>
        </w:rPr>
        <w:t>(1959)</w:t>
      </w:r>
      <w:r w:rsidR="00B75D7E">
        <w:rPr>
          <w:rFonts w:ascii="Times New Roman" w:hAnsi="Times New Roman" w:cs="Times New Roman"/>
        </w:rPr>
        <w:t xml:space="preserve"> </w:t>
      </w:r>
      <w:r w:rsidR="002F4344">
        <w:rPr>
          <w:rFonts w:ascii="Times New Roman" w:hAnsi="Times New Roman" w:cs="Times New Roman"/>
        </w:rPr>
        <w:t>“gave way to a radically free artistic form in which the individual participant is crucially entrusted to take responsibility for</w:t>
      </w:r>
      <w:r w:rsidR="00E51CDC">
        <w:rPr>
          <w:rFonts w:ascii="Times New Roman" w:hAnsi="Times New Roman" w:cs="Times New Roman"/>
        </w:rPr>
        <w:t xml:space="preserve"> his/her own actions/experience</w:t>
      </w:r>
      <w:r w:rsidR="00D2089A">
        <w:rPr>
          <w:rFonts w:ascii="Times New Roman" w:hAnsi="Times New Roman" w:cs="Times New Roman"/>
        </w:rPr>
        <w:t>.</w:t>
      </w:r>
      <w:r w:rsidR="002F4344">
        <w:rPr>
          <w:rFonts w:ascii="Times New Roman" w:hAnsi="Times New Roman" w:cs="Times New Roman"/>
        </w:rPr>
        <w:t>”</w:t>
      </w:r>
      <w:r w:rsidR="002F4344">
        <w:rPr>
          <w:rStyle w:val="FootnoteReference"/>
          <w:rFonts w:ascii="Times New Roman" w:hAnsi="Times New Roman" w:cs="Times New Roman"/>
        </w:rPr>
        <w:footnoteReference w:id="14"/>
      </w:r>
      <w:r w:rsidR="002F4344">
        <w:rPr>
          <w:rFonts w:ascii="Times New Roman" w:hAnsi="Times New Roman" w:cs="Times New Roman"/>
        </w:rPr>
        <w:t xml:space="preserve"> </w:t>
      </w:r>
      <w:r>
        <w:rPr>
          <w:rFonts w:ascii="Times New Roman" w:hAnsi="Times New Roman" w:cs="Times New Roman"/>
        </w:rPr>
        <w:t>Both “happe</w:t>
      </w:r>
      <w:r w:rsidR="005032B0">
        <w:rPr>
          <w:rFonts w:ascii="Times New Roman" w:hAnsi="Times New Roman" w:cs="Times New Roman"/>
        </w:rPr>
        <w:t>nings” and “events” referred to in</w:t>
      </w:r>
      <w:r w:rsidR="00E474A5">
        <w:rPr>
          <w:rFonts w:ascii="Times New Roman" w:hAnsi="Times New Roman" w:cs="Times New Roman"/>
        </w:rPr>
        <w:t xml:space="preserve"> notes for</w:t>
      </w:r>
      <w:r w:rsidR="005032B0">
        <w:rPr>
          <w:rFonts w:ascii="Times New Roman" w:hAnsi="Times New Roman" w:cs="Times New Roman"/>
        </w:rPr>
        <w:t xml:space="preserve"> </w:t>
      </w:r>
      <w:r w:rsidR="005032B0">
        <w:rPr>
          <w:rFonts w:ascii="Times New Roman" w:hAnsi="Times New Roman" w:cs="Times New Roman"/>
          <w:i/>
        </w:rPr>
        <w:t>Cassettes 100</w:t>
      </w:r>
      <w:r w:rsidR="00E474A5">
        <w:rPr>
          <w:rFonts w:ascii="Times New Roman" w:hAnsi="Times New Roman" w:cs="Times New Roman"/>
        </w:rPr>
        <w:t xml:space="preserve"> rely</w:t>
      </w:r>
      <w:r w:rsidR="002F4344">
        <w:rPr>
          <w:rFonts w:ascii="Times New Roman" w:hAnsi="Times New Roman" w:cs="Times New Roman"/>
        </w:rPr>
        <w:t xml:space="preserve"> </w:t>
      </w:r>
      <w:commentRangeStart w:id="4"/>
      <w:r w:rsidR="003A6345">
        <w:rPr>
          <w:rFonts w:ascii="Times New Roman" w:hAnsi="Times New Roman" w:cs="Times New Roman"/>
        </w:rPr>
        <w:t>a</w:t>
      </w:r>
      <w:r w:rsidR="007B514A">
        <w:rPr>
          <w:rFonts w:ascii="Times New Roman" w:hAnsi="Times New Roman" w:cs="Times New Roman"/>
        </w:rPr>
        <w:t>n</w:t>
      </w:r>
      <w:commentRangeEnd w:id="4"/>
      <w:r w:rsidR="005F60C1">
        <w:rPr>
          <w:rStyle w:val="CommentReference"/>
        </w:rPr>
        <w:commentReference w:id="4"/>
      </w:r>
      <w:r w:rsidR="007B514A">
        <w:rPr>
          <w:rFonts w:ascii="Times New Roman" w:hAnsi="Times New Roman" w:cs="Times New Roman"/>
        </w:rPr>
        <w:t xml:space="preserve"> open-endedness of form</w:t>
      </w:r>
      <w:r w:rsidR="00752668">
        <w:rPr>
          <w:rFonts w:ascii="Times New Roman" w:hAnsi="Times New Roman" w:cs="Times New Roman"/>
        </w:rPr>
        <w:t xml:space="preserve"> that </w:t>
      </w:r>
      <w:commentRangeStart w:id="5"/>
      <w:r w:rsidR="00752668">
        <w:rPr>
          <w:rFonts w:ascii="Times New Roman" w:hAnsi="Times New Roman" w:cs="Times New Roman"/>
        </w:rPr>
        <w:t xml:space="preserve">included </w:t>
      </w:r>
      <w:commentRangeEnd w:id="5"/>
      <w:r w:rsidR="0029487C">
        <w:rPr>
          <w:rStyle w:val="CommentReference"/>
        </w:rPr>
        <w:lastRenderedPageBreak/>
        <w:commentReference w:id="5"/>
      </w:r>
      <w:r w:rsidR="00582D95">
        <w:rPr>
          <w:rFonts w:ascii="Times New Roman" w:hAnsi="Times New Roman" w:cs="Times New Roman"/>
        </w:rPr>
        <w:t>individual mediation. This</w:t>
      </w:r>
      <w:r w:rsidR="00477BA1">
        <w:rPr>
          <w:rFonts w:ascii="Times New Roman" w:hAnsi="Times New Roman" w:cs="Times New Roman"/>
        </w:rPr>
        <w:t xml:space="preserve"> </w:t>
      </w:r>
      <w:r w:rsidR="00C1487E">
        <w:rPr>
          <w:rFonts w:ascii="Times New Roman" w:hAnsi="Times New Roman" w:cs="Times New Roman"/>
        </w:rPr>
        <w:t xml:space="preserve">key </w:t>
      </w:r>
      <w:r w:rsidR="00477BA1">
        <w:rPr>
          <w:rFonts w:ascii="Times New Roman" w:hAnsi="Times New Roman" w:cs="Times New Roman"/>
        </w:rPr>
        <w:t>characteristic</w:t>
      </w:r>
      <w:r w:rsidR="00C1487E">
        <w:rPr>
          <w:rFonts w:ascii="Times New Roman" w:hAnsi="Times New Roman" w:cs="Times New Roman"/>
        </w:rPr>
        <w:t xml:space="preserve"> of happenings permitted the</w:t>
      </w:r>
      <w:r w:rsidR="00B820F6">
        <w:rPr>
          <w:rFonts w:ascii="Times New Roman" w:hAnsi="Times New Roman" w:cs="Times New Roman"/>
        </w:rPr>
        <w:t xml:space="preserve"> audience members and participants</w:t>
      </w:r>
      <w:r w:rsidR="00C1487E">
        <w:rPr>
          <w:rFonts w:ascii="Times New Roman" w:hAnsi="Times New Roman" w:cs="Times New Roman"/>
        </w:rPr>
        <w:t xml:space="preserve"> of </w:t>
      </w:r>
      <w:r w:rsidR="00C1487E">
        <w:rPr>
          <w:rFonts w:ascii="Times New Roman" w:hAnsi="Times New Roman" w:cs="Times New Roman"/>
          <w:i/>
        </w:rPr>
        <w:t>Cassettes 100</w:t>
      </w:r>
      <w:r w:rsidR="00582D95">
        <w:rPr>
          <w:rFonts w:ascii="Times New Roman" w:hAnsi="Times New Roman" w:cs="Times New Roman"/>
        </w:rPr>
        <w:t>—</w:t>
      </w:r>
      <w:r w:rsidR="007260F2">
        <w:rPr>
          <w:rFonts w:ascii="Times New Roman" w:hAnsi="Times New Roman" w:cs="Times New Roman"/>
        </w:rPr>
        <w:t xml:space="preserve">similarly </w:t>
      </w:r>
      <w:r w:rsidR="00BA60AB">
        <w:rPr>
          <w:rFonts w:ascii="Times New Roman" w:hAnsi="Times New Roman" w:cs="Times New Roman"/>
        </w:rPr>
        <w:t>“entrusted to take responsibility</w:t>
      </w:r>
      <w:r w:rsidR="008E4C96">
        <w:rPr>
          <w:rFonts w:ascii="Times New Roman" w:hAnsi="Times New Roman" w:cs="Times New Roman"/>
        </w:rPr>
        <w:t xml:space="preserve"> for</w:t>
      </w:r>
      <w:r w:rsidR="00BD544E">
        <w:rPr>
          <w:rFonts w:ascii="Times New Roman" w:hAnsi="Times New Roman" w:cs="Times New Roman"/>
        </w:rPr>
        <w:t xml:space="preserve"> </w:t>
      </w:r>
      <w:r w:rsidR="008E4C96">
        <w:rPr>
          <w:rFonts w:ascii="Times New Roman" w:hAnsi="Times New Roman" w:cs="Times New Roman"/>
        </w:rPr>
        <w:t>his/her own actions/experience”</w:t>
      </w:r>
      <w:r w:rsidR="00B820F6">
        <w:rPr>
          <w:rFonts w:ascii="Times New Roman" w:hAnsi="Times New Roman" w:cs="Times New Roman"/>
        </w:rPr>
        <w:t xml:space="preserve">—to act </w:t>
      </w:r>
      <w:r w:rsidR="003A6345">
        <w:rPr>
          <w:rFonts w:ascii="Times New Roman" w:hAnsi="Times New Roman" w:cs="Times New Roman"/>
        </w:rPr>
        <w:t>a</w:t>
      </w:r>
      <w:r w:rsidR="00B820F6">
        <w:rPr>
          <w:rFonts w:ascii="Times New Roman" w:hAnsi="Times New Roman" w:cs="Times New Roman"/>
        </w:rPr>
        <w:t>s</w:t>
      </w:r>
      <w:r w:rsidR="004F2D42">
        <w:rPr>
          <w:rFonts w:ascii="Times New Roman" w:hAnsi="Times New Roman" w:cs="Times New Roman"/>
        </w:rPr>
        <w:t xml:space="preserve"> </w:t>
      </w:r>
      <w:r w:rsidR="00B820F6">
        <w:rPr>
          <w:rFonts w:ascii="Times New Roman" w:hAnsi="Times New Roman" w:cs="Times New Roman"/>
        </w:rPr>
        <w:t xml:space="preserve">a </w:t>
      </w:r>
      <w:r w:rsidR="004F2D42">
        <w:rPr>
          <w:rFonts w:ascii="Times New Roman" w:hAnsi="Times New Roman" w:cs="Times New Roman"/>
        </w:rPr>
        <w:t>faceless</w:t>
      </w:r>
      <w:r w:rsidR="003A6345">
        <w:rPr>
          <w:rFonts w:ascii="Times New Roman" w:hAnsi="Times New Roman" w:cs="Times New Roman"/>
        </w:rPr>
        <w:t xml:space="preserve"> </w:t>
      </w:r>
      <w:r w:rsidR="004F2D42">
        <w:rPr>
          <w:rFonts w:ascii="Times New Roman" w:hAnsi="Times New Roman" w:cs="Times New Roman"/>
        </w:rPr>
        <w:t>crowd</w:t>
      </w:r>
      <w:r w:rsidR="00A93DA3">
        <w:rPr>
          <w:rFonts w:ascii="Times New Roman" w:hAnsi="Times New Roman" w:cs="Times New Roman"/>
        </w:rPr>
        <w:t xml:space="preserve"> that</w:t>
      </w:r>
      <w:r w:rsidR="00D81249">
        <w:rPr>
          <w:rFonts w:ascii="Times New Roman" w:hAnsi="Times New Roman" w:cs="Times New Roman"/>
        </w:rPr>
        <w:t xml:space="preserve"> </w:t>
      </w:r>
      <w:r w:rsidR="0080259C">
        <w:rPr>
          <w:rFonts w:ascii="Times New Roman" w:hAnsi="Times New Roman" w:cs="Times New Roman"/>
        </w:rPr>
        <w:t xml:space="preserve">could </w:t>
      </w:r>
      <w:r>
        <w:rPr>
          <w:rFonts w:ascii="Times New Roman" w:hAnsi="Times New Roman" w:cs="Times New Roman"/>
        </w:rPr>
        <w:t>trash t</w:t>
      </w:r>
      <w:r w:rsidR="00006228">
        <w:rPr>
          <w:rFonts w:ascii="Times New Roman" w:hAnsi="Times New Roman" w:cs="Times New Roman"/>
        </w:rPr>
        <w:t>he CCP</w:t>
      </w:r>
      <w:r w:rsidR="000E0872">
        <w:rPr>
          <w:rFonts w:ascii="Times New Roman" w:hAnsi="Times New Roman" w:cs="Times New Roman"/>
        </w:rPr>
        <w:t xml:space="preserve"> from within</w:t>
      </w:r>
      <w:r w:rsidR="00E51CDC">
        <w:rPr>
          <w:rFonts w:ascii="Times New Roman" w:hAnsi="Times New Roman" w:cs="Times New Roman"/>
        </w:rPr>
        <w:t>.</w:t>
      </w:r>
      <w:r w:rsidR="00D724C2">
        <w:rPr>
          <w:rStyle w:val="FootnoteReference"/>
          <w:rFonts w:ascii="Times New Roman" w:hAnsi="Times New Roman" w:cs="Times New Roman"/>
        </w:rPr>
        <w:footnoteReference w:id="15"/>
      </w:r>
      <w:r w:rsidR="00D724C2">
        <w:rPr>
          <w:rFonts w:ascii="Times New Roman" w:hAnsi="Times New Roman" w:cs="Times New Roman"/>
        </w:rPr>
        <w:t xml:space="preserve"> </w:t>
      </w:r>
      <w:r w:rsidR="0034396D">
        <w:rPr>
          <w:rFonts w:ascii="Times New Roman" w:hAnsi="Times New Roman" w:cs="Times New Roman"/>
        </w:rPr>
        <w:t xml:space="preserve"> </w:t>
      </w:r>
    </w:p>
    <w:p w14:paraId="48EF2693" w14:textId="732AA0FE" w:rsidR="00756434" w:rsidRDefault="00056D28" w:rsidP="00986EDF">
      <w:pPr>
        <w:spacing w:line="480" w:lineRule="auto"/>
        <w:ind w:firstLine="720"/>
        <w:contextualSpacing/>
        <w:rPr>
          <w:rFonts w:ascii="Times New Roman" w:hAnsi="Times New Roman" w:cs="Times New Roman"/>
        </w:rPr>
      </w:pPr>
      <w:r>
        <w:rPr>
          <w:rFonts w:ascii="Times New Roman" w:hAnsi="Times New Roman" w:cs="Times New Roman"/>
        </w:rPr>
        <w:t>This article</w:t>
      </w:r>
      <w:r w:rsidR="00AD1370">
        <w:rPr>
          <w:rFonts w:ascii="Times New Roman" w:hAnsi="Times New Roman" w:cs="Times New Roman"/>
        </w:rPr>
        <w:t xml:space="preserve"> explores how </w:t>
      </w:r>
      <w:r w:rsidR="00756434" w:rsidRPr="00216CE2">
        <w:rPr>
          <w:rFonts w:ascii="Times New Roman" w:hAnsi="Times New Roman" w:cs="Times New Roman"/>
          <w:i/>
        </w:rPr>
        <w:t>Cassettes 100</w:t>
      </w:r>
      <w:r w:rsidR="00E6629F">
        <w:rPr>
          <w:rFonts w:ascii="Times New Roman" w:hAnsi="Times New Roman" w:cs="Times New Roman"/>
        </w:rPr>
        <w:t>,</w:t>
      </w:r>
      <w:r w:rsidR="00863E66">
        <w:rPr>
          <w:rFonts w:ascii="Times New Roman" w:hAnsi="Times New Roman" w:cs="Times New Roman"/>
          <w:i/>
        </w:rPr>
        <w:t xml:space="preserve"> </w:t>
      </w:r>
      <w:r w:rsidR="00863E66">
        <w:rPr>
          <w:rFonts w:ascii="Times New Roman" w:hAnsi="Times New Roman" w:cs="Times New Roman"/>
        </w:rPr>
        <w:t xml:space="preserve">as </w:t>
      </w:r>
      <w:r w:rsidR="00756434">
        <w:rPr>
          <w:rFonts w:ascii="Times New Roman" w:hAnsi="Times New Roman" w:cs="Times New Roman"/>
        </w:rPr>
        <w:t>one of the earliest and</w:t>
      </w:r>
      <w:r w:rsidR="00863E66">
        <w:rPr>
          <w:rFonts w:ascii="Times New Roman" w:hAnsi="Times New Roman" w:cs="Times New Roman"/>
        </w:rPr>
        <w:t xml:space="preserve"> most significant </w:t>
      </w:r>
      <w:commentRangeStart w:id="6"/>
      <w:r w:rsidR="00617CE1">
        <w:rPr>
          <w:rFonts w:ascii="Times New Roman" w:hAnsi="Times New Roman" w:cs="Times New Roman"/>
        </w:rPr>
        <w:t>example</w:t>
      </w:r>
      <w:commentRangeEnd w:id="6"/>
      <w:r w:rsidR="0029487C">
        <w:rPr>
          <w:rStyle w:val="CommentReference"/>
        </w:rPr>
        <w:commentReference w:id="6"/>
      </w:r>
      <w:r w:rsidR="00617CE1">
        <w:rPr>
          <w:rFonts w:ascii="Times New Roman" w:hAnsi="Times New Roman" w:cs="Times New Roman"/>
        </w:rPr>
        <w:t xml:space="preserve"> of </w:t>
      </w:r>
      <w:r w:rsidR="00FE77FE">
        <w:rPr>
          <w:rFonts w:ascii="Times New Roman" w:hAnsi="Times New Roman" w:cs="Times New Roman"/>
        </w:rPr>
        <w:t>happening</w:t>
      </w:r>
      <w:r w:rsidR="00617CE1">
        <w:rPr>
          <w:rFonts w:ascii="Times New Roman" w:hAnsi="Times New Roman" w:cs="Times New Roman"/>
        </w:rPr>
        <w:t>s</w:t>
      </w:r>
      <w:r w:rsidR="00FE77FE">
        <w:rPr>
          <w:rFonts w:ascii="Times New Roman" w:hAnsi="Times New Roman" w:cs="Times New Roman"/>
        </w:rPr>
        <w:t xml:space="preserve"> </w:t>
      </w:r>
      <w:r w:rsidR="00863E66">
        <w:rPr>
          <w:rFonts w:ascii="Times New Roman" w:hAnsi="Times New Roman" w:cs="Times New Roman"/>
        </w:rPr>
        <w:t>in the Philippines</w:t>
      </w:r>
      <w:r w:rsidR="00E6629F">
        <w:rPr>
          <w:rFonts w:ascii="Times New Roman" w:hAnsi="Times New Roman" w:cs="Times New Roman"/>
        </w:rPr>
        <w:t>,</w:t>
      </w:r>
      <w:r w:rsidR="00863E66">
        <w:rPr>
          <w:rFonts w:ascii="Times New Roman" w:hAnsi="Times New Roman" w:cs="Times New Roman"/>
        </w:rPr>
        <w:t xml:space="preserve"> </w:t>
      </w:r>
      <w:r w:rsidR="00D47665">
        <w:rPr>
          <w:rFonts w:ascii="Times New Roman" w:hAnsi="Times New Roman" w:cs="Times New Roman"/>
        </w:rPr>
        <w:t xml:space="preserve">anticipated </w:t>
      </w:r>
      <w:r w:rsidR="00756434">
        <w:rPr>
          <w:rFonts w:ascii="Times New Roman" w:hAnsi="Times New Roman" w:cs="Times New Roman"/>
        </w:rPr>
        <w:t>refusal</w:t>
      </w:r>
      <w:r w:rsidR="00D47665">
        <w:rPr>
          <w:rFonts w:ascii="Times New Roman" w:hAnsi="Times New Roman" w:cs="Times New Roman"/>
        </w:rPr>
        <w:t xml:space="preserve"> as an elastic and indistinct form</w:t>
      </w:r>
      <w:r w:rsidR="00863E66">
        <w:rPr>
          <w:rFonts w:ascii="Times New Roman" w:hAnsi="Times New Roman" w:cs="Times New Roman"/>
        </w:rPr>
        <w:t xml:space="preserve"> under the Ferdinand and Imelda Marcoses’ conjugal dictatorship</w:t>
      </w:r>
      <w:r w:rsidR="00E6629F">
        <w:rPr>
          <w:rFonts w:ascii="Times New Roman" w:hAnsi="Times New Roman" w:cs="Times New Roman"/>
        </w:rPr>
        <w:t>.</w:t>
      </w:r>
      <w:r w:rsidR="00186959">
        <w:rPr>
          <w:rStyle w:val="FootnoteReference"/>
          <w:rFonts w:ascii="Times New Roman" w:hAnsi="Times New Roman" w:cs="Times New Roman"/>
        </w:rPr>
        <w:footnoteReference w:id="16"/>
      </w:r>
      <w:r w:rsidR="00756434">
        <w:rPr>
          <w:rFonts w:ascii="Times New Roman" w:hAnsi="Times New Roman" w:cs="Times New Roman"/>
        </w:rPr>
        <w:t xml:space="preserve"> Th</w:t>
      </w:r>
      <w:r w:rsidR="000D56D4">
        <w:rPr>
          <w:rFonts w:ascii="Times New Roman" w:hAnsi="Times New Roman" w:cs="Times New Roman"/>
        </w:rPr>
        <w:t xml:space="preserve">rough close examination of the </w:t>
      </w:r>
      <w:r w:rsidR="00132353">
        <w:rPr>
          <w:rFonts w:ascii="Times New Roman" w:hAnsi="Times New Roman" w:cs="Times New Roman"/>
        </w:rPr>
        <w:t>performance</w:t>
      </w:r>
      <w:r w:rsidR="00756434">
        <w:rPr>
          <w:rFonts w:ascii="Times New Roman" w:hAnsi="Times New Roman" w:cs="Times New Roman"/>
        </w:rPr>
        <w:t xml:space="preserve"> and its historical circ</w:t>
      </w:r>
      <w:r w:rsidR="00F442AB">
        <w:rPr>
          <w:rFonts w:ascii="Times New Roman" w:hAnsi="Times New Roman" w:cs="Times New Roman"/>
        </w:rPr>
        <w:t>umstances, the paper argues that</w:t>
      </w:r>
      <w:r w:rsidR="00756434">
        <w:rPr>
          <w:rFonts w:ascii="Times New Roman" w:hAnsi="Times New Roman" w:cs="Times New Roman"/>
        </w:rPr>
        <w:t xml:space="preserve"> </w:t>
      </w:r>
      <w:r w:rsidR="00756434">
        <w:rPr>
          <w:rFonts w:ascii="Times New Roman" w:hAnsi="Times New Roman" w:cs="Times New Roman"/>
          <w:i/>
        </w:rPr>
        <w:t xml:space="preserve">Cassettes 100 </w:t>
      </w:r>
      <w:r w:rsidR="00756434">
        <w:rPr>
          <w:rFonts w:ascii="Times New Roman" w:hAnsi="Times New Roman" w:cs="Times New Roman"/>
        </w:rPr>
        <w:t xml:space="preserve">provided a model of how resistance could operate </w:t>
      </w:r>
      <w:r w:rsidR="00756434" w:rsidRPr="00E91041">
        <w:rPr>
          <w:rFonts w:ascii="Times New Roman" w:hAnsi="Times New Roman" w:cs="Times New Roman"/>
        </w:rPr>
        <w:t>by</w:t>
      </w:r>
      <w:r w:rsidR="00756434" w:rsidRPr="00E91041">
        <w:rPr>
          <w:rFonts w:ascii="Times New Roman" w:eastAsia="Times New Roman" w:hAnsi="Times New Roman" w:cs="Times New Roman"/>
        </w:rPr>
        <w:t xml:space="preserve"> challenging sensorial experiences specific to the Marcoses’ technologica</w:t>
      </w:r>
      <w:r w:rsidR="00756434">
        <w:rPr>
          <w:rFonts w:ascii="Times New Roman" w:eastAsia="Times New Roman" w:hAnsi="Times New Roman" w:cs="Times New Roman"/>
        </w:rPr>
        <w:t xml:space="preserve">l and socio-political concerns. </w:t>
      </w:r>
      <w:r w:rsidR="00756434" w:rsidRPr="00823B6E">
        <w:rPr>
          <w:rFonts w:ascii="Times New Roman" w:hAnsi="Times New Roman" w:cs="Times New Roman"/>
        </w:rPr>
        <w:t>Inaugurated in 1969, the CCP had a prominent role in the development of experimental art in the Philippine</w:t>
      </w:r>
      <w:r w:rsidR="00756434">
        <w:rPr>
          <w:rFonts w:ascii="Times New Roman" w:hAnsi="Times New Roman" w:cs="Times New Roman"/>
        </w:rPr>
        <w:t>s</w:t>
      </w:r>
      <w:r w:rsidR="00756434" w:rsidRPr="00823B6E">
        <w:rPr>
          <w:rFonts w:ascii="Times New Roman" w:hAnsi="Times New Roman" w:cs="Times New Roman"/>
        </w:rPr>
        <w:t xml:space="preserve"> during the 1970s. The multi-functional building comprised exhibition spaces for the visual arts and </w:t>
      </w:r>
      <w:r w:rsidR="00756434">
        <w:rPr>
          <w:rFonts w:ascii="Times New Roman" w:hAnsi="Times New Roman" w:cs="Times New Roman"/>
        </w:rPr>
        <w:t xml:space="preserve">a technologically advanced </w:t>
      </w:r>
      <w:r w:rsidR="00756434" w:rsidRPr="00823B6E">
        <w:rPr>
          <w:rFonts w:ascii="Times New Roman" w:hAnsi="Times New Roman" w:cs="Times New Roman"/>
        </w:rPr>
        <w:t xml:space="preserve">theater for local and international performances. While art exhibited and performed at the CCP in the 1970s carried </w:t>
      </w:r>
      <w:r w:rsidR="00756434">
        <w:rPr>
          <w:rFonts w:ascii="Times New Roman" w:hAnsi="Times New Roman" w:cs="Times New Roman"/>
        </w:rPr>
        <w:t>the burden of collusion with</w:t>
      </w:r>
      <w:r w:rsidR="00756434" w:rsidRPr="00823B6E">
        <w:rPr>
          <w:rFonts w:ascii="Times New Roman" w:hAnsi="Times New Roman" w:cs="Times New Roman"/>
        </w:rPr>
        <w:t xml:space="preserve"> Ferdinand and Imelda Marcoses’ regime, visual and historical analysis of the work</w:t>
      </w:r>
      <w:r w:rsidR="00756434">
        <w:rPr>
          <w:rFonts w:ascii="Times New Roman" w:hAnsi="Times New Roman" w:cs="Times New Roman"/>
        </w:rPr>
        <w:t>s complicate that assumption.</w:t>
      </w:r>
    </w:p>
    <w:p w14:paraId="19A7B397" w14:textId="2B65EF99" w:rsidR="00756434" w:rsidRDefault="004E138B" w:rsidP="00986EDF">
      <w:pPr>
        <w:spacing w:line="480" w:lineRule="auto"/>
        <w:ind w:firstLine="720"/>
        <w:rPr>
          <w:rFonts w:ascii="Times New Roman" w:hAnsi="Times New Roman" w:cs="Times New Roman"/>
        </w:rPr>
      </w:pPr>
      <w:r>
        <w:rPr>
          <w:rFonts w:ascii="Times New Roman" w:hAnsi="Times New Roman" w:cs="Times New Roman"/>
        </w:rPr>
        <w:t>Conceived as a happening</w:t>
      </w:r>
      <w:r w:rsidR="00756434" w:rsidRPr="00823B6E">
        <w:rPr>
          <w:rFonts w:ascii="Times New Roman" w:hAnsi="Times New Roman" w:cs="Times New Roman"/>
        </w:rPr>
        <w:t xml:space="preserve"> in the lobby of the formidable Cultural Center of the Philippi</w:t>
      </w:r>
      <w:r w:rsidR="00920A25">
        <w:rPr>
          <w:rFonts w:ascii="Times New Roman" w:hAnsi="Times New Roman" w:cs="Times New Roman"/>
        </w:rPr>
        <w:t>nes Theater for Performing Arts,</w:t>
      </w:r>
      <w:r w:rsidR="00756434" w:rsidRPr="00823B6E">
        <w:rPr>
          <w:rFonts w:ascii="Times New Roman" w:hAnsi="Times New Roman" w:cs="Times New Roman"/>
        </w:rPr>
        <w:t xml:space="preserve"> </w:t>
      </w:r>
      <w:r w:rsidR="00756434" w:rsidRPr="00823B6E">
        <w:rPr>
          <w:rFonts w:ascii="Times New Roman" w:hAnsi="Times New Roman" w:cs="Times New Roman"/>
          <w:i/>
        </w:rPr>
        <w:t>Cassettes 100</w:t>
      </w:r>
      <w:r w:rsidR="000D7FD1">
        <w:rPr>
          <w:rFonts w:ascii="Times New Roman" w:hAnsi="Times New Roman" w:cs="Times New Roman"/>
        </w:rPr>
        <w:t xml:space="preserve"> </w:t>
      </w:r>
      <w:r w:rsidR="00756434" w:rsidRPr="00823B6E">
        <w:rPr>
          <w:rFonts w:ascii="Times New Roman" w:hAnsi="Times New Roman" w:cs="Times New Roman"/>
        </w:rPr>
        <w:t>allowed Maceda and</w:t>
      </w:r>
      <w:r w:rsidR="00756434">
        <w:rPr>
          <w:rFonts w:ascii="Times New Roman" w:hAnsi="Times New Roman" w:cs="Times New Roman"/>
        </w:rPr>
        <w:t xml:space="preserve"> its participants to assemble</w:t>
      </w:r>
      <w:r w:rsidR="00756434" w:rsidRPr="00823B6E">
        <w:rPr>
          <w:rFonts w:ascii="Times New Roman" w:hAnsi="Times New Roman" w:cs="Times New Roman"/>
        </w:rPr>
        <w:t xml:space="preserve"> and r</w:t>
      </w:r>
      <w:r w:rsidR="00991D3B">
        <w:rPr>
          <w:rFonts w:ascii="Times New Roman" w:hAnsi="Times New Roman" w:cs="Times New Roman"/>
        </w:rPr>
        <w:t>econfigure</w:t>
      </w:r>
      <w:r w:rsidR="00756434">
        <w:rPr>
          <w:rFonts w:ascii="Times New Roman" w:hAnsi="Times New Roman" w:cs="Times New Roman"/>
        </w:rPr>
        <w:t xml:space="preserve"> </w:t>
      </w:r>
      <w:r w:rsidR="00756434" w:rsidRPr="00823B6E">
        <w:rPr>
          <w:rFonts w:ascii="Times New Roman" w:hAnsi="Times New Roman" w:cs="Times New Roman"/>
        </w:rPr>
        <w:t>space within a state-controlled cultural instituti</w:t>
      </w:r>
      <w:r w:rsidR="00756434">
        <w:rPr>
          <w:rFonts w:ascii="Times New Roman" w:hAnsi="Times New Roman" w:cs="Times New Roman"/>
        </w:rPr>
        <w:t xml:space="preserve">on at </w:t>
      </w:r>
      <w:commentRangeStart w:id="7"/>
      <w:r w:rsidR="00756434">
        <w:rPr>
          <w:rFonts w:ascii="Times New Roman" w:hAnsi="Times New Roman" w:cs="Times New Roman"/>
        </w:rPr>
        <w:t>the brink of martial law</w:t>
      </w:r>
      <w:commentRangeEnd w:id="7"/>
      <w:r w:rsidR="0029487C">
        <w:rPr>
          <w:rStyle w:val="CommentReference"/>
        </w:rPr>
        <w:commentReference w:id="7"/>
      </w:r>
      <w:r w:rsidR="00756434">
        <w:rPr>
          <w:rFonts w:ascii="Times New Roman" w:hAnsi="Times New Roman" w:cs="Times New Roman"/>
        </w:rPr>
        <w:t xml:space="preserve">. Maceda’s citation of an established avant-garde practice disguised </w:t>
      </w:r>
      <w:r w:rsidR="00756434">
        <w:rPr>
          <w:rFonts w:ascii="Times New Roman" w:hAnsi="Times New Roman" w:cs="Times New Roman"/>
          <w:i/>
        </w:rPr>
        <w:t>Cassettes 100</w:t>
      </w:r>
      <w:r w:rsidR="00756434">
        <w:rPr>
          <w:rFonts w:ascii="Times New Roman" w:hAnsi="Times New Roman" w:cs="Times New Roman"/>
        </w:rPr>
        <w:t xml:space="preserve">’s political undertones and permitted its entrance into the CCP under Imelda Marcos—a patron of the arts who wanted to establish the Philippines as a nation relevant to the international art </w:t>
      </w:r>
      <w:r w:rsidR="00756434">
        <w:rPr>
          <w:rFonts w:ascii="Times New Roman" w:hAnsi="Times New Roman" w:cs="Times New Roman"/>
        </w:rPr>
        <w:lastRenderedPageBreak/>
        <w:t>world.</w:t>
      </w:r>
      <w:r w:rsidR="00445B7F">
        <w:rPr>
          <w:rStyle w:val="FootnoteReference"/>
          <w:rFonts w:ascii="Times New Roman" w:hAnsi="Times New Roman" w:cs="Times New Roman"/>
        </w:rPr>
        <w:footnoteReference w:id="17"/>
      </w:r>
      <w:r w:rsidR="00756434">
        <w:rPr>
          <w:rFonts w:ascii="Times New Roman" w:hAnsi="Times New Roman" w:cs="Times New Roman"/>
        </w:rPr>
        <w:t xml:space="preserve"> By declaring the performance a happening, </w:t>
      </w:r>
      <w:r w:rsidR="00756434" w:rsidRPr="00823B6E">
        <w:rPr>
          <w:rFonts w:ascii="Times New Roman" w:hAnsi="Times New Roman" w:cs="Times New Roman"/>
        </w:rPr>
        <w:t>Maceda and his collaborators</w:t>
      </w:r>
      <w:r w:rsidR="00756434">
        <w:rPr>
          <w:rFonts w:ascii="Times New Roman" w:hAnsi="Times New Roman" w:cs="Times New Roman"/>
        </w:rPr>
        <w:t xml:space="preserve"> could adorn</w:t>
      </w:r>
      <w:r w:rsidR="00756434" w:rsidRPr="00823B6E">
        <w:rPr>
          <w:rFonts w:ascii="Times New Roman" w:hAnsi="Times New Roman" w:cs="Times New Roman"/>
        </w:rPr>
        <w:t xml:space="preserve"> the lobby with vulgar materials antithetical to the </w:t>
      </w:r>
      <w:r w:rsidR="00756434">
        <w:rPr>
          <w:rFonts w:ascii="Times New Roman" w:hAnsi="Times New Roman" w:cs="Times New Roman"/>
        </w:rPr>
        <w:t>CCP’s intentionally ritzy interior</w:t>
      </w:r>
      <w:r w:rsidR="00756434" w:rsidRPr="00823B6E">
        <w:rPr>
          <w:rFonts w:ascii="Times New Roman" w:hAnsi="Times New Roman" w:cs="Times New Roman"/>
        </w:rPr>
        <w:t xml:space="preserve">—the literal toilet </w:t>
      </w:r>
      <w:r w:rsidR="00756434">
        <w:rPr>
          <w:rFonts w:ascii="Times New Roman" w:hAnsi="Times New Roman" w:cs="Times New Roman"/>
        </w:rPr>
        <w:t>papering of a cultural edifice.</w:t>
      </w:r>
      <w:r w:rsidR="002A24CC">
        <w:rPr>
          <w:rStyle w:val="FootnoteReference"/>
          <w:rFonts w:ascii="Times New Roman" w:hAnsi="Times New Roman" w:cs="Times New Roman"/>
        </w:rPr>
        <w:footnoteReference w:id="18"/>
      </w:r>
      <w:r w:rsidR="00756434">
        <w:rPr>
          <w:rFonts w:ascii="Times New Roman" w:hAnsi="Times New Roman" w:cs="Times New Roman"/>
        </w:rPr>
        <w:t xml:space="preserve"> During </w:t>
      </w:r>
      <w:r w:rsidR="00756434">
        <w:rPr>
          <w:rFonts w:ascii="Times New Roman" w:hAnsi="Times New Roman" w:cs="Times New Roman"/>
          <w:i/>
        </w:rPr>
        <w:t>Cassettes 100</w:t>
      </w:r>
      <w:r w:rsidR="00756434">
        <w:rPr>
          <w:rFonts w:ascii="Times New Roman" w:hAnsi="Times New Roman" w:cs="Times New Roman"/>
        </w:rPr>
        <w:t>, soft bodies—one hundred of them carrying cassette players—packed together as they circulated within the confines of the CCP’s concrete walls. The sounds emanating fr</w:t>
      </w:r>
      <w:r w:rsidR="00555B26">
        <w:rPr>
          <w:rFonts w:ascii="Times New Roman" w:hAnsi="Times New Roman" w:cs="Times New Roman"/>
        </w:rPr>
        <w:t xml:space="preserve">om these moving sources </w:t>
      </w:r>
      <w:r w:rsidR="00756434">
        <w:rPr>
          <w:rFonts w:ascii="Times New Roman" w:hAnsi="Times New Roman" w:cs="Times New Roman"/>
        </w:rPr>
        <w:t>created an immersive sonic environment that absorbed the indiv</w:t>
      </w:r>
      <w:r w:rsidR="00534E38">
        <w:rPr>
          <w:rFonts w:ascii="Times New Roman" w:hAnsi="Times New Roman" w:cs="Times New Roman"/>
        </w:rPr>
        <w:t>idual into a collective drone.</w:t>
      </w:r>
      <w:r w:rsidR="00756434">
        <w:rPr>
          <w:rFonts w:ascii="Times New Roman" w:hAnsi="Times New Roman" w:cs="Times New Roman"/>
        </w:rPr>
        <w:t xml:space="preserve"> </w:t>
      </w:r>
      <w:r w:rsidR="00295A01">
        <w:rPr>
          <w:rFonts w:ascii="Times New Roman" w:hAnsi="Times New Roman" w:cs="Times New Roman"/>
        </w:rPr>
        <w:t>Th</w:t>
      </w:r>
      <w:r w:rsidR="00295A01" w:rsidRPr="00823B6E">
        <w:rPr>
          <w:rFonts w:ascii="Times New Roman" w:hAnsi="Times New Roman" w:cs="Times New Roman"/>
        </w:rPr>
        <w:t xml:space="preserve">e </w:t>
      </w:r>
      <w:r w:rsidR="00295A01">
        <w:rPr>
          <w:rFonts w:ascii="Times New Roman" w:hAnsi="Times New Roman" w:cs="Times New Roman"/>
        </w:rPr>
        <w:t>pretense of performance art</w:t>
      </w:r>
      <w:r w:rsidR="00AA1F1F">
        <w:rPr>
          <w:rFonts w:ascii="Times New Roman" w:hAnsi="Times New Roman" w:cs="Times New Roman"/>
        </w:rPr>
        <w:t xml:space="preserve"> and the indeterminacy specific to happenings</w:t>
      </w:r>
      <w:r w:rsidR="00295A01">
        <w:rPr>
          <w:rFonts w:ascii="Times New Roman" w:hAnsi="Times New Roman" w:cs="Times New Roman"/>
        </w:rPr>
        <w:t xml:space="preserve"> generated a site for spontaneous</w:t>
      </w:r>
      <w:r w:rsidR="00CA6F72">
        <w:rPr>
          <w:rFonts w:ascii="Times New Roman" w:hAnsi="Times New Roman" w:cs="Times New Roman"/>
        </w:rPr>
        <w:t xml:space="preserve"> action as b</w:t>
      </w:r>
      <w:r w:rsidR="00B23BD9">
        <w:rPr>
          <w:rFonts w:ascii="Times New Roman" w:hAnsi="Times New Roman" w:cs="Times New Roman"/>
        </w:rPr>
        <w:t xml:space="preserve">odies absorbed into an anonymous </w:t>
      </w:r>
      <w:r w:rsidR="00756434">
        <w:rPr>
          <w:rFonts w:ascii="Times New Roman" w:hAnsi="Times New Roman" w:cs="Times New Roman"/>
        </w:rPr>
        <w:t xml:space="preserve">crowd emerged and participated in the temporary defacement of the CCP without repercussion. </w:t>
      </w:r>
    </w:p>
    <w:p w14:paraId="51A167B2" w14:textId="77777777" w:rsidR="00756434" w:rsidRDefault="00756434" w:rsidP="00986EDF">
      <w:pPr>
        <w:spacing w:line="480" w:lineRule="auto"/>
        <w:ind w:firstLine="720"/>
        <w:rPr>
          <w:rFonts w:ascii="Times New Roman" w:hAnsi="Times New Roman" w:cs="Times New Roman"/>
        </w:rPr>
      </w:pPr>
    </w:p>
    <w:p w14:paraId="3813E836" w14:textId="77777777" w:rsidR="00756434" w:rsidRPr="00384169" w:rsidRDefault="00756434" w:rsidP="00986EDF">
      <w:pPr>
        <w:spacing w:line="480" w:lineRule="auto"/>
        <w:contextualSpacing/>
        <w:rPr>
          <w:rFonts w:ascii="Times New Roman" w:hAnsi="Times New Roman" w:cs="Times New Roman"/>
        </w:rPr>
      </w:pPr>
      <w:r w:rsidRPr="00384169">
        <w:rPr>
          <w:rFonts w:ascii="Times New Roman" w:hAnsi="Times New Roman" w:cs="Times New Roman"/>
        </w:rPr>
        <w:t>“Slab of Sanctified Carpeted Concrete”: The CCP and its Critics</w:t>
      </w:r>
      <w:r w:rsidRPr="00384169">
        <w:rPr>
          <w:rStyle w:val="FootnoteReference"/>
          <w:rFonts w:ascii="Times New Roman" w:hAnsi="Times New Roman" w:cs="Times New Roman"/>
        </w:rPr>
        <w:footnoteReference w:id="19"/>
      </w:r>
    </w:p>
    <w:p w14:paraId="6EC04392" w14:textId="5C0C1373" w:rsidR="00756434" w:rsidRDefault="00756434" w:rsidP="00986EDF">
      <w:pPr>
        <w:spacing w:line="480" w:lineRule="auto"/>
        <w:ind w:firstLine="720"/>
        <w:contextualSpacing/>
        <w:rPr>
          <w:rFonts w:ascii="Times New Roman" w:hAnsi="Times New Roman" w:cs="Times New Roman"/>
        </w:rPr>
      </w:pPr>
      <w:r w:rsidRPr="00823B6E">
        <w:rPr>
          <w:rFonts w:ascii="Times New Roman" w:hAnsi="Times New Roman" w:cs="Times New Roman"/>
          <w:i/>
        </w:rPr>
        <w:t>Cassettes 100</w:t>
      </w:r>
      <w:r w:rsidRPr="00823B6E">
        <w:rPr>
          <w:rFonts w:ascii="Times New Roman" w:hAnsi="Times New Roman" w:cs="Times New Roman"/>
        </w:rPr>
        <w:t xml:space="preserve"> took place in the corridors of the University of the Philip</w:t>
      </w:r>
      <w:r>
        <w:rPr>
          <w:rFonts w:ascii="Times New Roman" w:hAnsi="Times New Roman" w:cs="Times New Roman"/>
        </w:rPr>
        <w:t>pines Faculty Center on March 5</w:t>
      </w:r>
      <w:r w:rsidRPr="00823B6E">
        <w:rPr>
          <w:rFonts w:ascii="Times New Roman" w:hAnsi="Times New Roman" w:cs="Times New Roman"/>
        </w:rPr>
        <w:t xml:space="preserve"> </w:t>
      </w:r>
      <w:commentRangeStart w:id="8"/>
      <w:r w:rsidRPr="00823B6E">
        <w:rPr>
          <w:rFonts w:ascii="Times New Roman" w:hAnsi="Times New Roman" w:cs="Times New Roman"/>
        </w:rPr>
        <w:t>and</w:t>
      </w:r>
      <w:commentRangeEnd w:id="8"/>
      <w:r w:rsidR="0029487C">
        <w:rPr>
          <w:rStyle w:val="CommentReference"/>
        </w:rPr>
        <w:commentReference w:id="8"/>
      </w:r>
      <w:r w:rsidRPr="00823B6E">
        <w:rPr>
          <w:rFonts w:ascii="Times New Roman" w:hAnsi="Times New Roman" w:cs="Times New Roman"/>
        </w:rPr>
        <w:t xml:space="preserve"> the lobby of the Cultural Center on March 8, 1971. Co-sponsored by the University of the Philippines-Diliman Council on the Arts and the Cultural Center of the Philippines,</w:t>
      </w:r>
      <w:r w:rsidRPr="00823B6E">
        <w:rPr>
          <w:rFonts w:ascii="Times New Roman" w:hAnsi="Times New Roman" w:cs="Times New Roman"/>
          <w:i/>
        </w:rPr>
        <w:t xml:space="preserve"> </w:t>
      </w:r>
      <w:r w:rsidRPr="00823B6E">
        <w:rPr>
          <w:rFonts w:ascii="Times New Roman" w:hAnsi="Times New Roman" w:cs="Times New Roman"/>
        </w:rPr>
        <w:t>the</w:t>
      </w:r>
      <w:r>
        <w:rPr>
          <w:rFonts w:ascii="Times New Roman" w:hAnsi="Times New Roman" w:cs="Times New Roman"/>
        </w:rPr>
        <w:t xml:space="preserve"> Faculty Center iteration was intended</w:t>
      </w:r>
      <w:r w:rsidRPr="00823B6E">
        <w:rPr>
          <w:rFonts w:ascii="Times New Roman" w:hAnsi="Times New Roman" w:cs="Times New Roman"/>
        </w:rPr>
        <w:t xml:space="preserve"> for students and faculty members</w:t>
      </w:r>
      <w:r>
        <w:rPr>
          <w:rFonts w:ascii="Times New Roman" w:hAnsi="Times New Roman" w:cs="Times New Roman"/>
        </w:rPr>
        <w:t xml:space="preserve"> and the </w:t>
      </w:r>
      <w:r>
        <w:rPr>
          <w:rFonts w:ascii="Times New Roman" w:hAnsi="Times New Roman" w:cs="Times New Roman"/>
        </w:rPr>
        <w:lastRenderedPageBreak/>
        <w:t xml:space="preserve">second performance at the CCP </w:t>
      </w:r>
      <w:r w:rsidRPr="00823B6E">
        <w:rPr>
          <w:rFonts w:ascii="Times New Roman" w:hAnsi="Times New Roman" w:cs="Times New Roman"/>
        </w:rPr>
        <w:t>was open to the public.</w:t>
      </w:r>
      <w:r w:rsidRPr="00823B6E">
        <w:rPr>
          <w:rStyle w:val="FootnoteReference"/>
          <w:rFonts w:ascii="Times New Roman" w:hAnsi="Times New Roman" w:cs="Times New Roman"/>
        </w:rPr>
        <w:footnoteReference w:id="20"/>
      </w:r>
      <w:r w:rsidRPr="00823B6E">
        <w:rPr>
          <w:rFonts w:ascii="Times New Roman" w:hAnsi="Times New Roman" w:cs="Times New Roman"/>
        </w:rPr>
        <w:t xml:space="preserve"> Maceda circulated a press release that called for volu</w:t>
      </w:r>
      <w:r>
        <w:rPr>
          <w:rFonts w:ascii="Times New Roman" w:hAnsi="Times New Roman" w:cs="Times New Roman"/>
        </w:rPr>
        <w:t xml:space="preserve">nteers to carry the cassettes during </w:t>
      </w:r>
      <w:r>
        <w:rPr>
          <w:rFonts w:ascii="Times New Roman" w:hAnsi="Times New Roman" w:cs="Times New Roman"/>
          <w:i/>
        </w:rPr>
        <w:t>Cassettes 100</w:t>
      </w:r>
      <w:r>
        <w:rPr>
          <w:rFonts w:ascii="Times New Roman" w:hAnsi="Times New Roman" w:cs="Times New Roman"/>
        </w:rPr>
        <w:t xml:space="preserve"> in Manila </w:t>
      </w:r>
      <w:r w:rsidRPr="00823B6E">
        <w:rPr>
          <w:rFonts w:ascii="Times New Roman" w:hAnsi="Times New Roman" w:cs="Times New Roman"/>
        </w:rPr>
        <w:t xml:space="preserve">newspapers two months before the event. </w:t>
      </w:r>
      <w:r>
        <w:rPr>
          <w:rFonts w:ascii="Times New Roman" w:hAnsi="Times New Roman" w:cs="Times New Roman"/>
        </w:rPr>
        <w:t>The announcement</w:t>
      </w:r>
      <w:r w:rsidRPr="00823B6E">
        <w:rPr>
          <w:rFonts w:ascii="Times New Roman" w:hAnsi="Times New Roman" w:cs="Times New Roman"/>
        </w:rPr>
        <w:t xml:space="preserve"> required</w:t>
      </w:r>
      <w:r>
        <w:rPr>
          <w:rFonts w:ascii="Times New Roman" w:hAnsi="Times New Roman" w:cs="Times New Roman"/>
        </w:rPr>
        <w:t xml:space="preserve"> participants</w:t>
      </w:r>
      <w:r w:rsidRPr="00823B6E">
        <w:rPr>
          <w:rFonts w:ascii="Times New Roman" w:hAnsi="Times New Roman" w:cs="Times New Roman"/>
        </w:rPr>
        <w:t xml:space="preserve"> to bring their own battery-operated cassette tape recorders and </w:t>
      </w:r>
      <w:r>
        <w:rPr>
          <w:rFonts w:ascii="Times New Roman" w:hAnsi="Times New Roman" w:cs="Times New Roman"/>
        </w:rPr>
        <w:t>gave priority</w:t>
      </w:r>
      <w:r w:rsidRPr="00823B6E">
        <w:rPr>
          <w:rFonts w:ascii="Times New Roman" w:hAnsi="Times New Roman" w:cs="Times New Roman"/>
        </w:rPr>
        <w:t xml:space="preserve"> to those who registered in person with the secreta</w:t>
      </w:r>
      <w:r>
        <w:rPr>
          <w:rFonts w:ascii="Times New Roman" w:hAnsi="Times New Roman" w:cs="Times New Roman"/>
        </w:rPr>
        <w:t>ry of</w:t>
      </w:r>
      <w:r w:rsidRPr="00823B6E">
        <w:rPr>
          <w:rFonts w:ascii="Times New Roman" w:hAnsi="Times New Roman" w:cs="Times New Roman"/>
        </w:rPr>
        <w:t xml:space="preserve"> the College of Music at</w:t>
      </w:r>
      <w:r>
        <w:rPr>
          <w:rFonts w:ascii="Times New Roman" w:hAnsi="Times New Roman" w:cs="Times New Roman"/>
        </w:rPr>
        <w:t xml:space="preserve"> </w:t>
      </w:r>
      <w:r w:rsidRPr="00823B6E">
        <w:rPr>
          <w:rFonts w:ascii="Times New Roman" w:hAnsi="Times New Roman" w:cs="Times New Roman"/>
        </w:rPr>
        <w:t>University of the Philippines-Diliman</w:t>
      </w:r>
      <w:r>
        <w:rPr>
          <w:rFonts w:ascii="Times New Roman" w:hAnsi="Times New Roman" w:cs="Times New Roman"/>
        </w:rPr>
        <w:t xml:space="preserve">, hereafter referred to as </w:t>
      </w:r>
      <w:r w:rsidRPr="00823B6E">
        <w:rPr>
          <w:rFonts w:ascii="Times New Roman" w:hAnsi="Times New Roman" w:cs="Times New Roman"/>
        </w:rPr>
        <w:t>UP.</w:t>
      </w:r>
      <w:r w:rsidRPr="00823B6E">
        <w:rPr>
          <w:rStyle w:val="FootnoteReference"/>
          <w:rFonts w:ascii="Times New Roman" w:hAnsi="Times New Roman" w:cs="Times New Roman"/>
        </w:rPr>
        <w:footnoteReference w:id="21"/>
      </w:r>
      <w:r w:rsidRPr="00823B6E">
        <w:rPr>
          <w:rFonts w:ascii="Times New Roman" w:hAnsi="Times New Roman" w:cs="Times New Roman"/>
        </w:rPr>
        <w:t xml:space="preserve"> Despite its affiliation as a public university, Ferdinand Marcos, himself a UP graduate, had failed to quash </w:t>
      </w:r>
      <w:commentRangeStart w:id="9"/>
      <w:r w:rsidRPr="00823B6E">
        <w:rPr>
          <w:rFonts w:ascii="Times New Roman" w:hAnsi="Times New Roman" w:cs="Times New Roman"/>
        </w:rPr>
        <w:t xml:space="preserve">the </w:t>
      </w:r>
      <w:commentRangeEnd w:id="9"/>
      <w:r w:rsidR="0029487C">
        <w:rPr>
          <w:rStyle w:val="CommentReference"/>
        </w:rPr>
        <w:commentReference w:id="9"/>
      </w:r>
      <w:r w:rsidRPr="00823B6E">
        <w:rPr>
          <w:rFonts w:ascii="Times New Roman" w:hAnsi="Times New Roman" w:cs="Times New Roman"/>
        </w:rPr>
        <w:t xml:space="preserve">as a hotbed of activism in the 1970s. Universities such as UP would later be one of the few sites in Metro Manila that people could assemble for political protest during martial law, which Marcos declared one short year after </w:t>
      </w:r>
      <w:r w:rsidRPr="00823B6E">
        <w:rPr>
          <w:rFonts w:ascii="Times New Roman" w:hAnsi="Times New Roman" w:cs="Times New Roman"/>
          <w:i/>
        </w:rPr>
        <w:t>Cassettes 100</w:t>
      </w:r>
      <w:r w:rsidRPr="00823B6E">
        <w:rPr>
          <w:rFonts w:ascii="Times New Roman" w:hAnsi="Times New Roman" w:cs="Times New Roman"/>
        </w:rPr>
        <w:t>.</w:t>
      </w:r>
      <w:r w:rsidRPr="00823B6E">
        <w:rPr>
          <w:rStyle w:val="FootnoteReference"/>
          <w:rFonts w:ascii="Times New Roman" w:hAnsi="Times New Roman" w:cs="Times New Roman"/>
        </w:rPr>
        <w:footnoteReference w:id="22"/>
      </w:r>
      <w:r w:rsidRPr="00823B6E">
        <w:rPr>
          <w:rFonts w:ascii="Times New Roman" w:hAnsi="Times New Roman" w:cs="Times New Roman"/>
        </w:rPr>
        <w:t xml:space="preserve"> </w:t>
      </w:r>
    </w:p>
    <w:p w14:paraId="4B2B25A6" w14:textId="77777777" w:rsidR="005B5D35" w:rsidRDefault="00756434" w:rsidP="005B5D35">
      <w:pPr>
        <w:spacing w:line="480" w:lineRule="auto"/>
        <w:ind w:firstLine="720"/>
        <w:contextualSpacing/>
        <w:rPr>
          <w:rFonts w:ascii="Times New Roman" w:hAnsi="Times New Roman" w:cs="Times New Roman"/>
        </w:rPr>
      </w:pPr>
      <w:r>
        <w:rPr>
          <w:rFonts w:ascii="Times New Roman" w:hAnsi="Times New Roman" w:cs="Times New Roman"/>
        </w:rPr>
        <w:t>While Marcos’ presidency</w:t>
      </w:r>
      <w:r w:rsidRPr="00823B6E">
        <w:rPr>
          <w:rFonts w:ascii="Times New Roman" w:hAnsi="Times New Roman" w:cs="Times New Roman"/>
        </w:rPr>
        <w:t xml:space="preserve"> lasted from 1965 to 1986, he imposed martial law in the Philippines from 1972 to 1981 under the guise of suppressing communist takeover and further civil disobedience.</w:t>
      </w:r>
      <w:r w:rsidRPr="00823B6E">
        <w:rPr>
          <w:rStyle w:val="FootnoteReference"/>
          <w:rFonts w:ascii="Times New Roman" w:hAnsi="Times New Roman" w:cs="Times New Roman"/>
        </w:rPr>
        <w:footnoteReference w:id="23"/>
      </w:r>
      <w:r w:rsidRPr="00823B6E">
        <w:rPr>
          <w:rFonts w:ascii="Times New Roman" w:hAnsi="Times New Roman" w:cs="Times New Roman"/>
        </w:rPr>
        <w:t xml:space="preserve"> Declaration of martial law resulted in the elimination of independent press, the limitation of assembly and movement due to strict curfews, and covert junctures of violence and secret assassinations. Coinciding with the decade of coercion, control and suppression, however, was a flourishing avant-garde or conceptual art scene that developed within the walls of the Cultural Center of the Philippines, a gargantuan concrete structure constructed largely due to First Lady Imelda Marcos’s interest in</w:t>
      </w:r>
      <w:r>
        <w:rPr>
          <w:rFonts w:ascii="Times New Roman" w:hAnsi="Times New Roman" w:cs="Times New Roman"/>
        </w:rPr>
        <w:t xml:space="preserve"> arts and in</w:t>
      </w:r>
      <w:r w:rsidRPr="00823B6E">
        <w:rPr>
          <w:rFonts w:ascii="Times New Roman" w:hAnsi="Times New Roman" w:cs="Times New Roman"/>
        </w:rPr>
        <w:t xml:space="preserve"> cultural diplomacy.</w:t>
      </w:r>
      <w:r w:rsidRPr="00823B6E">
        <w:rPr>
          <w:rStyle w:val="FootnoteReference"/>
          <w:rFonts w:ascii="Times New Roman" w:hAnsi="Times New Roman" w:cs="Times New Roman"/>
        </w:rPr>
        <w:footnoteReference w:id="24"/>
      </w:r>
      <w:r w:rsidRPr="00823B6E">
        <w:rPr>
          <w:rFonts w:ascii="Times New Roman" w:hAnsi="Times New Roman" w:cs="Times New Roman"/>
        </w:rPr>
        <w:t xml:space="preserve"> Protests against </w:t>
      </w:r>
      <w:r w:rsidRPr="00823B6E">
        <w:rPr>
          <w:rFonts w:ascii="Times New Roman" w:hAnsi="Times New Roman" w:cs="Times New Roman"/>
        </w:rPr>
        <w:lastRenderedPageBreak/>
        <w:t>Ferdinand and Imelda Marcos had alrea</w:t>
      </w:r>
      <w:r>
        <w:rPr>
          <w:rFonts w:ascii="Times New Roman" w:hAnsi="Times New Roman" w:cs="Times New Roman"/>
        </w:rPr>
        <w:t>dy surfaced before hi</w:t>
      </w:r>
      <w:r w:rsidRPr="00823B6E">
        <w:rPr>
          <w:rFonts w:ascii="Times New Roman" w:hAnsi="Times New Roman" w:cs="Times New Roman"/>
        </w:rPr>
        <w:t>s declaration of martial law in 1972. Shortly after the beginning o</w:t>
      </w:r>
      <w:r>
        <w:rPr>
          <w:rFonts w:ascii="Times New Roman" w:hAnsi="Times New Roman" w:cs="Times New Roman"/>
        </w:rPr>
        <w:t>f Marcos’ second term, students organized a set of</w:t>
      </w:r>
      <w:r w:rsidRPr="00823B6E">
        <w:rPr>
          <w:rFonts w:ascii="Times New Roman" w:hAnsi="Times New Roman" w:cs="Times New Roman"/>
        </w:rPr>
        <w:t xml:space="preserve"> riots and demonstrations that laid Malacañang Palace—the Marcoses’ official presidential residence—under siege.</w:t>
      </w:r>
      <w:r w:rsidRPr="00823B6E">
        <w:rPr>
          <w:rStyle w:val="FootnoteReference"/>
          <w:rFonts w:ascii="Times New Roman" w:hAnsi="Times New Roman" w:cs="Times New Roman"/>
        </w:rPr>
        <w:footnoteReference w:id="25"/>
      </w:r>
      <w:r w:rsidRPr="00823B6E">
        <w:rPr>
          <w:rFonts w:ascii="Times New Roman" w:hAnsi="Times New Roman" w:cs="Times New Roman"/>
        </w:rPr>
        <w:t xml:space="preserve"> From January to March in 1970, students at UP and nearby Ateneo de Manila University led three months of violent student protests directed at Marcos and the colluding United States government.</w:t>
      </w:r>
      <w:r w:rsidRPr="00823B6E">
        <w:rPr>
          <w:rStyle w:val="FootnoteReference"/>
          <w:rFonts w:ascii="Times New Roman" w:hAnsi="Times New Roman" w:cs="Times New Roman"/>
        </w:rPr>
        <w:footnoteReference w:id="26"/>
      </w:r>
      <w:r w:rsidRPr="00823B6E">
        <w:rPr>
          <w:rFonts w:ascii="Times New Roman" w:hAnsi="Times New Roman" w:cs="Times New Roman"/>
        </w:rPr>
        <w:t xml:space="preserve"> That same year, students at UP also humiliated Marcos when they usurped the University radio station to broadcast a recording of</w:t>
      </w:r>
      <w:r>
        <w:rPr>
          <w:rFonts w:ascii="Times New Roman" w:hAnsi="Times New Roman" w:cs="Times New Roman"/>
        </w:rPr>
        <w:t xml:space="preserve"> Ferdinand Marcos engaging in</w:t>
      </w:r>
      <w:r w:rsidRPr="00823B6E">
        <w:rPr>
          <w:rFonts w:ascii="Times New Roman" w:hAnsi="Times New Roman" w:cs="Times New Roman"/>
        </w:rPr>
        <w:t xml:space="preserve"> intimate act</w:t>
      </w:r>
      <w:r>
        <w:rPr>
          <w:rFonts w:ascii="Times New Roman" w:hAnsi="Times New Roman" w:cs="Times New Roman"/>
        </w:rPr>
        <w:t>s</w:t>
      </w:r>
      <w:r w:rsidRPr="00823B6E">
        <w:rPr>
          <w:rFonts w:ascii="Times New Roman" w:hAnsi="Times New Roman" w:cs="Times New Roman"/>
        </w:rPr>
        <w:t xml:space="preserve"> with Dovie Beams, an American actress who starred in one of Marcos’ propaganda films.</w:t>
      </w:r>
      <w:r w:rsidR="00C63F72" w:rsidRPr="00C63F72">
        <w:rPr>
          <w:rStyle w:val="FootnoteReference"/>
          <w:rFonts w:ascii="Times New Roman" w:hAnsi="Times New Roman" w:cs="Times New Roman"/>
        </w:rPr>
        <w:t xml:space="preserve"> </w:t>
      </w:r>
      <w:r w:rsidR="00C63F72" w:rsidRPr="00823B6E">
        <w:rPr>
          <w:rStyle w:val="FootnoteReference"/>
          <w:rFonts w:ascii="Times New Roman" w:hAnsi="Times New Roman" w:cs="Times New Roman"/>
        </w:rPr>
        <w:footnoteReference w:id="27"/>
      </w:r>
      <w:r w:rsidRPr="00823B6E">
        <w:rPr>
          <w:rFonts w:ascii="Times New Roman" w:hAnsi="Times New Roman" w:cs="Times New Roman"/>
        </w:rPr>
        <w:t xml:space="preserve"> Maceda’s affiliation with UP and the privileging of those who registered in person at the university suggested that </w:t>
      </w:r>
      <w:r w:rsidRPr="00823B6E">
        <w:rPr>
          <w:rFonts w:ascii="Times New Roman" w:hAnsi="Times New Roman" w:cs="Times New Roman"/>
          <w:i/>
        </w:rPr>
        <w:t>Cassettes 100</w:t>
      </w:r>
      <w:r w:rsidR="001C73BC">
        <w:rPr>
          <w:rFonts w:ascii="Times New Roman" w:hAnsi="Times New Roman" w:cs="Times New Roman"/>
        </w:rPr>
        <w:t xml:space="preserve"> drew its performers</w:t>
      </w:r>
      <w:r w:rsidRPr="00823B6E">
        <w:rPr>
          <w:rFonts w:ascii="Times New Roman" w:hAnsi="Times New Roman" w:cs="Times New Roman"/>
        </w:rPr>
        <w:t xml:space="preserve"> from a largely leftist, polit</w:t>
      </w:r>
      <w:r w:rsidR="006D3CB5">
        <w:rPr>
          <w:rFonts w:ascii="Times New Roman" w:hAnsi="Times New Roman" w:cs="Times New Roman"/>
        </w:rPr>
        <w:t xml:space="preserve">ically conscientious </w:t>
      </w:r>
      <w:r w:rsidR="00C25ACE">
        <w:rPr>
          <w:rFonts w:ascii="Times New Roman" w:hAnsi="Times New Roman" w:cs="Times New Roman"/>
        </w:rPr>
        <w:t>pool of students who</w:t>
      </w:r>
      <w:r w:rsidR="004D1C30">
        <w:rPr>
          <w:rFonts w:ascii="Times New Roman" w:hAnsi="Times New Roman" w:cs="Times New Roman"/>
        </w:rPr>
        <w:t xml:space="preserve"> rallied</w:t>
      </w:r>
      <w:r w:rsidR="006D3CB5">
        <w:rPr>
          <w:rFonts w:ascii="Times New Roman" w:hAnsi="Times New Roman" w:cs="Times New Roman"/>
        </w:rPr>
        <w:t xml:space="preserve"> against the Marcos</w:t>
      </w:r>
      <w:r w:rsidR="008759F8">
        <w:rPr>
          <w:rFonts w:ascii="Times New Roman" w:hAnsi="Times New Roman" w:cs="Times New Roman"/>
        </w:rPr>
        <w:t xml:space="preserve">es. </w:t>
      </w:r>
    </w:p>
    <w:p w14:paraId="4181EE21" w14:textId="07017FFA" w:rsidR="00756434" w:rsidRPr="00823B6E" w:rsidRDefault="001C73BC" w:rsidP="005B5D35">
      <w:pPr>
        <w:spacing w:line="480" w:lineRule="auto"/>
        <w:ind w:firstLine="720"/>
        <w:contextualSpacing/>
        <w:rPr>
          <w:rFonts w:ascii="Times New Roman" w:hAnsi="Times New Roman" w:cs="Times New Roman"/>
        </w:rPr>
      </w:pPr>
      <w:r>
        <w:rPr>
          <w:rFonts w:ascii="Times New Roman" w:hAnsi="Times New Roman" w:cs="Times New Roman"/>
          <w:i/>
        </w:rPr>
        <w:t xml:space="preserve">Cassettes 100 </w:t>
      </w:r>
      <w:r w:rsidR="001249B9">
        <w:rPr>
          <w:rFonts w:ascii="Times New Roman" w:hAnsi="Times New Roman" w:cs="Times New Roman"/>
        </w:rPr>
        <w:t>assembled these untrained volunteers</w:t>
      </w:r>
      <w:r w:rsidR="008170CC">
        <w:rPr>
          <w:rFonts w:ascii="Times New Roman" w:hAnsi="Times New Roman" w:cs="Times New Roman"/>
        </w:rPr>
        <w:t>—mostly from UP—</w:t>
      </w:r>
      <w:r w:rsidR="009B4814">
        <w:rPr>
          <w:rFonts w:ascii="Times New Roman" w:hAnsi="Times New Roman" w:cs="Times New Roman"/>
        </w:rPr>
        <w:t>to perform</w:t>
      </w:r>
      <w:r>
        <w:rPr>
          <w:rFonts w:ascii="Times New Roman" w:hAnsi="Times New Roman" w:cs="Times New Roman"/>
        </w:rPr>
        <w:t xml:space="preserve"> within </w:t>
      </w:r>
      <w:r w:rsidR="00A814A9">
        <w:rPr>
          <w:rFonts w:ascii="Times New Roman" w:hAnsi="Times New Roman" w:cs="Times New Roman"/>
        </w:rPr>
        <w:t>the recently inaugura</w:t>
      </w:r>
      <w:r w:rsidR="006A75E0">
        <w:rPr>
          <w:rFonts w:ascii="Times New Roman" w:hAnsi="Times New Roman" w:cs="Times New Roman"/>
        </w:rPr>
        <w:t xml:space="preserve">ted CCP. </w:t>
      </w:r>
      <w:r w:rsidR="00756434" w:rsidRPr="00823B6E">
        <w:rPr>
          <w:rFonts w:ascii="Times New Roman" w:hAnsi="Times New Roman" w:cs="Times New Roman"/>
        </w:rPr>
        <w:t xml:space="preserve">Publications from 1970s declared the </w:t>
      </w:r>
      <w:r w:rsidR="00756434">
        <w:rPr>
          <w:rFonts w:ascii="Times New Roman" w:hAnsi="Times New Roman" w:cs="Times New Roman"/>
        </w:rPr>
        <w:t>CCP a “d</w:t>
      </w:r>
      <w:r w:rsidR="00756434" w:rsidRPr="00823B6E">
        <w:rPr>
          <w:rFonts w:ascii="Times New Roman" w:hAnsi="Times New Roman" w:cs="Times New Roman"/>
        </w:rPr>
        <w:t>isplay of arc</w:t>
      </w:r>
      <w:r w:rsidR="00756434">
        <w:rPr>
          <w:rFonts w:ascii="Times New Roman" w:hAnsi="Times New Roman" w:cs="Times New Roman"/>
        </w:rPr>
        <w:t>hitectural and structural unity”</w:t>
      </w:r>
      <w:r w:rsidR="00756434" w:rsidRPr="00823B6E">
        <w:rPr>
          <w:rFonts w:ascii="Times New Roman" w:hAnsi="Times New Roman" w:cs="Times New Roman"/>
        </w:rPr>
        <w:t>— a unity demonstrative of the national power of central governance celebrated by the Marcos regime.</w:t>
      </w:r>
      <w:r w:rsidR="00756434" w:rsidRPr="00823B6E">
        <w:rPr>
          <w:rStyle w:val="FootnoteReference"/>
          <w:rFonts w:ascii="Times New Roman" w:hAnsi="Times New Roman" w:cs="Times New Roman"/>
        </w:rPr>
        <w:footnoteReference w:id="28"/>
      </w:r>
      <w:r w:rsidR="00756434" w:rsidRPr="00823B6E">
        <w:rPr>
          <w:rFonts w:ascii="Times New Roman" w:hAnsi="Times New Roman" w:cs="Times New Roman"/>
        </w:rPr>
        <w:t xml:space="preserve"> </w:t>
      </w:r>
      <w:r w:rsidR="008D3CFD">
        <w:rPr>
          <w:rFonts w:ascii="Times New Roman" w:hAnsi="Times New Roman" w:cs="Times New Roman"/>
        </w:rPr>
        <w:t xml:space="preserve">Designed by Leandro Locsin, </w:t>
      </w:r>
      <w:r w:rsidR="0085449B">
        <w:rPr>
          <w:rFonts w:ascii="Times New Roman" w:hAnsi="Times New Roman" w:cs="Times New Roman"/>
        </w:rPr>
        <w:t>t</w:t>
      </w:r>
      <w:r w:rsidR="00756434" w:rsidRPr="00823B6E">
        <w:rPr>
          <w:rFonts w:ascii="Times New Roman" w:hAnsi="Times New Roman" w:cs="Times New Roman"/>
        </w:rPr>
        <w:t xml:space="preserve">he </w:t>
      </w:r>
      <w:r w:rsidR="00756434">
        <w:rPr>
          <w:rFonts w:ascii="Times New Roman" w:hAnsi="Times New Roman" w:cs="Times New Roman"/>
        </w:rPr>
        <w:t>CCP</w:t>
      </w:r>
      <w:r w:rsidR="00756434" w:rsidRPr="00823B6E">
        <w:rPr>
          <w:rFonts w:ascii="Times New Roman" w:hAnsi="Times New Roman" w:cs="Times New Roman"/>
        </w:rPr>
        <w:t xml:space="preserve"> was a conspicuous example of local Brutalist architecture and </w:t>
      </w:r>
      <w:commentRangeStart w:id="10"/>
      <w:r w:rsidR="00756434" w:rsidRPr="00823B6E">
        <w:rPr>
          <w:rFonts w:ascii="Times New Roman" w:hAnsi="Times New Roman" w:cs="Times New Roman"/>
        </w:rPr>
        <w:t>visual</w:t>
      </w:r>
      <w:commentRangeEnd w:id="10"/>
      <w:r w:rsidR="00CC55CF">
        <w:rPr>
          <w:rStyle w:val="CommentReference"/>
        </w:rPr>
        <w:commentReference w:id="10"/>
      </w:r>
      <w:r w:rsidR="00756434" w:rsidRPr="00823B6E">
        <w:rPr>
          <w:rFonts w:ascii="Times New Roman" w:hAnsi="Times New Roman" w:cs="Times New Roman"/>
        </w:rPr>
        <w:t xml:space="preserve"> allusion of the Philippines’ bid for an international modernity in the 20</w:t>
      </w:r>
      <w:r w:rsidR="00756434" w:rsidRPr="00823B6E">
        <w:rPr>
          <w:rFonts w:ascii="Times New Roman" w:hAnsi="Times New Roman" w:cs="Times New Roman"/>
          <w:vertAlign w:val="superscript"/>
        </w:rPr>
        <w:t>th</w:t>
      </w:r>
      <w:r w:rsidR="00756434" w:rsidRPr="00823B6E">
        <w:rPr>
          <w:rFonts w:ascii="Times New Roman" w:hAnsi="Times New Roman" w:cs="Times New Roman"/>
        </w:rPr>
        <w:t xml:space="preserve"> century.</w:t>
      </w:r>
      <w:r w:rsidR="00D846CF" w:rsidRPr="00D846CF">
        <w:rPr>
          <w:rFonts w:ascii="Times New Roman" w:hAnsi="Times New Roman" w:cs="Times New Roman"/>
        </w:rPr>
        <w:t xml:space="preserve"> </w:t>
      </w:r>
      <w:r w:rsidR="00EB0933">
        <w:rPr>
          <w:rFonts w:ascii="Times New Roman" w:hAnsi="Times New Roman" w:cs="Times New Roman"/>
        </w:rPr>
        <w:t>According to Geraro Lico, the CCP</w:t>
      </w:r>
      <w:r w:rsidR="00D846CF" w:rsidRPr="00823B6E">
        <w:rPr>
          <w:rFonts w:ascii="Times New Roman" w:hAnsi="Times New Roman" w:cs="Times New Roman"/>
        </w:rPr>
        <w:t xml:space="preserve"> was built on reclaimed land along Manila Bay as Imelda Marcos had intended the area to resemble something </w:t>
      </w:r>
      <w:r w:rsidR="00D846CF" w:rsidRPr="00823B6E">
        <w:rPr>
          <w:rFonts w:ascii="Times New Roman" w:hAnsi="Times New Roman" w:cs="Times New Roman"/>
        </w:rPr>
        <w:lastRenderedPageBreak/>
        <w:t>like the French Riviera.</w:t>
      </w:r>
      <w:r w:rsidR="00D846CF" w:rsidRPr="00823B6E">
        <w:rPr>
          <w:rStyle w:val="FootnoteReference"/>
          <w:rFonts w:ascii="Times New Roman" w:hAnsi="Times New Roman" w:cs="Times New Roman"/>
        </w:rPr>
        <w:footnoteReference w:id="29"/>
      </w:r>
      <w:r w:rsidR="00EB0933">
        <w:rPr>
          <w:rFonts w:ascii="Times New Roman" w:hAnsi="Times New Roman" w:cs="Times New Roman"/>
        </w:rPr>
        <w:t xml:space="preserve"> </w:t>
      </w:r>
      <w:r w:rsidR="002547E9" w:rsidRPr="00050158">
        <w:rPr>
          <w:rFonts w:ascii="Times New Roman" w:hAnsi="Times New Roman" w:cs="Times New Roman"/>
        </w:rPr>
        <w:t>Lico argues that th</w:t>
      </w:r>
      <w:r w:rsidR="009168F0">
        <w:rPr>
          <w:rFonts w:ascii="Times New Roman" w:hAnsi="Times New Roman" w:cs="Times New Roman"/>
        </w:rPr>
        <w:t xml:space="preserve">e Marcoses’ </w:t>
      </w:r>
      <w:r w:rsidR="009168F0" w:rsidRPr="00050158">
        <w:rPr>
          <w:rFonts w:ascii="Times New Roman" w:hAnsi="Times New Roman" w:cs="Times New Roman"/>
        </w:rPr>
        <w:t xml:space="preserve">manipulation of </w:t>
      </w:r>
      <w:r w:rsidR="009168F0">
        <w:rPr>
          <w:rFonts w:ascii="Times New Roman" w:hAnsi="Times New Roman" w:cs="Times New Roman"/>
        </w:rPr>
        <w:t>“</w:t>
      </w:r>
      <w:r w:rsidR="009168F0" w:rsidRPr="00050158">
        <w:rPr>
          <w:rFonts w:ascii="Times New Roman" w:hAnsi="Times New Roman" w:cs="Times New Roman"/>
        </w:rPr>
        <w:t>natural physiology</w:t>
      </w:r>
      <w:r w:rsidR="009168F0">
        <w:rPr>
          <w:rFonts w:ascii="Times New Roman" w:hAnsi="Times New Roman" w:cs="Times New Roman"/>
        </w:rPr>
        <w:t>…by reclaiming the land from the sea”</w:t>
      </w:r>
      <w:r w:rsidR="00941B1F">
        <w:rPr>
          <w:rFonts w:ascii="Times New Roman" w:hAnsi="Times New Roman" w:cs="Times New Roman"/>
        </w:rPr>
        <w:t xml:space="preserve"> was a “symbolic gesture not only of its subversion of nature, but also of the </w:t>
      </w:r>
      <w:commentRangeStart w:id="11"/>
      <w:r w:rsidR="00941B1F">
        <w:rPr>
          <w:rFonts w:ascii="Times New Roman" w:hAnsi="Times New Roman" w:cs="Times New Roman"/>
        </w:rPr>
        <w:t xml:space="preserve">impeding </w:t>
      </w:r>
      <w:commentRangeEnd w:id="11"/>
      <w:r w:rsidR="00CC55CF">
        <w:rPr>
          <w:rStyle w:val="CommentReference"/>
        </w:rPr>
        <w:commentReference w:id="11"/>
      </w:r>
      <w:r w:rsidR="00941B1F">
        <w:rPr>
          <w:rFonts w:ascii="Times New Roman" w:hAnsi="Times New Roman" w:cs="Times New Roman"/>
        </w:rPr>
        <w:t>social changes, especially the declaration of martial law in 1972.”</w:t>
      </w:r>
      <w:r w:rsidR="00BA1CEE" w:rsidRPr="00BA1CEE">
        <w:rPr>
          <w:rStyle w:val="FootnoteReference"/>
          <w:rFonts w:ascii="Times New Roman" w:hAnsi="Times New Roman" w:cs="Times New Roman"/>
        </w:rPr>
        <w:t xml:space="preserve"> </w:t>
      </w:r>
      <w:r w:rsidR="00BA1CEE">
        <w:rPr>
          <w:rStyle w:val="FootnoteReference"/>
          <w:rFonts w:ascii="Times New Roman" w:hAnsi="Times New Roman" w:cs="Times New Roman"/>
        </w:rPr>
        <w:footnoteReference w:id="30"/>
      </w:r>
      <w:r w:rsidR="00BA1CEE" w:rsidRPr="00823B6E">
        <w:rPr>
          <w:rFonts w:ascii="Times New Roman" w:hAnsi="Times New Roman" w:cs="Times New Roman"/>
        </w:rPr>
        <w:t xml:space="preserve"> </w:t>
      </w:r>
      <w:r w:rsidR="00941B1F">
        <w:rPr>
          <w:rFonts w:ascii="Times New Roman" w:hAnsi="Times New Roman" w:cs="Times New Roman"/>
        </w:rPr>
        <w:t xml:space="preserve"> </w:t>
      </w:r>
      <w:r w:rsidR="00355CC6">
        <w:rPr>
          <w:rFonts w:ascii="Times New Roman" w:hAnsi="Times New Roman" w:cs="Times New Roman"/>
        </w:rPr>
        <w:t>In other words, t</w:t>
      </w:r>
      <w:r w:rsidR="00941B1F">
        <w:rPr>
          <w:rFonts w:ascii="Times New Roman" w:hAnsi="Times New Roman" w:cs="Times New Roman"/>
        </w:rPr>
        <w:t xml:space="preserve">he </w:t>
      </w:r>
      <w:r w:rsidR="00F00633">
        <w:rPr>
          <w:rFonts w:ascii="Times New Roman" w:hAnsi="Times New Roman" w:cs="Times New Roman"/>
        </w:rPr>
        <w:t xml:space="preserve">political and economic power necessary for the </w:t>
      </w:r>
      <w:r w:rsidR="00941B1F">
        <w:rPr>
          <w:rFonts w:ascii="Times New Roman" w:hAnsi="Times New Roman" w:cs="Times New Roman"/>
        </w:rPr>
        <w:t>reclamation of land</w:t>
      </w:r>
      <w:r w:rsidR="00662E96">
        <w:rPr>
          <w:rFonts w:ascii="Times New Roman" w:hAnsi="Times New Roman" w:cs="Times New Roman"/>
        </w:rPr>
        <w:t xml:space="preserve"> </w:t>
      </w:r>
      <w:r w:rsidR="00355CC6">
        <w:rPr>
          <w:rFonts w:ascii="Times New Roman" w:hAnsi="Times New Roman" w:cs="Times New Roman"/>
        </w:rPr>
        <w:t>to build the CCP complex a</w:t>
      </w:r>
      <w:r w:rsidR="00941B1F">
        <w:rPr>
          <w:rFonts w:ascii="Times New Roman" w:hAnsi="Times New Roman" w:cs="Times New Roman"/>
        </w:rPr>
        <w:t>nticipated</w:t>
      </w:r>
      <w:r w:rsidR="00355CC6">
        <w:rPr>
          <w:rFonts w:ascii="Times New Roman" w:hAnsi="Times New Roman" w:cs="Times New Roman"/>
        </w:rPr>
        <w:t xml:space="preserve"> Ferdinand Marcos’ </w:t>
      </w:r>
      <w:commentRangeStart w:id="12"/>
      <w:r w:rsidR="00355CC6">
        <w:rPr>
          <w:rFonts w:ascii="Times New Roman" w:hAnsi="Times New Roman" w:cs="Times New Roman"/>
        </w:rPr>
        <w:t>declaration</w:t>
      </w:r>
      <w:r w:rsidR="00941B1F">
        <w:rPr>
          <w:rFonts w:ascii="Times New Roman" w:hAnsi="Times New Roman" w:cs="Times New Roman"/>
        </w:rPr>
        <w:t xml:space="preserve"> </w:t>
      </w:r>
      <w:r w:rsidR="00355CC6">
        <w:rPr>
          <w:rFonts w:ascii="Times New Roman" w:hAnsi="Times New Roman" w:cs="Times New Roman"/>
        </w:rPr>
        <w:t xml:space="preserve">martial </w:t>
      </w:r>
      <w:commentRangeEnd w:id="12"/>
      <w:r w:rsidR="00CC55CF">
        <w:rPr>
          <w:rStyle w:val="CommentReference"/>
        </w:rPr>
        <w:commentReference w:id="12"/>
      </w:r>
      <w:r w:rsidR="00355CC6">
        <w:rPr>
          <w:rFonts w:ascii="Times New Roman" w:hAnsi="Times New Roman" w:cs="Times New Roman"/>
        </w:rPr>
        <w:t>law</w:t>
      </w:r>
      <w:r w:rsidR="009C5D52">
        <w:rPr>
          <w:rFonts w:ascii="Times New Roman" w:hAnsi="Times New Roman" w:cs="Times New Roman"/>
        </w:rPr>
        <w:t>.</w:t>
      </w:r>
      <w:r w:rsidR="00756434" w:rsidRPr="00823B6E">
        <w:rPr>
          <w:rFonts w:ascii="Times New Roman" w:hAnsi="Times New Roman" w:cs="Times New Roman"/>
        </w:rPr>
        <w:t xml:space="preserve"> The Marcoses had planned for the edifice to be the Theater of Performing Arts within a complex that would include a separate art museum. This building, however, was never constructed, and the fourth and third floor rooms initially used for temporary exhibition still remain the CCP’s primary visual art spaces. Many well-known artists of the period also contributed their labor to the CCP. Painters Fernando Zobel, Arturo Luz, and Cesar Legaspi designed murals around the Center, while sculptor Vicente Manansala donated the bronze wall sculpture at the entrance of the theater.</w:t>
      </w:r>
      <w:r w:rsidR="00756434" w:rsidRPr="00823B6E">
        <w:rPr>
          <w:rStyle w:val="FootnoteReference"/>
          <w:rFonts w:ascii="Times New Roman" w:hAnsi="Times New Roman" w:cs="Times New Roman"/>
        </w:rPr>
        <w:footnoteReference w:id="31"/>
      </w:r>
      <w:r w:rsidR="00756434" w:rsidRPr="00823B6E">
        <w:rPr>
          <w:rFonts w:ascii="Times New Roman" w:hAnsi="Times New Roman" w:cs="Times New Roman"/>
          <w:lang w:eastAsia="zh-TW"/>
        </w:rPr>
        <w:t xml:space="preserve"> Imelda Marcos also commissioned </w:t>
      </w:r>
      <w:r w:rsidR="00756434" w:rsidRPr="00823B6E">
        <w:rPr>
          <w:rFonts w:ascii="Times New Roman" w:hAnsi="Times New Roman" w:cs="Times New Roman"/>
        </w:rPr>
        <w:t xml:space="preserve">H.R. Ocampo to create </w:t>
      </w:r>
      <w:r w:rsidR="00756434" w:rsidRPr="00823B6E">
        <w:rPr>
          <w:rFonts w:ascii="Times New Roman" w:hAnsi="Times New Roman" w:cs="Times New Roman"/>
          <w:i/>
        </w:rPr>
        <w:t>Genesis</w:t>
      </w:r>
      <w:r w:rsidR="00756434" w:rsidRPr="00823B6E">
        <w:rPr>
          <w:rFonts w:ascii="Times New Roman" w:hAnsi="Times New Roman" w:cs="Times New Roman"/>
        </w:rPr>
        <w:t>, a painting that would be used as the template for the drop curtain in the Main Theater.</w:t>
      </w:r>
      <w:r w:rsidR="00756434" w:rsidRPr="00823B6E">
        <w:rPr>
          <w:rStyle w:val="FootnoteReference"/>
          <w:rFonts w:ascii="Times New Roman" w:hAnsi="Times New Roman" w:cs="Times New Roman"/>
        </w:rPr>
        <w:footnoteReference w:id="32"/>
      </w:r>
    </w:p>
    <w:p w14:paraId="309946EC" w14:textId="1D7C1403" w:rsidR="00756434" w:rsidRPr="00823B6E" w:rsidRDefault="00756434" w:rsidP="00986EDF">
      <w:pPr>
        <w:spacing w:line="480" w:lineRule="auto"/>
        <w:ind w:firstLine="720"/>
        <w:contextualSpacing/>
        <w:rPr>
          <w:rFonts w:ascii="Times New Roman" w:hAnsi="Times New Roman" w:cs="Times New Roman"/>
        </w:rPr>
      </w:pPr>
      <w:r w:rsidRPr="00823B6E">
        <w:rPr>
          <w:rFonts w:ascii="Times New Roman" w:hAnsi="Times New Roman" w:cs="Times New Roman"/>
        </w:rPr>
        <w:t>Critics of the CCP noted that its programming consisted largely of international performances</w:t>
      </w:r>
      <w:r>
        <w:rPr>
          <w:rFonts w:ascii="Times New Roman" w:hAnsi="Times New Roman" w:cs="Times New Roman"/>
        </w:rPr>
        <w:t>, which appeared at odds with</w:t>
      </w:r>
      <w:r w:rsidRPr="00823B6E">
        <w:rPr>
          <w:rFonts w:ascii="Times New Roman" w:hAnsi="Times New Roman" w:cs="Times New Roman"/>
        </w:rPr>
        <w:t xml:space="preserve"> the CCP’s intended purpose as the custodian and incubator of</w:t>
      </w:r>
      <w:r>
        <w:rPr>
          <w:rFonts w:ascii="Times New Roman" w:hAnsi="Times New Roman" w:cs="Times New Roman"/>
        </w:rPr>
        <w:t xml:space="preserve"> local</w:t>
      </w:r>
      <w:r w:rsidRPr="00823B6E">
        <w:rPr>
          <w:rFonts w:ascii="Times New Roman" w:hAnsi="Times New Roman" w:cs="Times New Roman"/>
        </w:rPr>
        <w:t xml:space="preserve"> Philippine culture.</w:t>
      </w:r>
      <w:r w:rsidRPr="00823B6E">
        <w:rPr>
          <w:rStyle w:val="FootnoteReference"/>
          <w:rFonts w:ascii="Times New Roman" w:hAnsi="Times New Roman" w:cs="Times New Roman"/>
        </w:rPr>
        <w:footnoteReference w:id="33"/>
      </w:r>
      <w:r w:rsidRPr="00823B6E">
        <w:rPr>
          <w:rFonts w:ascii="Times New Roman" w:hAnsi="Times New Roman" w:cs="Times New Roman"/>
        </w:rPr>
        <w:t xml:space="preserve"> Since </w:t>
      </w:r>
      <w:r w:rsidR="00B363F7">
        <w:rPr>
          <w:rFonts w:ascii="Times New Roman" w:hAnsi="Times New Roman" w:cs="Times New Roman"/>
        </w:rPr>
        <w:t>the Marcoses</w:t>
      </w:r>
      <w:r w:rsidRPr="00823B6E">
        <w:rPr>
          <w:rFonts w:ascii="Times New Roman" w:hAnsi="Times New Roman" w:cs="Times New Roman"/>
        </w:rPr>
        <w:t xml:space="preserve"> </w:t>
      </w:r>
      <w:commentRangeStart w:id="13"/>
      <w:r w:rsidRPr="00823B6E">
        <w:rPr>
          <w:rFonts w:ascii="Times New Roman" w:hAnsi="Times New Roman" w:cs="Times New Roman"/>
        </w:rPr>
        <w:t>was</w:t>
      </w:r>
      <w:commentRangeEnd w:id="13"/>
      <w:r w:rsidR="00CC55CF">
        <w:rPr>
          <w:rStyle w:val="CommentReference"/>
        </w:rPr>
        <w:commentReference w:id="13"/>
      </w:r>
      <w:r w:rsidRPr="00823B6E">
        <w:rPr>
          <w:rFonts w:ascii="Times New Roman" w:hAnsi="Times New Roman" w:cs="Times New Roman"/>
        </w:rPr>
        <w:t xml:space="preserve"> particularly interested in forming </w:t>
      </w:r>
      <w:r w:rsidRPr="00823B6E">
        <w:rPr>
          <w:rFonts w:ascii="Times New Roman" w:hAnsi="Times New Roman" w:cs="Times New Roman"/>
        </w:rPr>
        <w:lastRenderedPageBreak/>
        <w:t>international alliances during the</w:t>
      </w:r>
      <w:r w:rsidR="00B363F7">
        <w:rPr>
          <w:rFonts w:ascii="Times New Roman" w:hAnsi="Times New Roman" w:cs="Times New Roman"/>
        </w:rPr>
        <w:t xml:space="preserve"> 1970s, Imelda</w:t>
      </w:r>
      <w:r>
        <w:rPr>
          <w:rFonts w:ascii="Times New Roman" w:hAnsi="Times New Roman" w:cs="Times New Roman"/>
        </w:rPr>
        <w:t xml:space="preserve"> often entertained </w:t>
      </w:r>
      <w:r w:rsidRPr="00823B6E">
        <w:rPr>
          <w:rFonts w:ascii="Times New Roman" w:hAnsi="Times New Roman" w:cs="Times New Roman"/>
        </w:rPr>
        <w:t>foreign dignitaries at the C</w:t>
      </w:r>
      <w:r>
        <w:rPr>
          <w:rFonts w:ascii="Times New Roman" w:hAnsi="Times New Roman" w:cs="Times New Roman"/>
        </w:rPr>
        <w:t>CP</w:t>
      </w:r>
      <w:r w:rsidRPr="00823B6E">
        <w:rPr>
          <w:rFonts w:ascii="Times New Roman" w:hAnsi="Times New Roman" w:cs="Times New Roman"/>
        </w:rPr>
        <w:t xml:space="preserve"> as part of her diplomatic strategy.</w:t>
      </w:r>
      <w:r w:rsidR="009C5D52">
        <w:rPr>
          <w:rStyle w:val="FootnoteReference"/>
          <w:rFonts w:ascii="Times New Roman" w:hAnsi="Times New Roman" w:cs="Times New Roman"/>
        </w:rPr>
        <w:footnoteReference w:id="34"/>
      </w:r>
      <w:r w:rsidRPr="00823B6E">
        <w:rPr>
          <w:rFonts w:ascii="Times New Roman" w:hAnsi="Times New Roman" w:cs="Times New Roman"/>
        </w:rPr>
        <w:t xml:space="preserve"> During the Cultural Center’s opening festivities, which included American representation by then California governor and his wife, Ronald and Nancy Reagan, Imelda mused about the importanc</w:t>
      </w:r>
      <w:r>
        <w:rPr>
          <w:rFonts w:ascii="Times New Roman" w:hAnsi="Times New Roman" w:cs="Times New Roman"/>
        </w:rPr>
        <w:t>e of the institution, stating, “</w:t>
      </w:r>
      <w:r w:rsidRPr="00823B6E">
        <w:rPr>
          <w:rFonts w:ascii="Times New Roman" w:hAnsi="Times New Roman" w:cs="Times New Roman"/>
        </w:rPr>
        <w:t>A nation must have a place for Art, or it remains a strange</w:t>
      </w:r>
      <w:r>
        <w:rPr>
          <w:rFonts w:ascii="Times New Roman" w:hAnsi="Times New Roman" w:cs="Times New Roman"/>
        </w:rPr>
        <w:t>r</w:t>
      </w:r>
      <w:r w:rsidRPr="00823B6E">
        <w:rPr>
          <w:rFonts w:ascii="Times New Roman" w:hAnsi="Times New Roman" w:cs="Times New Roman"/>
        </w:rPr>
        <w:t xml:space="preserve"> sitting in the shadow, outside the sunlit circle of the human family.</w:t>
      </w:r>
      <w:r>
        <w:rPr>
          <w:rFonts w:ascii="Times New Roman" w:hAnsi="Times New Roman" w:cs="Times New Roman"/>
        </w:rPr>
        <w:t>”</w:t>
      </w:r>
      <w:r w:rsidRPr="00823B6E">
        <w:rPr>
          <w:rStyle w:val="FootnoteReference"/>
          <w:rFonts w:ascii="Times New Roman" w:hAnsi="Times New Roman" w:cs="Times New Roman"/>
        </w:rPr>
        <w:footnoteReference w:id="35"/>
      </w:r>
      <w:r w:rsidRPr="00823B6E">
        <w:rPr>
          <w:rFonts w:ascii="Times New Roman" w:hAnsi="Times New Roman" w:cs="Times New Roman"/>
        </w:rPr>
        <w:t xml:space="preserve"> </w:t>
      </w:r>
      <w:commentRangeStart w:id="14"/>
      <w:r w:rsidRPr="00823B6E">
        <w:rPr>
          <w:rFonts w:ascii="Times New Roman" w:hAnsi="Times New Roman" w:cs="Times New Roman"/>
        </w:rPr>
        <w:t>In addition to envisioning the CCP as a receptacle for art, the CCP itself was meant to be an architectural landmark in its own right.</w:t>
      </w:r>
      <w:commentRangeEnd w:id="14"/>
      <w:r w:rsidR="00CC55CF">
        <w:rPr>
          <w:rStyle w:val="CommentReference"/>
        </w:rPr>
        <w:commentReference w:id="14"/>
      </w:r>
    </w:p>
    <w:p w14:paraId="0342AAE6" w14:textId="1953AD1A" w:rsidR="00756434" w:rsidRDefault="00756434" w:rsidP="00986EDF">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Through its visual reference to international architecture and its mastery of natural physiology through the reclamation of land, the </w:t>
      </w:r>
      <w:r>
        <w:rPr>
          <w:rFonts w:ascii="Times New Roman" w:hAnsi="Times New Roman" w:cs="Times New Roman"/>
        </w:rPr>
        <w:t>CCP</w:t>
      </w:r>
      <w:r w:rsidRPr="00823B6E">
        <w:rPr>
          <w:rFonts w:ascii="Times New Roman" w:hAnsi="Times New Roman" w:cs="Times New Roman"/>
        </w:rPr>
        <w:t xml:space="preserve"> symbolized the Marcoses’ consolidation of state power and commitment to rapid—and internationally legible—modernization. As the grand pet project of the First Lady, the </w:t>
      </w:r>
      <w:r>
        <w:rPr>
          <w:rFonts w:ascii="Times New Roman" w:hAnsi="Times New Roman" w:cs="Times New Roman"/>
        </w:rPr>
        <w:t>CCP</w:t>
      </w:r>
      <w:r w:rsidRPr="00823B6E">
        <w:rPr>
          <w:rFonts w:ascii="Times New Roman" w:hAnsi="Times New Roman" w:cs="Times New Roman"/>
        </w:rPr>
        <w:t xml:space="preserve"> was criticized for using State funds and land to subsidize a building she had claimed would be mostly privately funded.</w:t>
      </w:r>
      <w:r w:rsidRPr="00823B6E">
        <w:rPr>
          <w:rStyle w:val="FootnoteReference"/>
          <w:rFonts w:ascii="Times New Roman" w:hAnsi="Times New Roman" w:cs="Times New Roman"/>
          <w:lang w:eastAsia="zh-TW"/>
        </w:rPr>
        <w:t xml:space="preserve"> </w:t>
      </w:r>
      <w:r w:rsidRPr="00823B6E">
        <w:rPr>
          <w:rStyle w:val="FootnoteReference"/>
          <w:rFonts w:ascii="Times New Roman" w:hAnsi="Times New Roman" w:cs="Times New Roman"/>
          <w:lang w:eastAsia="zh-TW"/>
        </w:rPr>
        <w:footnoteReference w:id="36"/>
      </w:r>
      <w:r w:rsidRPr="00823B6E">
        <w:rPr>
          <w:rFonts w:ascii="Times New Roman" w:hAnsi="Times New Roman" w:cs="Times New Roman"/>
        </w:rPr>
        <w:t xml:space="preserve"> Senator Benigno Aquino—Marcos’ formidable political adversary who</w:t>
      </w:r>
      <w:r>
        <w:rPr>
          <w:rFonts w:ascii="Times New Roman" w:hAnsi="Times New Roman" w:cs="Times New Roman"/>
        </w:rPr>
        <w:t xml:space="preserve">se assassination in 1983 provoked </w:t>
      </w:r>
      <w:r w:rsidRPr="00823B6E">
        <w:rPr>
          <w:rFonts w:ascii="Times New Roman" w:hAnsi="Times New Roman" w:cs="Times New Roman"/>
        </w:rPr>
        <w:t xml:space="preserve">the People’s Power Revolution—thought the government could more effectively use the money to serve </w:t>
      </w:r>
      <w:r w:rsidRPr="00823B6E">
        <w:rPr>
          <w:rFonts w:ascii="Times New Roman" w:hAnsi="Times New Roman" w:cs="Times New Roman"/>
        </w:rPr>
        <w:lastRenderedPageBreak/>
        <w:t xml:space="preserve">impoverished populations. During the building’s inaugural years, he questioned the </w:t>
      </w:r>
      <w:r>
        <w:rPr>
          <w:rFonts w:ascii="Times New Roman" w:hAnsi="Times New Roman" w:cs="Times New Roman"/>
        </w:rPr>
        <w:t>CCP’s</w:t>
      </w:r>
      <w:r w:rsidRPr="00823B6E">
        <w:rPr>
          <w:rFonts w:ascii="Times New Roman" w:hAnsi="Times New Roman" w:cs="Times New Roman"/>
        </w:rPr>
        <w:t xml:space="preserve"> legality of using State funds and its potential to truly benefit the people of the Philippines.</w:t>
      </w:r>
      <w:r w:rsidRPr="00823B6E">
        <w:rPr>
          <w:rStyle w:val="FootnoteReference"/>
          <w:rFonts w:ascii="Times New Roman" w:hAnsi="Times New Roman" w:cs="Times New Roman"/>
        </w:rPr>
        <w:footnoteReference w:id="37"/>
      </w:r>
      <w:r w:rsidRPr="00823B6E">
        <w:rPr>
          <w:rFonts w:ascii="Times New Roman" w:hAnsi="Times New Roman" w:cs="Times New Roman"/>
        </w:rPr>
        <w:t xml:space="preserve"> </w:t>
      </w:r>
    </w:p>
    <w:p w14:paraId="5B676708" w14:textId="5F975D2E" w:rsidR="004D5533" w:rsidRDefault="00756434" w:rsidP="00986EDF">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The CCP’s entanglement with the Marcoses also created suspicion towards </w:t>
      </w:r>
      <w:r>
        <w:rPr>
          <w:rFonts w:ascii="Times New Roman" w:hAnsi="Times New Roman" w:cs="Times New Roman"/>
        </w:rPr>
        <w:t>artists exhibiting at the institution</w:t>
      </w:r>
      <w:r w:rsidRPr="00A16512">
        <w:rPr>
          <w:rFonts w:ascii="Times New Roman" w:hAnsi="Times New Roman" w:cs="Times New Roman"/>
        </w:rPr>
        <w:t xml:space="preserve">. </w:t>
      </w:r>
      <w:r w:rsidR="00405A73" w:rsidRPr="00A16512">
        <w:rPr>
          <w:rFonts w:ascii="Times New Roman" w:hAnsi="Times New Roman" w:cs="Times New Roman"/>
        </w:rPr>
        <w:t xml:space="preserve">Artists such as </w:t>
      </w:r>
      <w:r w:rsidR="00C0778C" w:rsidRPr="00A16512">
        <w:rPr>
          <w:rFonts w:ascii="Times New Roman" w:hAnsi="Times New Roman" w:cs="Times New Roman"/>
        </w:rPr>
        <w:t>Ma</w:t>
      </w:r>
      <w:r w:rsidR="00C5478C" w:rsidRPr="00A16512">
        <w:rPr>
          <w:rFonts w:ascii="Times New Roman" w:hAnsi="Times New Roman" w:cs="Times New Roman"/>
        </w:rPr>
        <w:t xml:space="preserve">rciano Galang and David Medalla—an </w:t>
      </w:r>
      <w:r w:rsidR="00EB5A76" w:rsidRPr="00A16512">
        <w:rPr>
          <w:rFonts w:ascii="Times New Roman" w:hAnsi="Times New Roman" w:cs="Times New Roman"/>
        </w:rPr>
        <w:t xml:space="preserve">avant-garde </w:t>
      </w:r>
      <w:r w:rsidR="00C5478C" w:rsidRPr="00A16512">
        <w:rPr>
          <w:rFonts w:ascii="Times New Roman" w:hAnsi="Times New Roman" w:cs="Times New Roman"/>
        </w:rPr>
        <w:t xml:space="preserve">artist known for </w:t>
      </w:r>
      <w:r w:rsidR="00EB5A76" w:rsidRPr="00A16512">
        <w:rPr>
          <w:rFonts w:ascii="Times New Roman" w:hAnsi="Times New Roman" w:cs="Times New Roman"/>
        </w:rPr>
        <w:t xml:space="preserve">his </w:t>
      </w:r>
      <w:r w:rsidR="00C5478C" w:rsidRPr="00A16512">
        <w:rPr>
          <w:rFonts w:ascii="Times New Roman" w:hAnsi="Times New Roman" w:cs="Times New Roman"/>
        </w:rPr>
        <w:t>“bubbling machines”</w:t>
      </w:r>
      <w:r w:rsidR="0025120D" w:rsidRPr="00A16512">
        <w:rPr>
          <w:rFonts w:ascii="Times New Roman" w:hAnsi="Times New Roman" w:cs="Times New Roman"/>
        </w:rPr>
        <w:t xml:space="preserve"> and “pervasive influence over young ‘rebels’”</w:t>
      </w:r>
      <w:r w:rsidR="0025120D" w:rsidRPr="00A16512">
        <w:rPr>
          <w:rStyle w:val="FootnoteReference"/>
          <w:rFonts w:ascii="Times New Roman" w:hAnsi="Times New Roman" w:cs="Times New Roman"/>
        </w:rPr>
        <w:footnoteReference w:id="38"/>
      </w:r>
      <w:r w:rsidR="00C5478C" w:rsidRPr="00A16512">
        <w:rPr>
          <w:rFonts w:ascii="Times New Roman" w:hAnsi="Times New Roman" w:cs="Times New Roman"/>
        </w:rPr>
        <w:t>—</w:t>
      </w:r>
      <w:r w:rsidR="00637E75" w:rsidRPr="00A16512">
        <w:rPr>
          <w:rFonts w:ascii="Times New Roman" w:hAnsi="Times New Roman" w:cs="Times New Roman"/>
        </w:rPr>
        <w:t>picketed at the opening of the</w:t>
      </w:r>
      <w:r w:rsidR="00C0778C" w:rsidRPr="00A16512">
        <w:rPr>
          <w:rFonts w:ascii="Times New Roman" w:hAnsi="Times New Roman" w:cs="Times New Roman"/>
        </w:rPr>
        <w:t xml:space="preserve"> CCP.</w:t>
      </w:r>
      <w:r w:rsidR="00C0778C" w:rsidRPr="00A16512">
        <w:rPr>
          <w:rStyle w:val="FootnoteReference"/>
          <w:rFonts w:ascii="Times New Roman" w:hAnsi="Times New Roman" w:cs="Times New Roman"/>
        </w:rPr>
        <w:footnoteReference w:id="39"/>
      </w:r>
      <w:r w:rsidR="001F2610" w:rsidRPr="00A16512">
        <w:rPr>
          <w:rFonts w:ascii="Times New Roman" w:hAnsi="Times New Roman" w:cs="Times New Roman"/>
        </w:rPr>
        <w:t xml:space="preserve"> </w:t>
      </w:r>
      <w:r w:rsidR="00E51900" w:rsidRPr="00A16512">
        <w:rPr>
          <w:rFonts w:ascii="Times New Roman" w:hAnsi="Times New Roman" w:cs="Times New Roman"/>
        </w:rPr>
        <w:t>Medalla</w:t>
      </w:r>
      <w:r w:rsidR="00056D28" w:rsidRPr="00A16512">
        <w:rPr>
          <w:rFonts w:ascii="Times New Roman" w:hAnsi="Times New Roman" w:cs="Times New Roman"/>
        </w:rPr>
        <w:t xml:space="preserve"> also</w:t>
      </w:r>
      <w:r w:rsidR="00EB5A76" w:rsidRPr="00A16512">
        <w:rPr>
          <w:rFonts w:ascii="Times New Roman" w:hAnsi="Times New Roman" w:cs="Times New Roman"/>
        </w:rPr>
        <w:t xml:space="preserve"> </w:t>
      </w:r>
      <w:r w:rsidR="001719AD" w:rsidRPr="00A16512">
        <w:rPr>
          <w:rFonts w:ascii="Times New Roman" w:hAnsi="Times New Roman" w:cs="Times New Roman"/>
        </w:rPr>
        <w:t>called Locsin “a freak architect</w:t>
      </w:r>
      <w:r w:rsidR="00E51900" w:rsidRPr="00A16512">
        <w:rPr>
          <w:rFonts w:ascii="Times New Roman" w:hAnsi="Times New Roman" w:cs="Times New Roman"/>
        </w:rPr>
        <w:t xml:space="preserve"> for designing the ‘monstrosity,</w:t>
      </w:r>
      <w:r w:rsidR="001A3A51" w:rsidRPr="00A16512">
        <w:rPr>
          <w:rFonts w:ascii="Times New Roman" w:hAnsi="Times New Roman" w:cs="Times New Roman"/>
        </w:rPr>
        <w:t>’”</w:t>
      </w:r>
      <w:r w:rsidR="00056D28" w:rsidRPr="00A16512">
        <w:rPr>
          <w:rFonts w:ascii="Times New Roman" w:hAnsi="Times New Roman" w:cs="Times New Roman"/>
        </w:rPr>
        <w:t xml:space="preserve"> and was “very vocal about the Cultural Center not buying his bubbling machine.”</w:t>
      </w:r>
      <w:r w:rsidR="00056D28" w:rsidRPr="00A16512">
        <w:rPr>
          <w:rStyle w:val="FootnoteReference"/>
          <w:rFonts w:ascii="Times New Roman" w:hAnsi="Times New Roman" w:cs="Times New Roman"/>
        </w:rPr>
        <w:t xml:space="preserve"> </w:t>
      </w:r>
      <w:r w:rsidR="00056D28" w:rsidRPr="00A16512">
        <w:rPr>
          <w:rStyle w:val="FootnoteReference"/>
          <w:rFonts w:ascii="Times New Roman" w:hAnsi="Times New Roman" w:cs="Times New Roman"/>
        </w:rPr>
        <w:footnoteReference w:id="40"/>
      </w:r>
      <w:r w:rsidR="00056D28" w:rsidRPr="007D4E5C">
        <w:rPr>
          <w:rFonts w:ascii="Times New Roman" w:hAnsi="Times New Roman" w:cs="Times New Roman"/>
          <w:color w:val="4F81BD" w:themeColor="accent1"/>
        </w:rPr>
        <w:t xml:space="preserve"> </w:t>
      </w:r>
      <w:r w:rsidR="00480726" w:rsidRPr="00823B6E">
        <w:rPr>
          <w:rFonts w:ascii="Times New Roman" w:hAnsi="Times New Roman" w:cs="Times New Roman"/>
        </w:rPr>
        <w:t xml:space="preserve">In an article criticizing the CCP shortly after its inauguration in 1969, </w:t>
      </w:r>
      <w:r w:rsidRPr="00823B6E">
        <w:rPr>
          <w:rFonts w:ascii="Times New Roman" w:hAnsi="Times New Roman" w:cs="Times New Roman"/>
        </w:rPr>
        <w:t>Marra</w:t>
      </w:r>
      <w:r>
        <w:rPr>
          <w:rFonts w:ascii="Times New Roman" w:hAnsi="Times New Roman" w:cs="Times New Roman"/>
        </w:rPr>
        <w:t xml:space="preserve"> Pl. Lanot</w:t>
      </w:r>
      <w:r w:rsidR="004D546F">
        <w:rPr>
          <w:rFonts w:ascii="Times New Roman" w:hAnsi="Times New Roman" w:cs="Times New Roman"/>
        </w:rPr>
        <w:t xml:space="preserve"> also</w:t>
      </w:r>
      <w:r w:rsidR="00480726">
        <w:rPr>
          <w:rFonts w:ascii="Times New Roman" w:hAnsi="Times New Roman" w:cs="Times New Roman"/>
        </w:rPr>
        <w:t xml:space="preserve"> </w:t>
      </w:r>
      <w:r>
        <w:rPr>
          <w:rFonts w:ascii="Times New Roman" w:hAnsi="Times New Roman" w:cs="Times New Roman"/>
        </w:rPr>
        <w:t>argued that the CCP “</w:t>
      </w:r>
      <w:r w:rsidRPr="00823B6E">
        <w:rPr>
          <w:rFonts w:ascii="Times New Roman" w:hAnsi="Times New Roman" w:cs="Times New Roman"/>
        </w:rPr>
        <w:t>breaks the unity of the artists…Only the yes artist and the name artist will make it to the Center, never the young talented rebel on the left of the Center.</w:t>
      </w:r>
      <w:r>
        <w:rPr>
          <w:rFonts w:ascii="Times New Roman" w:hAnsi="Times New Roman" w:cs="Times New Roman"/>
        </w:rPr>
        <w:t>”</w:t>
      </w:r>
      <w:r w:rsidRPr="00823B6E">
        <w:rPr>
          <w:rStyle w:val="FootnoteReference"/>
          <w:rFonts w:ascii="Times New Roman" w:hAnsi="Times New Roman" w:cs="Times New Roman"/>
        </w:rPr>
        <w:footnoteReference w:id="41"/>
      </w:r>
      <w:r w:rsidRPr="00823B6E">
        <w:rPr>
          <w:rFonts w:ascii="Times New Roman" w:hAnsi="Times New Roman" w:cs="Times New Roman"/>
        </w:rPr>
        <w:t xml:space="preserve"> After Lanot’s criticism, programs such as </w:t>
      </w:r>
      <w:r>
        <w:rPr>
          <w:rFonts w:ascii="Times New Roman" w:hAnsi="Times New Roman" w:cs="Times New Roman"/>
        </w:rPr>
        <w:t xml:space="preserve">Roberto </w:t>
      </w:r>
      <w:r w:rsidRPr="00823B6E">
        <w:rPr>
          <w:rFonts w:ascii="Times New Roman" w:hAnsi="Times New Roman" w:cs="Times New Roman"/>
        </w:rPr>
        <w:t xml:space="preserve">Chabet’s </w:t>
      </w:r>
      <w:r w:rsidRPr="00823B6E">
        <w:rPr>
          <w:rFonts w:ascii="Times New Roman" w:hAnsi="Times New Roman" w:cs="Times New Roman"/>
          <w:i/>
        </w:rPr>
        <w:t xml:space="preserve">Thirteen Artist Exhibition </w:t>
      </w:r>
      <w:r w:rsidRPr="00823B6E">
        <w:rPr>
          <w:rFonts w:ascii="Times New Roman" w:hAnsi="Times New Roman" w:cs="Times New Roman"/>
        </w:rPr>
        <w:t xml:space="preserve">and Raymundo Albano’s </w:t>
      </w:r>
      <w:r w:rsidRPr="00823B6E">
        <w:rPr>
          <w:rFonts w:ascii="Times New Roman" w:hAnsi="Times New Roman" w:cs="Times New Roman"/>
          <w:i/>
        </w:rPr>
        <w:t xml:space="preserve">CCP Annual </w:t>
      </w:r>
      <w:r>
        <w:rPr>
          <w:rFonts w:ascii="Times New Roman" w:hAnsi="Times New Roman" w:cs="Times New Roman"/>
        </w:rPr>
        <w:t>belied the notion that “rebel”</w:t>
      </w:r>
      <w:r w:rsidRPr="00823B6E">
        <w:rPr>
          <w:rFonts w:ascii="Times New Roman" w:hAnsi="Times New Roman" w:cs="Times New Roman"/>
        </w:rPr>
        <w:t xml:space="preserve"> artists were prohibited from the CCP as both programs promoted young and often provocative artists.</w:t>
      </w:r>
      <w:r w:rsidR="00C40174">
        <w:rPr>
          <w:rFonts w:ascii="Times New Roman" w:hAnsi="Times New Roman" w:cs="Times New Roman"/>
        </w:rPr>
        <w:t xml:space="preserve"> Meda</w:t>
      </w:r>
      <w:r w:rsidR="00C952E1">
        <w:rPr>
          <w:rFonts w:ascii="Times New Roman" w:hAnsi="Times New Roman" w:cs="Times New Roman"/>
        </w:rPr>
        <w:t>lla’</w:t>
      </w:r>
      <w:r w:rsidR="004A3F3C">
        <w:rPr>
          <w:rFonts w:ascii="Times New Roman" w:hAnsi="Times New Roman" w:cs="Times New Roman"/>
        </w:rPr>
        <w:t xml:space="preserve">s </w:t>
      </w:r>
      <w:r w:rsidR="004A3F3C">
        <w:rPr>
          <w:rFonts w:ascii="Times New Roman" w:hAnsi="Times New Roman" w:cs="Times New Roman"/>
          <w:i/>
        </w:rPr>
        <w:t>Bubble Machine</w:t>
      </w:r>
      <w:r w:rsidR="004D5533">
        <w:rPr>
          <w:rFonts w:ascii="Times New Roman" w:hAnsi="Times New Roman" w:cs="Times New Roman"/>
        </w:rPr>
        <w:t>—listed as an example of kinetic art—</w:t>
      </w:r>
      <w:r w:rsidR="004A3F3C">
        <w:rPr>
          <w:rFonts w:ascii="Times New Roman" w:hAnsi="Times New Roman" w:cs="Times New Roman"/>
        </w:rPr>
        <w:t xml:space="preserve">was even exhibited in 1971 in the CCP’s </w:t>
      </w:r>
      <w:r w:rsidR="004A3F3C">
        <w:rPr>
          <w:rFonts w:ascii="Times New Roman" w:hAnsi="Times New Roman" w:cs="Times New Roman"/>
          <w:i/>
        </w:rPr>
        <w:t xml:space="preserve">The Fifties, A Tribute to Lyd Arguilla </w:t>
      </w:r>
      <w:r w:rsidR="008E7B2C">
        <w:rPr>
          <w:rFonts w:ascii="Times New Roman" w:hAnsi="Times New Roman" w:cs="Times New Roman"/>
        </w:rPr>
        <w:t>exhibition.</w:t>
      </w:r>
      <w:r w:rsidR="008E1098">
        <w:rPr>
          <w:rStyle w:val="FootnoteReference"/>
          <w:rFonts w:ascii="Times New Roman" w:hAnsi="Times New Roman" w:cs="Times New Roman"/>
        </w:rPr>
        <w:footnoteReference w:id="42"/>
      </w:r>
      <w:r w:rsidR="008E7B2C">
        <w:rPr>
          <w:rFonts w:ascii="Times New Roman" w:hAnsi="Times New Roman" w:cs="Times New Roman"/>
        </w:rPr>
        <w:t xml:space="preserve"> </w:t>
      </w:r>
    </w:p>
    <w:p w14:paraId="4F5B99D0" w14:textId="77777777" w:rsidR="00E05972" w:rsidRDefault="00E05972" w:rsidP="00E05972">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Scathing criticism of the CCP common during its inaugural years suspiciously subsided </w:t>
      </w:r>
      <w:r>
        <w:rPr>
          <w:rFonts w:ascii="Times New Roman" w:hAnsi="Times New Roman" w:cs="Times New Roman"/>
        </w:rPr>
        <w:t>as the decade progressed under the Marcoses</w:t>
      </w:r>
      <w:r w:rsidRPr="00823B6E">
        <w:rPr>
          <w:rFonts w:ascii="Times New Roman" w:hAnsi="Times New Roman" w:cs="Times New Roman"/>
        </w:rPr>
        <w:t xml:space="preserve">. Purita Kalaw-Ledesma—the founder of the Art </w:t>
      </w:r>
      <w:r w:rsidRPr="00823B6E">
        <w:rPr>
          <w:rFonts w:ascii="Times New Roman" w:hAnsi="Times New Roman" w:cs="Times New Roman"/>
        </w:rPr>
        <w:lastRenderedPageBreak/>
        <w:t xml:space="preserve">Association of the Philippines—and Amadis Ma. Guerrero suggest in </w:t>
      </w:r>
      <w:r w:rsidRPr="00823B6E">
        <w:rPr>
          <w:rFonts w:ascii="Times New Roman" w:hAnsi="Times New Roman" w:cs="Times New Roman"/>
          <w:i/>
        </w:rPr>
        <w:t>The Struggle for Philippine Art</w:t>
      </w:r>
      <w:r>
        <w:rPr>
          <w:rFonts w:ascii="Times New Roman" w:hAnsi="Times New Roman" w:cs="Times New Roman"/>
        </w:rPr>
        <w:t xml:space="preserve"> that despite early “misgivings”</w:t>
      </w:r>
      <w:r w:rsidRPr="00823B6E">
        <w:rPr>
          <w:rFonts w:ascii="Times New Roman" w:hAnsi="Times New Roman" w:cs="Times New Roman"/>
        </w:rPr>
        <w:t xml:space="preserve"> t</w:t>
      </w:r>
      <w:r>
        <w:rPr>
          <w:rFonts w:ascii="Times New Roman" w:hAnsi="Times New Roman" w:cs="Times New Roman"/>
        </w:rPr>
        <w:t>hat the CCP would be used as a “</w:t>
      </w:r>
      <w:r w:rsidRPr="00823B6E">
        <w:rPr>
          <w:rFonts w:ascii="Times New Roman" w:hAnsi="Times New Roman" w:cs="Times New Roman"/>
        </w:rPr>
        <w:t>political w</w:t>
      </w:r>
      <w:r>
        <w:rPr>
          <w:rFonts w:ascii="Times New Roman" w:hAnsi="Times New Roman" w:cs="Times New Roman"/>
        </w:rPr>
        <w:t>eapon” through the years, this “</w:t>
      </w:r>
      <w:r w:rsidRPr="00823B6E">
        <w:rPr>
          <w:rFonts w:ascii="Times New Roman" w:hAnsi="Times New Roman" w:cs="Times New Roman"/>
        </w:rPr>
        <w:t>suspicion seems to have died down.</w:t>
      </w:r>
      <w:r>
        <w:rPr>
          <w:rFonts w:ascii="Times New Roman" w:hAnsi="Times New Roman" w:cs="Times New Roman"/>
        </w:rPr>
        <w:t>”</w:t>
      </w:r>
      <w:r w:rsidRPr="00823B6E">
        <w:rPr>
          <w:rStyle w:val="FootnoteReference"/>
          <w:rFonts w:ascii="Times New Roman" w:hAnsi="Times New Roman" w:cs="Times New Roman"/>
        </w:rPr>
        <w:footnoteReference w:id="43"/>
      </w:r>
      <w:r w:rsidRPr="00823B6E">
        <w:rPr>
          <w:rFonts w:ascii="Times New Roman" w:hAnsi="Times New Roman" w:cs="Times New Roman"/>
        </w:rPr>
        <w:t xml:space="preserve"> Perhaps this occurred because Ferdinand Marcos began to suppress freedom of press during martial law, including closing the weekly </w:t>
      </w:r>
      <w:r w:rsidRPr="00823B6E">
        <w:rPr>
          <w:rFonts w:ascii="Times New Roman" w:hAnsi="Times New Roman" w:cs="Times New Roman"/>
          <w:i/>
        </w:rPr>
        <w:t>Philippine Free Press</w:t>
      </w:r>
      <w:r w:rsidRPr="00823B6E">
        <w:rPr>
          <w:rFonts w:ascii="Times New Roman" w:hAnsi="Times New Roman" w:cs="Times New Roman"/>
        </w:rPr>
        <w:t>—the Philippines’ oldest and most respected publication</w:t>
      </w:r>
      <w:r>
        <w:rPr>
          <w:rFonts w:ascii="Times New Roman" w:hAnsi="Times New Roman" w:cs="Times New Roman"/>
        </w:rPr>
        <w:t>, one that</w:t>
      </w:r>
      <w:r w:rsidRPr="00823B6E">
        <w:rPr>
          <w:rFonts w:ascii="Times New Roman" w:hAnsi="Times New Roman" w:cs="Times New Roman"/>
        </w:rPr>
        <w:t xml:space="preserve"> circulate</w:t>
      </w:r>
      <w:r>
        <w:rPr>
          <w:rFonts w:ascii="Times New Roman" w:hAnsi="Times New Roman" w:cs="Times New Roman"/>
        </w:rPr>
        <w:t xml:space="preserve">d information on </w:t>
      </w:r>
      <w:r w:rsidRPr="00823B6E">
        <w:rPr>
          <w:rFonts w:ascii="Times New Roman" w:hAnsi="Times New Roman" w:cs="Times New Roman"/>
        </w:rPr>
        <w:t xml:space="preserve">Marcos’ affair with Dovie Beams and much of Senator Aquino’s accusations against the </w:t>
      </w:r>
      <w:r>
        <w:rPr>
          <w:rFonts w:ascii="Times New Roman" w:hAnsi="Times New Roman" w:cs="Times New Roman"/>
        </w:rPr>
        <w:t>CCP</w:t>
      </w:r>
      <w:r w:rsidRPr="00823B6E">
        <w:rPr>
          <w:rFonts w:ascii="Times New Roman" w:hAnsi="Times New Roman" w:cs="Times New Roman"/>
        </w:rPr>
        <w:t>.</w:t>
      </w:r>
      <w:r w:rsidRPr="00823B6E">
        <w:rPr>
          <w:rStyle w:val="FootnoteReference"/>
          <w:rFonts w:ascii="Times New Roman" w:hAnsi="Times New Roman" w:cs="Times New Roman"/>
        </w:rPr>
        <w:footnoteReference w:id="44"/>
      </w:r>
      <w:r w:rsidRPr="00823B6E">
        <w:rPr>
          <w:rFonts w:ascii="Times New Roman" w:hAnsi="Times New Roman" w:cs="Times New Roman"/>
        </w:rPr>
        <w:t xml:space="preserve"> As the Marcoses</w:t>
      </w:r>
      <w:r>
        <w:rPr>
          <w:rFonts w:ascii="Times New Roman" w:hAnsi="Times New Roman" w:cs="Times New Roman"/>
        </w:rPr>
        <w:t>’ regime</w:t>
      </w:r>
      <w:r w:rsidRPr="00823B6E">
        <w:rPr>
          <w:rFonts w:ascii="Times New Roman" w:hAnsi="Times New Roman" w:cs="Times New Roman"/>
        </w:rPr>
        <w:t xml:space="preserve"> exerted control over the usual outlets utilized for protest within a functioning democracy, people found creative ways to exercise forms of ref</w:t>
      </w:r>
      <w:r>
        <w:rPr>
          <w:rFonts w:ascii="Times New Roman" w:hAnsi="Times New Roman" w:cs="Times New Roman"/>
        </w:rPr>
        <w:t>usal or self-determination right underneath the prying eyes of authority</w:t>
      </w:r>
      <w:r w:rsidRPr="00823B6E">
        <w:rPr>
          <w:rFonts w:ascii="Times New Roman" w:hAnsi="Times New Roman" w:cs="Times New Roman"/>
        </w:rPr>
        <w:t xml:space="preserve">. </w:t>
      </w:r>
    </w:p>
    <w:p w14:paraId="02143A4D" w14:textId="77777777" w:rsidR="008B4FB1" w:rsidRDefault="008B4FB1" w:rsidP="00986EDF">
      <w:pPr>
        <w:spacing w:line="480" w:lineRule="auto"/>
        <w:rPr>
          <w:rFonts w:ascii="Times New Roman" w:hAnsi="Times New Roman" w:cs="Times New Roman"/>
        </w:rPr>
      </w:pPr>
    </w:p>
    <w:p w14:paraId="3849D435" w14:textId="4901864E" w:rsidR="00756434" w:rsidRPr="0051421C" w:rsidRDefault="00756434" w:rsidP="00986EDF">
      <w:pPr>
        <w:spacing w:line="480" w:lineRule="auto"/>
        <w:rPr>
          <w:rFonts w:ascii="Times New Roman" w:hAnsi="Times New Roman" w:cs="Times New Roman"/>
          <w:b/>
          <w:lang w:eastAsia="zh-TW"/>
        </w:rPr>
      </w:pPr>
      <w:r w:rsidRPr="0051421C">
        <w:rPr>
          <w:rFonts w:ascii="Times New Roman" w:hAnsi="Times New Roman" w:cs="Times New Roman"/>
          <w:b/>
          <w:lang w:eastAsia="zh-TW"/>
        </w:rPr>
        <w:t xml:space="preserve">Siting </w:t>
      </w:r>
      <w:r w:rsidRPr="0051421C">
        <w:rPr>
          <w:rFonts w:ascii="Times New Roman" w:hAnsi="Times New Roman" w:cs="Times New Roman"/>
          <w:b/>
          <w:i/>
          <w:lang w:eastAsia="zh-TW"/>
        </w:rPr>
        <w:t xml:space="preserve">Cassettes 100 </w:t>
      </w:r>
      <w:r w:rsidR="00F64696" w:rsidRPr="0051421C">
        <w:rPr>
          <w:rFonts w:ascii="Times New Roman" w:hAnsi="Times New Roman" w:cs="Times New Roman"/>
          <w:b/>
          <w:lang w:eastAsia="zh-TW"/>
        </w:rPr>
        <w:t>at</w:t>
      </w:r>
      <w:r w:rsidRPr="0051421C">
        <w:rPr>
          <w:rFonts w:ascii="Times New Roman" w:hAnsi="Times New Roman" w:cs="Times New Roman"/>
          <w:b/>
          <w:lang w:eastAsia="zh-TW"/>
        </w:rPr>
        <w:t xml:space="preserve"> the CCP</w:t>
      </w:r>
    </w:p>
    <w:p w14:paraId="035EBCE4" w14:textId="0D47BBE0" w:rsidR="00756434" w:rsidRDefault="00FB5916" w:rsidP="00781028">
      <w:pPr>
        <w:spacing w:line="480" w:lineRule="auto"/>
        <w:ind w:firstLine="720"/>
        <w:contextualSpacing/>
        <w:rPr>
          <w:rFonts w:ascii="Times New Roman" w:hAnsi="Times New Roman" w:cs="Times New Roman"/>
        </w:rPr>
      </w:pPr>
      <w:r w:rsidRPr="00FB5916">
        <w:rPr>
          <w:rFonts w:ascii="Times New Roman" w:hAnsi="Times New Roman" w:cs="Times New Roman"/>
        </w:rPr>
        <w:t>While</w:t>
      </w:r>
      <w:r>
        <w:rPr>
          <w:rFonts w:ascii="Times New Roman" w:hAnsi="Times New Roman" w:cs="Times New Roman"/>
        </w:rPr>
        <w:t xml:space="preserve"> </w:t>
      </w:r>
      <w:r>
        <w:rPr>
          <w:rFonts w:ascii="Times New Roman" w:hAnsi="Times New Roman" w:cs="Times New Roman"/>
          <w:i/>
        </w:rPr>
        <w:t xml:space="preserve">Cassettes 100 </w:t>
      </w:r>
      <w:r>
        <w:rPr>
          <w:rFonts w:ascii="Times New Roman" w:hAnsi="Times New Roman" w:cs="Times New Roman"/>
        </w:rPr>
        <w:t>benefited</w:t>
      </w:r>
      <w:r w:rsidR="00330524">
        <w:rPr>
          <w:rFonts w:ascii="Times New Roman" w:hAnsi="Times New Roman" w:cs="Times New Roman"/>
        </w:rPr>
        <w:t xml:space="preserve"> from the sponsorship from </w:t>
      </w:r>
      <w:r w:rsidR="003613BF">
        <w:rPr>
          <w:rFonts w:ascii="Times New Roman" w:hAnsi="Times New Roman" w:cs="Times New Roman"/>
        </w:rPr>
        <w:t>the</w:t>
      </w:r>
      <w:r w:rsidR="00D43855">
        <w:rPr>
          <w:rFonts w:ascii="Times New Roman" w:hAnsi="Times New Roman" w:cs="Times New Roman"/>
        </w:rPr>
        <w:t xml:space="preserve"> controversial</w:t>
      </w:r>
      <w:r w:rsidR="003613BF">
        <w:rPr>
          <w:rFonts w:ascii="Times New Roman" w:hAnsi="Times New Roman" w:cs="Times New Roman"/>
        </w:rPr>
        <w:t xml:space="preserve"> </w:t>
      </w:r>
      <w:r w:rsidR="00846670">
        <w:rPr>
          <w:rFonts w:ascii="Times New Roman" w:hAnsi="Times New Roman" w:cs="Times New Roman"/>
        </w:rPr>
        <w:t>CCP</w:t>
      </w:r>
      <w:r>
        <w:rPr>
          <w:rFonts w:ascii="Times New Roman" w:hAnsi="Times New Roman" w:cs="Times New Roman"/>
        </w:rPr>
        <w:t xml:space="preserve">, </w:t>
      </w:r>
      <w:r w:rsidR="00756434" w:rsidRPr="00FB5916">
        <w:rPr>
          <w:rFonts w:ascii="Times New Roman" w:hAnsi="Times New Roman" w:cs="Times New Roman"/>
        </w:rPr>
        <w:t>Maceda’s</w:t>
      </w:r>
      <w:r w:rsidR="00756434" w:rsidRPr="0094075A">
        <w:rPr>
          <w:rFonts w:ascii="Times New Roman" w:hAnsi="Times New Roman" w:cs="Times New Roman"/>
        </w:rPr>
        <w:t xml:space="preserve"> decision to site the </w:t>
      </w:r>
      <w:r w:rsidR="00756434">
        <w:rPr>
          <w:rFonts w:ascii="Times New Roman" w:hAnsi="Times New Roman" w:cs="Times New Roman"/>
        </w:rPr>
        <w:t>happening</w:t>
      </w:r>
      <w:r w:rsidR="003613BF">
        <w:rPr>
          <w:rFonts w:ascii="Times New Roman" w:hAnsi="Times New Roman" w:cs="Times New Roman"/>
        </w:rPr>
        <w:t xml:space="preserve"> in the lobby of the CCP</w:t>
      </w:r>
      <w:r w:rsidR="007E41D9">
        <w:rPr>
          <w:rFonts w:ascii="Times New Roman" w:hAnsi="Times New Roman" w:cs="Times New Roman"/>
        </w:rPr>
        <w:t xml:space="preserve"> </w:t>
      </w:r>
      <w:r w:rsidR="00152818">
        <w:rPr>
          <w:rFonts w:ascii="Times New Roman" w:hAnsi="Times New Roman" w:cs="Times New Roman"/>
        </w:rPr>
        <w:t xml:space="preserve">instead of the Main Theater </w:t>
      </w:r>
      <w:commentRangeStart w:id="15"/>
      <w:r w:rsidR="00756434" w:rsidRPr="0094075A">
        <w:rPr>
          <w:rFonts w:ascii="Times New Roman" w:hAnsi="Times New Roman" w:cs="Times New Roman"/>
        </w:rPr>
        <w:t>casted</w:t>
      </w:r>
      <w:commentRangeEnd w:id="15"/>
      <w:r w:rsidR="00B62611">
        <w:rPr>
          <w:rStyle w:val="CommentReference"/>
        </w:rPr>
        <w:commentReference w:id="15"/>
      </w:r>
      <w:r w:rsidR="00756434" w:rsidRPr="0094075A">
        <w:rPr>
          <w:rFonts w:ascii="Times New Roman" w:hAnsi="Times New Roman" w:cs="Times New Roman"/>
        </w:rPr>
        <w:t xml:space="preserve"> doubt on the intended </w:t>
      </w:r>
      <w:r w:rsidR="005B6CE2">
        <w:rPr>
          <w:rFonts w:ascii="Times New Roman" w:hAnsi="Times New Roman" w:cs="Times New Roman"/>
        </w:rPr>
        <w:t>function of the state structure.</w:t>
      </w:r>
      <w:r w:rsidR="002D7133">
        <w:rPr>
          <w:rFonts w:ascii="Times New Roman" w:hAnsi="Times New Roman" w:cs="Times New Roman"/>
        </w:rPr>
        <w:t xml:space="preserve"> </w:t>
      </w:r>
      <w:r w:rsidR="00A22C71">
        <w:rPr>
          <w:rFonts w:ascii="Times New Roman" w:hAnsi="Times New Roman" w:cs="Times New Roman"/>
        </w:rPr>
        <w:t>The CC</w:t>
      </w:r>
      <w:r w:rsidR="00ED5589">
        <w:rPr>
          <w:rFonts w:ascii="Times New Roman" w:hAnsi="Times New Roman" w:cs="Times New Roman"/>
        </w:rPr>
        <w:t>P was not only a visual</w:t>
      </w:r>
      <w:r w:rsidR="008620D5">
        <w:rPr>
          <w:rFonts w:ascii="Times New Roman" w:hAnsi="Times New Roman" w:cs="Times New Roman"/>
        </w:rPr>
        <w:t xml:space="preserve"> rep</w:t>
      </w:r>
      <w:r w:rsidR="00330524">
        <w:rPr>
          <w:rFonts w:ascii="Times New Roman" w:hAnsi="Times New Roman" w:cs="Times New Roman"/>
        </w:rPr>
        <w:t xml:space="preserve">resentation of modernity </w:t>
      </w:r>
      <w:r w:rsidR="00ED5589">
        <w:rPr>
          <w:rFonts w:ascii="Times New Roman" w:hAnsi="Times New Roman" w:cs="Times New Roman"/>
        </w:rPr>
        <w:t xml:space="preserve">as a </w:t>
      </w:r>
      <w:r w:rsidR="008620D5">
        <w:rPr>
          <w:rFonts w:ascii="Times New Roman" w:hAnsi="Times New Roman" w:cs="Times New Roman"/>
        </w:rPr>
        <w:t>“progressive image of Manila…through distinctive modern architecture”</w:t>
      </w:r>
      <w:r w:rsidR="00576469">
        <w:rPr>
          <w:rFonts w:ascii="Times New Roman" w:hAnsi="Times New Roman" w:cs="Times New Roman"/>
        </w:rPr>
        <w:t xml:space="preserve"> b</w:t>
      </w:r>
      <w:r w:rsidR="003B1137">
        <w:rPr>
          <w:rFonts w:ascii="Times New Roman" w:hAnsi="Times New Roman" w:cs="Times New Roman"/>
        </w:rPr>
        <w:t>ut its Main Theater was also</w:t>
      </w:r>
      <w:r w:rsidR="00576469">
        <w:rPr>
          <w:rFonts w:ascii="Times New Roman" w:hAnsi="Times New Roman" w:cs="Times New Roman"/>
        </w:rPr>
        <w:t xml:space="preserve"> emblematic of modern sound</w:t>
      </w:r>
      <w:r w:rsidR="00E477E6">
        <w:rPr>
          <w:rFonts w:ascii="Times New Roman" w:hAnsi="Times New Roman" w:cs="Times New Roman"/>
        </w:rPr>
        <w:t>.</w:t>
      </w:r>
      <w:r w:rsidR="00E14EE3">
        <w:rPr>
          <w:rStyle w:val="FootnoteReference"/>
          <w:rFonts w:ascii="Times New Roman" w:hAnsi="Times New Roman" w:cs="Times New Roman"/>
        </w:rPr>
        <w:footnoteReference w:id="45"/>
      </w:r>
      <w:r w:rsidR="008620D5">
        <w:rPr>
          <w:rFonts w:ascii="Times New Roman" w:hAnsi="Times New Roman" w:cs="Times New Roman"/>
        </w:rPr>
        <w:t xml:space="preserve"> </w:t>
      </w:r>
      <w:r w:rsidR="00756434">
        <w:rPr>
          <w:rFonts w:ascii="Times New Roman" w:hAnsi="Times New Roman" w:cs="Times New Roman"/>
        </w:rPr>
        <w:t>Hailed as “an acoustical marvel”</w:t>
      </w:r>
      <w:r w:rsidR="00756434" w:rsidRPr="00823B6E">
        <w:rPr>
          <w:rFonts w:ascii="Times New Roman" w:hAnsi="Times New Roman" w:cs="Times New Roman"/>
        </w:rPr>
        <w:t xml:space="preserve"> by the </w:t>
      </w:r>
      <w:r w:rsidR="00756434" w:rsidRPr="00823B6E">
        <w:rPr>
          <w:rFonts w:ascii="Times New Roman" w:hAnsi="Times New Roman" w:cs="Times New Roman"/>
          <w:i/>
        </w:rPr>
        <w:t>Business Chronicle</w:t>
      </w:r>
      <w:r w:rsidR="00351EE1">
        <w:rPr>
          <w:rFonts w:ascii="Times New Roman" w:hAnsi="Times New Roman" w:cs="Times New Roman"/>
        </w:rPr>
        <w:t>, the CCP</w:t>
      </w:r>
      <w:r w:rsidR="00D90AAD">
        <w:rPr>
          <w:rFonts w:ascii="Times New Roman" w:hAnsi="Times New Roman" w:cs="Times New Roman"/>
        </w:rPr>
        <w:t xml:space="preserve"> Main Theater</w:t>
      </w:r>
      <w:r w:rsidR="0024486E">
        <w:rPr>
          <w:rFonts w:ascii="Times New Roman" w:hAnsi="Times New Roman" w:cs="Times New Roman"/>
        </w:rPr>
        <w:t xml:space="preserve"> </w:t>
      </w:r>
      <w:r w:rsidR="00756434" w:rsidRPr="00823B6E">
        <w:rPr>
          <w:rFonts w:ascii="Times New Roman" w:hAnsi="Times New Roman" w:cs="Times New Roman"/>
        </w:rPr>
        <w:t>symbolized</w:t>
      </w:r>
      <w:r w:rsidR="00E26644">
        <w:rPr>
          <w:rFonts w:ascii="Times New Roman" w:hAnsi="Times New Roman" w:cs="Times New Roman"/>
        </w:rPr>
        <w:t xml:space="preserve"> the</w:t>
      </w:r>
      <w:r w:rsidR="00C2424D">
        <w:rPr>
          <w:rFonts w:ascii="Times New Roman" w:hAnsi="Times New Roman" w:cs="Times New Roman"/>
        </w:rPr>
        <w:t xml:space="preserve"> Marcoses’ desire of</w:t>
      </w:r>
      <w:r w:rsidR="00E26644">
        <w:rPr>
          <w:rFonts w:ascii="Times New Roman" w:hAnsi="Times New Roman" w:cs="Times New Roman"/>
        </w:rPr>
        <w:t xml:space="preserve"> a</w:t>
      </w:r>
      <w:r w:rsidR="00756434" w:rsidRPr="00823B6E">
        <w:rPr>
          <w:rFonts w:ascii="Times New Roman" w:hAnsi="Times New Roman" w:cs="Times New Roman"/>
        </w:rPr>
        <w:t xml:space="preserve"> sonic modernity in the</w:t>
      </w:r>
      <w:r w:rsidR="00E26644">
        <w:rPr>
          <w:rFonts w:ascii="Times New Roman" w:hAnsi="Times New Roman" w:cs="Times New Roman"/>
        </w:rPr>
        <w:t xml:space="preserve"> Philippines</w:t>
      </w:r>
      <w:r w:rsidR="00C2424D">
        <w:rPr>
          <w:rFonts w:ascii="Times New Roman" w:hAnsi="Times New Roman" w:cs="Times New Roman"/>
        </w:rPr>
        <w:t xml:space="preserve"> in the 1970s</w:t>
      </w:r>
      <w:r w:rsidR="00756434" w:rsidRPr="00823B6E">
        <w:rPr>
          <w:rFonts w:ascii="Times New Roman" w:hAnsi="Times New Roman" w:cs="Times New Roman"/>
        </w:rPr>
        <w:t>.</w:t>
      </w:r>
      <w:r w:rsidR="00756434" w:rsidRPr="00823B6E">
        <w:rPr>
          <w:rStyle w:val="FootnoteReference"/>
          <w:rFonts w:ascii="Times New Roman" w:hAnsi="Times New Roman" w:cs="Times New Roman"/>
        </w:rPr>
        <w:footnoteReference w:id="46"/>
      </w:r>
      <w:r w:rsidR="00756434" w:rsidRPr="00823B6E">
        <w:rPr>
          <w:rFonts w:ascii="Times New Roman" w:hAnsi="Times New Roman" w:cs="Times New Roman"/>
        </w:rPr>
        <w:t xml:space="preserve"> Engineers from </w:t>
      </w:r>
      <w:r w:rsidR="00756434" w:rsidRPr="00823B6E">
        <w:rPr>
          <w:rFonts w:ascii="Times New Roman" w:hAnsi="Times New Roman" w:cs="Times New Roman"/>
          <w:lang w:eastAsia="zh-TW"/>
        </w:rPr>
        <w:t>Bolt, Beranek, and Newman, a top acoustical consulting firm from the United States,</w:t>
      </w:r>
      <w:r w:rsidR="00756434">
        <w:rPr>
          <w:rFonts w:ascii="Times New Roman" w:hAnsi="Times New Roman" w:cs="Times New Roman"/>
        </w:rPr>
        <w:t xml:space="preserve"> worked to bring “acoustical </w:t>
      </w:r>
      <w:r w:rsidR="00756434">
        <w:rPr>
          <w:rFonts w:ascii="Times New Roman" w:hAnsi="Times New Roman" w:cs="Times New Roman"/>
        </w:rPr>
        <w:lastRenderedPageBreak/>
        <w:t>perfection”</w:t>
      </w:r>
      <w:r w:rsidR="00756434" w:rsidRPr="00823B6E">
        <w:rPr>
          <w:rFonts w:ascii="Times New Roman" w:hAnsi="Times New Roman" w:cs="Times New Roman"/>
        </w:rPr>
        <w:t xml:space="preserve"> to the Main Theater, the centerpiece of the CCP.</w:t>
      </w:r>
      <w:r w:rsidR="00756434" w:rsidRPr="00823B6E">
        <w:rPr>
          <w:rStyle w:val="FootnoteReference"/>
          <w:rFonts w:ascii="Times New Roman" w:hAnsi="Times New Roman" w:cs="Times New Roman"/>
        </w:rPr>
        <w:footnoteReference w:id="47"/>
      </w:r>
      <w:r w:rsidR="00756434">
        <w:rPr>
          <w:rFonts w:ascii="Times New Roman" w:hAnsi="Times New Roman" w:cs="Times New Roman"/>
        </w:rPr>
        <w:t xml:space="preserve"> That the CCP’s </w:t>
      </w:r>
      <w:r w:rsidR="00692DF9">
        <w:rPr>
          <w:rFonts w:ascii="Times New Roman" w:hAnsi="Times New Roman" w:cs="Times New Roman"/>
        </w:rPr>
        <w:t>T</w:t>
      </w:r>
      <w:r w:rsidR="00756434" w:rsidRPr="00823B6E">
        <w:rPr>
          <w:rFonts w:ascii="Times New Roman" w:hAnsi="Times New Roman" w:cs="Times New Roman"/>
        </w:rPr>
        <w:t>heater was designed to host a range of performances with various sonic concerns meant that acoustical engineering had to account for those differences. Sound engineers incorporated variables such as a sound-absorbing curtain that could be lowered behind an acoustic wire mesh and adjustable sound reflectors hidden from public view to accommodate for the typ</w:t>
      </w:r>
      <w:r w:rsidR="00244ADF">
        <w:rPr>
          <w:rFonts w:ascii="Times New Roman" w:hAnsi="Times New Roman" w:cs="Times New Roman"/>
        </w:rPr>
        <w:t xml:space="preserve">e of reverberation needed for different </w:t>
      </w:r>
      <w:r w:rsidR="00756434" w:rsidRPr="00823B6E">
        <w:rPr>
          <w:rFonts w:ascii="Times New Roman" w:hAnsi="Times New Roman" w:cs="Times New Roman"/>
        </w:rPr>
        <w:t>performances.</w:t>
      </w:r>
      <w:r w:rsidR="00756434" w:rsidRPr="00823B6E">
        <w:rPr>
          <w:rStyle w:val="FootnoteReference"/>
          <w:rFonts w:ascii="Times New Roman" w:hAnsi="Times New Roman" w:cs="Times New Roman"/>
        </w:rPr>
        <w:footnoteReference w:id="48"/>
      </w:r>
      <w:r w:rsidR="00756434" w:rsidRPr="00823B6E">
        <w:rPr>
          <w:rFonts w:ascii="Times New Roman" w:hAnsi="Times New Roman" w:cs="Times New Roman"/>
        </w:rPr>
        <w:t xml:space="preserve"> </w:t>
      </w:r>
    </w:p>
    <w:p w14:paraId="5F13D0F1" w14:textId="16509B42" w:rsidR="005B259A" w:rsidRDefault="00756434" w:rsidP="00EF1174">
      <w:pPr>
        <w:spacing w:line="480" w:lineRule="auto"/>
        <w:ind w:firstLine="720"/>
        <w:contextualSpacing/>
        <w:rPr>
          <w:rFonts w:ascii="Times New Roman" w:hAnsi="Times New Roman" w:cs="Times New Roman"/>
        </w:rPr>
      </w:pPr>
      <w:r w:rsidRPr="00823B6E">
        <w:rPr>
          <w:rFonts w:ascii="Times New Roman" w:hAnsi="Times New Roman" w:cs="Times New Roman"/>
        </w:rPr>
        <w:t>The</w:t>
      </w:r>
      <w:r w:rsidR="00312DA2">
        <w:rPr>
          <w:rFonts w:ascii="Times New Roman" w:hAnsi="Times New Roman" w:cs="Times New Roman"/>
        </w:rPr>
        <w:t>se</w:t>
      </w:r>
      <w:r w:rsidRPr="00823B6E">
        <w:rPr>
          <w:rFonts w:ascii="Times New Roman" w:hAnsi="Times New Roman" w:cs="Times New Roman"/>
        </w:rPr>
        <w:t xml:space="preserve"> aforementioned accoutrements allowed the Main Theater to control its reverberation,</w:t>
      </w:r>
      <w:r>
        <w:rPr>
          <w:rFonts w:ascii="Times New Roman" w:hAnsi="Times New Roman" w:cs="Times New Roman"/>
        </w:rPr>
        <w:t xml:space="preserve"> which Emily Thompson describes as “</w:t>
      </w:r>
      <w:r w:rsidRPr="00823B6E">
        <w:rPr>
          <w:rFonts w:ascii="Times New Roman" w:hAnsi="Times New Roman" w:cs="Times New Roman"/>
        </w:rPr>
        <w:t>the lingering over ti</w:t>
      </w:r>
      <w:r>
        <w:rPr>
          <w:rFonts w:ascii="Times New Roman" w:hAnsi="Times New Roman" w:cs="Times New Roman"/>
        </w:rPr>
        <w:t>me of residual sound in a space”</w:t>
      </w:r>
      <w:r w:rsidRPr="00823B6E">
        <w:rPr>
          <w:rFonts w:ascii="Times New Roman" w:hAnsi="Times New Roman" w:cs="Times New Roman"/>
        </w:rPr>
        <w:t xml:space="preserve"> that marks the specificity of place.</w:t>
      </w:r>
      <w:r w:rsidRPr="00823B6E">
        <w:rPr>
          <w:rStyle w:val="FootnoteReference"/>
          <w:rFonts w:ascii="Times New Roman" w:hAnsi="Times New Roman" w:cs="Times New Roman"/>
        </w:rPr>
        <w:footnoteReference w:id="49"/>
      </w:r>
      <w:r w:rsidR="00D32D99">
        <w:rPr>
          <w:rFonts w:ascii="Times New Roman" w:hAnsi="Times New Roman" w:cs="Times New Roman"/>
        </w:rPr>
        <w:t xml:space="preserve"> </w:t>
      </w:r>
      <w:r>
        <w:rPr>
          <w:rFonts w:ascii="Times New Roman" w:hAnsi="Times New Roman" w:cs="Times New Roman"/>
        </w:rPr>
        <w:t xml:space="preserve">The technological command over </w:t>
      </w:r>
      <w:r w:rsidRPr="008A2DC7">
        <w:rPr>
          <w:rFonts w:ascii="Times New Roman" w:hAnsi="Times New Roman" w:cs="Times New Roman"/>
        </w:rPr>
        <w:t>rev</w:t>
      </w:r>
      <w:r>
        <w:rPr>
          <w:rFonts w:ascii="Times New Roman" w:hAnsi="Times New Roman" w:cs="Times New Roman"/>
        </w:rPr>
        <w:t>erberation, Thompson explicates, was</w:t>
      </w:r>
      <w:r w:rsidRPr="008A2DC7">
        <w:rPr>
          <w:rFonts w:ascii="Times New Roman" w:hAnsi="Times New Roman" w:cs="Times New Roman"/>
        </w:rPr>
        <w:t xml:space="preserve"> “modern because it was perceived to demonstrate man’s technical mastery over his physical environment, and it did so in a way that transformed traditional relationships between sound, space, and time.”</w:t>
      </w:r>
      <w:r w:rsidRPr="008A2DC7">
        <w:rPr>
          <w:rStyle w:val="FootnoteReference"/>
          <w:rFonts w:ascii="Times New Roman" w:hAnsi="Times New Roman" w:cs="Times New Roman"/>
        </w:rPr>
        <w:footnoteReference w:id="50"/>
      </w:r>
      <w:r>
        <w:rPr>
          <w:rFonts w:ascii="Times New Roman" w:hAnsi="Times New Roman" w:cs="Times New Roman"/>
        </w:rPr>
        <w:t xml:space="preserve"> </w:t>
      </w:r>
      <w:r w:rsidRPr="00823B6E">
        <w:rPr>
          <w:rFonts w:ascii="Times New Roman" w:hAnsi="Times New Roman" w:cs="Times New Roman"/>
        </w:rPr>
        <w:t xml:space="preserve">In an article in </w:t>
      </w:r>
      <w:r w:rsidRPr="00823B6E">
        <w:rPr>
          <w:rFonts w:ascii="Times New Roman" w:hAnsi="Times New Roman" w:cs="Times New Roman"/>
          <w:i/>
        </w:rPr>
        <w:t>Business Chronicle</w:t>
      </w:r>
      <w:r w:rsidRPr="00823B6E">
        <w:rPr>
          <w:rFonts w:ascii="Times New Roman" w:hAnsi="Times New Roman" w:cs="Times New Roman"/>
        </w:rPr>
        <w:t xml:space="preserve"> discussing the </w:t>
      </w:r>
      <w:r>
        <w:rPr>
          <w:rFonts w:ascii="Times New Roman" w:hAnsi="Times New Roman" w:cs="Times New Roman"/>
        </w:rPr>
        <w:t>CCP’s construction</w:t>
      </w:r>
      <w:r w:rsidRPr="00823B6E">
        <w:rPr>
          <w:rFonts w:ascii="Times New Roman" w:hAnsi="Times New Roman" w:cs="Times New Roman"/>
        </w:rPr>
        <w:t xml:space="preserve"> in 1970, V.S. Sambo observed that the Main </w:t>
      </w:r>
      <w:r>
        <w:rPr>
          <w:rFonts w:ascii="Times New Roman" w:hAnsi="Times New Roman" w:cs="Times New Roman"/>
        </w:rPr>
        <w:t>Theater auditorium could carry “</w:t>
      </w:r>
      <w:r w:rsidRPr="00823B6E">
        <w:rPr>
          <w:rFonts w:ascii="Times New Roman" w:hAnsi="Times New Roman" w:cs="Times New Roman"/>
        </w:rPr>
        <w:t>sound, clear and unblurred, to the furthest seat so that every member of the audience felt himself the epicenter of soaring sound.</w:t>
      </w:r>
      <w:r>
        <w:rPr>
          <w:rFonts w:ascii="Times New Roman" w:hAnsi="Times New Roman" w:cs="Times New Roman"/>
        </w:rPr>
        <w:t>”</w:t>
      </w:r>
      <w:r w:rsidRPr="00823B6E">
        <w:rPr>
          <w:rStyle w:val="FootnoteReference"/>
          <w:rFonts w:ascii="Times New Roman" w:hAnsi="Times New Roman" w:cs="Times New Roman"/>
        </w:rPr>
        <w:footnoteReference w:id="51"/>
      </w:r>
      <w:r w:rsidR="00C9215D">
        <w:rPr>
          <w:rFonts w:ascii="Times New Roman" w:hAnsi="Times New Roman" w:cs="Times New Roman"/>
        </w:rPr>
        <w:t xml:space="preserve"> Just as the reclamation of lan</w:t>
      </w:r>
      <w:r w:rsidR="00543878">
        <w:rPr>
          <w:rFonts w:ascii="Times New Roman" w:hAnsi="Times New Roman" w:cs="Times New Roman"/>
        </w:rPr>
        <w:t xml:space="preserve">d exhibited their authority over nature, the attention paid to reverberation demonstrated their “mastery </w:t>
      </w:r>
      <w:r w:rsidR="00DA3300">
        <w:rPr>
          <w:rFonts w:ascii="Times New Roman" w:hAnsi="Times New Roman" w:cs="Times New Roman"/>
        </w:rPr>
        <w:t>over their physical environment</w:t>
      </w:r>
      <w:r w:rsidR="00543878">
        <w:rPr>
          <w:rFonts w:ascii="Times New Roman" w:hAnsi="Times New Roman" w:cs="Times New Roman"/>
        </w:rPr>
        <w:t>”</w:t>
      </w:r>
      <w:r w:rsidR="00DA3300">
        <w:rPr>
          <w:rFonts w:ascii="Times New Roman" w:hAnsi="Times New Roman" w:cs="Times New Roman"/>
        </w:rPr>
        <w:t xml:space="preserve"> as representa</w:t>
      </w:r>
      <w:r w:rsidR="007D2298">
        <w:rPr>
          <w:rFonts w:ascii="Times New Roman" w:hAnsi="Times New Roman" w:cs="Times New Roman"/>
        </w:rPr>
        <w:t xml:space="preserve">tive of the regime’s </w:t>
      </w:r>
      <w:r w:rsidR="00957816">
        <w:rPr>
          <w:rFonts w:ascii="Times New Roman" w:hAnsi="Times New Roman" w:cs="Times New Roman"/>
        </w:rPr>
        <w:t>“</w:t>
      </w:r>
      <w:r w:rsidR="007D2298">
        <w:rPr>
          <w:rFonts w:ascii="Times New Roman" w:hAnsi="Times New Roman" w:cs="Times New Roman"/>
        </w:rPr>
        <w:t>progressive image</w:t>
      </w:r>
      <w:r w:rsidR="00DA3300">
        <w:rPr>
          <w:rFonts w:ascii="Times New Roman" w:hAnsi="Times New Roman" w:cs="Times New Roman"/>
        </w:rPr>
        <w:t>.</w:t>
      </w:r>
      <w:r w:rsidR="00957816">
        <w:rPr>
          <w:rFonts w:ascii="Times New Roman" w:hAnsi="Times New Roman" w:cs="Times New Roman"/>
        </w:rPr>
        <w:t>”</w:t>
      </w:r>
      <w:r w:rsidR="00E14EE3">
        <w:rPr>
          <w:rStyle w:val="FootnoteReference"/>
          <w:rFonts w:ascii="Times New Roman" w:hAnsi="Times New Roman" w:cs="Times New Roman"/>
        </w:rPr>
        <w:footnoteReference w:id="52"/>
      </w:r>
      <w:r w:rsidR="00DA3300">
        <w:rPr>
          <w:rFonts w:ascii="Times New Roman" w:hAnsi="Times New Roman" w:cs="Times New Roman"/>
        </w:rPr>
        <w:t xml:space="preserve"> </w:t>
      </w:r>
      <w:r w:rsidR="00543878">
        <w:rPr>
          <w:rFonts w:ascii="Times New Roman" w:hAnsi="Times New Roman" w:cs="Times New Roman"/>
        </w:rPr>
        <w:t xml:space="preserve"> </w:t>
      </w:r>
    </w:p>
    <w:p w14:paraId="483B5B49" w14:textId="62E2A970" w:rsidR="00756434" w:rsidRPr="00823B6E" w:rsidRDefault="00756434" w:rsidP="00EF1174">
      <w:pPr>
        <w:spacing w:line="480" w:lineRule="auto"/>
        <w:ind w:firstLine="720"/>
        <w:contextualSpacing/>
        <w:rPr>
          <w:rFonts w:ascii="Times New Roman" w:hAnsi="Times New Roman" w:cs="Times New Roman"/>
        </w:rPr>
      </w:pPr>
      <w:r>
        <w:rPr>
          <w:rFonts w:ascii="Times New Roman" w:hAnsi="Times New Roman" w:cs="Times New Roman"/>
        </w:rPr>
        <w:t>Soon after</w:t>
      </w:r>
      <w:r w:rsidRPr="00823B6E">
        <w:rPr>
          <w:rFonts w:ascii="Times New Roman" w:hAnsi="Times New Roman" w:cs="Times New Roman"/>
        </w:rPr>
        <w:t xml:space="preserve"> Marcos had taken office in 1965, Imelda</w:t>
      </w:r>
      <w:r>
        <w:rPr>
          <w:rFonts w:ascii="Times New Roman" w:hAnsi="Times New Roman" w:cs="Times New Roman"/>
        </w:rPr>
        <w:t xml:space="preserve"> Marcos</w:t>
      </w:r>
      <w:r w:rsidRPr="00823B6E">
        <w:rPr>
          <w:rFonts w:ascii="Times New Roman" w:hAnsi="Times New Roman" w:cs="Times New Roman"/>
        </w:rPr>
        <w:t xml:space="preserve"> co</w:t>
      </w:r>
      <w:r>
        <w:rPr>
          <w:rFonts w:ascii="Times New Roman" w:hAnsi="Times New Roman" w:cs="Times New Roman"/>
        </w:rPr>
        <w:t>nveyed her desire to create a</w:t>
      </w:r>
      <w:r w:rsidRPr="00823B6E">
        <w:rPr>
          <w:rFonts w:ascii="Times New Roman" w:hAnsi="Times New Roman" w:cs="Times New Roman"/>
        </w:rPr>
        <w:t xml:space="preserve"> venue in the Philippines that would rival international concert halls. At her first press </w:t>
      </w:r>
      <w:r w:rsidRPr="00823B6E">
        <w:rPr>
          <w:rFonts w:ascii="Times New Roman" w:hAnsi="Times New Roman" w:cs="Times New Roman"/>
        </w:rPr>
        <w:lastRenderedPageBreak/>
        <w:t xml:space="preserve">conference as the </w:t>
      </w:r>
      <w:r>
        <w:rPr>
          <w:rFonts w:ascii="Times New Roman" w:hAnsi="Times New Roman" w:cs="Times New Roman"/>
        </w:rPr>
        <w:t>First Lady, Imelda proclaimed, “</w:t>
      </w:r>
      <w:r w:rsidRPr="00823B6E">
        <w:rPr>
          <w:rFonts w:ascii="Times New Roman" w:hAnsi="Times New Roman" w:cs="Times New Roman"/>
        </w:rPr>
        <w:t>My dream is to have a theatre—a completely equipped auditorium where artists can find full expression of their talent. Something like Carnegie Hall, perhaps.</w:t>
      </w:r>
      <w:r>
        <w:rPr>
          <w:rFonts w:ascii="Times New Roman" w:hAnsi="Times New Roman" w:cs="Times New Roman"/>
        </w:rPr>
        <w:t>”</w:t>
      </w:r>
      <w:r w:rsidRPr="00823B6E">
        <w:rPr>
          <w:rStyle w:val="FootnoteReference"/>
          <w:rFonts w:ascii="Times New Roman" w:hAnsi="Times New Roman" w:cs="Times New Roman"/>
        </w:rPr>
        <w:footnoteReference w:id="53"/>
      </w:r>
      <w:r w:rsidRPr="00823B6E">
        <w:rPr>
          <w:rFonts w:ascii="Times New Roman" w:hAnsi="Times New Roman" w:cs="Times New Roman"/>
        </w:rPr>
        <w:t xml:space="preserve"> The CCP and its su</w:t>
      </w:r>
      <w:r w:rsidR="00E02C69">
        <w:rPr>
          <w:rFonts w:ascii="Times New Roman" w:hAnsi="Times New Roman" w:cs="Times New Roman"/>
        </w:rPr>
        <w:t>perb acoustics</w:t>
      </w:r>
      <w:r w:rsidRPr="00823B6E">
        <w:rPr>
          <w:rFonts w:ascii="Times New Roman" w:hAnsi="Times New Roman" w:cs="Times New Roman"/>
        </w:rPr>
        <w:t xml:space="preserve"> fulfilled Imelda’s wishes. </w:t>
      </w:r>
      <w:r w:rsidR="005B259A" w:rsidRPr="00823B6E">
        <w:rPr>
          <w:rFonts w:ascii="Times New Roman" w:hAnsi="Times New Roman" w:cs="Times New Roman"/>
        </w:rPr>
        <w:t>That the CCP Main Theater produced sound that fit the standards of a modern performance venue permitted a rotating cast of international performers to ci</w:t>
      </w:r>
      <w:r w:rsidR="005B259A">
        <w:rPr>
          <w:rFonts w:ascii="Times New Roman" w:hAnsi="Times New Roman" w:cs="Times New Roman"/>
        </w:rPr>
        <w:t xml:space="preserve">rculate through it. </w:t>
      </w:r>
      <w:r w:rsidRPr="00823B6E">
        <w:rPr>
          <w:rFonts w:ascii="Times New Roman" w:hAnsi="Times New Roman" w:cs="Times New Roman"/>
        </w:rPr>
        <w:t>The CCP Main Theater functioned much like a Carnegie Hall with a roster of world-renowned p</w:t>
      </w:r>
      <w:r>
        <w:rPr>
          <w:rFonts w:ascii="Times New Roman" w:hAnsi="Times New Roman" w:cs="Times New Roman"/>
        </w:rPr>
        <w:t>erformers such as Harvey Lavan “Van”</w:t>
      </w:r>
      <w:r w:rsidRPr="00823B6E">
        <w:rPr>
          <w:rFonts w:ascii="Times New Roman" w:hAnsi="Times New Roman" w:cs="Times New Roman"/>
        </w:rPr>
        <w:t xml:space="preserve"> Cliburn, a</w:t>
      </w:r>
      <w:r>
        <w:rPr>
          <w:rFonts w:ascii="Times New Roman" w:hAnsi="Times New Roman" w:cs="Times New Roman"/>
        </w:rPr>
        <w:t>n</w:t>
      </w:r>
      <w:r w:rsidRPr="00823B6E">
        <w:rPr>
          <w:rFonts w:ascii="Times New Roman" w:hAnsi="Times New Roman" w:cs="Times New Roman"/>
        </w:rPr>
        <w:t xml:space="preserve"> American pianist who received the International Artist Award in the Philippines in 1974.</w:t>
      </w:r>
      <w:r w:rsidRPr="00823B6E">
        <w:rPr>
          <w:rStyle w:val="FootnoteReference"/>
          <w:rFonts w:ascii="Times New Roman" w:hAnsi="Times New Roman" w:cs="Times New Roman"/>
        </w:rPr>
        <w:footnoteReference w:id="54"/>
      </w:r>
      <w:r w:rsidRPr="00823B6E">
        <w:rPr>
          <w:rFonts w:ascii="Times New Roman" w:hAnsi="Times New Roman" w:cs="Times New Roman"/>
        </w:rPr>
        <w:t xml:space="preserve"> </w:t>
      </w:r>
    </w:p>
    <w:p w14:paraId="1D2D5568" w14:textId="7609EF6D" w:rsidR="00C00E20" w:rsidRDefault="00756434" w:rsidP="00D50694">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Maceda’s decision to situate </w:t>
      </w:r>
      <w:r w:rsidRPr="00823B6E">
        <w:rPr>
          <w:rFonts w:ascii="Times New Roman" w:hAnsi="Times New Roman" w:cs="Times New Roman"/>
          <w:i/>
        </w:rPr>
        <w:t xml:space="preserve">Cassettes 100 </w:t>
      </w:r>
      <w:r w:rsidRPr="00823B6E">
        <w:rPr>
          <w:rFonts w:ascii="Times New Roman" w:hAnsi="Times New Roman" w:cs="Times New Roman"/>
        </w:rPr>
        <w:t>in the lobby—an open and public area immediately outside the meticulously designe</w:t>
      </w:r>
      <w:r>
        <w:rPr>
          <w:rFonts w:ascii="Times New Roman" w:hAnsi="Times New Roman" w:cs="Times New Roman"/>
        </w:rPr>
        <w:t xml:space="preserve">d theater of the CCP—taunted </w:t>
      </w:r>
      <w:r w:rsidRPr="00823B6E">
        <w:rPr>
          <w:rFonts w:ascii="Times New Roman" w:hAnsi="Times New Roman" w:cs="Times New Roman"/>
        </w:rPr>
        <w:t>the state structure’s capacity to perform its intended function as a sonic marvel.</w:t>
      </w:r>
      <w:r w:rsidRPr="00823B6E">
        <w:rPr>
          <w:rStyle w:val="FootnoteReference"/>
          <w:rFonts w:ascii="Times New Roman" w:hAnsi="Times New Roman" w:cs="Times New Roman"/>
        </w:rPr>
        <w:footnoteReference w:id="55"/>
      </w:r>
      <w:r w:rsidRPr="00823B6E">
        <w:rPr>
          <w:rFonts w:ascii="Times New Roman" w:hAnsi="Times New Roman" w:cs="Times New Roman"/>
        </w:rPr>
        <w:t xml:space="preserve"> </w:t>
      </w:r>
      <w:r>
        <w:rPr>
          <w:rFonts w:ascii="Times New Roman" w:hAnsi="Times New Roman" w:cs="Times New Roman"/>
        </w:rPr>
        <w:t>The flattening of reverberation, which had previously been a building’s acoustical signature, had the consequence of producing a “modern sound [that] was easy to understand, but…had little to say about the places it was produced and consumed.”</w:t>
      </w:r>
      <w:r>
        <w:rPr>
          <w:rStyle w:val="FootnoteReference"/>
          <w:rFonts w:ascii="Times New Roman" w:hAnsi="Times New Roman" w:cs="Times New Roman"/>
        </w:rPr>
        <w:footnoteReference w:id="56"/>
      </w:r>
      <w:r>
        <w:rPr>
          <w:rFonts w:ascii="Times New Roman" w:hAnsi="Times New Roman" w:cs="Times New Roman"/>
        </w:rPr>
        <w:t xml:space="preserve"> </w:t>
      </w:r>
      <w:r w:rsidRPr="00954582">
        <w:rPr>
          <w:rFonts w:ascii="Times New Roman" w:hAnsi="Times New Roman" w:cs="Times New Roman"/>
          <w:b/>
        </w:rPr>
        <w:t>[</w:t>
      </w:r>
      <w:r>
        <w:rPr>
          <w:rFonts w:ascii="Times New Roman" w:hAnsi="Times New Roman" w:cs="Times New Roman"/>
          <w:b/>
        </w:rPr>
        <w:t>Fig. 4</w:t>
      </w:r>
      <w:r w:rsidRPr="00954582">
        <w:rPr>
          <w:rFonts w:ascii="Times New Roman" w:hAnsi="Times New Roman" w:cs="Times New Roman"/>
          <w:b/>
        </w:rPr>
        <w:t>]</w:t>
      </w:r>
      <w:r>
        <w:rPr>
          <w:rFonts w:ascii="Times New Roman" w:hAnsi="Times New Roman" w:cs="Times New Roman"/>
        </w:rPr>
        <w:t xml:space="preserve"> </w:t>
      </w:r>
      <w:r w:rsidR="00770B34">
        <w:rPr>
          <w:rFonts w:ascii="Times New Roman" w:hAnsi="Times New Roman" w:cs="Times New Roman"/>
        </w:rPr>
        <w:t>While</w:t>
      </w:r>
      <w:r w:rsidRPr="00823B6E">
        <w:rPr>
          <w:rFonts w:ascii="Times New Roman" w:hAnsi="Times New Roman" w:cs="Times New Roman"/>
        </w:rPr>
        <w:t xml:space="preserve"> acoustical engineering </w:t>
      </w:r>
      <w:r w:rsidR="00770B34">
        <w:rPr>
          <w:rFonts w:ascii="Times New Roman" w:hAnsi="Times New Roman" w:cs="Times New Roman"/>
        </w:rPr>
        <w:t xml:space="preserve">in the Theater </w:t>
      </w:r>
      <w:r w:rsidRPr="00823B6E">
        <w:rPr>
          <w:rFonts w:ascii="Times New Roman" w:hAnsi="Times New Roman" w:cs="Times New Roman"/>
        </w:rPr>
        <w:t>controlled the transmission of sound</w:t>
      </w:r>
      <w:r w:rsidR="00DF504A">
        <w:rPr>
          <w:rFonts w:ascii="Times New Roman" w:hAnsi="Times New Roman" w:cs="Times New Roman"/>
        </w:rPr>
        <w:t>, the</w:t>
      </w:r>
      <w:r w:rsidRPr="00823B6E">
        <w:rPr>
          <w:rFonts w:ascii="Times New Roman" w:hAnsi="Times New Roman" w:cs="Times New Roman"/>
        </w:rPr>
        <w:t xml:space="preserve"> expanse of gla</w:t>
      </w:r>
      <w:r w:rsidR="0031753B">
        <w:rPr>
          <w:rFonts w:ascii="Times New Roman" w:hAnsi="Times New Roman" w:cs="Times New Roman"/>
        </w:rPr>
        <w:t>ss do</w:t>
      </w:r>
      <w:r w:rsidR="00DF504A">
        <w:rPr>
          <w:rFonts w:ascii="Times New Roman" w:hAnsi="Times New Roman" w:cs="Times New Roman"/>
        </w:rPr>
        <w:t>ors that faced Roxas Boulevard—</w:t>
      </w:r>
      <w:r w:rsidRPr="00823B6E">
        <w:rPr>
          <w:rFonts w:ascii="Times New Roman" w:hAnsi="Times New Roman" w:cs="Times New Roman"/>
        </w:rPr>
        <w:t>a broad and b</w:t>
      </w:r>
      <w:r w:rsidR="00463A52">
        <w:rPr>
          <w:rFonts w:ascii="Times New Roman" w:hAnsi="Times New Roman" w:cs="Times New Roman"/>
        </w:rPr>
        <w:t>usy street full of city noises</w:t>
      </w:r>
      <w:r w:rsidR="00DF504A">
        <w:rPr>
          <w:rFonts w:ascii="Times New Roman" w:hAnsi="Times New Roman" w:cs="Times New Roman"/>
        </w:rPr>
        <w:t>—could not.</w:t>
      </w:r>
      <w:r w:rsidR="006326F0">
        <w:rPr>
          <w:rFonts w:ascii="Times New Roman" w:hAnsi="Times New Roman" w:cs="Times New Roman"/>
        </w:rPr>
        <w:t xml:space="preserve"> </w:t>
      </w:r>
      <w:r w:rsidR="009C2DAF" w:rsidRPr="00823B6E">
        <w:rPr>
          <w:rFonts w:ascii="Times New Roman" w:hAnsi="Times New Roman" w:cs="Times New Roman"/>
        </w:rPr>
        <w:t>Not only was the noise of the everyday world included in the performance, the transparency of the doors al</w:t>
      </w:r>
      <w:r w:rsidR="00D50694">
        <w:rPr>
          <w:rFonts w:ascii="Times New Roman" w:hAnsi="Times New Roman" w:cs="Times New Roman"/>
        </w:rPr>
        <w:t xml:space="preserve">so </w:t>
      </w:r>
      <w:r w:rsidR="009C2DAF">
        <w:rPr>
          <w:rFonts w:ascii="Times New Roman" w:hAnsi="Times New Roman" w:cs="Times New Roman"/>
        </w:rPr>
        <w:t xml:space="preserve">opened </w:t>
      </w:r>
      <w:r w:rsidR="009C2DAF">
        <w:rPr>
          <w:rFonts w:ascii="Times New Roman" w:hAnsi="Times New Roman" w:cs="Times New Roman"/>
          <w:i/>
        </w:rPr>
        <w:t>Cassettes 100</w:t>
      </w:r>
      <w:r w:rsidR="009C2DAF" w:rsidRPr="00823B6E">
        <w:rPr>
          <w:rFonts w:ascii="Times New Roman" w:hAnsi="Times New Roman" w:cs="Times New Roman"/>
        </w:rPr>
        <w:t xml:space="preserve"> into the</w:t>
      </w:r>
      <w:r w:rsidR="00D50694">
        <w:rPr>
          <w:rFonts w:ascii="Times New Roman" w:hAnsi="Times New Roman" w:cs="Times New Roman"/>
        </w:rPr>
        <w:t xml:space="preserve"> surrounding</w:t>
      </w:r>
      <w:r w:rsidR="009C2DAF" w:rsidRPr="00823B6E">
        <w:rPr>
          <w:rFonts w:ascii="Times New Roman" w:hAnsi="Times New Roman" w:cs="Times New Roman"/>
        </w:rPr>
        <w:t xml:space="preserve"> world, transforming the </w:t>
      </w:r>
      <w:r w:rsidR="009C2DAF" w:rsidRPr="00BD5C5D">
        <w:rPr>
          <w:rFonts w:ascii="Times New Roman" w:hAnsi="Times New Roman" w:cs="Times New Roman"/>
        </w:rPr>
        <w:t xml:space="preserve">performance space into one that included the expanse outside. </w:t>
      </w:r>
      <w:r w:rsidR="00C00E20" w:rsidRPr="00823B6E">
        <w:rPr>
          <w:rFonts w:ascii="Times New Roman" w:hAnsi="Times New Roman" w:cs="Times New Roman"/>
        </w:rPr>
        <w:t>Though the Marcoses’ crusade for intern</w:t>
      </w:r>
      <w:r w:rsidR="00C00E20">
        <w:rPr>
          <w:rFonts w:ascii="Times New Roman" w:hAnsi="Times New Roman" w:cs="Times New Roman"/>
        </w:rPr>
        <w:t>ational modernity created a</w:t>
      </w:r>
      <w:r w:rsidR="00C00E20" w:rsidRPr="00823B6E">
        <w:rPr>
          <w:rFonts w:ascii="Times New Roman" w:hAnsi="Times New Roman" w:cs="Times New Roman"/>
        </w:rPr>
        <w:t xml:space="preserve"> performance venue that could </w:t>
      </w:r>
      <w:commentRangeStart w:id="16"/>
      <w:r w:rsidR="00C00E20" w:rsidRPr="00823B6E">
        <w:rPr>
          <w:rFonts w:ascii="Times New Roman" w:hAnsi="Times New Roman" w:cs="Times New Roman"/>
        </w:rPr>
        <w:t>be</w:t>
      </w:r>
      <w:commentRangeEnd w:id="16"/>
      <w:r w:rsidR="00966151">
        <w:rPr>
          <w:rStyle w:val="CommentReference"/>
        </w:rPr>
        <w:commentReference w:id="16"/>
      </w:r>
      <w:r w:rsidR="00C00E20" w:rsidRPr="00823B6E">
        <w:rPr>
          <w:rFonts w:ascii="Times New Roman" w:hAnsi="Times New Roman" w:cs="Times New Roman"/>
        </w:rPr>
        <w:t xml:space="preserve"> </w:t>
      </w:r>
      <w:r w:rsidR="00C00E20" w:rsidRPr="00823B6E">
        <w:rPr>
          <w:rFonts w:ascii="Times New Roman" w:hAnsi="Times New Roman" w:cs="Times New Roman"/>
        </w:rPr>
        <w:lastRenderedPageBreak/>
        <w:t xml:space="preserve">anywhere, </w:t>
      </w:r>
      <w:r w:rsidR="00C00E20" w:rsidRPr="00C36383">
        <w:rPr>
          <w:rFonts w:ascii="Times New Roman" w:hAnsi="Times New Roman" w:cs="Times New Roman"/>
          <w:i/>
        </w:rPr>
        <w:t>Cassettes 100</w:t>
      </w:r>
      <w:r w:rsidR="00C00E20">
        <w:rPr>
          <w:rFonts w:ascii="Times New Roman" w:hAnsi="Times New Roman" w:cs="Times New Roman"/>
        </w:rPr>
        <w:t xml:space="preserve">, sited just outside of the Main Theater, </w:t>
      </w:r>
      <w:r w:rsidR="00C00E20" w:rsidRPr="00823B6E">
        <w:rPr>
          <w:rFonts w:ascii="Times New Roman" w:hAnsi="Times New Roman" w:cs="Times New Roman"/>
        </w:rPr>
        <w:t>emphasized the specifi</w:t>
      </w:r>
      <w:r w:rsidR="00C00E20">
        <w:rPr>
          <w:rFonts w:ascii="Times New Roman" w:hAnsi="Times New Roman" w:cs="Times New Roman"/>
        </w:rPr>
        <w:t>city of place—Manila.</w:t>
      </w:r>
    </w:p>
    <w:p w14:paraId="7606CD5B" w14:textId="4E278F00" w:rsidR="009F592E" w:rsidRPr="00BD5C5D" w:rsidRDefault="00D565BE" w:rsidP="00D50694">
      <w:pPr>
        <w:spacing w:line="480" w:lineRule="auto"/>
        <w:ind w:firstLine="720"/>
        <w:contextualSpacing/>
        <w:rPr>
          <w:rFonts w:ascii="Times New Roman" w:hAnsi="Times New Roman" w:cs="Times New Roman"/>
        </w:rPr>
      </w:pPr>
      <w:r w:rsidRPr="00BD5C5D">
        <w:rPr>
          <w:rFonts w:ascii="Times New Roman" w:hAnsi="Times New Roman" w:cs="Times New Roman"/>
        </w:rPr>
        <w:t xml:space="preserve">Notes on </w:t>
      </w:r>
      <w:r w:rsidRPr="00BD5C5D">
        <w:rPr>
          <w:rFonts w:ascii="Times New Roman" w:hAnsi="Times New Roman" w:cs="Times New Roman"/>
          <w:i/>
        </w:rPr>
        <w:t xml:space="preserve">Cassettes 100 </w:t>
      </w:r>
      <w:r w:rsidR="00C12976">
        <w:rPr>
          <w:rFonts w:ascii="Times New Roman" w:hAnsi="Times New Roman" w:cs="Times New Roman"/>
        </w:rPr>
        <w:t xml:space="preserve">also </w:t>
      </w:r>
      <w:r w:rsidRPr="00BD5C5D">
        <w:rPr>
          <w:rFonts w:ascii="Times New Roman" w:hAnsi="Times New Roman" w:cs="Times New Roman"/>
        </w:rPr>
        <w:t xml:space="preserve">emphasize the importance of siting it in the “corridors” </w:t>
      </w:r>
      <w:r w:rsidR="0037435E" w:rsidRPr="00BD5C5D">
        <w:rPr>
          <w:rFonts w:ascii="Times New Roman" w:hAnsi="Times New Roman" w:cs="Times New Roman"/>
        </w:rPr>
        <w:t>as a w</w:t>
      </w:r>
      <w:r w:rsidR="00D97677" w:rsidRPr="00BD5C5D">
        <w:rPr>
          <w:rFonts w:ascii="Times New Roman" w:hAnsi="Times New Roman" w:cs="Times New Roman"/>
        </w:rPr>
        <w:t>ay to integrate the “artistic sound world”</w:t>
      </w:r>
      <w:r w:rsidR="0037435E" w:rsidRPr="00BD5C5D">
        <w:rPr>
          <w:rFonts w:ascii="Times New Roman" w:hAnsi="Times New Roman" w:cs="Times New Roman"/>
        </w:rPr>
        <w:t xml:space="preserve"> into public l</w:t>
      </w:r>
      <w:r w:rsidR="00CE581B">
        <w:rPr>
          <w:rFonts w:ascii="Times New Roman" w:hAnsi="Times New Roman" w:cs="Times New Roman"/>
        </w:rPr>
        <w:t>ife. According to the notes</w:t>
      </w:r>
      <w:r w:rsidR="00D97677" w:rsidRPr="00BD5C5D">
        <w:rPr>
          <w:rFonts w:ascii="Times New Roman" w:hAnsi="Times New Roman" w:cs="Times New Roman"/>
        </w:rPr>
        <w:t>:</w:t>
      </w:r>
      <w:r w:rsidRPr="00BD5C5D">
        <w:rPr>
          <w:rFonts w:ascii="Times New Roman" w:hAnsi="Times New Roman" w:cs="Times New Roman"/>
        </w:rPr>
        <w:t xml:space="preserve"> </w:t>
      </w:r>
    </w:p>
    <w:p w14:paraId="5D2FA741" w14:textId="77777777" w:rsidR="00D53D14" w:rsidRPr="00BD5C5D" w:rsidRDefault="00D53D14" w:rsidP="00427280">
      <w:pPr>
        <w:spacing w:line="480" w:lineRule="auto"/>
        <w:ind w:firstLine="720"/>
        <w:contextualSpacing/>
        <w:rPr>
          <w:rFonts w:ascii="Times New Roman" w:hAnsi="Times New Roman" w:cs="Times New Roman"/>
        </w:rPr>
      </w:pPr>
    </w:p>
    <w:p w14:paraId="618795E2" w14:textId="77777777" w:rsidR="00D565BE" w:rsidRPr="00BD5C5D" w:rsidRDefault="00D565BE" w:rsidP="00D565BE">
      <w:pPr>
        <w:spacing w:line="480" w:lineRule="auto"/>
        <w:ind w:left="720" w:firstLine="58"/>
        <w:contextualSpacing/>
        <w:rPr>
          <w:rFonts w:ascii="Times New Roman" w:hAnsi="Times New Roman" w:cs="Times New Roman"/>
        </w:rPr>
      </w:pPr>
      <w:r w:rsidRPr="00BD5C5D">
        <w:rPr>
          <w:rFonts w:ascii="Times New Roman" w:hAnsi="Times New Roman" w:cs="Times New Roman"/>
        </w:rPr>
        <w:t>A music played in corridors rather than on the stage brings artistic sound world into the everyday life of men who work in buildings. At the same time the participation of the public in the production of sound exemplifies the role of the masses in today’s life—in industry, consumption of goods, and political participation.</w:t>
      </w:r>
      <w:r w:rsidRPr="00BD5C5D">
        <w:rPr>
          <w:rStyle w:val="FootnoteReference"/>
          <w:rFonts w:ascii="Times New Roman" w:hAnsi="Times New Roman" w:cs="Times New Roman"/>
        </w:rPr>
        <w:footnoteReference w:id="57"/>
      </w:r>
      <w:r w:rsidRPr="00BD5C5D">
        <w:rPr>
          <w:rFonts w:ascii="Times New Roman" w:hAnsi="Times New Roman" w:cs="Times New Roman"/>
        </w:rPr>
        <w:t xml:space="preserve"> </w:t>
      </w:r>
    </w:p>
    <w:p w14:paraId="298DE05C" w14:textId="77777777" w:rsidR="00D565BE" w:rsidRPr="00BD5C5D" w:rsidRDefault="00D565BE" w:rsidP="00D565BE">
      <w:pPr>
        <w:spacing w:line="480" w:lineRule="auto"/>
        <w:ind w:left="720" w:firstLine="58"/>
        <w:contextualSpacing/>
        <w:rPr>
          <w:rFonts w:ascii="Times New Roman" w:hAnsi="Times New Roman" w:cs="Times New Roman"/>
        </w:rPr>
      </w:pPr>
    </w:p>
    <w:p w14:paraId="418555BC" w14:textId="14A055BE" w:rsidR="00023955" w:rsidRPr="00BD5C5D" w:rsidRDefault="00D53D14" w:rsidP="004953E1">
      <w:pPr>
        <w:spacing w:line="480" w:lineRule="auto"/>
        <w:contextualSpacing/>
        <w:rPr>
          <w:rFonts w:ascii="Times New Roman" w:hAnsi="Times New Roman" w:cs="Times New Roman"/>
        </w:rPr>
      </w:pPr>
      <w:r w:rsidRPr="00BD5C5D">
        <w:rPr>
          <w:rFonts w:ascii="Times New Roman" w:hAnsi="Times New Roman" w:cs="Times New Roman"/>
        </w:rPr>
        <w:t xml:space="preserve">By </w:t>
      </w:r>
      <w:r w:rsidR="00C20703" w:rsidRPr="00BD5C5D">
        <w:rPr>
          <w:rFonts w:ascii="Times New Roman" w:hAnsi="Times New Roman" w:cs="Times New Roman"/>
        </w:rPr>
        <w:t xml:space="preserve">using mass media announcements to procure performers for </w:t>
      </w:r>
      <w:r w:rsidR="00C20703" w:rsidRPr="00BD5C5D">
        <w:rPr>
          <w:rFonts w:ascii="Times New Roman" w:hAnsi="Times New Roman" w:cs="Times New Roman"/>
          <w:i/>
        </w:rPr>
        <w:t xml:space="preserve">Cassettes 100 </w:t>
      </w:r>
      <w:r w:rsidR="00C20703" w:rsidRPr="00BD5C5D">
        <w:rPr>
          <w:rFonts w:ascii="Times New Roman" w:hAnsi="Times New Roman" w:cs="Times New Roman"/>
        </w:rPr>
        <w:t xml:space="preserve">within the space of “every life of men,” Maceda </w:t>
      </w:r>
      <w:r w:rsidR="00892351" w:rsidRPr="00BD5C5D">
        <w:rPr>
          <w:rFonts w:ascii="Times New Roman" w:hAnsi="Times New Roman" w:cs="Times New Roman"/>
        </w:rPr>
        <w:t>positioned</w:t>
      </w:r>
      <w:r w:rsidR="00C20703" w:rsidRPr="00BD5C5D">
        <w:rPr>
          <w:rFonts w:ascii="Times New Roman" w:hAnsi="Times New Roman" w:cs="Times New Roman"/>
        </w:rPr>
        <w:t xml:space="preserve"> </w:t>
      </w:r>
      <w:r w:rsidR="00C20703" w:rsidRPr="00BD5C5D">
        <w:rPr>
          <w:rFonts w:ascii="Times New Roman" w:hAnsi="Times New Roman" w:cs="Times New Roman"/>
          <w:i/>
        </w:rPr>
        <w:t xml:space="preserve">Cassettes 100 </w:t>
      </w:r>
      <w:r w:rsidR="00C20703" w:rsidRPr="00BD5C5D">
        <w:rPr>
          <w:rFonts w:ascii="Times New Roman" w:hAnsi="Times New Roman" w:cs="Times New Roman"/>
        </w:rPr>
        <w:t>as exemplary of the role of the masses in the public realm, including “</w:t>
      </w:r>
      <w:r w:rsidR="006C360A" w:rsidRPr="00BD5C5D">
        <w:rPr>
          <w:rFonts w:ascii="Times New Roman" w:hAnsi="Times New Roman" w:cs="Times New Roman"/>
        </w:rPr>
        <w:t>political participation.</w:t>
      </w:r>
      <w:r w:rsidR="00C20703" w:rsidRPr="00BD5C5D">
        <w:rPr>
          <w:rFonts w:ascii="Times New Roman" w:hAnsi="Times New Roman" w:cs="Times New Roman"/>
        </w:rPr>
        <w:t>”</w:t>
      </w:r>
      <w:r w:rsidR="00D37926" w:rsidRPr="00BD5C5D">
        <w:rPr>
          <w:rStyle w:val="FootnoteReference"/>
          <w:rFonts w:ascii="Times New Roman" w:hAnsi="Times New Roman" w:cs="Times New Roman"/>
        </w:rPr>
        <w:footnoteReference w:id="58"/>
      </w:r>
      <w:r w:rsidR="00D70390" w:rsidRPr="00BD5C5D">
        <w:rPr>
          <w:rFonts w:ascii="Times New Roman" w:hAnsi="Times New Roman" w:cs="Times New Roman"/>
        </w:rPr>
        <w:t xml:space="preserve"> </w:t>
      </w:r>
      <w:r w:rsidR="00023955" w:rsidRPr="00BD5C5D">
        <w:rPr>
          <w:rFonts w:ascii="Times New Roman" w:hAnsi="Times New Roman" w:cs="Times New Roman"/>
        </w:rPr>
        <w:t>Maceda acknowledge</w:t>
      </w:r>
      <w:r w:rsidR="00892351" w:rsidRPr="00BD5C5D">
        <w:rPr>
          <w:rFonts w:ascii="Times New Roman" w:hAnsi="Times New Roman" w:cs="Times New Roman"/>
        </w:rPr>
        <w:t>d</w:t>
      </w:r>
      <w:r w:rsidR="00023955" w:rsidRPr="00BD5C5D">
        <w:rPr>
          <w:rFonts w:ascii="Times New Roman" w:hAnsi="Times New Roman" w:cs="Times New Roman"/>
        </w:rPr>
        <w:t xml:space="preserve"> the potential of the mass of </w:t>
      </w:r>
      <w:r w:rsidR="004E2D1D" w:rsidRPr="00BD5C5D">
        <w:rPr>
          <w:rFonts w:ascii="Times New Roman" w:hAnsi="Times New Roman" w:cs="Times New Roman"/>
        </w:rPr>
        <w:t>sound and bodies</w:t>
      </w:r>
      <w:r w:rsidR="00023955" w:rsidRPr="00BD5C5D">
        <w:rPr>
          <w:rFonts w:ascii="Times New Roman" w:hAnsi="Times New Roman" w:cs="Times New Roman"/>
        </w:rPr>
        <w:t xml:space="preserve"> in </w:t>
      </w:r>
      <w:r w:rsidR="00023955" w:rsidRPr="00BD5C5D">
        <w:rPr>
          <w:rFonts w:ascii="Times New Roman" w:hAnsi="Times New Roman" w:cs="Times New Roman"/>
          <w:i/>
        </w:rPr>
        <w:t xml:space="preserve">Cassettes 100 </w:t>
      </w:r>
      <w:r w:rsidR="00023955" w:rsidRPr="00BD5C5D">
        <w:rPr>
          <w:rFonts w:ascii="Times New Roman" w:hAnsi="Times New Roman" w:cs="Times New Roman"/>
        </w:rPr>
        <w:t xml:space="preserve">set within the controversial </w:t>
      </w:r>
      <w:r w:rsidR="00526EAC" w:rsidRPr="00BD5C5D">
        <w:rPr>
          <w:rFonts w:ascii="Times New Roman" w:hAnsi="Times New Roman" w:cs="Times New Roman"/>
        </w:rPr>
        <w:t>CCP</w:t>
      </w:r>
      <w:r w:rsidR="00A45972" w:rsidRPr="00BD5C5D">
        <w:rPr>
          <w:rFonts w:ascii="Times New Roman" w:hAnsi="Times New Roman" w:cs="Times New Roman"/>
        </w:rPr>
        <w:t xml:space="preserve"> as one that</w:t>
      </w:r>
      <w:r w:rsidR="0069244A" w:rsidRPr="00BD5C5D">
        <w:rPr>
          <w:rFonts w:ascii="Times New Roman" w:hAnsi="Times New Roman" w:cs="Times New Roman"/>
        </w:rPr>
        <w:t xml:space="preserve"> could</w:t>
      </w:r>
      <w:r w:rsidR="006C38D4" w:rsidRPr="00BD5C5D">
        <w:rPr>
          <w:rFonts w:ascii="Times New Roman" w:hAnsi="Times New Roman" w:cs="Times New Roman"/>
        </w:rPr>
        <w:t xml:space="preserve"> resemble</w:t>
      </w:r>
      <w:r w:rsidR="00A45972" w:rsidRPr="00BD5C5D">
        <w:rPr>
          <w:rFonts w:ascii="Times New Roman" w:hAnsi="Times New Roman" w:cs="Times New Roman"/>
        </w:rPr>
        <w:t xml:space="preserve"> political participation</w:t>
      </w:r>
      <w:r w:rsidR="001C0D94" w:rsidRPr="00BD5C5D">
        <w:rPr>
          <w:rFonts w:ascii="Times New Roman" w:hAnsi="Times New Roman" w:cs="Times New Roman"/>
        </w:rPr>
        <w:t xml:space="preserve"> or protest</w:t>
      </w:r>
      <w:r w:rsidR="00A45972" w:rsidRPr="00BD5C5D">
        <w:rPr>
          <w:rFonts w:ascii="Times New Roman" w:hAnsi="Times New Roman" w:cs="Times New Roman"/>
        </w:rPr>
        <w:t xml:space="preserve">. </w:t>
      </w:r>
      <w:r w:rsidR="00315044" w:rsidRPr="00BD5C5D">
        <w:rPr>
          <w:rFonts w:ascii="Times New Roman" w:hAnsi="Times New Roman" w:cs="Times New Roman"/>
        </w:rPr>
        <w:t xml:space="preserve">Including an untrained public </w:t>
      </w:r>
      <w:commentRangeStart w:id="17"/>
      <w:r w:rsidR="00315044" w:rsidRPr="00BD5C5D">
        <w:rPr>
          <w:rFonts w:ascii="Times New Roman" w:hAnsi="Times New Roman" w:cs="Times New Roman"/>
        </w:rPr>
        <w:t xml:space="preserve">into </w:t>
      </w:r>
      <w:commentRangeEnd w:id="17"/>
      <w:r w:rsidR="00966151">
        <w:rPr>
          <w:rStyle w:val="CommentReference"/>
        </w:rPr>
        <w:commentReference w:id="17"/>
      </w:r>
      <w:r w:rsidR="00315044" w:rsidRPr="00BD5C5D">
        <w:rPr>
          <w:rFonts w:ascii="Times New Roman" w:hAnsi="Times New Roman" w:cs="Times New Roman"/>
        </w:rPr>
        <w:t xml:space="preserve">a musical performance within an unconventional space permitted people to eschew the usual codes of behavior for concerts at the institution. </w:t>
      </w:r>
    </w:p>
    <w:p w14:paraId="1DC7D0DB" w14:textId="156F8DF5" w:rsidR="00071C0C" w:rsidRPr="00BD5C5D" w:rsidRDefault="00FE3693" w:rsidP="008F7AA9">
      <w:pPr>
        <w:spacing w:line="480" w:lineRule="auto"/>
        <w:ind w:firstLine="720"/>
        <w:contextualSpacing/>
        <w:rPr>
          <w:rFonts w:ascii="Times New Roman" w:hAnsi="Times New Roman" w:cs="Times New Roman"/>
        </w:rPr>
      </w:pPr>
      <w:r w:rsidRPr="00BD5C5D">
        <w:rPr>
          <w:rFonts w:ascii="Times New Roman" w:hAnsi="Times New Roman" w:cs="Times New Roman"/>
        </w:rPr>
        <w:t xml:space="preserve">Placing </w:t>
      </w:r>
      <w:r w:rsidRPr="00BD5C5D">
        <w:rPr>
          <w:rFonts w:ascii="Times New Roman" w:hAnsi="Times New Roman" w:cs="Times New Roman"/>
          <w:i/>
        </w:rPr>
        <w:t>Cassettes 100</w:t>
      </w:r>
      <w:r w:rsidR="007269F2" w:rsidRPr="00BD5C5D">
        <w:rPr>
          <w:rFonts w:ascii="Times New Roman" w:hAnsi="Times New Roman" w:cs="Times New Roman"/>
        </w:rPr>
        <w:t xml:space="preserve"> outside of the prescribed </w:t>
      </w:r>
      <w:r w:rsidR="001E46A6" w:rsidRPr="00BD5C5D">
        <w:rPr>
          <w:rFonts w:ascii="Times New Roman" w:hAnsi="Times New Roman" w:cs="Times New Roman"/>
        </w:rPr>
        <w:t xml:space="preserve">performance space </w:t>
      </w:r>
      <w:r w:rsidRPr="00BD5C5D">
        <w:rPr>
          <w:rFonts w:ascii="Times New Roman" w:hAnsi="Times New Roman" w:cs="Times New Roman"/>
        </w:rPr>
        <w:t>also elim</w:t>
      </w:r>
      <w:r w:rsidR="0077149D" w:rsidRPr="00BD5C5D">
        <w:rPr>
          <w:rFonts w:ascii="Times New Roman" w:hAnsi="Times New Roman" w:cs="Times New Roman"/>
        </w:rPr>
        <w:t xml:space="preserve">inated the division between </w:t>
      </w:r>
      <w:r w:rsidR="0061198C" w:rsidRPr="00BD5C5D">
        <w:rPr>
          <w:rFonts w:ascii="Times New Roman" w:hAnsi="Times New Roman" w:cs="Times New Roman"/>
        </w:rPr>
        <w:t>performer and viewer</w:t>
      </w:r>
      <w:r w:rsidR="001660FD" w:rsidRPr="00BD5C5D">
        <w:rPr>
          <w:rFonts w:ascii="Times New Roman" w:hAnsi="Times New Roman" w:cs="Times New Roman"/>
        </w:rPr>
        <w:t>. The lack of</w:t>
      </w:r>
      <w:r w:rsidR="00D20EA8" w:rsidRPr="00BD5C5D">
        <w:rPr>
          <w:rFonts w:ascii="Times New Roman" w:hAnsi="Times New Roman" w:cs="Times New Roman"/>
        </w:rPr>
        <w:t xml:space="preserve"> an elevated</w:t>
      </w:r>
      <w:r w:rsidR="001660FD" w:rsidRPr="00BD5C5D">
        <w:rPr>
          <w:rFonts w:ascii="Times New Roman" w:hAnsi="Times New Roman" w:cs="Times New Roman"/>
        </w:rPr>
        <w:t xml:space="preserve"> stage removed the</w:t>
      </w:r>
      <w:r w:rsidR="00645339" w:rsidRPr="00BD5C5D">
        <w:rPr>
          <w:rFonts w:ascii="Times New Roman" w:hAnsi="Times New Roman" w:cs="Times New Roman"/>
        </w:rPr>
        <w:t xml:space="preserve"> spotlight from the performers </w:t>
      </w:r>
      <w:commentRangeStart w:id="18"/>
      <w:r w:rsidR="00645339" w:rsidRPr="00BD5C5D">
        <w:rPr>
          <w:rFonts w:ascii="Times New Roman" w:hAnsi="Times New Roman" w:cs="Times New Roman"/>
        </w:rPr>
        <w:t xml:space="preserve">and their visibility </w:t>
      </w:r>
      <w:commentRangeEnd w:id="18"/>
      <w:r w:rsidR="00966151">
        <w:rPr>
          <w:rStyle w:val="CommentReference"/>
        </w:rPr>
        <w:commentReference w:id="18"/>
      </w:r>
      <w:r w:rsidR="00004DD8" w:rsidRPr="00BD5C5D">
        <w:rPr>
          <w:rFonts w:ascii="Times New Roman" w:hAnsi="Times New Roman" w:cs="Times New Roman"/>
        </w:rPr>
        <w:t xml:space="preserve">as everyone </w:t>
      </w:r>
      <w:r w:rsidR="000865C3" w:rsidRPr="00BD5C5D">
        <w:rPr>
          <w:rFonts w:ascii="Times New Roman" w:hAnsi="Times New Roman" w:cs="Times New Roman"/>
        </w:rPr>
        <w:t>was encouraged to mingle</w:t>
      </w:r>
      <w:r w:rsidR="00004DD8" w:rsidRPr="00BD5C5D">
        <w:rPr>
          <w:rFonts w:ascii="Times New Roman" w:hAnsi="Times New Roman" w:cs="Times New Roman"/>
        </w:rPr>
        <w:t xml:space="preserve"> together </w:t>
      </w:r>
      <w:r w:rsidR="00966151">
        <w:rPr>
          <w:rFonts w:ascii="Times New Roman" w:hAnsi="Times New Roman" w:cs="Times New Roman"/>
        </w:rPr>
        <w:t xml:space="preserve">in the </w:t>
      </w:r>
      <w:r w:rsidR="00CF71C1" w:rsidRPr="00BD5C5D">
        <w:rPr>
          <w:rFonts w:ascii="Times New Roman" w:hAnsi="Times New Roman" w:cs="Times New Roman"/>
        </w:rPr>
        <w:t>CCP’s</w:t>
      </w:r>
      <w:r w:rsidR="00004DD8" w:rsidRPr="00BD5C5D">
        <w:rPr>
          <w:rFonts w:ascii="Times New Roman" w:hAnsi="Times New Roman" w:cs="Times New Roman"/>
        </w:rPr>
        <w:t xml:space="preserve"> lobby</w:t>
      </w:r>
      <w:r w:rsidR="00CF71C1" w:rsidRPr="00BD5C5D">
        <w:rPr>
          <w:rFonts w:ascii="Times New Roman" w:hAnsi="Times New Roman" w:cs="Times New Roman"/>
        </w:rPr>
        <w:t xml:space="preserve"> during </w:t>
      </w:r>
      <w:r w:rsidR="00CF71C1" w:rsidRPr="00BD5C5D">
        <w:rPr>
          <w:rFonts w:ascii="Times New Roman" w:hAnsi="Times New Roman" w:cs="Times New Roman"/>
          <w:i/>
        </w:rPr>
        <w:t>Cassettes 100</w:t>
      </w:r>
      <w:r w:rsidRPr="00BD5C5D">
        <w:rPr>
          <w:rFonts w:ascii="Times New Roman" w:hAnsi="Times New Roman" w:cs="Times New Roman"/>
        </w:rPr>
        <w:t xml:space="preserve">. </w:t>
      </w:r>
      <w:r w:rsidR="008D68A2" w:rsidRPr="00BD5C5D">
        <w:rPr>
          <w:rFonts w:ascii="Times New Roman" w:hAnsi="Times New Roman" w:cs="Times New Roman"/>
        </w:rPr>
        <w:t>Volunteer</w:t>
      </w:r>
      <w:r w:rsidR="00D32524" w:rsidRPr="00BD5C5D">
        <w:rPr>
          <w:rFonts w:ascii="Times New Roman" w:hAnsi="Times New Roman" w:cs="Times New Roman"/>
        </w:rPr>
        <w:t xml:space="preserve"> performers and audi</w:t>
      </w:r>
      <w:r w:rsidR="004160C5" w:rsidRPr="00BD5C5D">
        <w:rPr>
          <w:rFonts w:ascii="Times New Roman" w:hAnsi="Times New Roman" w:cs="Times New Roman"/>
        </w:rPr>
        <w:t>ence members</w:t>
      </w:r>
      <w:r w:rsidR="00FB6C48" w:rsidRPr="00BD5C5D">
        <w:rPr>
          <w:rFonts w:ascii="Times New Roman" w:hAnsi="Times New Roman" w:cs="Times New Roman"/>
        </w:rPr>
        <w:t xml:space="preserve"> </w:t>
      </w:r>
      <w:r w:rsidR="008C7148" w:rsidRPr="00BD5C5D">
        <w:rPr>
          <w:rFonts w:ascii="Times New Roman" w:hAnsi="Times New Roman" w:cs="Times New Roman"/>
        </w:rPr>
        <w:t>fluct</w:t>
      </w:r>
      <w:r w:rsidR="00280B46" w:rsidRPr="00BD5C5D">
        <w:rPr>
          <w:rFonts w:ascii="Times New Roman" w:hAnsi="Times New Roman" w:cs="Times New Roman"/>
        </w:rPr>
        <w:t xml:space="preserve">uated in </w:t>
      </w:r>
      <w:r w:rsidR="00280B46" w:rsidRPr="00BD5C5D">
        <w:rPr>
          <w:rFonts w:ascii="Times New Roman" w:hAnsi="Times New Roman" w:cs="Times New Roman"/>
        </w:rPr>
        <w:lastRenderedPageBreak/>
        <w:t>and out of</w:t>
      </w:r>
      <w:r w:rsidR="008F1DFE" w:rsidRPr="00BD5C5D">
        <w:rPr>
          <w:rFonts w:ascii="Times New Roman" w:hAnsi="Times New Roman" w:cs="Times New Roman"/>
        </w:rPr>
        <w:t xml:space="preserve"> being seen and not seen</w:t>
      </w:r>
      <w:r w:rsidR="007925B8" w:rsidRPr="00BD5C5D">
        <w:rPr>
          <w:rFonts w:ascii="Times New Roman" w:hAnsi="Times New Roman" w:cs="Times New Roman"/>
        </w:rPr>
        <w:t xml:space="preserve"> as lights flashed around them</w:t>
      </w:r>
      <w:r w:rsidR="00363F66" w:rsidRPr="00BD5C5D">
        <w:rPr>
          <w:rFonts w:ascii="Times New Roman" w:hAnsi="Times New Roman" w:cs="Times New Roman"/>
        </w:rPr>
        <w:t>;</w:t>
      </w:r>
      <w:r w:rsidR="00280B46" w:rsidRPr="00BD5C5D">
        <w:rPr>
          <w:rFonts w:ascii="Times New Roman" w:hAnsi="Times New Roman" w:cs="Times New Roman"/>
        </w:rPr>
        <w:t xml:space="preserve"> everyone participated in watching and being watched.</w:t>
      </w:r>
      <w:r w:rsidRPr="00BD5C5D">
        <w:rPr>
          <w:rFonts w:ascii="Times New Roman" w:hAnsi="Times New Roman" w:cs="Times New Roman"/>
        </w:rPr>
        <w:t xml:space="preserve"> </w:t>
      </w:r>
      <w:r w:rsidR="00372052" w:rsidRPr="00BD5C5D">
        <w:rPr>
          <w:rFonts w:ascii="Times New Roman" w:hAnsi="Times New Roman" w:cs="Times New Roman"/>
        </w:rPr>
        <w:t xml:space="preserve">Being off the stage generated the </w:t>
      </w:r>
      <w:commentRangeStart w:id="19"/>
      <w:r w:rsidR="00372052" w:rsidRPr="00BD5C5D">
        <w:rPr>
          <w:rFonts w:ascii="Times New Roman" w:hAnsi="Times New Roman" w:cs="Times New Roman"/>
        </w:rPr>
        <w:t xml:space="preserve">potential for </w:t>
      </w:r>
      <w:commentRangeEnd w:id="19"/>
      <w:r w:rsidR="00966151">
        <w:rPr>
          <w:rStyle w:val="CommentReference"/>
        </w:rPr>
        <w:commentReference w:id="19"/>
      </w:r>
      <w:r w:rsidRPr="00BD5C5D">
        <w:rPr>
          <w:rFonts w:ascii="Times New Roman" w:hAnsi="Times New Roman" w:cs="Times New Roman"/>
        </w:rPr>
        <w:t>anonymity necessary for people to move in and out of affiliations</w:t>
      </w:r>
      <w:r w:rsidR="00834FBD" w:rsidRPr="00BD5C5D">
        <w:rPr>
          <w:rFonts w:ascii="Times New Roman" w:hAnsi="Times New Roman" w:cs="Times New Roman"/>
        </w:rPr>
        <w:t xml:space="preserve"> as e</w:t>
      </w:r>
      <w:r w:rsidR="008B3832" w:rsidRPr="00BD5C5D">
        <w:rPr>
          <w:rFonts w:ascii="Times New Roman" w:hAnsi="Times New Roman" w:cs="Times New Roman"/>
        </w:rPr>
        <w:t>v</w:t>
      </w:r>
      <w:r w:rsidR="00834FBD" w:rsidRPr="00BD5C5D">
        <w:rPr>
          <w:rFonts w:ascii="Times New Roman" w:hAnsi="Times New Roman" w:cs="Times New Roman"/>
        </w:rPr>
        <w:t>eryone</w:t>
      </w:r>
      <w:r w:rsidR="00612CBB" w:rsidRPr="00BD5C5D">
        <w:rPr>
          <w:rFonts w:ascii="Times New Roman" w:hAnsi="Times New Roman" w:cs="Times New Roman"/>
        </w:rPr>
        <w:t xml:space="preserve"> in the happening</w:t>
      </w:r>
      <w:r w:rsidR="006B5110" w:rsidRPr="00BD5C5D">
        <w:rPr>
          <w:rFonts w:ascii="Times New Roman" w:hAnsi="Times New Roman" w:cs="Times New Roman"/>
        </w:rPr>
        <w:t xml:space="preserve"> oscillated between being a</w:t>
      </w:r>
      <w:r w:rsidR="008B3832" w:rsidRPr="00BD5C5D">
        <w:rPr>
          <w:rFonts w:ascii="Times New Roman" w:hAnsi="Times New Roman" w:cs="Times New Roman"/>
        </w:rPr>
        <w:t xml:space="preserve">n active performer and a passive viewer. </w:t>
      </w:r>
      <w:r w:rsidRPr="00BD5C5D">
        <w:rPr>
          <w:rFonts w:ascii="Times New Roman" w:hAnsi="Times New Roman" w:cs="Times New Roman"/>
        </w:rPr>
        <w:t xml:space="preserve"> </w:t>
      </w:r>
    </w:p>
    <w:p w14:paraId="13E2F115" w14:textId="6A1A0AB6" w:rsidR="00756434" w:rsidRPr="00633C6D" w:rsidRDefault="00FE3693" w:rsidP="008F7AA9">
      <w:pPr>
        <w:spacing w:line="480" w:lineRule="auto"/>
        <w:ind w:firstLine="720"/>
        <w:contextualSpacing/>
        <w:rPr>
          <w:rFonts w:ascii="Times New Roman" w:hAnsi="Times New Roman" w:cs="Times New Roman"/>
          <w:color w:val="4F81BD" w:themeColor="accent1"/>
        </w:rPr>
      </w:pPr>
      <w:r>
        <w:rPr>
          <w:rFonts w:ascii="Times New Roman" w:hAnsi="Times New Roman" w:cs="Times New Roman"/>
        </w:rPr>
        <w:t xml:space="preserve">Maceda’s siting of </w:t>
      </w:r>
      <w:r>
        <w:rPr>
          <w:rFonts w:ascii="Times New Roman" w:hAnsi="Times New Roman" w:cs="Times New Roman"/>
          <w:i/>
        </w:rPr>
        <w:t>Cassettes 100</w:t>
      </w:r>
      <w:r w:rsidRPr="00AE0C64">
        <w:rPr>
          <w:rFonts w:ascii="Times New Roman" w:hAnsi="Times New Roman" w:cs="Times New Roman"/>
        </w:rPr>
        <w:t xml:space="preserve"> </w:t>
      </w:r>
      <w:r w:rsidR="00320EC0">
        <w:rPr>
          <w:rFonts w:ascii="Times New Roman" w:hAnsi="Times New Roman" w:cs="Times New Roman"/>
        </w:rPr>
        <w:t>in the</w:t>
      </w:r>
      <w:r w:rsidR="009A66B0">
        <w:rPr>
          <w:rFonts w:ascii="Times New Roman" w:hAnsi="Times New Roman" w:cs="Times New Roman"/>
        </w:rPr>
        <w:t xml:space="preserve"> corridors and lobby of the CCP</w:t>
      </w:r>
      <w:r w:rsidR="00D46AB0">
        <w:rPr>
          <w:rFonts w:ascii="Times New Roman" w:hAnsi="Times New Roman" w:cs="Times New Roman"/>
        </w:rPr>
        <w:t xml:space="preserve"> rather than its </w:t>
      </w:r>
      <w:r w:rsidR="008F0E90">
        <w:rPr>
          <w:rFonts w:ascii="Times New Roman" w:hAnsi="Times New Roman" w:cs="Times New Roman"/>
        </w:rPr>
        <w:t xml:space="preserve">carefully </w:t>
      </w:r>
      <w:r w:rsidR="00D46AB0">
        <w:rPr>
          <w:rFonts w:ascii="Times New Roman" w:hAnsi="Times New Roman" w:cs="Times New Roman"/>
        </w:rPr>
        <w:t xml:space="preserve">engineered theater </w:t>
      </w:r>
      <w:r w:rsidR="00B50E22">
        <w:rPr>
          <w:rFonts w:ascii="Times New Roman" w:hAnsi="Times New Roman" w:cs="Times New Roman"/>
        </w:rPr>
        <w:t>permitted</w:t>
      </w:r>
      <w:r w:rsidRPr="00AE0C64">
        <w:rPr>
          <w:rFonts w:ascii="Times New Roman" w:hAnsi="Times New Roman" w:cs="Times New Roman"/>
        </w:rPr>
        <w:t xml:space="preserve"> people</w:t>
      </w:r>
      <w:r w:rsidR="00B50E22">
        <w:rPr>
          <w:rFonts w:ascii="Times New Roman" w:hAnsi="Times New Roman" w:cs="Times New Roman"/>
        </w:rPr>
        <w:t xml:space="preserve"> to further contemplate how they could also position</w:t>
      </w:r>
      <w:r w:rsidR="00AF6835">
        <w:rPr>
          <w:rFonts w:ascii="Times New Roman" w:hAnsi="Times New Roman" w:cs="Times New Roman"/>
        </w:rPr>
        <w:t xml:space="preserve"> themselves in</w:t>
      </w:r>
      <w:r w:rsidRPr="00AE0C64">
        <w:rPr>
          <w:rFonts w:ascii="Times New Roman" w:hAnsi="Times New Roman" w:cs="Times New Roman"/>
        </w:rPr>
        <w:t xml:space="preserve"> physical</w:t>
      </w:r>
      <w:r>
        <w:rPr>
          <w:rFonts w:ascii="Times New Roman" w:hAnsi="Times New Roman" w:cs="Times New Roman"/>
        </w:rPr>
        <w:t xml:space="preserve"> and</w:t>
      </w:r>
      <w:r w:rsidRPr="00AE0C64">
        <w:rPr>
          <w:rFonts w:ascii="Times New Roman" w:hAnsi="Times New Roman" w:cs="Times New Roman"/>
        </w:rPr>
        <w:t xml:space="preserve"> metaphorical structures of power </w:t>
      </w:r>
      <w:r>
        <w:rPr>
          <w:rFonts w:ascii="Times New Roman" w:hAnsi="Times New Roman" w:cs="Times New Roman"/>
        </w:rPr>
        <w:t xml:space="preserve">in </w:t>
      </w:r>
      <w:r w:rsidRPr="00AE0C64">
        <w:rPr>
          <w:rFonts w:ascii="Times New Roman" w:hAnsi="Times New Roman" w:cs="Times New Roman"/>
        </w:rPr>
        <w:t>non-complicit</w:t>
      </w:r>
      <w:r w:rsidR="009C2DAF">
        <w:rPr>
          <w:rFonts w:ascii="Times New Roman" w:hAnsi="Times New Roman" w:cs="Times New Roman"/>
        </w:rPr>
        <w:t>, but not immediately</w:t>
      </w:r>
      <w:r>
        <w:rPr>
          <w:rFonts w:ascii="Times New Roman" w:hAnsi="Times New Roman" w:cs="Times New Roman"/>
        </w:rPr>
        <w:t xml:space="preserve"> critical</w:t>
      </w:r>
      <w:r w:rsidRPr="00AE0C64">
        <w:rPr>
          <w:rFonts w:ascii="Times New Roman" w:hAnsi="Times New Roman" w:cs="Times New Roman"/>
        </w:rPr>
        <w:t xml:space="preserve"> </w:t>
      </w:r>
      <w:r>
        <w:rPr>
          <w:rFonts w:ascii="Times New Roman" w:hAnsi="Times New Roman" w:cs="Times New Roman"/>
        </w:rPr>
        <w:t xml:space="preserve">ways. </w:t>
      </w:r>
      <w:r w:rsidR="00402016">
        <w:rPr>
          <w:rFonts w:ascii="Times New Roman" w:hAnsi="Times New Roman" w:cs="Times New Roman"/>
        </w:rPr>
        <w:t>He</w:t>
      </w:r>
      <w:r w:rsidR="009C2DAF" w:rsidRPr="00823B6E">
        <w:rPr>
          <w:rFonts w:ascii="Times New Roman" w:hAnsi="Times New Roman" w:cs="Times New Roman"/>
        </w:rPr>
        <w:t xml:space="preserve"> create</w:t>
      </w:r>
      <w:r w:rsidR="009C2DAF">
        <w:rPr>
          <w:rFonts w:ascii="Times New Roman" w:hAnsi="Times New Roman" w:cs="Times New Roman"/>
        </w:rPr>
        <w:t xml:space="preserve">d a participatory </w:t>
      </w:r>
      <w:r w:rsidR="009C2DAF" w:rsidRPr="00823B6E">
        <w:rPr>
          <w:rFonts w:ascii="Times New Roman" w:hAnsi="Times New Roman" w:cs="Times New Roman"/>
        </w:rPr>
        <w:t xml:space="preserve">space </w:t>
      </w:r>
      <w:r w:rsidR="009C2DAF">
        <w:rPr>
          <w:rFonts w:ascii="Times New Roman" w:hAnsi="Times New Roman" w:cs="Times New Roman"/>
        </w:rPr>
        <w:t>in which the outside world and all its noises—</w:t>
      </w:r>
      <w:r w:rsidR="009C2DAF" w:rsidRPr="00823B6E">
        <w:rPr>
          <w:rFonts w:ascii="Times New Roman" w:hAnsi="Times New Roman" w:cs="Times New Roman"/>
        </w:rPr>
        <w:t>antithetical to</w:t>
      </w:r>
      <w:r w:rsidR="009C2DAF">
        <w:rPr>
          <w:rFonts w:ascii="Times New Roman" w:hAnsi="Times New Roman" w:cs="Times New Roman"/>
        </w:rPr>
        <w:t xml:space="preserve"> the ideals of Marcoses</w:t>
      </w:r>
      <w:r w:rsidR="009C2DAF" w:rsidRPr="00823B6E">
        <w:rPr>
          <w:rFonts w:ascii="Times New Roman" w:hAnsi="Times New Roman" w:cs="Times New Roman"/>
        </w:rPr>
        <w:t xml:space="preserve"> exemplified by the command of reverberation in the</w:t>
      </w:r>
      <w:r w:rsidR="009C2DAF">
        <w:rPr>
          <w:rFonts w:ascii="Times New Roman" w:hAnsi="Times New Roman" w:cs="Times New Roman"/>
        </w:rPr>
        <w:t xml:space="preserve"> CCP Main Theater—mig</w:t>
      </w:r>
      <w:r w:rsidR="008E2C61">
        <w:rPr>
          <w:rFonts w:ascii="Times New Roman" w:hAnsi="Times New Roman" w:cs="Times New Roman"/>
        </w:rPr>
        <w:t>ht be incorporated into the happening</w:t>
      </w:r>
      <w:r w:rsidR="009C2DAF">
        <w:rPr>
          <w:rFonts w:ascii="Times New Roman" w:hAnsi="Times New Roman" w:cs="Times New Roman"/>
        </w:rPr>
        <w:t>.</w:t>
      </w:r>
      <w:r w:rsidR="00AE146D">
        <w:rPr>
          <w:rFonts w:ascii="Times New Roman" w:hAnsi="Times New Roman" w:cs="Times New Roman"/>
          <w:i/>
        </w:rPr>
        <w:t xml:space="preserve"> </w:t>
      </w:r>
      <w:r w:rsidR="001A1029">
        <w:rPr>
          <w:rFonts w:ascii="Times New Roman" w:hAnsi="Times New Roman" w:cs="Times New Roman"/>
          <w:i/>
        </w:rPr>
        <w:t>Cassettes 100</w:t>
      </w:r>
      <w:r w:rsidR="001A1029">
        <w:rPr>
          <w:rFonts w:ascii="Times New Roman" w:hAnsi="Times New Roman" w:cs="Times New Roman"/>
        </w:rPr>
        <w:t xml:space="preserve"> interfered with the building’s function as an acoustical marvel and a symbol of Philippine modernity. Though </w:t>
      </w:r>
      <w:r w:rsidR="001A1029">
        <w:rPr>
          <w:rFonts w:ascii="Times New Roman" w:hAnsi="Times New Roman" w:cs="Times New Roman"/>
          <w:i/>
        </w:rPr>
        <w:t xml:space="preserve">Cassettes 100 </w:t>
      </w:r>
      <w:r w:rsidR="001A1029">
        <w:rPr>
          <w:rFonts w:ascii="Times New Roman" w:hAnsi="Times New Roman" w:cs="Times New Roman"/>
        </w:rPr>
        <w:t>made use of the Cultural Center’s infrastructure and space, it did so outside of the place prescribed for musical performances.</w:t>
      </w:r>
      <w:r w:rsidR="005B6F5D">
        <w:rPr>
          <w:rFonts w:ascii="Times New Roman" w:hAnsi="Times New Roman" w:cs="Times New Roman"/>
        </w:rPr>
        <w:t xml:space="preserve"> </w:t>
      </w:r>
    </w:p>
    <w:p w14:paraId="06636DAB" w14:textId="77777777" w:rsidR="008F7AA9" w:rsidRPr="008F7AA9" w:rsidRDefault="008F7AA9" w:rsidP="008F7AA9">
      <w:pPr>
        <w:spacing w:line="480" w:lineRule="auto"/>
        <w:ind w:firstLine="720"/>
        <w:contextualSpacing/>
        <w:rPr>
          <w:rFonts w:ascii="Times New Roman" w:hAnsi="Times New Roman" w:cs="Times New Roman"/>
          <w:color w:val="4F81BD" w:themeColor="accent1"/>
        </w:rPr>
      </w:pPr>
    </w:p>
    <w:p w14:paraId="044769EE" w14:textId="6E54E88B" w:rsidR="00756434" w:rsidRPr="006F697B" w:rsidRDefault="004533CC" w:rsidP="00986EDF">
      <w:pPr>
        <w:spacing w:line="480" w:lineRule="auto"/>
        <w:contextualSpacing/>
        <w:rPr>
          <w:rFonts w:ascii="Times New Roman" w:hAnsi="Times New Roman" w:cs="Times New Roman"/>
          <w:b/>
        </w:rPr>
      </w:pPr>
      <w:r w:rsidRPr="006F697B">
        <w:rPr>
          <w:rFonts w:ascii="Times New Roman" w:hAnsi="Times New Roman" w:cs="Times New Roman"/>
          <w:b/>
        </w:rPr>
        <w:t xml:space="preserve">The </w:t>
      </w:r>
      <w:r w:rsidR="00256840" w:rsidRPr="006F697B">
        <w:rPr>
          <w:rFonts w:ascii="Times New Roman" w:hAnsi="Times New Roman" w:cs="Times New Roman"/>
          <w:b/>
        </w:rPr>
        <w:t xml:space="preserve">Cassette and The Drone </w:t>
      </w:r>
      <w:r w:rsidR="00F64696" w:rsidRPr="006F697B">
        <w:rPr>
          <w:rFonts w:ascii="Times New Roman" w:hAnsi="Times New Roman" w:cs="Times New Roman"/>
          <w:b/>
        </w:rPr>
        <w:t xml:space="preserve"> </w:t>
      </w:r>
    </w:p>
    <w:p w14:paraId="4F32CB4D" w14:textId="76DF1118" w:rsidR="005B5947" w:rsidRDefault="008673CC" w:rsidP="005B5947">
      <w:pPr>
        <w:spacing w:line="480" w:lineRule="auto"/>
        <w:ind w:firstLine="720"/>
        <w:contextualSpacing/>
        <w:rPr>
          <w:rFonts w:ascii="Times New Roman" w:hAnsi="Times New Roman" w:cs="Times New Roman"/>
        </w:rPr>
      </w:pPr>
      <w:r>
        <w:rPr>
          <w:rFonts w:ascii="Times New Roman" w:hAnsi="Times New Roman" w:cs="Times New Roman"/>
        </w:rPr>
        <w:t xml:space="preserve">Locating </w:t>
      </w:r>
      <w:r>
        <w:rPr>
          <w:rFonts w:ascii="Times New Roman" w:hAnsi="Times New Roman" w:cs="Times New Roman"/>
          <w:i/>
        </w:rPr>
        <w:t xml:space="preserve">Cassettes 100 </w:t>
      </w:r>
      <w:r w:rsidR="00FA0ECA">
        <w:rPr>
          <w:rFonts w:ascii="Times New Roman" w:hAnsi="Times New Roman" w:cs="Times New Roman"/>
        </w:rPr>
        <w:t>in areas</w:t>
      </w:r>
      <w:r w:rsidR="00CB1245">
        <w:rPr>
          <w:rFonts w:ascii="Times New Roman" w:hAnsi="Times New Roman" w:cs="Times New Roman"/>
        </w:rPr>
        <w:t xml:space="preserve"> immediately</w:t>
      </w:r>
      <w:r w:rsidR="000D3437">
        <w:rPr>
          <w:rFonts w:ascii="Times New Roman" w:hAnsi="Times New Roman" w:cs="Times New Roman"/>
        </w:rPr>
        <w:t xml:space="preserve"> </w:t>
      </w:r>
      <w:r>
        <w:rPr>
          <w:rFonts w:ascii="Times New Roman" w:hAnsi="Times New Roman" w:cs="Times New Roman"/>
        </w:rPr>
        <w:t>outside of the Main Theater was not Maceda’s only rejection o</w:t>
      </w:r>
      <w:r w:rsidR="00365F94">
        <w:rPr>
          <w:rFonts w:ascii="Times New Roman" w:hAnsi="Times New Roman" w:cs="Times New Roman"/>
        </w:rPr>
        <w:t>f the CCP as an acoustical feat. H</w:t>
      </w:r>
      <w:r>
        <w:rPr>
          <w:rFonts w:ascii="Times New Roman" w:hAnsi="Times New Roman" w:cs="Times New Roman"/>
        </w:rPr>
        <w:t>is inclusion of one hund</w:t>
      </w:r>
      <w:r w:rsidR="00564E80">
        <w:rPr>
          <w:rFonts w:ascii="Times New Roman" w:hAnsi="Times New Roman" w:cs="Times New Roman"/>
        </w:rPr>
        <w:t>red cassettes also spurned the</w:t>
      </w:r>
      <w:r w:rsidR="00142585">
        <w:rPr>
          <w:rFonts w:ascii="Times New Roman" w:hAnsi="Times New Roman" w:cs="Times New Roman"/>
        </w:rPr>
        <w:t xml:space="preserve"> technological advancements</w:t>
      </w:r>
      <w:r w:rsidR="00572047">
        <w:rPr>
          <w:rFonts w:ascii="Times New Roman" w:hAnsi="Times New Roman" w:cs="Times New Roman"/>
        </w:rPr>
        <w:t xml:space="preserve"> intended to bring</w:t>
      </w:r>
      <w:r w:rsidR="00F81BA1">
        <w:rPr>
          <w:rFonts w:ascii="Times New Roman" w:hAnsi="Times New Roman" w:cs="Times New Roman"/>
        </w:rPr>
        <w:t xml:space="preserve"> t</w:t>
      </w:r>
      <w:r w:rsidR="00A4140F">
        <w:rPr>
          <w:rFonts w:ascii="Times New Roman" w:hAnsi="Times New Roman" w:cs="Times New Roman"/>
        </w:rPr>
        <w:t xml:space="preserve">he vibrant sound of local and foreign live music </w:t>
      </w:r>
      <w:r w:rsidR="00572047">
        <w:rPr>
          <w:rFonts w:ascii="Times New Roman" w:hAnsi="Times New Roman" w:cs="Times New Roman"/>
        </w:rPr>
        <w:t>to the Philippine people</w:t>
      </w:r>
      <w:r w:rsidR="00183792">
        <w:rPr>
          <w:rFonts w:ascii="Times New Roman" w:hAnsi="Times New Roman" w:cs="Times New Roman"/>
        </w:rPr>
        <w:t>. These included</w:t>
      </w:r>
      <w:r w:rsidR="00F81BA1">
        <w:rPr>
          <w:rFonts w:ascii="Times New Roman" w:hAnsi="Times New Roman" w:cs="Times New Roman"/>
        </w:rPr>
        <w:t xml:space="preserve"> performances</w:t>
      </w:r>
      <w:r w:rsidR="00426906">
        <w:rPr>
          <w:rFonts w:ascii="Times New Roman" w:hAnsi="Times New Roman" w:cs="Times New Roman"/>
        </w:rPr>
        <w:t xml:space="preserve"> such as </w:t>
      </w:r>
      <w:r w:rsidR="00183792">
        <w:rPr>
          <w:rFonts w:ascii="Times New Roman" w:hAnsi="Times New Roman" w:cs="Times New Roman"/>
        </w:rPr>
        <w:t xml:space="preserve">ones by </w:t>
      </w:r>
      <w:r w:rsidR="00426906">
        <w:rPr>
          <w:rFonts w:ascii="Times New Roman" w:hAnsi="Times New Roman" w:cs="Times New Roman"/>
        </w:rPr>
        <w:t>the London Philharmonic</w:t>
      </w:r>
      <w:r w:rsidR="00130FEF">
        <w:rPr>
          <w:rFonts w:ascii="Times New Roman" w:hAnsi="Times New Roman" w:cs="Times New Roman"/>
        </w:rPr>
        <w:t>, whose members described the</w:t>
      </w:r>
      <w:r w:rsidR="00901B9E">
        <w:rPr>
          <w:rFonts w:ascii="Times New Roman" w:hAnsi="Times New Roman" w:cs="Times New Roman"/>
        </w:rPr>
        <w:t xml:space="preserve"> Main Theater</w:t>
      </w:r>
      <w:r w:rsidR="00426906">
        <w:rPr>
          <w:rFonts w:ascii="Times New Roman" w:hAnsi="Times New Roman" w:cs="Times New Roman"/>
        </w:rPr>
        <w:t xml:space="preserve"> </w:t>
      </w:r>
      <w:r w:rsidR="00173DCC">
        <w:rPr>
          <w:rFonts w:ascii="Times New Roman" w:hAnsi="Times New Roman" w:cs="Times New Roman"/>
        </w:rPr>
        <w:t>as</w:t>
      </w:r>
      <w:r w:rsidR="00AD4F57">
        <w:rPr>
          <w:rFonts w:ascii="Times New Roman" w:hAnsi="Times New Roman" w:cs="Times New Roman"/>
        </w:rPr>
        <w:t xml:space="preserve"> </w:t>
      </w:r>
      <w:r w:rsidR="00426906">
        <w:rPr>
          <w:rFonts w:ascii="Times New Roman" w:hAnsi="Times New Roman" w:cs="Times New Roman"/>
        </w:rPr>
        <w:t>“</w:t>
      </w:r>
      <w:r w:rsidR="00426906" w:rsidRPr="00077B0F">
        <w:rPr>
          <w:rFonts w:ascii="Times New Roman" w:hAnsi="Times New Roman" w:cs="Times New Roman"/>
        </w:rPr>
        <w:t>acoustically the best they have performed in.”</w:t>
      </w:r>
      <w:r w:rsidR="00426906" w:rsidRPr="00077B0F">
        <w:rPr>
          <w:rStyle w:val="FootnoteReference"/>
          <w:rFonts w:ascii="Times New Roman" w:hAnsi="Times New Roman" w:cs="Times New Roman"/>
        </w:rPr>
        <w:footnoteReference w:id="59"/>
      </w:r>
      <w:r w:rsidR="009764A6">
        <w:rPr>
          <w:rFonts w:ascii="Times New Roman" w:hAnsi="Times New Roman" w:cs="Times New Roman"/>
        </w:rPr>
        <w:t xml:space="preserve"> </w:t>
      </w:r>
      <w:r w:rsidR="009058C8">
        <w:rPr>
          <w:rFonts w:ascii="Times New Roman" w:hAnsi="Times New Roman" w:cs="Times New Roman"/>
        </w:rPr>
        <w:t>As an ethnomusicologist, Maceda was</w:t>
      </w:r>
      <w:r w:rsidR="00A11E57">
        <w:rPr>
          <w:rFonts w:ascii="Times New Roman" w:hAnsi="Times New Roman" w:cs="Times New Roman"/>
        </w:rPr>
        <w:t xml:space="preserve"> also</w:t>
      </w:r>
      <w:r w:rsidR="009058C8">
        <w:rPr>
          <w:rFonts w:ascii="Times New Roman" w:hAnsi="Times New Roman" w:cs="Times New Roman"/>
        </w:rPr>
        <w:t xml:space="preserve"> fond of </w:t>
      </w:r>
      <w:r w:rsidR="0091405E">
        <w:rPr>
          <w:rFonts w:ascii="Times New Roman" w:hAnsi="Times New Roman" w:cs="Times New Roman"/>
        </w:rPr>
        <w:t xml:space="preserve">tape recording’s </w:t>
      </w:r>
      <w:r w:rsidR="003A6A3D">
        <w:rPr>
          <w:rFonts w:ascii="Times New Roman" w:hAnsi="Times New Roman" w:cs="Times New Roman"/>
        </w:rPr>
        <w:t>capacity to document and disseminate</w:t>
      </w:r>
      <w:r w:rsidR="00695640">
        <w:rPr>
          <w:rFonts w:ascii="Times New Roman" w:hAnsi="Times New Roman" w:cs="Times New Roman"/>
        </w:rPr>
        <w:t xml:space="preserve"> “a comprehensive connection with the past”—particularly </w:t>
      </w:r>
      <w:r w:rsidR="00695640">
        <w:rPr>
          <w:rFonts w:ascii="Times New Roman" w:hAnsi="Times New Roman" w:cs="Times New Roman"/>
        </w:rPr>
        <w:lastRenderedPageBreak/>
        <w:t>of music</w:t>
      </w:r>
      <w:r w:rsidR="00723E30">
        <w:rPr>
          <w:rFonts w:ascii="Times New Roman" w:hAnsi="Times New Roman" w:cs="Times New Roman"/>
        </w:rPr>
        <w:t>al practices that were slowly disappearing in the Philippine provinces</w:t>
      </w:r>
      <w:r w:rsidR="004A009D">
        <w:rPr>
          <w:rFonts w:ascii="Times New Roman" w:hAnsi="Times New Roman" w:cs="Times New Roman"/>
        </w:rPr>
        <w:t>.</w:t>
      </w:r>
      <w:r w:rsidR="000433FE">
        <w:rPr>
          <w:rStyle w:val="FootnoteReference"/>
          <w:rFonts w:ascii="Times New Roman" w:hAnsi="Times New Roman" w:cs="Times New Roman"/>
        </w:rPr>
        <w:footnoteReference w:id="60"/>
      </w:r>
      <w:r w:rsidR="004A009D">
        <w:rPr>
          <w:rFonts w:ascii="Times New Roman" w:hAnsi="Times New Roman" w:cs="Times New Roman"/>
        </w:rPr>
        <w:t xml:space="preserve"> </w:t>
      </w:r>
      <w:r w:rsidR="00C501D3">
        <w:rPr>
          <w:rFonts w:ascii="Times New Roman" w:hAnsi="Times New Roman" w:cs="Times New Roman"/>
        </w:rPr>
        <w:t>Yet, the</w:t>
      </w:r>
      <w:r w:rsidR="0070760E">
        <w:rPr>
          <w:rFonts w:ascii="Times New Roman" w:hAnsi="Times New Roman" w:cs="Times New Roman"/>
        </w:rPr>
        <w:t xml:space="preserve"> practical</w:t>
      </w:r>
      <w:r w:rsidR="00C501D3">
        <w:rPr>
          <w:rFonts w:ascii="Times New Roman" w:hAnsi="Times New Roman" w:cs="Times New Roman"/>
        </w:rPr>
        <w:t xml:space="preserve"> quali</w:t>
      </w:r>
      <w:r w:rsidR="008600EF">
        <w:rPr>
          <w:rFonts w:ascii="Times New Roman" w:hAnsi="Times New Roman" w:cs="Times New Roman"/>
        </w:rPr>
        <w:t>ties that permitted</w:t>
      </w:r>
      <w:r w:rsidR="00FB5BAE">
        <w:rPr>
          <w:rFonts w:ascii="Times New Roman" w:hAnsi="Times New Roman" w:cs="Times New Roman"/>
        </w:rPr>
        <w:t xml:space="preserve"> the tape recorder</w:t>
      </w:r>
      <w:r w:rsidR="00C57CCB">
        <w:rPr>
          <w:rFonts w:ascii="Times New Roman" w:hAnsi="Times New Roman" w:cs="Times New Roman"/>
        </w:rPr>
        <w:t>—</w:t>
      </w:r>
      <w:r w:rsidR="00CE3FC6">
        <w:rPr>
          <w:rFonts w:ascii="Times New Roman" w:hAnsi="Times New Roman" w:cs="Times New Roman"/>
        </w:rPr>
        <w:t xml:space="preserve">a portable and </w:t>
      </w:r>
      <w:r w:rsidR="00C501D3" w:rsidRPr="00823B6E">
        <w:rPr>
          <w:rFonts w:ascii="Times New Roman" w:hAnsi="Times New Roman" w:cs="Times New Roman"/>
        </w:rPr>
        <w:t>relatively affordable device—</w:t>
      </w:r>
      <w:r w:rsidR="001E3A04">
        <w:rPr>
          <w:rFonts w:ascii="Times New Roman" w:hAnsi="Times New Roman" w:cs="Times New Roman"/>
        </w:rPr>
        <w:t>to function well</w:t>
      </w:r>
      <w:r w:rsidR="00C501D3">
        <w:rPr>
          <w:rFonts w:ascii="Times New Roman" w:hAnsi="Times New Roman" w:cs="Times New Roman"/>
        </w:rPr>
        <w:t xml:space="preserve"> as a tool for</w:t>
      </w:r>
      <w:r w:rsidR="005B5947">
        <w:rPr>
          <w:rFonts w:ascii="Times New Roman" w:hAnsi="Times New Roman" w:cs="Times New Roman"/>
        </w:rPr>
        <w:t xml:space="preserve"> the</w:t>
      </w:r>
      <w:r w:rsidR="00C501D3">
        <w:rPr>
          <w:rFonts w:ascii="Times New Roman" w:hAnsi="Times New Roman" w:cs="Times New Roman"/>
        </w:rPr>
        <w:t xml:space="preserve"> e</w:t>
      </w:r>
      <w:r w:rsidR="005B5947">
        <w:rPr>
          <w:rFonts w:ascii="Times New Roman" w:hAnsi="Times New Roman" w:cs="Times New Roman"/>
        </w:rPr>
        <w:t>thnomusicologist</w:t>
      </w:r>
      <w:r w:rsidR="00E00C97">
        <w:rPr>
          <w:rFonts w:ascii="Times New Roman" w:hAnsi="Times New Roman" w:cs="Times New Roman"/>
        </w:rPr>
        <w:t xml:space="preserve"> also made it possible</w:t>
      </w:r>
      <w:r w:rsidR="00822722">
        <w:rPr>
          <w:rFonts w:ascii="Times New Roman" w:hAnsi="Times New Roman" w:cs="Times New Roman"/>
        </w:rPr>
        <w:t xml:space="preserve"> </w:t>
      </w:r>
      <w:r w:rsidR="00C57CCB">
        <w:rPr>
          <w:rFonts w:ascii="Times New Roman" w:hAnsi="Times New Roman" w:cs="Times New Roman"/>
        </w:rPr>
        <w:t>for</w:t>
      </w:r>
      <w:r w:rsidR="002B7ABD">
        <w:rPr>
          <w:rFonts w:ascii="Times New Roman" w:hAnsi="Times New Roman" w:cs="Times New Roman"/>
        </w:rPr>
        <w:t xml:space="preserve"> it to be used in more nefarious circumstances</w:t>
      </w:r>
      <w:r w:rsidR="00C57CCB">
        <w:rPr>
          <w:rFonts w:ascii="Times New Roman" w:hAnsi="Times New Roman" w:cs="Times New Roman"/>
        </w:rPr>
        <w:t>.</w:t>
      </w:r>
    </w:p>
    <w:p w14:paraId="7623E0E9" w14:textId="70B78B21" w:rsidR="00BA6AE4" w:rsidRPr="00823B6E" w:rsidRDefault="00C60279" w:rsidP="005B5947">
      <w:pPr>
        <w:spacing w:line="480" w:lineRule="auto"/>
        <w:ind w:firstLine="720"/>
        <w:contextualSpacing/>
        <w:rPr>
          <w:rFonts w:ascii="Times New Roman" w:hAnsi="Times New Roman" w:cs="Times New Roman"/>
        </w:rPr>
      </w:pPr>
      <w:r>
        <w:rPr>
          <w:rFonts w:ascii="Times New Roman" w:hAnsi="Times New Roman" w:cs="Times New Roman"/>
        </w:rPr>
        <w:t xml:space="preserve">Tape recording was undoubtedly a </w:t>
      </w:r>
      <w:r w:rsidR="00C501D3">
        <w:rPr>
          <w:rFonts w:ascii="Times New Roman" w:hAnsi="Times New Roman" w:cs="Times New Roman"/>
        </w:rPr>
        <w:t xml:space="preserve">fraught medium </w:t>
      </w:r>
      <w:r w:rsidR="00BA6AE4" w:rsidRPr="00823B6E">
        <w:rPr>
          <w:rFonts w:ascii="Times New Roman" w:hAnsi="Times New Roman" w:cs="Times New Roman"/>
        </w:rPr>
        <w:t xml:space="preserve">in Manila </w:t>
      </w:r>
      <w:r w:rsidR="000179E5">
        <w:rPr>
          <w:rFonts w:ascii="Times New Roman" w:hAnsi="Times New Roman" w:cs="Times New Roman"/>
        </w:rPr>
        <w:t>when</w:t>
      </w:r>
      <w:r w:rsidR="005F7337">
        <w:rPr>
          <w:rFonts w:ascii="Times New Roman" w:hAnsi="Times New Roman" w:cs="Times New Roman"/>
        </w:rPr>
        <w:t xml:space="preserve"> </w:t>
      </w:r>
      <w:r w:rsidR="005F7337">
        <w:rPr>
          <w:rFonts w:ascii="Times New Roman" w:hAnsi="Times New Roman" w:cs="Times New Roman"/>
          <w:i/>
        </w:rPr>
        <w:t xml:space="preserve">Cassettes 100 </w:t>
      </w:r>
      <w:r w:rsidR="00BA6AE4" w:rsidRPr="00823B6E">
        <w:rPr>
          <w:rFonts w:ascii="Times New Roman" w:hAnsi="Times New Roman" w:cs="Times New Roman"/>
        </w:rPr>
        <w:t>premiered</w:t>
      </w:r>
      <w:r w:rsidR="000179E5">
        <w:rPr>
          <w:rFonts w:ascii="Times New Roman" w:hAnsi="Times New Roman" w:cs="Times New Roman"/>
        </w:rPr>
        <w:t xml:space="preserve"> at the CCP</w:t>
      </w:r>
      <w:r w:rsidR="00EF3613">
        <w:rPr>
          <w:rFonts w:ascii="Times New Roman" w:hAnsi="Times New Roman" w:cs="Times New Roman"/>
        </w:rPr>
        <w:t xml:space="preserve">. </w:t>
      </w:r>
      <w:r w:rsidR="00BA6AE4" w:rsidRPr="00823B6E">
        <w:rPr>
          <w:rFonts w:ascii="Times New Roman" w:hAnsi="Times New Roman" w:cs="Times New Roman"/>
        </w:rPr>
        <w:t>In 1970, students commandeered the university radio station to broadcast recordings of Marcos in an intimate moment with American actress Dovie Beams</w:t>
      </w:r>
      <w:r w:rsidR="00E328DB">
        <w:rPr>
          <w:rFonts w:ascii="Times New Roman" w:hAnsi="Times New Roman" w:cs="Times New Roman"/>
        </w:rPr>
        <w:t>.</w:t>
      </w:r>
      <w:r w:rsidR="00BA6AE4" w:rsidRPr="00823B6E">
        <w:rPr>
          <w:rStyle w:val="FootnoteReference"/>
          <w:rFonts w:ascii="Times New Roman" w:hAnsi="Times New Roman" w:cs="Times New Roman"/>
        </w:rPr>
        <w:footnoteReference w:id="61"/>
      </w:r>
      <w:r w:rsidR="00BA6AE4" w:rsidRPr="00823B6E">
        <w:rPr>
          <w:rFonts w:ascii="Times New Roman" w:hAnsi="Times New Roman" w:cs="Times New Roman"/>
        </w:rPr>
        <w:t xml:space="preserve"> As his primary mistr</w:t>
      </w:r>
      <w:r w:rsidR="005618D3">
        <w:rPr>
          <w:rFonts w:ascii="Times New Roman" w:hAnsi="Times New Roman" w:cs="Times New Roman"/>
        </w:rPr>
        <w:t>ess during the late sixties, Beams</w:t>
      </w:r>
      <w:r w:rsidR="00BA6AE4" w:rsidRPr="00823B6E">
        <w:rPr>
          <w:rFonts w:ascii="Times New Roman" w:hAnsi="Times New Roman" w:cs="Times New Roman"/>
        </w:rPr>
        <w:t xml:space="preserve"> had secret</w:t>
      </w:r>
      <w:r w:rsidR="0037386F">
        <w:rPr>
          <w:rFonts w:ascii="Times New Roman" w:hAnsi="Times New Roman" w:cs="Times New Roman"/>
        </w:rPr>
        <w:t>ly ta</w:t>
      </w:r>
      <w:r w:rsidR="000A3B0F">
        <w:rPr>
          <w:rFonts w:ascii="Times New Roman" w:hAnsi="Times New Roman" w:cs="Times New Roman"/>
        </w:rPr>
        <w:t xml:space="preserve">pe-recorded the couple’s </w:t>
      </w:r>
      <w:r w:rsidR="006C2135">
        <w:rPr>
          <w:rFonts w:ascii="Times New Roman" w:hAnsi="Times New Roman" w:cs="Times New Roman"/>
        </w:rPr>
        <w:t xml:space="preserve">private </w:t>
      </w:r>
      <w:r w:rsidR="000A3B0F">
        <w:rPr>
          <w:rFonts w:ascii="Times New Roman" w:hAnsi="Times New Roman" w:cs="Times New Roman"/>
        </w:rPr>
        <w:t>trysts</w:t>
      </w:r>
      <w:r w:rsidR="00BA6AE4" w:rsidRPr="00823B6E">
        <w:rPr>
          <w:rFonts w:ascii="Times New Roman" w:hAnsi="Times New Roman" w:cs="Times New Roman"/>
        </w:rPr>
        <w:t xml:space="preserve">. </w:t>
      </w:r>
      <w:r w:rsidR="005618D3">
        <w:rPr>
          <w:rFonts w:ascii="Times New Roman" w:hAnsi="Times New Roman" w:cs="Times New Roman"/>
        </w:rPr>
        <w:t>The US Embassy had offered her</w:t>
      </w:r>
      <w:r w:rsidR="00BA6AE4" w:rsidRPr="00823B6E">
        <w:rPr>
          <w:rFonts w:ascii="Times New Roman" w:hAnsi="Times New Roman" w:cs="Times New Roman"/>
        </w:rPr>
        <w:t xml:space="preserve"> $100,000 cash in exchange for the recordings, but she refused. Instead, Beams held a press conference at the Bay View Hotel across from the Embassy, where she played recordings of her illicit encounters with Marcos to reporters. Unknown to Beams, </w:t>
      </w:r>
      <w:r w:rsidR="00975E57">
        <w:rPr>
          <w:rFonts w:ascii="Times New Roman" w:hAnsi="Times New Roman" w:cs="Times New Roman"/>
        </w:rPr>
        <w:t xml:space="preserve">two of </w:t>
      </w:r>
      <w:r w:rsidR="00BA6AE4" w:rsidRPr="00823B6E">
        <w:rPr>
          <w:rFonts w:ascii="Times New Roman" w:hAnsi="Times New Roman" w:cs="Times New Roman"/>
        </w:rPr>
        <w:t>these clever reporters also se</w:t>
      </w:r>
      <w:r w:rsidR="00911743">
        <w:rPr>
          <w:rFonts w:ascii="Times New Roman" w:hAnsi="Times New Roman" w:cs="Times New Roman"/>
        </w:rPr>
        <w:t>c</w:t>
      </w:r>
      <w:r w:rsidR="00D93AB2">
        <w:rPr>
          <w:rFonts w:ascii="Times New Roman" w:hAnsi="Times New Roman" w:cs="Times New Roman"/>
        </w:rPr>
        <w:t xml:space="preserve">retly recorded her tapes </w:t>
      </w:r>
      <w:r w:rsidR="00911743">
        <w:rPr>
          <w:rFonts w:ascii="Times New Roman" w:hAnsi="Times New Roman" w:cs="Times New Roman"/>
        </w:rPr>
        <w:t>in the hotel room</w:t>
      </w:r>
      <w:r w:rsidR="005666C8">
        <w:rPr>
          <w:rFonts w:ascii="Times New Roman" w:hAnsi="Times New Roman" w:cs="Times New Roman"/>
        </w:rPr>
        <w:t xml:space="preserve"> during the press conference</w:t>
      </w:r>
      <w:r w:rsidR="00EE6219">
        <w:rPr>
          <w:rFonts w:ascii="Times New Roman" w:hAnsi="Times New Roman" w:cs="Times New Roman"/>
        </w:rPr>
        <w:t>. One of these bootlegs made its way to the UP’s student radio station</w:t>
      </w:r>
      <w:r w:rsidR="001A2EFD">
        <w:rPr>
          <w:rFonts w:ascii="Times New Roman" w:hAnsi="Times New Roman" w:cs="Times New Roman"/>
        </w:rPr>
        <w:t xml:space="preserve">, where it was again played for </w:t>
      </w:r>
      <w:r w:rsidR="009127B8">
        <w:rPr>
          <w:rFonts w:ascii="Times New Roman" w:hAnsi="Times New Roman" w:cs="Times New Roman"/>
        </w:rPr>
        <w:t>the station’s listeners.</w:t>
      </w:r>
      <w:r w:rsidR="00B808CA" w:rsidRPr="00B808CA">
        <w:rPr>
          <w:rStyle w:val="FootnoteReference"/>
          <w:rFonts w:ascii="Times New Roman" w:hAnsi="Times New Roman" w:cs="Times New Roman"/>
        </w:rPr>
        <w:t xml:space="preserve"> </w:t>
      </w:r>
      <w:r w:rsidR="00B808CA" w:rsidRPr="00823B6E">
        <w:rPr>
          <w:rStyle w:val="FootnoteReference"/>
          <w:rFonts w:ascii="Times New Roman" w:hAnsi="Times New Roman" w:cs="Times New Roman"/>
        </w:rPr>
        <w:footnoteReference w:id="62"/>
      </w:r>
      <w:r w:rsidR="009127B8">
        <w:rPr>
          <w:rFonts w:ascii="Times New Roman" w:hAnsi="Times New Roman" w:cs="Times New Roman"/>
        </w:rPr>
        <w:t xml:space="preserve"> </w:t>
      </w:r>
    </w:p>
    <w:p w14:paraId="59784048" w14:textId="54999B17" w:rsidR="00BA6AE4" w:rsidRPr="00823B6E" w:rsidRDefault="00BA6AE4" w:rsidP="00BA6AE4">
      <w:pPr>
        <w:spacing w:line="480" w:lineRule="auto"/>
        <w:ind w:firstLine="720"/>
        <w:contextualSpacing/>
        <w:rPr>
          <w:rFonts w:ascii="Times New Roman" w:hAnsi="Times New Roman" w:cs="Times New Roman"/>
        </w:rPr>
      </w:pPr>
      <w:r w:rsidRPr="00823B6E">
        <w:rPr>
          <w:rFonts w:ascii="Times New Roman" w:hAnsi="Times New Roman" w:cs="Times New Roman"/>
        </w:rPr>
        <w:t>The Dovi</w:t>
      </w:r>
      <w:r w:rsidR="0063367F">
        <w:rPr>
          <w:rFonts w:ascii="Times New Roman" w:hAnsi="Times New Roman" w:cs="Times New Roman"/>
        </w:rPr>
        <w:t>e Beams scandal demonstrated</w:t>
      </w:r>
      <w:r w:rsidRPr="00823B6E">
        <w:rPr>
          <w:rFonts w:ascii="Times New Roman" w:hAnsi="Times New Roman" w:cs="Times New Roman"/>
        </w:rPr>
        <w:t xml:space="preserve"> tape recording</w:t>
      </w:r>
      <w:r w:rsidR="005F0C94">
        <w:rPr>
          <w:rFonts w:ascii="Times New Roman" w:hAnsi="Times New Roman" w:cs="Times New Roman"/>
        </w:rPr>
        <w:t>’</w:t>
      </w:r>
      <w:r w:rsidR="005816A0">
        <w:rPr>
          <w:rFonts w:ascii="Times New Roman" w:hAnsi="Times New Roman" w:cs="Times New Roman"/>
        </w:rPr>
        <w:t>s capacity to</w:t>
      </w:r>
      <w:r w:rsidR="005F0C94">
        <w:rPr>
          <w:rFonts w:ascii="Times New Roman" w:hAnsi="Times New Roman" w:cs="Times New Roman"/>
        </w:rPr>
        <w:t xml:space="preserve"> bear witness</w:t>
      </w:r>
      <w:r w:rsidR="005816A0">
        <w:rPr>
          <w:rFonts w:ascii="Times New Roman" w:hAnsi="Times New Roman" w:cs="Times New Roman"/>
        </w:rPr>
        <w:t xml:space="preserve"> and </w:t>
      </w:r>
      <w:r w:rsidR="00F23830">
        <w:rPr>
          <w:rFonts w:ascii="Times New Roman" w:hAnsi="Times New Roman" w:cs="Times New Roman"/>
        </w:rPr>
        <w:t>publicly</w:t>
      </w:r>
      <w:r w:rsidR="005F0C94">
        <w:rPr>
          <w:rFonts w:ascii="Times New Roman" w:hAnsi="Times New Roman" w:cs="Times New Roman"/>
        </w:rPr>
        <w:t xml:space="preserve"> </w:t>
      </w:r>
      <w:r w:rsidR="005816A0">
        <w:rPr>
          <w:rFonts w:ascii="Times New Roman" w:hAnsi="Times New Roman" w:cs="Times New Roman"/>
        </w:rPr>
        <w:t>relay</w:t>
      </w:r>
      <w:r w:rsidR="000851A9">
        <w:rPr>
          <w:rFonts w:ascii="Times New Roman" w:hAnsi="Times New Roman" w:cs="Times New Roman"/>
        </w:rPr>
        <w:t xml:space="preserve"> information</w:t>
      </w:r>
      <w:r w:rsidR="00E53D8D">
        <w:rPr>
          <w:rFonts w:ascii="Times New Roman" w:hAnsi="Times New Roman" w:cs="Times New Roman"/>
        </w:rPr>
        <w:t xml:space="preserve"> that could harm Ferdinand Marcos, exposing the fragility of his authority.</w:t>
      </w:r>
      <w:r w:rsidR="00436A3C">
        <w:rPr>
          <w:rFonts w:ascii="Times New Roman" w:hAnsi="Times New Roman" w:cs="Times New Roman"/>
        </w:rPr>
        <w:t xml:space="preserve"> The tapes became “a major topic of mirth and gossip” and made Marcos look </w:t>
      </w:r>
      <w:r w:rsidR="00436A3C">
        <w:rPr>
          <w:rFonts w:ascii="Times New Roman" w:hAnsi="Times New Roman" w:cs="Times New Roman"/>
        </w:rPr>
        <w:lastRenderedPageBreak/>
        <w:t>“ridiculous.”</w:t>
      </w:r>
      <w:r w:rsidR="00C37416">
        <w:rPr>
          <w:rStyle w:val="FootnoteReference"/>
          <w:rFonts w:ascii="Times New Roman" w:hAnsi="Times New Roman" w:cs="Times New Roman"/>
        </w:rPr>
        <w:footnoteReference w:id="63"/>
      </w:r>
      <w:r w:rsidR="00436A3C">
        <w:rPr>
          <w:rFonts w:ascii="Times New Roman" w:hAnsi="Times New Roman" w:cs="Times New Roman"/>
        </w:rPr>
        <w:t xml:space="preserve"> </w:t>
      </w:r>
      <w:r w:rsidR="00067A13">
        <w:rPr>
          <w:rFonts w:ascii="Times New Roman" w:hAnsi="Times New Roman" w:cs="Times New Roman"/>
        </w:rPr>
        <w:t>The</w:t>
      </w:r>
      <w:r w:rsidR="00067A13" w:rsidRPr="00823B6E">
        <w:rPr>
          <w:rFonts w:ascii="Times New Roman" w:hAnsi="Times New Roman" w:cs="Times New Roman"/>
        </w:rPr>
        <w:t xml:space="preserve"> clandestine nature of tape recorders</w:t>
      </w:r>
      <w:r w:rsidR="00C501D3">
        <w:rPr>
          <w:rFonts w:ascii="Times New Roman" w:hAnsi="Times New Roman" w:cs="Times New Roman"/>
        </w:rPr>
        <w:t xml:space="preserve"> </w:t>
      </w:r>
      <w:r w:rsidR="00067A13" w:rsidRPr="00823B6E">
        <w:rPr>
          <w:rFonts w:ascii="Times New Roman" w:hAnsi="Times New Roman" w:cs="Times New Roman"/>
        </w:rPr>
        <w:t>allowed anyone to replicate and propagate a moment that undermined M</w:t>
      </w:r>
      <w:r w:rsidR="007E7C84">
        <w:rPr>
          <w:rFonts w:ascii="Times New Roman" w:hAnsi="Times New Roman" w:cs="Times New Roman"/>
        </w:rPr>
        <w:t>arcos and his claim of control—</w:t>
      </w:r>
      <w:r w:rsidR="00067A13" w:rsidRPr="00823B6E">
        <w:rPr>
          <w:rFonts w:ascii="Times New Roman" w:hAnsi="Times New Roman" w:cs="Times New Roman"/>
        </w:rPr>
        <w:t>both of his personal life and of the</w:t>
      </w:r>
      <w:r w:rsidR="00964B49">
        <w:rPr>
          <w:rFonts w:ascii="Times New Roman" w:hAnsi="Times New Roman" w:cs="Times New Roman"/>
        </w:rPr>
        <w:t xml:space="preserve"> people</w:t>
      </w:r>
      <w:r w:rsidRPr="00823B6E">
        <w:rPr>
          <w:rFonts w:ascii="Times New Roman" w:hAnsi="Times New Roman" w:cs="Times New Roman"/>
        </w:rPr>
        <w:t xml:space="preserve">. A minor actress from Tennessee could use sound recording to implicate the </w:t>
      </w:r>
      <w:r w:rsidR="00864CC2">
        <w:rPr>
          <w:rFonts w:ascii="Times New Roman" w:hAnsi="Times New Roman" w:cs="Times New Roman"/>
        </w:rPr>
        <w:t>President</w:t>
      </w:r>
      <w:r w:rsidR="00986D70">
        <w:rPr>
          <w:rFonts w:ascii="Times New Roman" w:hAnsi="Times New Roman" w:cs="Times New Roman"/>
        </w:rPr>
        <w:t xml:space="preserve"> Marcos in a</w:t>
      </w:r>
      <w:r w:rsidRPr="00823B6E">
        <w:rPr>
          <w:rFonts w:ascii="Times New Roman" w:hAnsi="Times New Roman" w:cs="Times New Roman"/>
        </w:rPr>
        <w:t xml:space="preserve"> humiliating</w:t>
      </w:r>
      <w:r w:rsidR="00AA7249">
        <w:rPr>
          <w:rFonts w:ascii="Times New Roman" w:hAnsi="Times New Roman" w:cs="Times New Roman"/>
        </w:rPr>
        <w:t xml:space="preserve"> publi</w:t>
      </w:r>
      <w:r w:rsidR="00986D70">
        <w:rPr>
          <w:rFonts w:ascii="Times New Roman" w:hAnsi="Times New Roman" w:cs="Times New Roman"/>
        </w:rPr>
        <w:t>c</w:t>
      </w:r>
      <w:r w:rsidRPr="00823B6E">
        <w:rPr>
          <w:rFonts w:ascii="Times New Roman" w:hAnsi="Times New Roman" w:cs="Times New Roman"/>
        </w:rPr>
        <w:t xml:space="preserve"> predicament</w:t>
      </w:r>
      <w:r w:rsidR="008F311B">
        <w:rPr>
          <w:rFonts w:ascii="Times New Roman" w:hAnsi="Times New Roman" w:cs="Times New Roman"/>
        </w:rPr>
        <w:t xml:space="preserve">. </w:t>
      </w:r>
      <w:r w:rsidR="0004041D">
        <w:rPr>
          <w:rFonts w:ascii="Times New Roman" w:hAnsi="Times New Roman" w:cs="Times New Roman"/>
        </w:rPr>
        <w:t xml:space="preserve">James Hamilton-Paterson even suggests </w:t>
      </w:r>
      <w:del w:id="20" w:author="N C" w:date="2017-12-10T16:03:00Z">
        <w:r w:rsidR="0004041D" w:rsidDel="00F23830">
          <w:rPr>
            <w:rFonts w:ascii="Times New Roman" w:hAnsi="Times New Roman" w:cs="Times New Roman"/>
          </w:rPr>
          <w:delText xml:space="preserve">in </w:delText>
        </w:r>
      </w:del>
      <w:r w:rsidR="0004041D">
        <w:rPr>
          <w:rFonts w:ascii="Times New Roman" w:hAnsi="Times New Roman" w:cs="Times New Roman"/>
        </w:rPr>
        <w:t>it is not “beyond speculation that the act of declaring martial law contained an element of rebound from the confusions and depression of the affair with Dovie Beams.”</w:t>
      </w:r>
      <w:r w:rsidR="0004041D">
        <w:rPr>
          <w:rStyle w:val="FootnoteReference"/>
          <w:rFonts w:ascii="Times New Roman" w:hAnsi="Times New Roman" w:cs="Times New Roman"/>
        </w:rPr>
        <w:footnoteReference w:id="64"/>
      </w:r>
      <w:r w:rsidR="0004041D">
        <w:rPr>
          <w:rFonts w:ascii="Times New Roman" w:hAnsi="Times New Roman" w:cs="Times New Roman"/>
        </w:rPr>
        <w:t xml:space="preserve"> </w:t>
      </w:r>
      <w:r w:rsidR="001C09B4" w:rsidRPr="00823B6E">
        <w:rPr>
          <w:rFonts w:ascii="Times New Roman" w:hAnsi="Times New Roman" w:cs="Times New Roman"/>
        </w:rPr>
        <w:t>That Beams was unable to restrict circulation of her own covert recordings demonstrated the potential</w:t>
      </w:r>
      <w:r w:rsidR="001C09B4">
        <w:rPr>
          <w:rFonts w:ascii="Times New Roman" w:hAnsi="Times New Roman" w:cs="Times New Roman"/>
        </w:rPr>
        <w:t xml:space="preserve"> of the public</w:t>
      </w:r>
      <w:r w:rsidR="001C09B4" w:rsidRPr="00823B6E">
        <w:rPr>
          <w:rFonts w:ascii="Times New Roman" w:hAnsi="Times New Roman" w:cs="Times New Roman"/>
        </w:rPr>
        <w:t xml:space="preserve"> to mobilize in unpredictabl</w:t>
      </w:r>
      <w:r w:rsidR="001C09B4">
        <w:rPr>
          <w:rFonts w:ascii="Times New Roman" w:hAnsi="Times New Roman" w:cs="Times New Roman"/>
        </w:rPr>
        <w:t xml:space="preserve">e ways to subvert Marcos. </w:t>
      </w:r>
      <w:r>
        <w:rPr>
          <w:rFonts w:ascii="Times New Roman" w:hAnsi="Times New Roman" w:cs="Times New Roman"/>
        </w:rPr>
        <w:t xml:space="preserve">The </w:t>
      </w:r>
      <w:r w:rsidRPr="00823B6E">
        <w:rPr>
          <w:rFonts w:ascii="Times New Roman" w:hAnsi="Times New Roman" w:cs="Times New Roman"/>
        </w:rPr>
        <w:t xml:space="preserve">memory of tape recording’s capacity for unbridled dissemination of information was fresh when Maceda composed </w:t>
      </w:r>
      <w:r w:rsidRPr="00823B6E">
        <w:rPr>
          <w:rFonts w:ascii="Times New Roman" w:hAnsi="Times New Roman" w:cs="Times New Roman"/>
          <w:i/>
        </w:rPr>
        <w:t>Cassettes 100</w:t>
      </w:r>
      <w:r w:rsidRPr="00823B6E">
        <w:rPr>
          <w:rFonts w:ascii="Times New Roman" w:hAnsi="Times New Roman" w:cs="Times New Roman"/>
        </w:rPr>
        <w:t>—a concert that called for one hundred people brandishing</w:t>
      </w:r>
      <w:r>
        <w:rPr>
          <w:rFonts w:ascii="Times New Roman" w:hAnsi="Times New Roman" w:cs="Times New Roman"/>
        </w:rPr>
        <w:t xml:space="preserve"> cassette recorders through </w:t>
      </w:r>
      <w:r w:rsidRPr="00823B6E">
        <w:rPr>
          <w:rFonts w:ascii="Times New Roman" w:hAnsi="Times New Roman" w:cs="Times New Roman"/>
        </w:rPr>
        <w:t>an edifice meant to symbolize the Marcoses’ cultural power</w:t>
      </w:r>
      <w:r w:rsidRPr="00823B6E">
        <w:rPr>
          <w:rFonts w:ascii="Times New Roman" w:hAnsi="Times New Roman" w:cs="Times New Roman"/>
          <w:lang w:eastAsia="zh-TW"/>
        </w:rPr>
        <w:t xml:space="preserve">.  </w:t>
      </w:r>
    </w:p>
    <w:p w14:paraId="7546EAE3" w14:textId="2536BEB6" w:rsidR="00BA6AE4" w:rsidRPr="00823B6E" w:rsidRDefault="00BA6AE4" w:rsidP="00BA6AE4">
      <w:pPr>
        <w:spacing w:line="480" w:lineRule="auto"/>
        <w:ind w:firstLine="720"/>
        <w:contextualSpacing/>
        <w:rPr>
          <w:rFonts w:ascii="Times New Roman" w:hAnsi="Times New Roman" w:cs="Times New Roman"/>
          <w:lang w:eastAsia="zh-TW"/>
        </w:rPr>
      </w:pPr>
      <w:r w:rsidRPr="00823B6E">
        <w:rPr>
          <w:rFonts w:ascii="Times New Roman" w:hAnsi="Times New Roman" w:cs="Times New Roman"/>
          <w:lang w:eastAsia="zh-TW"/>
        </w:rPr>
        <w:t>The exclusive use of tape recor</w:t>
      </w:r>
      <w:r>
        <w:rPr>
          <w:rFonts w:ascii="Times New Roman" w:hAnsi="Times New Roman" w:cs="Times New Roman"/>
          <w:lang w:eastAsia="zh-TW"/>
        </w:rPr>
        <w:t>ders over live instrumentation</w:t>
      </w:r>
      <w:r w:rsidR="001C09B4">
        <w:rPr>
          <w:rFonts w:ascii="Times New Roman" w:hAnsi="Times New Roman" w:cs="Times New Roman"/>
          <w:lang w:eastAsia="zh-TW"/>
        </w:rPr>
        <w:t xml:space="preserve"> also</w:t>
      </w:r>
      <w:r>
        <w:rPr>
          <w:rFonts w:ascii="Times New Roman" w:hAnsi="Times New Roman" w:cs="Times New Roman"/>
          <w:lang w:eastAsia="zh-TW"/>
        </w:rPr>
        <w:t xml:space="preserve"> </w:t>
      </w:r>
      <w:r w:rsidRPr="00823B6E">
        <w:rPr>
          <w:rFonts w:ascii="Times New Roman" w:hAnsi="Times New Roman" w:cs="Times New Roman"/>
          <w:lang w:eastAsia="zh-TW"/>
        </w:rPr>
        <w:t>permitted people with no technical or musical train</w:t>
      </w:r>
      <w:r w:rsidR="003E7B6E">
        <w:rPr>
          <w:rFonts w:ascii="Times New Roman" w:hAnsi="Times New Roman" w:cs="Times New Roman"/>
          <w:lang w:eastAsia="zh-TW"/>
        </w:rPr>
        <w:t>ing to volunteer as</w:t>
      </w:r>
      <w:r w:rsidRPr="00823B6E">
        <w:rPr>
          <w:rFonts w:ascii="Times New Roman" w:hAnsi="Times New Roman" w:cs="Times New Roman"/>
          <w:lang w:eastAsia="zh-TW"/>
        </w:rPr>
        <w:t xml:space="preserve"> performer</w:t>
      </w:r>
      <w:r w:rsidR="003E7B6E">
        <w:rPr>
          <w:rFonts w:ascii="Times New Roman" w:hAnsi="Times New Roman" w:cs="Times New Roman"/>
          <w:lang w:eastAsia="zh-TW"/>
        </w:rPr>
        <w:t>s</w:t>
      </w:r>
      <w:r w:rsidRPr="00823B6E">
        <w:rPr>
          <w:rFonts w:ascii="Times New Roman" w:hAnsi="Times New Roman" w:cs="Times New Roman"/>
          <w:lang w:eastAsia="zh-TW"/>
        </w:rPr>
        <w:t xml:space="preserve"> in </w:t>
      </w:r>
      <w:r w:rsidRPr="00823B6E">
        <w:rPr>
          <w:rFonts w:ascii="Times New Roman" w:hAnsi="Times New Roman" w:cs="Times New Roman"/>
          <w:i/>
          <w:lang w:eastAsia="zh-TW"/>
        </w:rPr>
        <w:t>Cassettes 100</w:t>
      </w:r>
      <w:r w:rsidR="00E273A3">
        <w:rPr>
          <w:rFonts w:ascii="Times New Roman" w:hAnsi="Times New Roman" w:cs="Times New Roman"/>
          <w:lang w:eastAsia="zh-TW"/>
        </w:rPr>
        <w:t xml:space="preserve">. </w:t>
      </w:r>
      <w:r w:rsidRPr="00823B6E">
        <w:rPr>
          <w:rFonts w:ascii="Times New Roman" w:hAnsi="Times New Roman" w:cs="Times New Roman"/>
        </w:rPr>
        <w:t xml:space="preserve">Alfredo Roces, a critic for the arts column in the </w:t>
      </w:r>
      <w:r w:rsidRPr="00823B6E">
        <w:rPr>
          <w:rFonts w:ascii="Times New Roman" w:hAnsi="Times New Roman" w:cs="Times New Roman"/>
          <w:i/>
        </w:rPr>
        <w:t>Manila Times</w:t>
      </w:r>
      <w:r w:rsidRPr="00823B6E">
        <w:rPr>
          <w:rFonts w:ascii="Times New Roman" w:hAnsi="Times New Roman" w:cs="Times New Roman"/>
        </w:rPr>
        <w:t>, s</w:t>
      </w:r>
      <w:r>
        <w:rPr>
          <w:rFonts w:ascii="Times New Roman" w:hAnsi="Times New Roman" w:cs="Times New Roman"/>
        </w:rPr>
        <w:t>tated</w:t>
      </w:r>
      <w:r w:rsidRPr="00823B6E">
        <w:rPr>
          <w:rFonts w:ascii="Times New Roman" w:hAnsi="Times New Roman" w:cs="Times New Roman"/>
        </w:rPr>
        <w:t xml:space="preserve"> in his review of </w:t>
      </w:r>
      <w:r w:rsidRPr="00823B6E">
        <w:rPr>
          <w:rFonts w:ascii="Times New Roman" w:hAnsi="Times New Roman" w:cs="Times New Roman"/>
          <w:i/>
        </w:rPr>
        <w:t>Cassettes 100</w:t>
      </w:r>
      <w:r>
        <w:rPr>
          <w:rFonts w:ascii="Times New Roman" w:hAnsi="Times New Roman" w:cs="Times New Roman"/>
        </w:rPr>
        <w:t xml:space="preserve"> that the concert sought “</w:t>
      </w:r>
      <w:r w:rsidRPr="00823B6E">
        <w:rPr>
          <w:rFonts w:ascii="Times New Roman" w:hAnsi="Times New Roman" w:cs="Times New Roman"/>
        </w:rPr>
        <w:t>the participation of the public in music-making, the playing of music in public places other than concert halls.</w:t>
      </w:r>
      <w:r>
        <w:rPr>
          <w:rFonts w:ascii="Times New Roman" w:hAnsi="Times New Roman" w:cs="Times New Roman"/>
        </w:rPr>
        <w:t>”</w:t>
      </w:r>
      <w:r w:rsidRPr="00823B6E">
        <w:rPr>
          <w:rStyle w:val="FootnoteReference"/>
          <w:rFonts w:ascii="Times New Roman" w:hAnsi="Times New Roman" w:cs="Times New Roman"/>
        </w:rPr>
        <w:footnoteReference w:id="65"/>
      </w:r>
      <w:r w:rsidRPr="00823B6E">
        <w:rPr>
          <w:rFonts w:ascii="Times New Roman" w:hAnsi="Times New Roman" w:cs="Times New Roman"/>
        </w:rPr>
        <w:t xml:space="preserve"> Another review of </w:t>
      </w:r>
      <w:r w:rsidRPr="00823B6E">
        <w:rPr>
          <w:rFonts w:ascii="Times New Roman" w:hAnsi="Times New Roman" w:cs="Times New Roman"/>
          <w:i/>
        </w:rPr>
        <w:t>Cassettes 100</w:t>
      </w:r>
      <w:r w:rsidR="00F90D13">
        <w:rPr>
          <w:rFonts w:ascii="Times New Roman" w:hAnsi="Times New Roman" w:cs="Times New Roman"/>
        </w:rPr>
        <w:t xml:space="preserve"> noted</w:t>
      </w:r>
      <w:r>
        <w:rPr>
          <w:rFonts w:ascii="Times New Roman" w:hAnsi="Times New Roman" w:cs="Times New Roman"/>
        </w:rPr>
        <w:t>, “</w:t>
      </w:r>
      <w:r w:rsidRPr="00823B6E">
        <w:rPr>
          <w:rFonts w:ascii="Times New Roman" w:hAnsi="Times New Roman" w:cs="Times New Roman"/>
        </w:rPr>
        <w:t>This is all part of the new thinking that music not need be limited to the capabilities of human voice or the skills of the instrumentalists.</w:t>
      </w:r>
      <w:r>
        <w:rPr>
          <w:rFonts w:ascii="Times New Roman" w:hAnsi="Times New Roman" w:cs="Times New Roman"/>
        </w:rPr>
        <w:t>”</w:t>
      </w:r>
      <w:r w:rsidRPr="00823B6E">
        <w:rPr>
          <w:rStyle w:val="FootnoteReference"/>
          <w:rFonts w:ascii="Times New Roman" w:hAnsi="Times New Roman" w:cs="Times New Roman"/>
        </w:rPr>
        <w:footnoteReference w:id="66"/>
      </w:r>
      <w:r w:rsidRPr="00823B6E">
        <w:rPr>
          <w:rFonts w:ascii="Times New Roman" w:hAnsi="Times New Roman" w:cs="Times New Roman"/>
        </w:rPr>
        <w:t xml:space="preserve"> Since anyone could participate in new music, regardless of skill, it demanded the masses to take part in the development of culture. </w:t>
      </w:r>
      <w:r w:rsidRPr="00823B6E">
        <w:rPr>
          <w:rFonts w:ascii="Times New Roman" w:hAnsi="Times New Roman" w:cs="Times New Roman"/>
          <w:i/>
        </w:rPr>
        <w:t>The Asia Magazine</w:t>
      </w:r>
      <w:r w:rsidR="003C4320">
        <w:rPr>
          <w:rFonts w:ascii="Times New Roman" w:hAnsi="Times New Roman" w:cs="Times New Roman"/>
        </w:rPr>
        <w:t xml:space="preserve"> reporter observed</w:t>
      </w:r>
      <w:r>
        <w:rPr>
          <w:rFonts w:ascii="Times New Roman" w:hAnsi="Times New Roman" w:cs="Times New Roman"/>
        </w:rPr>
        <w:t>, “</w:t>
      </w:r>
      <w:r w:rsidRPr="00823B6E">
        <w:rPr>
          <w:rFonts w:ascii="Times New Roman" w:hAnsi="Times New Roman" w:cs="Times New Roman"/>
        </w:rPr>
        <w:t>Maceda’s idea was to create a truly contemporary</w:t>
      </w:r>
      <w:r>
        <w:rPr>
          <w:rFonts w:ascii="Times New Roman" w:hAnsi="Times New Roman" w:cs="Times New Roman"/>
        </w:rPr>
        <w:t xml:space="preserve"> music for the ‘mass age’—massed</w:t>
      </w:r>
      <w:r w:rsidRPr="00823B6E">
        <w:rPr>
          <w:rFonts w:ascii="Times New Roman" w:hAnsi="Times New Roman" w:cs="Times New Roman"/>
        </w:rPr>
        <w:t xml:space="preserve"> </w:t>
      </w:r>
      <w:r w:rsidRPr="00823B6E">
        <w:rPr>
          <w:rFonts w:ascii="Times New Roman" w:hAnsi="Times New Roman" w:cs="Times New Roman"/>
        </w:rPr>
        <w:lastRenderedPageBreak/>
        <w:t>populations, mass production, mass consumption. His theory is that the masses, even if musically unschooled, can take a conductive role in the creation of music.</w:t>
      </w:r>
      <w:r>
        <w:rPr>
          <w:rFonts w:ascii="Times New Roman" w:hAnsi="Times New Roman" w:cs="Times New Roman"/>
        </w:rPr>
        <w:t>”</w:t>
      </w:r>
      <w:r w:rsidRPr="00823B6E">
        <w:rPr>
          <w:rStyle w:val="FootnoteReference"/>
          <w:rFonts w:ascii="Times New Roman" w:hAnsi="Times New Roman" w:cs="Times New Roman"/>
        </w:rPr>
        <w:footnoteReference w:id="67"/>
      </w:r>
      <w:r w:rsidRPr="00823B6E">
        <w:rPr>
          <w:rFonts w:ascii="Times New Roman" w:hAnsi="Times New Roman" w:cs="Times New Roman"/>
        </w:rPr>
        <w:t xml:space="preserve"> Maceda’s decision to use</w:t>
      </w:r>
      <w:r w:rsidR="00777003" w:rsidRPr="00777003">
        <w:rPr>
          <w:rFonts w:ascii="Times New Roman" w:hAnsi="Times New Roman" w:cs="Times New Roman"/>
        </w:rPr>
        <w:t xml:space="preserve"> </w:t>
      </w:r>
      <w:r w:rsidR="00777003" w:rsidRPr="00823B6E">
        <w:rPr>
          <w:rFonts w:ascii="Times New Roman" w:hAnsi="Times New Roman" w:cs="Times New Roman"/>
        </w:rPr>
        <w:t>tape recording</w:t>
      </w:r>
      <w:r w:rsidR="00777003" w:rsidRPr="00777003">
        <w:rPr>
          <w:rFonts w:ascii="Times New Roman" w:hAnsi="Times New Roman" w:cs="Times New Roman"/>
        </w:rPr>
        <w:t xml:space="preserve"> </w:t>
      </w:r>
      <w:r w:rsidRPr="00823B6E">
        <w:rPr>
          <w:rFonts w:ascii="Times New Roman" w:hAnsi="Times New Roman" w:cs="Times New Roman"/>
        </w:rPr>
        <w:t>—</w:t>
      </w:r>
      <w:r w:rsidR="00777003" w:rsidRPr="00823B6E">
        <w:rPr>
          <w:rFonts w:ascii="Times New Roman" w:hAnsi="Times New Roman" w:cs="Times New Roman"/>
        </w:rPr>
        <w:t xml:space="preserve">an easily accessible form of technology </w:t>
      </w:r>
      <w:r w:rsidRPr="00823B6E">
        <w:rPr>
          <w:rFonts w:ascii="Times New Roman" w:hAnsi="Times New Roman" w:cs="Times New Roman"/>
        </w:rPr>
        <w:t>—</w:t>
      </w:r>
      <w:r w:rsidR="00801982">
        <w:rPr>
          <w:rFonts w:ascii="Times New Roman" w:hAnsi="Times New Roman" w:cs="Times New Roman"/>
        </w:rPr>
        <w:t>emboldened</w:t>
      </w:r>
      <w:r w:rsidRPr="00823B6E">
        <w:rPr>
          <w:rFonts w:ascii="Times New Roman" w:hAnsi="Times New Roman" w:cs="Times New Roman"/>
        </w:rPr>
        <w:t xml:space="preserve"> mass participation. </w:t>
      </w:r>
    </w:p>
    <w:p w14:paraId="4F0D10AF" w14:textId="55AFE402" w:rsidR="00C76464" w:rsidRDefault="0045379C" w:rsidP="00C76464">
      <w:pPr>
        <w:spacing w:line="480" w:lineRule="auto"/>
        <w:ind w:firstLine="720"/>
        <w:contextualSpacing/>
        <w:rPr>
          <w:rFonts w:ascii="Times New Roman" w:hAnsi="Times New Roman" w:cs="Times New Roman"/>
        </w:rPr>
      </w:pPr>
      <w:r>
        <w:rPr>
          <w:rFonts w:ascii="Times New Roman" w:hAnsi="Times New Roman" w:cs="Times New Roman"/>
        </w:rPr>
        <w:t>Mass participation</w:t>
      </w:r>
      <w:r w:rsidR="00C8693E">
        <w:rPr>
          <w:rFonts w:ascii="Times New Roman" w:hAnsi="Times New Roman" w:cs="Times New Roman"/>
        </w:rPr>
        <w:t xml:space="preserve"> </w:t>
      </w:r>
      <w:r w:rsidR="00A95B90">
        <w:rPr>
          <w:rFonts w:ascii="Times New Roman" w:hAnsi="Times New Roman" w:cs="Times New Roman"/>
        </w:rPr>
        <w:t xml:space="preserve">encouraged disorder. </w:t>
      </w:r>
      <w:r w:rsidR="00F50FDD">
        <w:rPr>
          <w:rFonts w:ascii="Times New Roman" w:hAnsi="Times New Roman" w:cs="Times New Roman"/>
        </w:rPr>
        <w:t>Though</w:t>
      </w:r>
      <w:r w:rsidR="00BA6AE4" w:rsidRPr="00823B6E">
        <w:rPr>
          <w:rFonts w:ascii="Times New Roman" w:hAnsi="Times New Roman" w:cs="Times New Roman"/>
          <w:i/>
        </w:rPr>
        <w:t xml:space="preserve"> </w:t>
      </w:r>
      <w:r w:rsidR="00BA6AE4" w:rsidRPr="00823B6E">
        <w:rPr>
          <w:rFonts w:ascii="Times New Roman" w:hAnsi="Times New Roman" w:cs="Times New Roman"/>
        </w:rPr>
        <w:t>Maceda intended participants to simultaneously play their cassettes to pro</w:t>
      </w:r>
      <w:r w:rsidR="00F50FDD">
        <w:rPr>
          <w:rFonts w:ascii="Times New Roman" w:hAnsi="Times New Roman" w:cs="Times New Roman"/>
        </w:rPr>
        <w:t>duce one penultimate performance</w:t>
      </w:r>
      <w:r w:rsidR="00BA6AE4" w:rsidRPr="00823B6E">
        <w:rPr>
          <w:rFonts w:ascii="Times New Roman" w:hAnsi="Times New Roman" w:cs="Times New Roman"/>
        </w:rPr>
        <w:t xml:space="preserve">, he was </w:t>
      </w:r>
      <w:r w:rsidR="00F50FDD">
        <w:rPr>
          <w:rFonts w:ascii="Times New Roman" w:hAnsi="Times New Roman" w:cs="Times New Roman"/>
        </w:rPr>
        <w:t xml:space="preserve">more than </w:t>
      </w:r>
      <w:r w:rsidR="00BA6AE4" w:rsidRPr="00823B6E">
        <w:rPr>
          <w:rFonts w:ascii="Times New Roman" w:hAnsi="Times New Roman" w:cs="Times New Roman"/>
        </w:rPr>
        <w:t>aware of the potential for human error. The volunteers were unlikely to t</w:t>
      </w:r>
      <w:r w:rsidR="00BA6AE4">
        <w:rPr>
          <w:rFonts w:ascii="Times New Roman" w:hAnsi="Times New Roman" w:cs="Times New Roman"/>
        </w:rPr>
        <w:t>urn on their cassette players</w:t>
      </w:r>
      <w:r w:rsidR="00BA6AE4" w:rsidRPr="00823B6E">
        <w:rPr>
          <w:rFonts w:ascii="Times New Roman" w:hAnsi="Times New Roman" w:cs="Times New Roman"/>
        </w:rPr>
        <w:t xml:space="preserve"> at precisely the same moment and move through the CCP lobby into their positions at the same pace. Since each</w:t>
      </w:r>
      <w:r w:rsidR="00BA6AE4">
        <w:rPr>
          <w:rFonts w:ascii="Times New Roman" w:hAnsi="Times New Roman" w:cs="Times New Roman"/>
        </w:rPr>
        <w:t xml:space="preserve"> performer</w:t>
      </w:r>
      <w:r w:rsidR="00BA6AE4" w:rsidRPr="00823B6E">
        <w:rPr>
          <w:rFonts w:ascii="Times New Roman" w:hAnsi="Times New Roman" w:cs="Times New Roman"/>
        </w:rPr>
        <w:t xml:space="preserve"> brought a personal cassette player, the quality of the sound f</w:t>
      </w:r>
      <w:r w:rsidR="00BA6AE4">
        <w:rPr>
          <w:rFonts w:ascii="Times New Roman" w:hAnsi="Times New Roman" w:cs="Times New Roman"/>
        </w:rPr>
        <w:t>rom the disparate</w:t>
      </w:r>
      <w:r w:rsidR="00BA6AE4" w:rsidRPr="00823B6E">
        <w:rPr>
          <w:rFonts w:ascii="Times New Roman" w:hAnsi="Times New Roman" w:cs="Times New Roman"/>
        </w:rPr>
        <w:t xml:space="preserve"> apparatus</w:t>
      </w:r>
      <w:r w:rsidR="00BA6AE4">
        <w:rPr>
          <w:rFonts w:ascii="Times New Roman" w:hAnsi="Times New Roman" w:cs="Times New Roman"/>
        </w:rPr>
        <w:t>es</w:t>
      </w:r>
      <w:r w:rsidR="00BA6AE4" w:rsidRPr="00823B6E">
        <w:rPr>
          <w:rFonts w:ascii="Times New Roman" w:hAnsi="Times New Roman" w:cs="Times New Roman"/>
        </w:rPr>
        <w:t xml:space="preserve"> would also be variable. </w:t>
      </w:r>
      <w:r w:rsidR="00AD29AB" w:rsidRPr="00823B6E">
        <w:rPr>
          <w:rFonts w:ascii="Times New Roman" w:hAnsi="Times New Roman" w:cs="Times New Roman"/>
        </w:rPr>
        <w:t xml:space="preserve">Yet, since the sounds of </w:t>
      </w:r>
      <w:r w:rsidR="00AD29AB" w:rsidRPr="00823B6E">
        <w:rPr>
          <w:rFonts w:ascii="Times New Roman" w:hAnsi="Times New Roman" w:cs="Times New Roman"/>
          <w:i/>
        </w:rPr>
        <w:t xml:space="preserve">Cassettes 100 </w:t>
      </w:r>
      <w:r w:rsidR="00AD29AB" w:rsidRPr="00823B6E">
        <w:rPr>
          <w:rFonts w:ascii="Times New Roman" w:hAnsi="Times New Roman" w:cs="Times New Roman"/>
        </w:rPr>
        <w:t xml:space="preserve">depended on drone rather than melody, the performance permitted for a lack of precision since the drone was readily absorbed in the hum of a crowd. </w:t>
      </w:r>
      <w:r w:rsidR="00C24AC0" w:rsidRPr="00823B6E">
        <w:rPr>
          <w:rFonts w:ascii="Times New Roman" w:hAnsi="Times New Roman" w:cs="Times New Roman"/>
        </w:rPr>
        <w:t>While a line of melody requires indivi</w:t>
      </w:r>
      <w:r w:rsidR="00636C40">
        <w:rPr>
          <w:rFonts w:ascii="Times New Roman" w:hAnsi="Times New Roman" w:cs="Times New Roman"/>
        </w:rPr>
        <w:t xml:space="preserve">dual components to be perfectly, or at least closely, </w:t>
      </w:r>
      <w:r w:rsidR="00C24AC0" w:rsidRPr="00823B6E">
        <w:rPr>
          <w:rFonts w:ascii="Times New Roman" w:hAnsi="Times New Roman" w:cs="Times New Roman"/>
        </w:rPr>
        <w:t>timed, the drone can be imprecise</w:t>
      </w:r>
      <w:r w:rsidR="00C24AC0">
        <w:rPr>
          <w:rFonts w:ascii="Times New Roman" w:hAnsi="Times New Roman" w:cs="Times New Roman"/>
        </w:rPr>
        <w:t xml:space="preserve"> but</w:t>
      </w:r>
      <w:r w:rsidR="00A920CD">
        <w:rPr>
          <w:rFonts w:ascii="Times New Roman" w:hAnsi="Times New Roman" w:cs="Times New Roman"/>
        </w:rPr>
        <w:t xml:space="preserve"> still “make one complete music</w:t>
      </w:r>
      <w:r w:rsidR="00C24AC0">
        <w:rPr>
          <w:rFonts w:ascii="Times New Roman" w:hAnsi="Times New Roman" w:cs="Times New Roman"/>
        </w:rPr>
        <w:t>”</w:t>
      </w:r>
      <w:r w:rsidR="00A920CD">
        <w:rPr>
          <w:rFonts w:ascii="Times New Roman" w:hAnsi="Times New Roman" w:cs="Times New Roman"/>
        </w:rPr>
        <w:t>—</w:t>
      </w:r>
      <w:r w:rsidR="000C70CC">
        <w:rPr>
          <w:rFonts w:ascii="Times New Roman" w:hAnsi="Times New Roman" w:cs="Times New Roman"/>
        </w:rPr>
        <w:t>the bustling noise of a mass of bodies as they move through space</w:t>
      </w:r>
      <w:r w:rsidR="00C24AC0" w:rsidRPr="00823B6E">
        <w:rPr>
          <w:rFonts w:ascii="Times New Roman" w:hAnsi="Times New Roman" w:cs="Times New Roman"/>
        </w:rPr>
        <w:t>.</w:t>
      </w:r>
      <w:r w:rsidR="00C24AC0" w:rsidRPr="00823B6E">
        <w:rPr>
          <w:rStyle w:val="FootnoteReference"/>
          <w:rFonts w:ascii="Times New Roman" w:hAnsi="Times New Roman" w:cs="Times New Roman"/>
        </w:rPr>
        <w:footnoteReference w:id="68"/>
      </w:r>
    </w:p>
    <w:p w14:paraId="2A490EFF" w14:textId="004EBFC4" w:rsidR="00E34004" w:rsidRDefault="00E2266E" w:rsidP="00C76464">
      <w:pPr>
        <w:spacing w:line="480" w:lineRule="auto"/>
        <w:ind w:firstLine="720"/>
        <w:contextualSpacing/>
        <w:rPr>
          <w:rFonts w:ascii="Times New Roman" w:hAnsi="Times New Roman" w:cs="Times New Roman"/>
          <w:color w:val="000000" w:themeColor="text1"/>
          <w:lang w:eastAsia="zh-TW"/>
        </w:rPr>
      </w:pPr>
      <w:r>
        <w:rPr>
          <w:rFonts w:ascii="Times New Roman" w:hAnsi="Times New Roman" w:cs="Times New Roman"/>
          <w:lang w:eastAsia="zh-TW"/>
        </w:rPr>
        <w:t>According to hi</w:t>
      </w:r>
      <w:r w:rsidR="00756434" w:rsidRPr="00823B6E">
        <w:rPr>
          <w:rFonts w:ascii="Times New Roman" w:hAnsi="Times New Roman" w:cs="Times New Roman"/>
          <w:lang w:eastAsia="zh-TW"/>
        </w:rPr>
        <w:t>s accounts and graduate school fieldwork, instruments from Asia prominently featured drone</w:t>
      </w:r>
      <w:r w:rsidR="00FA1C80">
        <w:rPr>
          <w:rFonts w:ascii="Times New Roman" w:hAnsi="Times New Roman" w:cs="Times New Roman"/>
          <w:lang w:eastAsia="zh-TW"/>
        </w:rPr>
        <w:t>—</w:t>
      </w:r>
      <w:r w:rsidR="00FA1C80" w:rsidRPr="00823B6E">
        <w:rPr>
          <w:rFonts w:ascii="Times New Roman" w:hAnsi="Times New Roman" w:cs="Times New Roman"/>
          <w:lang w:eastAsia="zh-TW"/>
        </w:rPr>
        <w:t>the consistent repetition of a singular note, or set of notes—</w:t>
      </w:r>
      <w:r w:rsidR="00FD718B">
        <w:rPr>
          <w:rFonts w:ascii="Times New Roman" w:hAnsi="Times New Roman" w:cs="Times New Roman"/>
          <w:lang w:eastAsia="zh-TW"/>
        </w:rPr>
        <w:t xml:space="preserve"> </w:t>
      </w:r>
      <w:r w:rsidR="00756434" w:rsidRPr="00823B6E">
        <w:rPr>
          <w:rFonts w:ascii="Times New Roman" w:hAnsi="Times New Roman" w:cs="Times New Roman"/>
          <w:lang w:eastAsia="zh-TW"/>
        </w:rPr>
        <w:t xml:space="preserve">rather than melody—a linear set of notes that comprised a pleasing, musical harmony. In a paper presented at the </w:t>
      </w:r>
      <w:r w:rsidR="00756434" w:rsidRPr="00823B6E">
        <w:rPr>
          <w:rFonts w:ascii="Times New Roman" w:hAnsi="Times New Roman" w:cs="Times New Roman"/>
          <w:i/>
          <w:lang w:eastAsia="zh-TW"/>
        </w:rPr>
        <w:t>International Conference on the Traditional Drama and Music of Southeast Asia</w:t>
      </w:r>
      <w:r w:rsidR="00FD718B">
        <w:rPr>
          <w:rFonts w:ascii="Times New Roman" w:hAnsi="Times New Roman" w:cs="Times New Roman"/>
          <w:lang w:eastAsia="zh-TW"/>
        </w:rPr>
        <w:t>, Maceda discussed</w:t>
      </w:r>
      <w:r w:rsidR="00756434" w:rsidRPr="00823B6E">
        <w:rPr>
          <w:rFonts w:ascii="Times New Roman" w:hAnsi="Times New Roman" w:cs="Times New Roman"/>
          <w:lang w:eastAsia="zh-TW"/>
        </w:rPr>
        <w:t xml:space="preserve"> his research on Philippi</w:t>
      </w:r>
      <w:r w:rsidR="00756434">
        <w:rPr>
          <w:rFonts w:ascii="Times New Roman" w:hAnsi="Times New Roman" w:cs="Times New Roman"/>
          <w:lang w:eastAsia="zh-TW"/>
        </w:rPr>
        <w:t>ne instrumentation and states, “</w:t>
      </w:r>
      <w:r w:rsidR="00756434" w:rsidRPr="00823B6E">
        <w:rPr>
          <w:rFonts w:ascii="Times New Roman" w:hAnsi="Times New Roman" w:cs="Times New Roman"/>
          <w:lang w:eastAsia="zh-TW"/>
        </w:rPr>
        <w:t>In bamboo scrapers for example, there is neither a scale nor a</w:t>
      </w:r>
      <w:r w:rsidR="00756434">
        <w:rPr>
          <w:rFonts w:ascii="Times New Roman" w:hAnsi="Times New Roman" w:cs="Times New Roman"/>
          <w:lang w:eastAsia="zh-TW"/>
        </w:rPr>
        <w:t xml:space="preserve"> melody to speak of.”</w:t>
      </w:r>
      <w:r w:rsidR="00EB7568">
        <w:rPr>
          <w:rFonts w:ascii="Times New Roman" w:hAnsi="Times New Roman" w:cs="Times New Roman"/>
          <w:lang w:eastAsia="zh-TW"/>
        </w:rPr>
        <w:t xml:space="preserve"> He later described</w:t>
      </w:r>
      <w:r w:rsidR="00756434" w:rsidRPr="00823B6E">
        <w:rPr>
          <w:rFonts w:ascii="Times New Roman" w:hAnsi="Times New Roman" w:cs="Times New Roman"/>
          <w:lang w:eastAsia="zh-TW"/>
        </w:rPr>
        <w:t xml:space="preserve"> these instruments as producing single, steady rhythms—the drone—that he uses co</w:t>
      </w:r>
      <w:r w:rsidR="00373E28">
        <w:rPr>
          <w:rFonts w:ascii="Times New Roman" w:hAnsi="Times New Roman" w:cs="Times New Roman"/>
          <w:lang w:eastAsia="zh-TW"/>
        </w:rPr>
        <w:t xml:space="preserve">nsistently in </w:t>
      </w:r>
      <w:r w:rsidR="0031041D" w:rsidRPr="00823B6E">
        <w:rPr>
          <w:rFonts w:ascii="Times New Roman" w:hAnsi="Times New Roman" w:cs="Times New Roman"/>
          <w:i/>
          <w:lang w:eastAsia="zh-TW"/>
        </w:rPr>
        <w:t>Cassettes 100</w:t>
      </w:r>
      <w:r w:rsidR="0031041D">
        <w:rPr>
          <w:rFonts w:ascii="Times New Roman" w:hAnsi="Times New Roman" w:cs="Times New Roman"/>
          <w:lang w:eastAsia="zh-TW"/>
        </w:rPr>
        <w:t>’s</w:t>
      </w:r>
      <w:r w:rsidR="00373E28">
        <w:rPr>
          <w:rFonts w:ascii="Times New Roman" w:hAnsi="Times New Roman" w:cs="Times New Roman"/>
          <w:lang w:eastAsia="zh-TW"/>
        </w:rPr>
        <w:t xml:space="preserve"> </w:t>
      </w:r>
      <w:r w:rsidR="00373E28">
        <w:rPr>
          <w:rFonts w:ascii="Times New Roman" w:hAnsi="Times New Roman" w:cs="Times New Roman"/>
          <w:lang w:eastAsia="zh-TW"/>
        </w:rPr>
        <w:lastRenderedPageBreak/>
        <w:t>composit</w:t>
      </w:r>
      <w:r w:rsidR="00A6138E">
        <w:rPr>
          <w:rFonts w:ascii="Times New Roman" w:hAnsi="Times New Roman" w:cs="Times New Roman"/>
          <w:lang w:eastAsia="zh-TW"/>
        </w:rPr>
        <w:t>ion</w:t>
      </w:r>
      <w:r w:rsidR="00756434" w:rsidRPr="00823B6E">
        <w:rPr>
          <w:rFonts w:ascii="Times New Roman" w:hAnsi="Times New Roman" w:cs="Times New Roman"/>
          <w:i/>
          <w:lang w:eastAsia="zh-TW"/>
        </w:rPr>
        <w:t>.</w:t>
      </w:r>
      <w:r w:rsidR="00756434" w:rsidRPr="00823B6E">
        <w:rPr>
          <w:rStyle w:val="FootnoteReference"/>
          <w:rFonts w:ascii="Times New Roman" w:hAnsi="Times New Roman" w:cs="Times New Roman"/>
          <w:lang w:eastAsia="zh-TW"/>
        </w:rPr>
        <w:footnoteReference w:id="69"/>
      </w:r>
      <w:r w:rsidR="00756434" w:rsidRPr="00823B6E">
        <w:rPr>
          <w:rFonts w:ascii="Times New Roman" w:hAnsi="Times New Roman" w:cs="Times New Roman"/>
          <w:lang w:eastAsia="zh-TW"/>
        </w:rPr>
        <w:t xml:space="preserve"> The sounds that he recorded onto the cassettes produce a complete musical composition that, accor</w:t>
      </w:r>
      <w:r w:rsidR="00756434">
        <w:rPr>
          <w:rFonts w:ascii="Times New Roman" w:hAnsi="Times New Roman" w:cs="Times New Roman"/>
          <w:lang w:eastAsia="zh-TW"/>
        </w:rPr>
        <w:t>ding to his press release, was “</w:t>
      </w:r>
      <w:r w:rsidR="00756434" w:rsidRPr="00823B6E">
        <w:rPr>
          <w:rFonts w:ascii="Times New Roman" w:hAnsi="Times New Roman" w:cs="Times New Roman"/>
          <w:lang w:eastAsia="zh-TW"/>
        </w:rPr>
        <w:t>based not on melody, but on densities, permutations</w:t>
      </w:r>
      <w:r w:rsidR="00756434">
        <w:rPr>
          <w:rFonts w:ascii="Times New Roman" w:hAnsi="Times New Roman" w:cs="Times New Roman"/>
          <w:lang w:eastAsia="zh-TW"/>
        </w:rPr>
        <w:t>, filters, windows a</w:t>
      </w:r>
      <w:r w:rsidR="00560A75">
        <w:rPr>
          <w:rFonts w:ascii="Times New Roman" w:hAnsi="Times New Roman" w:cs="Times New Roman"/>
          <w:lang w:eastAsia="zh-TW"/>
        </w:rPr>
        <w:t>nd screens.</w:t>
      </w:r>
      <w:r w:rsidR="00756434">
        <w:rPr>
          <w:rFonts w:ascii="Times New Roman" w:hAnsi="Times New Roman" w:cs="Times New Roman"/>
          <w:lang w:eastAsia="zh-TW"/>
        </w:rPr>
        <w:t>”</w:t>
      </w:r>
      <w:r w:rsidR="00756434" w:rsidRPr="00823B6E">
        <w:rPr>
          <w:rStyle w:val="FootnoteReference"/>
          <w:rFonts w:ascii="Times New Roman" w:hAnsi="Times New Roman" w:cs="Times New Roman"/>
          <w:lang w:eastAsia="zh-TW"/>
        </w:rPr>
        <w:footnoteReference w:id="70"/>
      </w:r>
      <w:r w:rsidR="00756434" w:rsidRPr="00823B6E">
        <w:rPr>
          <w:rFonts w:ascii="Times New Roman" w:hAnsi="Times New Roman" w:cs="Times New Roman"/>
          <w:lang w:eastAsia="zh-TW"/>
        </w:rPr>
        <w:t xml:space="preserve"> </w:t>
      </w:r>
      <w:r w:rsidR="00C76464" w:rsidRPr="00823B6E">
        <w:rPr>
          <w:rFonts w:ascii="Times New Roman" w:hAnsi="Times New Roman" w:cs="Times New Roman"/>
          <w:i/>
          <w:lang w:eastAsia="zh-TW"/>
        </w:rPr>
        <w:t>Cassettes 100</w:t>
      </w:r>
      <w:r w:rsidR="00C76464" w:rsidRPr="00823B6E">
        <w:rPr>
          <w:rFonts w:ascii="Times New Roman" w:hAnsi="Times New Roman" w:cs="Times New Roman"/>
          <w:lang w:eastAsia="zh-TW"/>
        </w:rPr>
        <w:t>’s score also</w:t>
      </w:r>
      <w:r w:rsidR="00C76464" w:rsidRPr="00823B6E">
        <w:rPr>
          <w:rFonts w:ascii="Times New Roman" w:hAnsi="Times New Roman" w:cs="Times New Roman"/>
          <w:i/>
          <w:lang w:eastAsia="zh-TW"/>
        </w:rPr>
        <w:t xml:space="preserve"> </w:t>
      </w:r>
      <w:r w:rsidR="00C76464" w:rsidRPr="00823B6E">
        <w:rPr>
          <w:rFonts w:ascii="Times New Roman" w:hAnsi="Times New Roman" w:cs="Times New Roman"/>
          <w:lang w:eastAsia="zh-TW"/>
        </w:rPr>
        <w:t>designates long sections in which one note is played repeatedly over a span of time,</w:t>
      </w:r>
      <w:r w:rsidR="00C76464">
        <w:rPr>
          <w:rFonts w:ascii="Times New Roman" w:hAnsi="Times New Roman" w:cs="Times New Roman"/>
          <w:lang w:eastAsia="zh-TW"/>
        </w:rPr>
        <w:t xml:space="preserve"> including a</w:t>
      </w:r>
      <w:r w:rsidR="008E1C5C">
        <w:rPr>
          <w:rFonts w:ascii="Times New Roman" w:hAnsi="Times New Roman" w:cs="Times New Roman"/>
          <w:lang w:eastAsia="zh-TW"/>
        </w:rPr>
        <w:t xml:space="preserve"> few pages labeled “Grains,” which</w:t>
      </w:r>
      <w:r w:rsidR="00C76464">
        <w:rPr>
          <w:rFonts w:ascii="Times New Roman" w:hAnsi="Times New Roman" w:cs="Times New Roman"/>
          <w:lang w:eastAsia="zh-TW"/>
        </w:rPr>
        <w:t xml:space="preserve"> lists</w:t>
      </w:r>
      <w:r w:rsidR="00C76464" w:rsidRPr="00823B6E">
        <w:rPr>
          <w:rFonts w:ascii="Times New Roman" w:hAnsi="Times New Roman" w:cs="Times New Roman"/>
          <w:lang w:eastAsia="zh-TW"/>
        </w:rPr>
        <w:t xml:space="preserve"> </w:t>
      </w:r>
      <w:r w:rsidR="00C76464" w:rsidRPr="00C76464">
        <w:rPr>
          <w:rFonts w:ascii="Times New Roman" w:hAnsi="Times New Roman" w:cs="Times New Roman"/>
          <w:color w:val="000000" w:themeColor="text1"/>
          <w:lang w:eastAsia="zh-TW"/>
        </w:rPr>
        <w:t>drums, pebbles, aluminum and leaves as its instrumentation in the margin notes of the score.</w:t>
      </w:r>
      <w:r w:rsidR="00C76464" w:rsidRPr="00C76464">
        <w:rPr>
          <w:rStyle w:val="FootnoteReference"/>
          <w:rFonts w:ascii="Times New Roman" w:hAnsi="Times New Roman" w:cs="Times New Roman"/>
          <w:color w:val="000000" w:themeColor="text1"/>
          <w:lang w:eastAsia="zh-TW"/>
        </w:rPr>
        <w:footnoteReference w:id="71"/>
      </w:r>
    </w:p>
    <w:p w14:paraId="08F9722D" w14:textId="44FAEB51" w:rsidR="00F051DE" w:rsidRPr="00F051DE" w:rsidRDefault="00F051DE" w:rsidP="00F051DE">
      <w:pPr>
        <w:spacing w:line="480" w:lineRule="auto"/>
        <w:ind w:firstLine="720"/>
        <w:contextualSpacing/>
        <w:rPr>
          <w:rFonts w:ascii="Times New Roman" w:hAnsi="Times New Roman" w:cs="Times New Roman"/>
          <w:color w:val="000000" w:themeColor="text1"/>
          <w:lang w:eastAsia="zh-TW"/>
        </w:rPr>
      </w:pPr>
      <w:r w:rsidRPr="00077B0F">
        <w:rPr>
          <w:rFonts w:ascii="Times New Roman" w:hAnsi="Times New Roman" w:cs="Times New Roman"/>
        </w:rPr>
        <w:t xml:space="preserve">The recording of </w:t>
      </w:r>
      <w:r w:rsidRPr="00077B0F">
        <w:rPr>
          <w:rFonts w:ascii="Times New Roman" w:hAnsi="Times New Roman" w:cs="Times New Roman"/>
          <w:i/>
        </w:rPr>
        <w:t xml:space="preserve">Cassettes 100 </w:t>
      </w:r>
      <w:r w:rsidRPr="00077B0F">
        <w:rPr>
          <w:rFonts w:ascii="Times New Roman" w:hAnsi="Times New Roman" w:cs="Times New Roman"/>
        </w:rPr>
        <w:t>from i</w:t>
      </w:r>
      <w:r>
        <w:rPr>
          <w:rFonts w:ascii="Times New Roman" w:hAnsi="Times New Roman" w:cs="Times New Roman"/>
        </w:rPr>
        <w:t>ts original performance at the CCP</w:t>
      </w:r>
      <w:r w:rsidRPr="00077B0F">
        <w:rPr>
          <w:rFonts w:ascii="Times New Roman" w:hAnsi="Times New Roman" w:cs="Times New Roman"/>
        </w:rPr>
        <w:t xml:space="preserve"> begins with Maceda counting down from 10 to 0 over a loudspeaker. </w:t>
      </w:r>
      <w:r>
        <w:rPr>
          <w:rFonts w:ascii="Times New Roman" w:hAnsi="Times New Roman" w:cs="Times New Roman"/>
        </w:rPr>
        <w:t>The recordings</w:t>
      </w:r>
      <w:r w:rsidRPr="00823B6E">
        <w:rPr>
          <w:rFonts w:ascii="Times New Roman" w:hAnsi="Times New Roman" w:cs="Times New Roman"/>
          <w:i/>
        </w:rPr>
        <w:t xml:space="preserve"> </w:t>
      </w:r>
      <w:r>
        <w:rPr>
          <w:rFonts w:ascii="Times New Roman" w:hAnsi="Times New Roman" w:cs="Times New Roman"/>
        </w:rPr>
        <w:t>sound</w:t>
      </w:r>
      <w:del w:id="21" w:author="N C" w:date="2017-12-10T16:07:00Z">
        <w:r w:rsidDel="00F23830">
          <w:rPr>
            <w:rFonts w:ascii="Times New Roman" w:hAnsi="Times New Roman" w:cs="Times New Roman"/>
          </w:rPr>
          <w:delText>s</w:delText>
        </w:r>
      </w:del>
      <w:r>
        <w:rPr>
          <w:rFonts w:ascii="Times New Roman" w:hAnsi="Times New Roman" w:cs="Times New Roman"/>
        </w:rPr>
        <w:t xml:space="preserve"> similar to</w:t>
      </w:r>
      <w:r w:rsidRPr="00823B6E">
        <w:rPr>
          <w:rFonts w:ascii="Times New Roman" w:hAnsi="Times New Roman" w:cs="Times New Roman"/>
        </w:rPr>
        <w:t xml:space="preserve"> the shuffle of everyday life mixed with instances of music. Gentle strains of flute, crinkling paper, popping and banging noises, and</w:t>
      </w:r>
      <w:r>
        <w:rPr>
          <w:rFonts w:ascii="Times New Roman" w:hAnsi="Times New Roman" w:cs="Times New Roman"/>
        </w:rPr>
        <w:t xml:space="preserve"> the</w:t>
      </w:r>
      <w:r w:rsidRPr="00823B6E">
        <w:rPr>
          <w:rFonts w:ascii="Times New Roman" w:hAnsi="Times New Roman" w:cs="Times New Roman"/>
        </w:rPr>
        <w:t xml:space="preserve"> sound of raindrops consistently hitting a pavement are among those heard alongside the buzzing murmur of people’s voices in the recording.</w:t>
      </w:r>
      <w:r w:rsidRPr="00823B6E">
        <w:rPr>
          <w:rFonts w:ascii="Times New Roman" w:hAnsi="Times New Roman" w:cs="Times New Roman"/>
          <w:lang w:eastAsia="zh-TW"/>
        </w:rPr>
        <w:t xml:space="preserve"> The bustle of the</w:t>
      </w:r>
      <w:r>
        <w:rPr>
          <w:rFonts w:ascii="Times New Roman" w:hAnsi="Times New Roman" w:cs="Times New Roman"/>
          <w:lang w:eastAsia="zh-TW"/>
        </w:rPr>
        <w:t xml:space="preserve"> physical</w:t>
      </w:r>
      <w:r w:rsidRPr="00823B6E">
        <w:rPr>
          <w:rFonts w:ascii="Times New Roman" w:hAnsi="Times New Roman" w:cs="Times New Roman"/>
          <w:lang w:eastAsia="zh-TW"/>
        </w:rPr>
        <w:t xml:space="preserve"> crowd</w:t>
      </w:r>
      <w:r>
        <w:rPr>
          <w:rFonts w:ascii="Times New Roman" w:hAnsi="Times New Roman" w:cs="Times New Roman"/>
          <w:lang w:eastAsia="zh-TW"/>
        </w:rPr>
        <w:t xml:space="preserve"> moving about the CCP remains</w:t>
      </w:r>
      <w:r w:rsidRPr="00823B6E">
        <w:rPr>
          <w:rFonts w:ascii="Times New Roman" w:hAnsi="Times New Roman" w:cs="Times New Roman"/>
          <w:lang w:eastAsia="zh-TW"/>
        </w:rPr>
        <w:t xml:space="preserve"> in</w:t>
      </w:r>
      <w:r>
        <w:rPr>
          <w:rFonts w:ascii="Times New Roman" w:hAnsi="Times New Roman" w:cs="Times New Roman"/>
          <w:lang w:eastAsia="zh-TW"/>
        </w:rPr>
        <w:t>distinguishable from the sound generated</w:t>
      </w:r>
      <w:r w:rsidRPr="00823B6E">
        <w:rPr>
          <w:rFonts w:ascii="Times New Roman" w:hAnsi="Times New Roman" w:cs="Times New Roman"/>
          <w:lang w:eastAsia="zh-TW"/>
        </w:rPr>
        <w:t xml:space="preserve"> by the </w:t>
      </w:r>
      <w:r>
        <w:rPr>
          <w:rFonts w:ascii="Times New Roman" w:hAnsi="Times New Roman" w:cs="Times New Roman"/>
          <w:lang w:eastAsia="zh-TW"/>
        </w:rPr>
        <w:t xml:space="preserve">pre-recorded </w:t>
      </w:r>
      <w:r w:rsidRPr="00823B6E">
        <w:rPr>
          <w:rFonts w:ascii="Times New Roman" w:hAnsi="Times New Roman" w:cs="Times New Roman"/>
          <w:lang w:eastAsia="zh-TW"/>
        </w:rPr>
        <w:t xml:space="preserve">cassettes. </w:t>
      </w:r>
      <w:r w:rsidRPr="00C76464">
        <w:rPr>
          <w:rFonts w:ascii="Times New Roman" w:hAnsi="Times New Roman" w:cs="Times New Roman"/>
          <w:color w:val="000000" w:themeColor="text1"/>
          <w:lang w:eastAsia="zh-TW"/>
        </w:rPr>
        <w:t xml:space="preserve">This crowd was generated not only through the noise produced by the immediate presence of people in the CCP, but was also through the pre-recorded cassettes, extending the crowd’s presence beyond the time and space of </w:t>
      </w:r>
      <w:r w:rsidRPr="00C76464">
        <w:rPr>
          <w:rFonts w:ascii="Times New Roman" w:hAnsi="Times New Roman" w:cs="Times New Roman"/>
          <w:i/>
          <w:color w:val="000000" w:themeColor="text1"/>
          <w:lang w:eastAsia="zh-TW"/>
        </w:rPr>
        <w:t>Cassettes 100</w:t>
      </w:r>
      <w:r>
        <w:rPr>
          <w:rFonts w:ascii="Times New Roman" w:hAnsi="Times New Roman" w:cs="Times New Roman"/>
          <w:i/>
          <w:color w:val="000000" w:themeColor="text1"/>
          <w:lang w:eastAsia="zh-TW"/>
        </w:rPr>
        <w:t xml:space="preserve">. </w:t>
      </w:r>
    </w:p>
    <w:p w14:paraId="521087E2" w14:textId="77777777" w:rsidR="00345CBF" w:rsidRDefault="00345CBF" w:rsidP="00345CBF">
      <w:pPr>
        <w:spacing w:line="480" w:lineRule="auto"/>
        <w:ind w:firstLine="720"/>
        <w:contextualSpacing/>
        <w:rPr>
          <w:rFonts w:ascii="Times New Roman" w:hAnsi="Times New Roman" w:cs="Times New Roman"/>
          <w:lang w:eastAsia="zh-TW"/>
        </w:rPr>
      </w:pPr>
      <w:r w:rsidRPr="00823B6E">
        <w:rPr>
          <w:rFonts w:ascii="Times New Roman" w:hAnsi="Times New Roman" w:cs="Times New Roman"/>
          <w:lang w:eastAsia="zh-TW"/>
        </w:rPr>
        <w:t xml:space="preserve">In </w:t>
      </w:r>
      <w:r w:rsidRPr="00823B6E">
        <w:rPr>
          <w:rFonts w:ascii="Times New Roman" w:hAnsi="Times New Roman" w:cs="Times New Roman"/>
          <w:i/>
          <w:lang w:eastAsia="zh-TW"/>
        </w:rPr>
        <w:t>Listening to Noise and Silence</w:t>
      </w:r>
      <w:r w:rsidRPr="00823B6E">
        <w:rPr>
          <w:rFonts w:ascii="Times New Roman" w:hAnsi="Times New Roman" w:cs="Times New Roman"/>
          <w:lang w:eastAsia="zh-TW"/>
        </w:rPr>
        <w:t>, Salom</w:t>
      </w:r>
      <w:r w:rsidRPr="00823B6E">
        <w:rPr>
          <w:rFonts w:ascii="Times New Roman" w:hAnsi="Times New Roman" w:cs="Times New Roman"/>
        </w:rPr>
        <w:t>é</w:t>
      </w:r>
      <w:r w:rsidRPr="00823B6E">
        <w:rPr>
          <w:rFonts w:ascii="Times New Roman" w:hAnsi="Times New Roman" w:cs="Times New Roman"/>
          <w:lang w:eastAsia="zh-TW"/>
        </w:rPr>
        <w:t xml:space="preserve"> Voegelin analyzes the social aspect of noise—the drone in pa</w:t>
      </w:r>
      <w:r>
        <w:rPr>
          <w:rFonts w:ascii="Times New Roman" w:hAnsi="Times New Roman" w:cs="Times New Roman"/>
          <w:lang w:eastAsia="zh-TW"/>
        </w:rPr>
        <w:t>rticular— and its capacity to</w:t>
      </w:r>
      <w:r w:rsidRPr="00823B6E">
        <w:rPr>
          <w:rFonts w:ascii="Times New Roman" w:hAnsi="Times New Roman" w:cs="Times New Roman"/>
          <w:lang w:eastAsia="zh-TW"/>
        </w:rPr>
        <w:t xml:space="preserve"> render the dense phenomen</w:t>
      </w:r>
      <w:r>
        <w:rPr>
          <w:rFonts w:ascii="Times New Roman" w:hAnsi="Times New Roman" w:cs="Times New Roman"/>
          <w:lang w:eastAsia="zh-TW"/>
        </w:rPr>
        <w:t>ological sensation of a crowd through aural perception</w:t>
      </w:r>
      <w:r w:rsidRPr="00823B6E">
        <w:rPr>
          <w:rFonts w:ascii="Times New Roman" w:hAnsi="Times New Roman" w:cs="Times New Roman"/>
          <w:lang w:eastAsia="zh-TW"/>
        </w:rPr>
        <w:t>. Voegelin explains:</w:t>
      </w:r>
    </w:p>
    <w:p w14:paraId="5F39B873" w14:textId="77777777" w:rsidR="00345CBF" w:rsidRPr="00823B6E" w:rsidRDefault="00345CBF" w:rsidP="00345CBF">
      <w:pPr>
        <w:spacing w:line="480" w:lineRule="auto"/>
        <w:ind w:firstLine="720"/>
        <w:contextualSpacing/>
        <w:rPr>
          <w:rFonts w:ascii="Times New Roman" w:hAnsi="Times New Roman" w:cs="Times New Roman"/>
          <w:lang w:eastAsia="zh-TW"/>
        </w:rPr>
      </w:pPr>
    </w:p>
    <w:p w14:paraId="4465FB54" w14:textId="77777777" w:rsidR="00345CBF" w:rsidRDefault="00345CBF" w:rsidP="00345CBF">
      <w:pPr>
        <w:spacing w:line="480" w:lineRule="auto"/>
        <w:ind w:left="720"/>
        <w:contextualSpacing/>
        <w:rPr>
          <w:rFonts w:ascii="Times New Roman" w:hAnsi="Times New Roman" w:cs="Times New Roman"/>
          <w:lang w:eastAsia="zh-TW"/>
        </w:rPr>
      </w:pPr>
      <w:r w:rsidRPr="00823B6E">
        <w:rPr>
          <w:rFonts w:ascii="Times New Roman" w:hAnsi="Times New Roman" w:cs="Times New Roman"/>
          <w:lang w:eastAsia="zh-TW"/>
        </w:rPr>
        <w:lastRenderedPageBreak/>
        <w:t>As I walk through a busy urban street I try to ignore the incessant hum of thick traffic, the noisy commotion and vocal drone of people around me…Sound renders the crowd massive and pervasive, becoming ever denser and more intimidating, encroaching on my personal space… Switch off the drone of hammering footsteps and the aural hubbub of human activity, the crowd shrinks immediately, the frightful beast is tamed.</w:t>
      </w:r>
      <w:r w:rsidRPr="00823B6E">
        <w:rPr>
          <w:rStyle w:val="FootnoteReference"/>
          <w:rFonts w:ascii="Times New Roman" w:hAnsi="Times New Roman" w:cs="Times New Roman"/>
          <w:lang w:eastAsia="zh-TW"/>
        </w:rPr>
        <w:footnoteReference w:id="72"/>
      </w:r>
      <w:r w:rsidRPr="00823B6E">
        <w:rPr>
          <w:rFonts w:ascii="Times New Roman" w:hAnsi="Times New Roman" w:cs="Times New Roman"/>
          <w:lang w:eastAsia="zh-TW"/>
        </w:rPr>
        <w:t xml:space="preserve"> </w:t>
      </w:r>
    </w:p>
    <w:p w14:paraId="1767A068" w14:textId="77777777" w:rsidR="00345CBF" w:rsidRPr="00823B6E" w:rsidRDefault="00345CBF" w:rsidP="00345CBF">
      <w:pPr>
        <w:spacing w:line="480" w:lineRule="auto"/>
        <w:ind w:left="720"/>
        <w:contextualSpacing/>
        <w:rPr>
          <w:rFonts w:ascii="Times New Roman" w:hAnsi="Times New Roman" w:cs="Times New Roman"/>
          <w:lang w:eastAsia="zh-TW"/>
        </w:rPr>
      </w:pPr>
    </w:p>
    <w:p w14:paraId="7731F1A7" w14:textId="44E1EAC5" w:rsidR="00345CBF" w:rsidRDefault="00345CBF" w:rsidP="00345CBF">
      <w:pPr>
        <w:spacing w:line="480" w:lineRule="auto"/>
        <w:contextualSpacing/>
        <w:rPr>
          <w:rFonts w:ascii="Times New Roman" w:hAnsi="Times New Roman" w:cs="Times New Roman"/>
          <w:lang w:eastAsia="zh-TW"/>
        </w:rPr>
      </w:pPr>
      <w:r w:rsidRPr="00823B6E">
        <w:rPr>
          <w:rFonts w:ascii="Times New Roman" w:hAnsi="Times New Roman" w:cs="Times New Roman"/>
          <w:lang w:eastAsia="zh-TW"/>
        </w:rPr>
        <w:t>In the passage abo</w:t>
      </w:r>
      <w:r>
        <w:rPr>
          <w:rFonts w:ascii="Times New Roman" w:hAnsi="Times New Roman" w:cs="Times New Roman"/>
          <w:lang w:eastAsia="zh-TW"/>
        </w:rPr>
        <w:t>ve, Voegelin suggests that the “noisy commotion” and “drone”</w:t>
      </w:r>
      <w:r w:rsidRPr="00823B6E">
        <w:rPr>
          <w:rFonts w:ascii="Times New Roman" w:hAnsi="Times New Roman" w:cs="Times New Roman"/>
          <w:lang w:eastAsia="zh-TW"/>
        </w:rPr>
        <w:t xml:space="preserve"> made by the people significantly enhances the sensation of a crowd that encroaches on </w:t>
      </w:r>
      <w:r>
        <w:rPr>
          <w:rFonts w:ascii="Times New Roman" w:hAnsi="Times New Roman" w:cs="Times New Roman"/>
          <w:lang w:eastAsia="zh-TW"/>
        </w:rPr>
        <w:t>“</w:t>
      </w:r>
      <w:r w:rsidRPr="00823B6E">
        <w:rPr>
          <w:rFonts w:ascii="Times New Roman" w:hAnsi="Times New Roman" w:cs="Times New Roman"/>
          <w:lang w:eastAsia="zh-TW"/>
        </w:rPr>
        <w:t>personal space.</w:t>
      </w:r>
      <w:r>
        <w:rPr>
          <w:rFonts w:ascii="Times New Roman" w:hAnsi="Times New Roman" w:cs="Times New Roman"/>
          <w:lang w:eastAsia="zh-TW"/>
        </w:rPr>
        <w:t>”</w:t>
      </w:r>
      <w:r w:rsidR="00B02852">
        <w:rPr>
          <w:rFonts w:ascii="Times New Roman" w:hAnsi="Times New Roman" w:cs="Times New Roman"/>
          <w:lang w:eastAsia="zh-TW"/>
        </w:rPr>
        <w:t xml:space="preserve"> While Voegelin</w:t>
      </w:r>
      <w:r w:rsidRPr="00823B6E">
        <w:rPr>
          <w:rFonts w:ascii="Times New Roman" w:hAnsi="Times New Roman" w:cs="Times New Roman"/>
          <w:lang w:eastAsia="zh-TW"/>
        </w:rPr>
        <w:t xml:space="preserve"> describes this encroachment as negative, the aural perception of a crowd co</w:t>
      </w:r>
      <w:r>
        <w:rPr>
          <w:rFonts w:ascii="Times New Roman" w:hAnsi="Times New Roman" w:cs="Times New Roman"/>
          <w:lang w:eastAsia="zh-TW"/>
        </w:rPr>
        <w:t>uld also conceal the individual</w:t>
      </w:r>
      <w:r w:rsidR="00B02852">
        <w:rPr>
          <w:rFonts w:ascii="Times New Roman" w:hAnsi="Times New Roman" w:cs="Times New Roman"/>
          <w:lang w:eastAsia="zh-TW"/>
        </w:rPr>
        <w:t xml:space="preserve"> body</w:t>
      </w:r>
      <w:r>
        <w:rPr>
          <w:rFonts w:ascii="Times New Roman" w:hAnsi="Times New Roman" w:cs="Times New Roman"/>
          <w:lang w:eastAsia="zh-TW"/>
        </w:rPr>
        <w:t>.</w:t>
      </w:r>
      <w:r w:rsidRPr="00823B6E">
        <w:rPr>
          <w:rFonts w:ascii="Times New Roman" w:hAnsi="Times New Roman" w:cs="Times New Roman"/>
          <w:lang w:eastAsia="zh-TW"/>
        </w:rPr>
        <w:t xml:space="preserve"> </w:t>
      </w:r>
      <w:r w:rsidRPr="00823B6E">
        <w:rPr>
          <w:rFonts w:ascii="Times New Roman" w:hAnsi="Times New Roman" w:cs="Times New Roman"/>
          <w:i/>
          <w:lang w:eastAsia="zh-TW"/>
        </w:rPr>
        <w:t>Cassettes 100</w:t>
      </w:r>
      <w:r w:rsidRPr="00823B6E">
        <w:rPr>
          <w:rFonts w:ascii="Times New Roman" w:hAnsi="Times New Roman" w:cs="Times New Roman"/>
          <w:lang w:eastAsia="zh-TW"/>
        </w:rPr>
        <w:t xml:space="preserve"> made use of</w:t>
      </w:r>
      <w:r>
        <w:rPr>
          <w:rFonts w:ascii="Times New Roman" w:hAnsi="Times New Roman" w:cs="Times New Roman"/>
          <w:lang w:eastAsia="zh-TW"/>
        </w:rPr>
        <w:t xml:space="preserve"> that</w:t>
      </w:r>
      <w:r w:rsidRPr="00823B6E">
        <w:rPr>
          <w:rFonts w:ascii="Times New Roman" w:hAnsi="Times New Roman" w:cs="Times New Roman"/>
          <w:lang w:eastAsia="zh-TW"/>
        </w:rPr>
        <w:t xml:space="preserve"> disembodied sound.</w:t>
      </w:r>
      <w:r>
        <w:rPr>
          <w:rFonts w:ascii="Times New Roman" w:hAnsi="Times New Roman" w:cs="Times New Roman"/>
          <w:lang w:eastAsia="zh-TW"/>
        </w:rPr>
        <w:t xml:space="preserve"> The cassette players generated a crowd that extended beyond immediate presence. The </w:t>
      </w:r>
      <w:r w:rsidRPr="00823B6E">
        <w:rPr>
          <w:rFonts w:ascii="Times New Roman" w:hAnsi="Times New Roman" w:cs="Times New Roman"/>
          <w:lang w:eastAsia="zh-TW"/>
        </w:rPr>
        <w:t xml:space="preserve">crowd in </w:t>
      </w:r>
      <w:r w:rsidRPr="00823B6E">
        <w:rPr>
          <w:rFonts w:ascii="Times New Roman" w:hAnsi="Times New Roman" w:cs="Times New Roman"/>
          <w:i/>
          <w:lang w:eastAsia="zh-TW"/>
        </w:rPr>
        <w:t>Cassettes 100</w:t>
      </w:r>
      <w:r>
        <w:rPr>
          <w:rFonts w:ascii="Times New Roman" w:hAnsi="Times New Roman" w:cs="Times New Roman"/>
          <w:lang w:eastAsia="zh-TW"/>
        </w:rPr>
        <w:t xml:space="preserve"> was not only expressed through the</w:t>
      </w:r>
      <w:r w:rsidRPr="00823B6E">
        <w:rPr>
          <w:rFonts w:ascii="Times New Roman" w:hAnsi="Times New Roman" w:cs="Times New Roman"/>
          <w:lang w:eastAsia="zh-TW"/>
        </w:rPr>
        <w:t xml:space="preserve"> presence of bodies</w:t>
      </w:r>
      <w:r>
        <w:rPr>
          <w:rFonts w:ascii="Times New Roman" w:hAnsi="Times New Roman" w:cs="Times New Roman"/>
          <w:lang w:eastAsia="zh-TW"/>
        </w:rPr>
        <w:t>, but enhanced through the aural perception of the crowd, cloaking</w:t>
      </w:r>
      <w:r w:rsidRPr="00823B6E">
        <w:rPr>
          <w:rFonts w:ascii="Times New Roman" w:hAnsi="Times New Roman" w:cs="Times New Roman"/>
          <w:lang w:eastAsia="zh-TW"/>
        </w:rPr>
        <w:t xml:space="preserve"> the attendees of the event</w:t>
      </w:r>
      <w:r w:rsidRPr="00823B6E">
        <w:rPr>
          <w:rFonts w:ascii="Times New Roman" w:hAnsi="Times New Roman" w:cs="Times New Roman"/>
          <w:i/>
          <w:lang w:eastAsia="zh-TW"/>
        </w:rPr>
        <w:t xml:space="preserve"> </w:t>
      </w:r>
      <w:r w:rsidRPr="00823B6E">
        <w:rPr>
          <w:rFonts w:ascii="Times New Roman" w:hAnsi="Times New Roman" w:cs="Times New Roman"/>
          <w:lang w:eastAsia="zh-TW"/>
        </w:rPr>
        <w:t xml:space="preserve">in a sense of anonymity. </w:t>
      </w:r>
      <w:r>
        <w:rPr>
          <w:rFonts w:ascii="Times New Roman" w:hAnsi="Times New Roman" w:cs="Times New Roman"/>
          <w:lang w:eastAsia="zh-TW"/>
        </w:rPr>
        <w:t>F</w:t>
      </w:r>
      <w:r w:rsidRPr="00823B6E">
        <w:rPr>
          <w:rFonts w:ascii="Times New Roman" w:hAnsi="Times New Roman" w:cs="Times New Roman"/>
          <w:lang w:eastAsia="zh-TW"/>
        </w:rPr>
        <w:t>illed with the per</w:t>
      </w:r>
      <w:r>
        <w:rPr>
          <w:rFonts w:ascii="Times New Roman" w:hAnsi="Times New Roman" w:cs="Times New Roman"/>
          <w:lang w:eastAsia="zh-TW"/>
        </w:rPr>
        <w:t xml:space="preserve">petual drone, </w:t>
      </w:r>
      <w:r w:rsidRPr="00823B6E">
        <w:rPr>
          <w:rFonts w:ascii="Times New Roman" w:hAnsi="Times New Roman" w:cs="Times New Roman"/>
          <w:lang w:eastAsia="zh-TW"/>
        </w:rPr>
        <w:t>Maceda’s composition</w:t>
      </w:r>
      <w:r>
        <w:rPr>
          <w:rFonts w:ascii="Times New Roman" w:hAnsi="Times New Roman" w:cs="Times New Roman"/>
          <w:lang w:eastAsia="zh-TW"/>
        </w:rPr>
        <w:t xml:space="preserve"> sonically obscured individuals within</w:t>
      </w:r>
      <w:r w:rsidRPr="00823B6E">
        <w:rPr>
          <w:rFonts w:ascii="Times New Roman" w:hAnsi="Times New Roman" w:cs="Times New Roman"/>
          <w:lang w:eastAsia="zh-TW"/>
        </w:rPr>
        <w:t xml:space="preserve"> </w:t>
      </w:r>
      <w:r w:rsidRPr="00823B6E">
        <w:rPr>
          <w:rFonts w:ascii="Times New Roman" w:hAnsi="Times New Roman" w:cs="Times New Roman"/>
          <w:i/>
          <w:lang w:eastAsia="zh-TW"/>
        </w:rPr>
        <w:t xml:space="preserve">Cassettes 100 </w:t>
      </w:r>
      <w:r w:rsidR="00F051DE">
        <w:rPr>
          <w:rFonts w:ascii="Times New Roman" w:hAnsi="Times New Roman" w:cs="Times New Roman"/>
          <w:lang w:eastAsia="zh-TW"/>
        </w:rPr>
        <w:t>into a faceless crowd</w:t>
      </w:r>
      <w:r w:rsidR="00BD2B4F">
        <w:rPr>
          <w:rFonts w:ascii="Times New Roman" w:hAnsi="Times New Roman" w:cs="Times New Roman"/>
          <w:lang w:eastAsia="zh-TW"/>
        </w:rPr>
        <w:t xml:space="preserve"> that was </w:t>
      </w:r>
      <w:r w:rsidR="00F051DE">
        <w:rPr>
          <w:rFonts w:ascii="Times New Roman" w:hAnsi="Times New Roman" w:cs="Times New Roman"/>
          <w:lang w:eastAsia="zh-TW"/>
        </w:rPr>
        <w:t>primed for action</w:t>
      </w:r>
      <w:r w:rsidR="002D06D0">
        <w:rPr>
          <w:rFonts w:ascii="Times New Roman" w:hAnsi="Times New Roman" w:cs="Times New Roman"/>
          <w:lang w:eastAsia="zh-TW"/>
        </w:rPr>
        <w:t xml:space="preserve"> without consequence</w:t>
      </w:r>
      <w:r w:rsidR="00F051DE">
        <w:rPr>
          <w:rFonts w:ascii="Times New Roman" w:hAnsi="Times New Roman" w:cs="Times New Roman"/>
          <w:lang w:eastAsia="zh-TW"/>
        </w:rPr>
        <w:t xml:space="preserve">. </w:t>
      </w:r>
    </w:p>
    <w:p w14:paraId="1D917B57" w14:textId="77777777" w:rsidR="00C76464" w:rsidRDefault="00C76464" w:rsidP="00345CBF">
      <w:pPr>
        <w:spacing w:line="480" w:lineRule="auto"/>
        <w:contextualSpacing/>
        <w:rPr>
          <w:rFonts w:ascii="Times New Roman" w:hAnsi="Times New Roman" w:cs="Times New Roman"/>
          <w:lang w:eastAsia="zh-TW"/>
        </w:rPr>
      </w:pPr>
    </w:p>
    <w:p w14:paraId="5E94881B" w14:textId="77777777" w:rsidR="00756434" w:rsidRPr="003F1BA9" w:rsidRDefault="00756434" w:rsidP="00986EDF">
      <w:pPr>
        <w:spacing w:line="480" w:lineRule="auto"/>
        <w:contextualSpacing/>
        <w:rPr>
          <w:rFonts w:ascii="Times New Roman" w:hAnsi="Times New Roman" w:cs="Times New Roman"/>
          <w:b/>
          <w:lang w:eastAsia="zh-TW"/>
        </w:rPr>
      </w:pPr>
      <w:r w:rsidRPr="003F1BA9">
        <w:rPr>
          <w:rFonts w:ascii="Times New Roman" w:hAnsi="Times New Roman" w:cs="Times New Roman"/>
          <w:b/>
        </w:rPr>
        <w:t xml:space="preserve">“Or do something”: Performing </w:t>
      </w:r>
      <w:r w:rsidRPr="003F1BA9">
        <w:rPr>
          <w:rFonts w:ascii="Times New Roman" w:hAnsi="Times New Roman" w:cs="Times New Roman"/>
          <w:b/>
          <w:i/>
        </w:rPr>
        <w:t>Cassettes 100</w:t>
      </w:r>
      <w:r w:rsidRPr="003F1BA9">
        <w:rPr>
          <w:rFonts w:ascii="Times New Roman" w:hAnsi="Times New Roman" w:cs="Times New Roman"/>
          <w:b/>
        </w:rPr>
        <w:t xml:space="preserve"> at the CCP</w:t>
      </w:r>
    </w:p>
    <w:p w14:paraId="03366F12" w14:textId="7D903402" w:rsidR="00756434" w:rsidRDefault="00756434" w:rsidP="00813E1E">
      <w:pPr>
        <w:spacing w:line="480" w:lineRule="auto"/>
        <w:ind w:firstLine="720"/>
        <w:contextualSpacing/>
        <w:rPr>
          <w:rFonts w:ascii="Times New Roman" w:hAnsi="Times New Roman" w:cs="Times New Roman"/>
        </w:rPr>
      </w:pPr>
      <w:r w:rsidRPr="00823B6E">
        <w:rPr>
          <w:rFonts w:ascii="Times New Roman" w:hAnsi="Times New Roman" w:cs="Times New Roman"/>
          <w:i/>
          <w:lang w:eastAsia="zh-TW"/>
        </w:rPr>
        <w:t>Cassettes 100</w:t>
      </w:r>
      <w:r w:rsidR="00F84335">
        <w:rPr>
          <w:rFonts w:ascii="Times New Roman" w:hAnsi="Times New Roman" w:cs="Times New Roman"/>
          <w:lang w:eastAsia="zh-TW"/>
        </w:rPr>
        <w:t xml:space="preserve"> not only</w:t>
      </w:r>
      <w:r w:rsidR="00EF3734">
        <w:rPr>
          <w:rFonts w:ascii="Times New Roman" w:hAnsi="Times New Roman" w:cs="Times New Roman"/>
          <w:lang w:eastAsia="zh-TW"/>
        </w:rPr>
        <w:t xml:space="preserve"> created a sonic impressi</w:t>
      </w:r>
      <w:r w:rsidR="00B30284">
        <w:rPr>
          <w:rFonts w:ascii="Times New Roman" w:hAnsi="Times New Roman" w:cs="Times New Roman"/>
          <w:lang w:eastAsia="zh-TW"/>
        </w:rPr>
        <w:t>on of</w:t>
      </w:r>
      <w:r w:rsidR="003B3D22">
        <w:rPr>
          <w:rFonts w:ascii="Times New Roman" w:hAnsi="Times New Roman" w:cs="Times New Roman"/>
          <w:lang w:eastAsia="zh-TW"/>
        </w:rPr>
        <w:t xml:space="preserve"> a </w:t>
      </w:r>
      <w:r>
        <w:rPr>
          <w:rFonts w:ascii="Times New Roman" w:hAnsi="Times New Roman" w:cs="Times New Roman"/>
          <w:lang w:eastAsia="zh-TW"/>
        </w:rPr>
        <w:t>crowd</w:t>
      </w:r>
      <w:r w:rsidR="003E368A">
        <w:rPr>
          <w:rFonts w:ascii="Times New Roman" w:hAnsi="Times New Roman" w:cs="Times New Roman"/>
          <w:lang w:eastAsia="zh-TW"/>
        </w:rPr>
        <w:t xml:space="preserve"> through the dispersion of one hundred</w:t>
      </w:r>
      <w:r w:rsidR="00EF3734">
        <w:rPr>
          <w:rFonts w:ascii="Times New Roman" w:hAnsi="Times New Roman" w:cs="Times New Roman"/>
          <w:lang w:eastAsia="zh-TW"/>
        </w:rPr>
        <w:t xml:space="preserve"> recordings</w:t>
      </w:r>
      <w:r w:rsidR="005E4C00">
        <w:rPr>
          <w:rFonts w:ascii="Times New Roman" w:hAnsi="Times New Roman" w:cs="Times New Roman"/>
          <w:lang w:eastAsia="zh-TW"/>
        </w:rPr>
        <w:t>, it</w:t>
      </w:r>
      <w:r w:rsidRPr="00823B6E">
        <w:rPr>
          <w:rFonts w:ascii="Times New Roman" w:hAnsi="Times New Roman" w:cs="Times New Roman"/>
          <w:lang w:eastAsia="zh-TW"/>
        </w:rPr>
        <w:t xml:space="preserve"> also m</w:t>
      </w:r>
      <w:r w:rsidR="00E21E81">
        <w:rPr>
          <w:rFonts w:ascii="Times New Roman" w:hAnsi="Times New Roman" w:cs="Times New Roman"/>
          <w:lang w:eastAsia="zh-TW"/>
        </w:rPr>
        <w:t>obilized</w:t>
      </w:r>
      <w:r w:rsidR="002178C9">
        <w:rPr>
          <w:rFonts w:ascii="Times New Roman" w:hAnsi="Times New Roman" w:cs="Times New Roman"/>
          <w:lang w:eastAsia="zh-TW"/>
        </w:rPr>
        <w:t xml:space="preserve"> a</w:t>
      </w:r>
      <w:r w:rsidR="00E21E81">
        <w:rPr>
          <w:rFonts w:ascii="Times New Roman" w:hAnsi="Times New Roman" w:cs="Times New Roman"/>
          <w:lang w:eastAsia="zh-TW"/>
        </w:rPr>
        <w:t xml:space="preserve"> physical</w:t>
      </w:r>
      <w:r w:rsidR="002178C9">
        <w:rPr>
          <w:rFonts w:ascii="Times New Roman" w:hAnsi="Times New Roman" w:cs="Times New Roman"/>
          <w:lang w:eastAsia="zh-TW"/>
        </w:rPr>
        <w:t xml:space="preserve"> crowd of</w:t>
      </w:r>
      <w:r w:rsidR="00C16B9A">
        <w:rPr>
          <w:rFonts w:ascii="Times New Roman" w:hAnsi="Times New Roman" w:cs="Times New Roman"/>
          <w:lang w:eastAsia="zh-TW"/>
        </w:rPr>
        <w:t xml:space="preserve"> bodies at the CCP</w:t>
      </w:r>
      <w:r w:rsidRPr="00823B6E">
        <w:rPr>
          <w:rFonts w:ascii="Times New Roman" w:hAnsi="Times New Roman" w:cs="Times New Roman"/>
          <w:lang w:eastAsia="zh-TW"/>
        </w:rPr>
        <w:t>.</w:t>
      </w:r>
      <w:r w:rsidR="00C057C3">
        <w:rPr>
          <w:rFonts w:ascii="Times New Roman" w:hAnsi="Times New Roman" w:cs="Times New Roman"/>
          <w:lang w:eastAsia="zh-TW"/>
        </w:rPr>
        <w:t xml:space="preserve"> </w:t>
      </w:r>
      <w:r w:rsidR="00761849">
        <w:rPr>
          <w:rFonts w:ascii="Times New Roman" w:hAnsi="Times New Roman" w:cs="Times New Roman"/>
          <w:lang w:eastAsia="zh-TW"/>
        </w:rPr>
        <w:t xml:space="preserve">Maceda used </w:t>
      </w:r>
      <w:r w:rsidR="00386EC6">
        <w:rPr>
          <w:rFonts w:ascii="Times New Roman" w:hAnsi="Times New Roman" w:cs="Times New Roman"/>
          <w:lang w:eastAsia="zh-TW"/>
        </w:rPr>
        <w:t>newspaper</w:t>
      </w:r>
      <w:r w:rsidR="00761849">
        <w:rPr>
          <w:rFonts w:ascii="Times New Roman" w:hAnsi="Times New Roman" w:cs="Times New Roman"/>
          <w:lang w:eastAsia="zh-TW"/>
        </w:rPr>
        <w:t xml:space="preserve"> announcements and cassette tapes</w:t>
      </w:r>
      <w:r w:rsidR="005C29D9">
        <w:rPr>
          <w:rFonts w:ascii="Times New Roman" w:hAnsi="Times New Roman" w:cs="Times New Roman"/>
          <w:lang w:eastAsia="zh-TW"/>
        </w:rPr>
        <w:t xml:space="preserve"> to encourage public</w:t>
      </w:r>
      <w:r w:rsidR="00761849">
        <w:rPr>
          <w:rFonts w:ascii="Times New Roman" w:hAnsi="Times New Roman" w:cs="Times New Roman"/>
          <w:lang w:eastAsia="zh-TW"/>
        </w:rPr>
        <w:t xml:space="preserve"> participatio</w:t>
      </w:r>
      <w:r w:rsidR="00FE19A1">
        <w:rPr>
          <w:rFonts w:ascii="Times New Roman" w:hAnsi="Times New Roman" w:cs="Times New Roman"/>
          <w:lang w:eastAsia="zh-TW"/>
        </w:rPr>
        <w:t>n</w:t>
      </w:r>
      <w:r w:rsidR="005C29D9">
        <w:rPr>
          <w:rFonts w:ascii="Times New Roman" w:hAnsi="Times New Roman" w:cs="Times New Roman"/>
          <w:lang w:eastAsia="zh-TW"/>
        </w:rPr>
        <w:t xml:space="preserve"> in the arts</w:t>
      </w:r>
      <w:r w:rsidR="00761849">
        <w:rPr>
          <w:rFonts w:ascii="Times New Roman" w:hAnsi="Times New Roman" w:cs="Times New Roman"/>
          <w:lang w:eastAsia="zh-TW"/>
        </w:rPr>
        <w:t>.</w:t>
      </w:r>
      <w:r w:rsidR="00A5555B">
        <w:rPr>
          <w:rFonts w:ascii="Times New Roman" w:hAnsi="Times New Roman" w:cs="Times New Roman"/>
          <w:lang w:eastAsia="zh-TW"/>
        </w:rPr>
        <w:t xml:space="preserve"> </w:t>
      </w:r>
      <w:r w:rsidR="009D2F48">
        <w:rPr>
          <w:rFonts w:ascii="Times New Roman" w:hAnsi="Times New Roman" w:cs="Times New Roman"/>
          <w:lang w:eastAsia="zh-TW"/>
        </w:rPr>
        <w:t xml:space="preserve">Prior to </w:t>
      </w:r>
      <w:r w:rsidR="009D2F48">
        <w:rPr>
          <w:rFonts w:ascii="Times New Roman" w:hAnsi="Times New Roman" w:cs="Times New Roman"/>
          <w:i/>
          <w:lang w:eastAsia="zh-TW"/>
        </w:rPr>
        <w:t xml:space="preserve">Cassettes 100, </w:t>
      </w:r>
      <w:r w:rsidR="00DA4501">
        <w:rPr>
          <w:rFonts w:ascii="Times New Roman" w:hAnsi="Times New Roman" w:cs="Times New Roman"/>
          <w:lang w:eastAsia="zh-TW"/>
        </w:rPr>
        <w:t>untrained volunteer performers</w:t>
      </w:r>
      <w:r w:rsidRPr="00823B6E">
        <w:rPr>
          <w:rFonts w:ascii="Times New Roman" w:hAnsi="Times New Roman" w:cs="Times New Roman"/>
        </w:rPr>
        <w:t xml:space="preserve"> received a </w:t>
      </w:r>
      <w:r w:rsidR="002319FE">
        <w:rPr>
          <w:rFonts w:ascii="Times New Roman" w:hAnsi="Times New Roman" w:cs="Times New Roman"/>
        </w:rPr>
        <w:t>set of nine instructions and five</w:t>
      </w:r>
      <w:r w:rsidRPr="00823B6E">
        <w:rPr>
          <w:rFonts w:ascii="Times New Roman" w:hAnsi="Times New Roman" w:cs="Times New Roman"/>
        </w:rPr>
        <w:t xml:space="preserve"> diagrams detailing where to go and what to do. </w:t>
      </w:r>
      <w:r w:rsidR="00E7160B">
        <w:rPr>
          <w:rFonts w:ascii="Times New Roman" w:hAnsi="Times New Roman" w:cs="Times New Roman"/>
        </w:rPr>
        <w:t>The</w:t>
      </w:r>
      <w:r w:rsidR="00E96082">
        <w:rPr>
          <w:rFonts w:ascii="Times New Roman" w:hAnsi="Times New Roman" w:cs="Times New Roman"/>
        </w:rPr>
        <w:t>se</w:t>
      </w:r>
      <w:r w:rsidR="00E7160B">
        <w:rPr>
          <w:rFonts w:ascii="Times New Roman" w:hAnsi="Times New Roman" w:cs="Times New Roman"/>
        </w:rPr>
        <w:t xml:space="preserve"> </w:t>
      </w:r>
      <w:r w:rsidR="00ED00B0">
        <w:rPr>
          <w:rFonts w:ascii="Times New Roman" w:hAnsi="Times New Roman" w:cs="Times New Roman"/>
        </w:rPr>
        <w:t>instructions included</w:t>
      </w:r>
      <w:r w:rsidR="009B611C">
        <w:rPr>
          <w:rFonts w:ascii="Times New Roman" w:hAnsi="Times New Roman" w:cs="Times New Roman"/>
        </w:rPr>
        <w:t xml:space="preserve"> minor points</w:t>
      </w:r>
      <w:r w:rsidR="00E96082">
        <w:rPr>
          <w:rFonts w:ascii="Times New Roman" w:hAnsi="Times New Roman" w:cs="Times New Roman"/>
        </w:rPr>
        <w:t xml:space="preserve"> such as</w:t>
      </w:r>
      <w:r>
        <w:rPr>
          <w:rFonts w:ascii="Times New Roman" w:hAnsi="Times New Roman" w:cs="Times New Roman"/>
        </w:rPr>
        <w:t xml:space="preserve"> </w:t>
      </w:r>
      <w:r w:rsidR="00801596">
        <w:rPr>
          <w:rFonts w:ascii="Times New Roman" w:hAnsi="Times New Roman" w:cs="Times New Roman"/>
        </w:rPr>
        <w:lastRenderedPageBreak/>
        <w:t>what volume to set the</w:t>
      </w:r>
      <w:r w:rsidRPr="00823B6E">
        <w:rPr>
          <w:rFonts w:ascii="Times New Roman" w:hAnsi="Times New Roman" w:cs="Times New Roman"/>
        </w:rPr>
        <w:t xml:space="preserve"> cassette </w:t>
      </w:r>
      <w:r w:rsidR="00164E74">
        <w:rPr>
          <w:rFonts w:ascii="Times New Roman" w:hAnsi="Times New Roman" w:cs="Times New Roman"/>
        </w:rPr>
        <w:t xml:space="preserve">players, how hard </w:t>
      </w:r>
      <w:r w:rsidR="00D42F2D">
        <w:rPr>
          <w:rFonts w:ascii="Times New Roman" w:hAnsi="Times New Roman" w:cs="Times New Roman"/>
        </w:rPr>
        <w:t>to press the</w:t>
      </w:r>
      <w:r w:rsidR="00261A92">
        <w:rPr>
          <w:rFonts w:ascii="Times New Roman" w:hAnsi="Times New Roman" w:cs="Times New Roman"/>
        </w:rPr>
        <w:t xml:space="preserve"> levers</w:t>
      </w:r>
      <w:r w:rsidR="00D42F2D">
        <w:rPr>
          <w:rFonts w:ascii="Times New Roman" w:hAnsi="Times New Roman" w:cs="Times New Roman"/>
        </w:rPr>
        <w:t xml:space="preserve"> of the players</w:t>
      </w:r>
      <w:r w:rsidR="00261A92">
        <w:rPr>
          <w:rFonts w:ascii="Times New Roman" w:hAnsi="Times New Roman" w:cs="Times New Roman"/>
        </w:rPr>
        <w:t xml:space="preserve">, and </w:t>
      </w:r>
      <w:r w:rsidRPr="00823B6E">
        <w:rPr>
          <w:rFonts w:ascii="Times New Roman" w:hAnsi="Times New Roman" w:cs="Times New Roman"/>
        </w:rPr>
        <w:t>how to cle</w:t>
      </w:r>
      <w:r w:rsidR="00261A92">
        <w:rPr>
          <w:rFonts w:ascii="Times New Roman" w:hAnsi="Times New Roman" w:cs="Times New Roman"/>
        </w:rPr>
        <w:t>an the</w:t>
      </w:r>
      <w:r w:rsidR="00D42F2D">
        <w:rPr>
          <w:rFonts w:ascii="Times New Roman" w:hAnsi="Times New Roman" w:cs="Times New Roman"/>
        </w:rPr>
        <w:t xml:space="preserve">m </w:t>
      </w:r>
      <w:r>
        <w:rPr>
          <w:rFonts w:ascii="Times New Roman" w:hAnsi="Times New Roman" w:cs="Times New Roman"/>
        </w:rPr>
        <w:t>with “</w:t>
      </w:r>
      <w:r w:rsidRPr="00823B6E">
        <w:rPr>
          <w:rFonts w:ascii="Times New Roman" w:hAnsi="Times New Roman" w:cs="Times New Roman"/>
        </w:rPr>
        <w:t>c</w:t>
      </w:r>
      <w:r w:rsidR="00261A92">
        <w:rPr>
          <w:rFonts w:ascii="Times New Roman" w:hAnsi="Times New Roman" w:cs="Times New Roman"/>
        </w:rPr>
        <w:t>otton dipped in rubbing alcohol</w:t>
      </w:r>
      <w:r>
        <w:rPr>
          <w:rFonts w:ascii="Times New Roman" w:hAnsi="Times New Roman" w:cs="Times New Roman"/>
        </w:rPr>
        <w:t>”</w:t>
      </w:r>
      <w:r w:rsidR="00261A92">
        <w:rPr>
          <w:rFonts w:ascii="Times New Roman" w:hAnsi="Times New Roman" w:cs="Times New Roman"/>
        </w:rPr>
        <w:t xml:space="preserve"> before the happening.</w:t>
      </w:r>
      <w:r w:rsidRPr="00823B6E">
        <w:rPr>
          <w:rStyle w:val="FootnoteReference"/>
          <w:rFonts w:ascii="Times New Roman" w:hAnsi="Times New Roman" w:cs="Times New Roman"/>
        </w:rPr>
        <w:footnoteReference w:id="73"/>
      </w:r>
      <w:r w:rsidRPr="00823B6E">
        <w:rPr>
          <w:rFonts w:ascii="Times New Roman" w:hAnsi="Times New Roman" w:cs="Times New Roman"/>
        </w:rPr>
        <w:t xml:space="preserve"> The set of </w:t>
      </w:r>
      <w:r>
        <w:rPr>
          <w:rFonts w:ascii="Times New Roman" w:hAnsi="Times New Roman" w:cs="Times New Roman"/>
        </w:rPr>
        <w:t>instructions also specified to “</w:t>
      </w:r>
      <w:r w:rsidRPr="00823B6E">
        <w:rPr>
          <w:rFonts w:ascii="Times New Roman" w:hAnsi="Times New Roman" w:cs="Times New Roman"/>
        </w:rPr>
        <w:t>be sure your batteries are fresh.</w:t>
      </w:r>
      <w:r>
        <w:rPr>
          <w:rFonts w:ascii="Times New Roman" w:hAnsi="Times New Roman" w:cs="Times New Roman"/>
        </w:rPr>
        <w:t>”</w:t>
      </w:r>
      <w:r w:rsidRPr="00823B6E">
        <w:rPr>
          <w:rStyle w:val="FootnoteReference"/>
          <w:rFonts w:ascii="Times New Roman" w:hAnsi="Times New Roman" w:cs="Times New Roman"/>
        </w:rPr>
        <w:footnoteReference w:id="74"/>
      </w:r>
      <w:r w:rsidR="00052867">
        <w:rPr>
          <w:rFonts w:ascii="Times New Roman" w:hAnsi="Times New Roman" w:cs="Times New Roman"/>
        </w:rPr>
        <w:t xml:space="preserve"> The directions</w:t>
      </w:r>
      <w:r w:rsidRPr="00823B6E">
        <w:rPr>
          <w:rFonts w:ascii="Times New Roman" w:hAnsi="Times New Roman" w:cs="Times New Roman"/>
        </w:rPr>
        <w:t xml:space="preserve"> assert</w:t>
      </w:r>
      <w:r w:rsidR="00B22C5A">
        <w:rPr>
          <w:rFonts w:ascii="Times New Roman" w:hAnsi="Times New Roman" w:cs="Times New Roman"/>
        </w:rPr>
        <w:t xml:space="preserve"> comic</w:t>
      </w:r>
      <w:r w:rsidR="00FE38A8">
        <w:rPr>
          <w:rFonts w:ascii="Times New Roman" w:hAnsi="Times New Roman" w:cs="Times New Roman"/>
        </w:rPr>
        <w:t xml:space="preserve"> control over the minutiae of how</w:t>
      </w:r>
      <w:r w:rsidRPr="00823B6E">
        <w:rPr>
          <w:rFonts w:ascii="Times New Roman" w:hAnsi="Times New Roman" w:cs="Times New Roman"/>
        </w:rPr>
        <w:t xml:space="preserve"> participants were to treat their cassette play</w:t>
      </w:r>
      <w:r w:rsidR="0003715D">
        <w:rPr>
          <w:rFonts w:ascii="Times New Roman" w:hAnsi="Times New Roman" w:cs="Times New Roman"/>
        </w:rPr>
        <w:t>ers to maintain a consistency of</w:t>
      </w:r>
      <w:r w:rsidRPr="00823B6E">
        <w:rPr>
          <w:rFonts w:ascii="Times New Roman" w:hAnsi="Times New Roman" w:cs="Times New Roman"/>
        </w:rPr>
        <w:t xml:space="preserve"> sound. Yet, the</w:t>
      </w:r>
      <w:r w:rsidRPr="00823B6E">
        <w:rPr>
          <w:rFonts w:ascii="Times New Roman" w:hAnsi="Times New Roman" w:cs="Times New Roman"/>
          <w:i/>
        </w:rPr>
        <w:t xml:space="preserve"> </w:t>
      </w:r>
      <w:r w:rsidR="00C3448D">
        <w:rPr>
          <w:rFonts w:ascii="Times New Roman" w:hAnsi="Times New Roman" w:cs="Times New Roman"/>
        </w:rPr>
        <w:t xml:space="preserve">public </w:t>
      </w:r>
      <w:r w:rsidRPr="00823B6E">
        <w:rPr>
          <w:rFonts w:ascii="Times New Roman" w:hAnsi="Times New Roman" w:cs="Times New Roman"/>
        </w:rPr>
        <w:t xml:space="preserve">announcement for one hundred amateurs to participate in a performance with minimal rehearsal implied that Maceda anticipated chaos within the concert. The instructions given to participants </w:t>
      </w:r>
      <w:r w:rsidR="00EE221D">
        <w:rPr>
          <w:rFonts w:ascii="Times New Roman" w:hAnsi="Times New Roman" w:cs="Times New Roman"/>
        </w:rPr>
        <w:t xml:space="preserve">before </w:t>
      </w:r>
      <w:r w:rsidR="00EE221D">
        <w:rPr>
          <w:rFonts w:ascii="Times New Roman" w:hAnsi="Times New Roman" w:cs="Times New Roman"/>
          <w:i/>
        </w:rPr>
        <w:t>Cassettes 100</w:t>
      </w:r>
      <w:r w:rsidR="003F4490">
        <w:rPr>
          <w:rFonts w:ascii="Times New Roman" w:hAnsi="Times New Roman" w:cs="Times New Roman"/>
        </w:rPr>
        <w:t xml:space="preserve"> </w:t>
      </w:r>
      <w:r w:rsidR="003E79DF">
        <w:rPr>
          <w:rFonts w:ascii="Times New Roman" w:hAnsi="Times New Roman" w:cs="Times New Roman"/>
        </w:rPr>
        <w:t>further</w:t>
      </w:r>
      <w:r w:rsidR="003410A5">
        <w:rPr>
          <w:rFonts w:ascii="Times New Roman" w:hAnsi="Times New Roman" w:cs="Times New Roman"/>
        </w:rPr>
        <w:t xml:space="preserve"> </w:t>
      </w:r>
      <w:r w:rsidR="003F4490">
        <w:rPr>
          <w:rFonts w:ascii="Times New Roman" w:hAnsi="Times New Roman" w:cs="Times New Roman"/>
        </w:rPr>
        <w:t>ackno</w:t>
      </w:r>
      <w:r w:rsidR="003E79DF">
        <w:rPr>
          <w:rFonts w:ascii="Times New Roman" w:hAnsi="Times New Roman" w:cs="Times New Roman"/>
        </w:rPr>
        <w:t>wledged that some volunteers might have</w:t>
      </w:r>
      <w:r w:rsidR="003F4490">
        <w:rPr>
          <w:rFonts w:ascii="Times New Roman" w:hAnsi="Times New Roman" w:cs="Times New Roman"/>
        </w:rPr>
        <w:t xml:space="preserve"> skipped</w:t>
      </w:r>
      <w:r w:rsidR="008F0354">
        <w:rPr>
          <w:rFonts w:ascii="Times New Roman" w:hAnsi="Times New Roman" w:cs="Times New Roman"/>
        </w:rPr>
        <w:t xml:space="preserve"> the</w:t>
      </w:r>
      <w:r w:rsidR="00704EB0">
        <w:rPr>
          <w:rFonts w:ascii="Times New Roman" w:hAnsi="Times New Roman" w:cs="Times New Roman"/>
        </w:rPr>
        <w:t xml:space="preserve"> only</w:t>
      </w:r>
      <w:r w:rsidR="008F0354">
        <w:rPr>
          <w:rFonts w:ascii="Times New Roman" w:hAnsi="Times New Roman" w:cs="Times New Roman"/>
        </w:rPr>
        <w:t xml:space="preserve"> rehearsal and noted that</w:t>
      </w:r>
      <w:r>
        <w:rPr>
          <w:rFonts w:ascii="Times New Roman" w:hAnsi="Times New Roman" w:cs="Times New Roman"/>
        </w:rPr>
        <w:t>, “</w:t>
      </w:r>
      <w:r w:rsidRPr="00823B6E">
        <w:rPr>
          <w:rFonts w:ascii="Times New Roman" w:hAnsi="Times New Roman" w:cs="Times New Roman"/>
        </w:rPr>
        <w:t>Those</w:t>
      </w:r>
      <w:r w:rsidR="008F0354">
        <w:rPr>
          <w:rFonts w:ascii="Times New Roman" w:hAnsi="Times New Roman" w:cs="Times New Roman"/>
        </w:rPr>
        <w:t xml:space="preserve"> [participants]</w:t>
      </w:r>
      <w:r w:rsidRPr="00823B6E">
        <w:rPr>
          <w:rFonts w:ascii="Times New Roman" w:hAnsi="Times New Roman" w:cs="Times New Roman"/>
        </w:rPr>
        <w:t xml:space="preserve"> who did not rehearse, follow the movements of others who rehearsed.</w:t>
      </w:r>
      <w:r>
        <w:rPr>
          <w:rFonts w:ascii="Times New Roman" w:hAnsi="Times New Roman" w:cs="Times New Roman"/>
        </w:rPr>
        <w:t>”</w:t>
      </w:r>
      <w:r w:rsidRPr="00823B6E">
        <w:rPr>
          <w:rStyle w:val="FootnoteReference"/>
          <w:rFonts w:ascii="Times New Roman" w:hAnsi="Times New Roman" w:cs="Times New Roman"/>
        </w:rPr>
        <w:footnoteReference w:id="75"/>
      </w:r>
      <w:r w:rsidR="00A706B7">
        <w:rPr>
          <w:rFonts w:ascii="Times New Roman" w:hAnsi="Times New Roman" w:cs="Times New Roman"/>
        </w:rPr>
        <w:t xml:space="preserve"> </w:t>
      </w:r>
    </w:p>
    <w:p w14:paraId="5A4FB14C" w14:textId="09C65BFC" w:rsidR="00756434" w:rsidRPr="00823B6E" w:rsidRDefault="00756434" w:rsidP="00986EDF">
      <w:pPr>
        <w:spacing w:line="480" w:lineRule="auto"/>
        <w:ind w:firstLine="720"/>
        <w:contextualSpacing/>
        <w:rPr>
          <w:rFonts w:ascii="Times New Roman" w:hAnsi="Times New Roman" w:cs="Times New Roman"/>
          <w:lang w:eastAsia="zh-TW"/>
        </w:rPr>
      </w:pPr>
      <w:r w:rsidRPr="00823B6E">
        <w:rPr>
          <w:rFonts w:ascii="Times New Roman" w:hAnsi="Times New Roman" w:cs="Times New Roman"/>
          <w:i/>
        </w:rPr>
        <w:t>Cassettes 100</w:t>
      </w:r>
      <w:r w:rsidR="00262A75">
        <w:rPr>
          <w:rFonts w:ascii="Times New Roman" w:hAnsi="Times New Roman" w:cs="Times New Roman"/>
        </w:rPr>
        <w:t xml:space="preserve"> required the </w:t>
      </w:r>
      <w:r w:rsidRPr="00823B6E">
        <w:rPr>
          <w:rFonts w:ascii="Times New Roman" w:hAnsi="Times New Roman" w:cs="Times New Roman"/>
        </w:rPr>
        <w:t xml:space="preserve">recording to be played twice. After Maceda’s countdown, </w:t>
      </w:r>
      <w:r w:rsidR="006B27FD">
        <w:rPr>
          <w:rFonts w:ascii="Times New Roman" w:hAnsi="Times New Roman" w:cs="Times New Roman"/>
        </w:rPr>
        <w:t>performer</w:t>
      </w:r>
      <w:r w:rsidRPr="00823B6E">
        <w:rPr>
          <w:rFonts w:ascii="Times New Roman" w:hAnsi="Times New Roman" w:cs="Times New Roman"/>
        </w:rPr>
        <w:t>s were to follow the formations diagrammed onto pape</w:t>
      </w:r>
      <w:r w:rsidR="006B27FD">
        <w:rPr>
          <w:rFonts w:ascii="Times New Roman" w:hAnsi="Times New Roman" w:cs="Times New Roman"/>
        </w:rPr>
        <w:t>rs given to them before the happening</w:t>
      </w:r>
      <w:r>
        <w:rPr>
          <w:rFonts w:ascii="Times New Roman" w:hAnsi="Times New Roman" w:cs="Times New Roman"/>
        </w:rPr>
        <w:t>. These handouts noted, “</w:t>
      </w:r>
      <w:r w:rsidRPr="00823B6E">
        <w:rPr>
          <w:rFonts w:ascii="Times New Roman" w:hAnsi="Times New Roman" w:cs="Times New Roman"/>
        </w:rPr>
        <w:t>Immediately, after the FIRST performance, rewind your tape CAREFULLY, and go back to your position in Formations I.</w:t>
      </w:r>
      <w:r>
        <w:rPr>
          <w:rFonts w:ascii="Times New Roman" w:hAnsi="Times New Roman" w:cs="Times New Roman"/>
        </w:rPr>
        <w:t>”</w:t>
      </w:r>
      <w:r w:rsidRPr="00823B6E">
        <w:rPr>
          <w:rStyle w:val="FootnoteReference"/>
          <w:rFonts w:ascii="Times New Roman" w:hAnsi="Times New Roman" w:cs="Times New Roman"/>
        </w:rPr>
        <w:footnoteReference w:id="76"/>
      </w:r>
      <w:r w:rsidRPr="00823B6E">
        <w:rPr>
          <w:rFonts w:ascii="Times New Roman" w:hAnsi="Times New Roman" w:cs="Times New Roman"/>
        </w:rPr>
        <w:t xml:space="preserve"> The parti</w:t>
      </w:r>
      <w:r>
        <w:rPr>
          <w:rFonts w:ascii="Times New Roman" w:hAnsi="Times New Roman" w:cs="Times New Roman"/>
        </w:rPr>
        <w:t>cipants were further informed, “</w:t>
      </w:r>
      <w:r w:rsidRPr="00823B6E">
        <w:rPr>
          <w:rFonts w:ascii="Times New Roman" w:hAnsi="Times New Roman" w:cs="Times New Roman"/>
        </w:rPr>
        <w:t>The change of formations or positions is every 6 minutes. Flood-lights flashing through the chandelier will signal when the change is due.</w:t>
      </w:r>
      <w:r>
        <w:rPr>
          <w:rFonts w:ascii="Times New Roman" w:hAnsi="Times New Roman" w:cs="Times New Roman"/>
        </w:rPr>
        <w:t>”</w:t>
      </w:r>
      <w:r w:rsidRPr="00823B6E">
        <w:rPr>
          <w:rStyle w:val="FootnoteReference"/>
          <w:rFonts w:ascii="Times New Roman" w:hAnsi="Times New Roman" w:cs="Times New Roman"/>
        </w:rPr>
        <w:footnoteReference w:id="77"/>
      </w:r>
      <w:r w:rsidR="008962AD">
        <w:rPr>
          <w:rFonts w:ascii="Times New Roman" w:hAnsi="Times New Roman" w:cs="Times New Roman"/>
        </w:rPr>
        <w:t xml:space="preserve"> Handouts noted that they were also</w:t>
      </w:r>
      <w:r w:rsidRPr="00823B6E">
        <w:rPr>
          <w:rFonts w:ascii="Times New Roman" w:hAnsi="Times New Roman" w:cs="Times New Roman"/>
        </w:rPr>
        <w:t xml:space="preserve"> required to check in their shoes</w:t>
      </w:r>
      <w:r w:rsidR="008411BC">
        <w:rPr>
          <w:rFonts w:ascii="Times New Roman" w:hAnsi="Times New Roman" w:cs="Times New Roman"/>
        </w:rPr>
        <w:t>. This</w:t>
      </w:r>
      <w:r w:rsidRPr="00823B6E">
        <w:rPr>
          <w:rFonts w:ascii="Times New Roman" w:hAnsi="Times New Roman" w:cs="Times New Roman"/>
        </w:rPr>
        <w:t xml:space="preserve"> provided a ritual quality to the performance and prevented the </w:t>
      </w:r>
      <w:r w:rsidR="007F1A6E">
        <w:rPr>
          <w:rFonts w:ascii="Times New Roman" w:hAnsi="Times New Roman" w:cs="Times New Roman"/>
        </w:rPr>
        <w:t>volunteer</w:t>
      </w:r>
      <w:r w:rsidR="00F8088E">
        <w:rPr>
          <w:rFonts w:ascii="Times New Roman" w:hAnsi="Times New Roman" w:cs="Times New Roman"/>
        </w:rPr>
        <w:t xml:space="preserve"> </w:t>
      </w:r>
      <w:r w:rsidRPr="00823B6E">
        <w:rPr>
          <w:rFonts w:ascii="Times New Roman" w:hAnsi="Times New Roman" w:cs="Times New Roman"/>
        </w:rPr>
        <w:t>participants from leaving wi</w:t>
      </w:r>
      <w:r w:rsidR="00641E26">
        <w:rPr>
          <w:rFonts w:ascii="Times New Roman" w:hAnsi="Times New Roman" w:cs="Times New Roman"/>
        </w:rPr>
        <w:t>thout prior authorization</w:t>
      </w:r>
      <w:r w:rsidR="0020685C">
        <w:rPr>
          <w:rFonts w:ascii="Times New Roman" w:hAnsi="Times New Roman" w:cs="Times New Roman"/>
        </w:rPr>
        <w:t>.</w:t>
      </w:r>
      <w:r w:rsidRPr="00823B6E">
        <w:rPr>
          <w:rFonts w:ascii="Times New Roman" w:hAnsi="Times New Roman" w:cs="Times New Roman"/>
        </w:rPr>
        <w:t xml:space="preserve"> </w:t>
      </w:r>
    </w:p>
    <w:p w14:paraId="3E518D73" w14:textId="59C9BF2A" w:rsidR="00756434" w:rsidRPr="00823B6E" w:rsidRDefault="00D326F3" w:rsidP="00986EDF">
      <w:pPr>
        <w:spacing w:line="480" w:lineRule="auto"/>
        <w:ind w:firstLine="720"/>
        <w:contextualSpacing/>
        <w:rPr>
          <w:rFonts w:ascii="Times New Roman" w:hAnsi="Times New Roman" w:cs="Times New Roman"/>
        </w:rPr>
      </w:pPr>
      <w:r>
        <w:rPr>
          <w:rFonts w:ascii="Times New Roman" w:hAnsi="Times New Roman" w:cs="Times New Roman"/>
        </w:rPr>
        <w:t xml:space="preserve">Five diagrams </w:t>
      </w:r>
      <w:r w:rsidR="00756434" w:rsidRPr="00823B6E">
        <w:rPr>
          <w:rFonts w:ascii="Times New Roman" w:hAnsi="Times New Roman" w:cs="Times New Roman"/>
        </w:rPr>
        <w:t>included in the hand</w:t>
      </w:r>
      <w:r w:rsidR="00756434">
        <w:rPr>
          <w:rFonts w:ascii="Times New Roman" w:hAnsi="Times New Roman" w:cs="Times New Roman"/>
        </w:rPr>
        <w:t xml:space="preserve">outs </w:t>
      </w:r>
      <w:r w:rsidR="00756434" w:rsidRPr="00823B6E">
        <w:rPr>
          <w:rFonts w:ascii="Times New Roman" w:hAnsi="Times New Roman" w:cs="Times New Roman"/>
        </w:rPr>
        <w:t>annotat</w:t>
      </w:r>
      <w:r w:rsidR="002C0752">
        <w:rPr>
          <w:rFonts w:ascii="Times New Roman" w:hAnsi="Times New Roman" w:cs="Times New Roman"/>
        </w:rPr>
        <w:t>e the positions assigned to each performer</w:t>
      </w:r>
      <w:r w:rsidR="00756434" w:rsidRPr="00823B6E">
        <w:rPr>
          <w:rFonts w:ascii="Times New Roman" w:hAnsi="Times New Roman" w:cs="Times New Roman"/>
        </w:rPr>
        <w:t xml:space="preserve">. </w:t>
      </w:r>
      <w:r w:rsidR="00916FE6">
        <w:rPr>
          <w:rFonts w:ascii="Times New Roman" w:hAnsi="Times New Roman" w:cs="Times New Roman"/>
        </w:rPr>
        <w:t>“</w:t>
      </w:r>
      <w:r w:rsidR="00505602">
        <w:rPr>
          <w:rFonts w:ascii="Times New Roman" w:hAnsi="Times New Roman" w:cs="Times New Roman"/>
        </w:rPr>
        <w:t>Formations I</w:t>
      </w:r>
      <w:r w:rsidR="00916FE6">
        <w:rPr>
          <w:rFonts w:ascii="Times New Roman" w:hAnsi="Times New Roman" w:cs="Times New Roman"/>
        </w:rPr>
        <w:t>”</w:t>
      </w:r>
      <w:r w:rsidR="009250D4">
        <w:rPr>
          <w:rFonts w:ascii="Times New Roman" w:hAnsi="Times New Roman" w:cs="Times New Roman"/>
        </w:rPr>
        <w:t xml:space="preserve"> </w:t>
      </w:r>
      <w:r w:rsidR="00505602">
        <w:rPr>
          <w:rFonts w:ascii="Times New Roman" w:hAnsi="Times New Roman" w:cs="Times New Roman"/>
        </w:rPr>
        <w:t>consists</w:t>
      </w:r>
      <w:r w:rsidR="00756434" w:rsidRPr="00823B6E">
        <w:rPr>
          <w:rFonts w:ascii="Times New Roman" w:hAnsi="Times New Roman" w:cs="Times New Roman"/>
        </w:rPr>
        <w:t xml:space="preserve"> of the numbers one to </w:t>
      </w:r>
      <w:commentRangeStart w:id="22"/>
      <w:r w:rsidR="00756434" w:rsidRPr="00823B6E">
        <w:rPr>
          <w:rFonts w:ascii="Times New Roman" w:hAnsi="Times New Roman" w:cs="Times New Roman"/>
        </w:rPr>
        <w:t>a</w:t>
      </w:r>
      <w:commentRangeEnd w:id="22"/>
      <w:r w:rsidR="000D5809">
        <w:rPr>
          <w:rStyle w:val="CommentReference"/>
        </w:rPr>
        <w:commentReference w:id="22"/>
      </w:r>
      <w:r w:rsidR="00756434" w:rsidRPr="00823B6E">
        <w:rPr>
          <w:rFonts w:ascii="Times New Roman" w:hAnsi="Times New Roman" w:cs="Times New Roman"/>
        </w:rPr>
        <w:t xml:space="preserve"> hundred sc</w:t>
      </w:r>
      <w:r w:rsidR="00756434">
        <w:rPr>
          <w:rFonts w:ascii="Times New Roman" w:hAnsi="Times New Roman" w:cs="Times New Roman"/>
        </w:rPr>
        <w:t xml:space="preserve">attered across the entire </w:t>
      </w:r>
      <w:r w:rsidR="00756434">
        <w:rPr>
          <w:rFonts w:ascii="Times New Roman" w:hAnsi="Times New Roman" w:cs="Times New Roman"/>
        </w:rPr>
        <w:lastRenderedPageBreak/>
        <w:t xml:space="preserve">page </w:t>
      </w:r>
      <w:r w:rsidR="00756434" w:rsidRPr="00E32E87">
        <w:rPr>
          <w:rFonts w:ascii="Times New Roman" w:hAnsi="Times New Roman" w:cs="Times New Roman"/>
          <w:b/>
        </w:rPr>
        <w:t>[Fig. 6]</w:t>
      </w:r>
      <w:r w:rsidR="00756434" w:rsidRPr="00E32E87">
        <w:rPr>
          <w:rFonts w:ascii="Times New Roman" w:hAnsi="Times New Roman" w:cs="Times New Roman"/>
        </w:rPr>
        <w:t>.</w:t>
      </w:r>
      <w:r w:rsidR="00756434" w:rsidRPr="00823B6E">
        <w:rPr>
          <w:rFonts w:ascii="Times New Roman" w:hAnsi="Times New Roman" w:cs="Times New Roman"/>
        </w:rPr>
        <w:t xml:space="preserve"> On t</w:t>
      </w:r>
      <w:r w:rsidR="00354446">
        <w:rPr>
          <w:rFonts w:ascii="Times New Roman" w:hAnsi="Times New Roman" w:cs="Times New Roman"/>
        </w:rPr>
        <w:t>he left side of the diagram demarcates a</w:t>
      </w:r>
      <w:r w:rsidR="00756434" w:rsidRPr="00823B6E">
        <w:rPr>
          <w:rFonts w:ascii="Times New Roman" w:hAnsi="Times New Roman" w:cs="Times New Roman"/>
        </w:rPr>
        <w:t xml:space="preserve"> lounge area and on the right, a set of</w:t>
      </w:r>
      <w:r w:rsidR="00FC3D1B">
        <w:rPr>
          <w:rFonts w:ascii="Times New Roman" w:hAnsi="Times New Roman" w:cs="Times New Roman"/>
        </w:rPr>
        <w:t xml:space="preserve"> crudely drawn stairs. These features map</w:t>
      </w:r>
      <w:r w:rsidR="00756434" w:rsidRPr="00823B6E">
        <w:rPr>
          <w:rFonts w:ascii="Times New Roman" w:hAnsi="Times New Roman" w:cs="Times New Roman"/>
        </w:rPr>
        <w:t xml:space="preserve"> the diagram to the CCP main lobby. </w:t>
      </w:r>
      <w:r w:rsidR="00FF10BA">
        <w:rPr>
          <w:rFonts w:ascii="Times New Roman" w:hAnsi="Times New Roman" w:cs="Times New Roman"/>
        </w:rPr>
        <w:t>“Formations I”</w:t>
      </w:r>
      <w:r w:rsidR="00756434" w:rsidRPr="00823B6E">
        <w:rPr>
          <w:rFonts w:ascii="Times New Roman" w:hAnsi="Times New Roman" w:cs="Times New Roman"/>
        </w:rPr>
        <w:t xml:space="preserve"> is labeled as dispersion—the hundred parti</w:t>
      </w:r>
      <w:r w:rsidR="00756434">
        <w:rPr>
          <w:rFonts w:ascii="Times New Roman" w:hAnsi="Times New Roman" w:cs="Times New Roman"/>
        </w:rPr>
        <w:t>cipants were first expected to “stand motionless” and then “relax”</w:t>
      </w:r>
      <w:r w:rsidR="00756434" w:rsidRPr="00823B6E">
        <w:rPr>
          <w:rFonts w:ascii="Times New Roman" w:hAnsi="Times New Roman" w:cs="Times New Roman"/>
        </w:rPr>
        <w:t xml:space="preserve"> in their assigned place for six minutes. Since the first formation called for a diffusion of participants and sound throughout the </w:t>
      </w:r>
      <w:r w:rsidR="00756434">
        <w:rPr>
          <w:rFonts w:ascii="Times New Roman" w:hAnsi="Times New Roman" w:cs="Times New Roman"/>
        </w:rPr>
        <w:t>CCP</w:t>
      </w:r>
      <w:r w:rsidR="00AB46FE">
        <w:rPr>
          <w:rFonts w:ascii="Times New Roman" w:hAnsi="Times New Roman" w:cs="Times New Roman"/>
        </w:rPr>
        <w:t>’s lobby, it encouraged</w:t>
      </w:r>
      <w:r w:rsidR="00756434" w:rsidRPr="00823B6E">
        <w:rPr>
          <w:rFonts w:ascii="Times New Roman" w:hAnsi="Times New Roman" w:cs="Times New Roman"/>
        </w:rPr>
        <w:t xml:space="preserve"> the audience members to also spread throughout the space, </w:t>
      </w:r>
      <w:r w:rsidR="003D01A0">
        <w:rPr>
          <w:rFonts w:ascii="Times New Roman" w:hAnsi="Times New Roman" w:cs="Times New Roman"/>
        </w:rPr>
        <w:t xml:space="preserve">weaving </w:t>
      </w:r>
      <w:r w:rsidR="00354446">
        <w:rPr>
          <w:rFonts w:ascii="Times New Roman" w:hAnsi="Times New Roman" w:cs="Times New Roman"/>
        </w:rPr>
        <w:t>through</w:t>
      </w:r>
      <w:r w:rsidR="00756434" w:rsidRPr="00823B6E">
        <w:rPr>
          <w:rFonts w:ascii="Times New Roman" w:hAnsi="Times New Roman" w:cs="Times New Roman"/>
        </w:rPr>
        <w:t xml:space="preserve"> the</w:t>
      </w:r>
      <w:r w:rsidR="00C231C6">
        <w:rPr>
          <w:rFonts w:ascii="Times New Roman" w:hAnsi="Times New Roman" w:cs="Times New Roman"/>
        </w:rPr>
        <w:t xml:space="preserve"> cassette wielding performers</w:t>
      </w:r>
      <w:r w:rsidR="00354446">
        <w:rPr>
          <w:rFonts w:ascii="Times New Roman" w:hAnsi="Times New Roman" w:cs="Times New Roman"/>
        </w:rPr>
        <w:t xml:space="preserve">. </w:t>
      </w:r>
      <w:r w:rsidR="00852548">
        <w:rPr>
          <w:rFonts w:ascii="Times New Roman" w:hAnsi="Times New Roman" w:cs="Times New Roman"/>
        </w:rPr>
        <w:t xml:space="preserve"> </w:t>
      </w:r>
    </w:p>
    <w:p w14:paraId="62267D54" w14:textId="35F5BF9C" w:rsidR="00E430BA" w:rsidRDefault="00756434" w:rsidP="00521EC7">
      <w:pPr>
        <w:spacing w:line="480" w:lineRule="auto"/>
        <w:ind w:firstLine="720"/>
        <w:contextualSpacing/>
        <w:rPr>
          <w:rFonts w:ascii="Times New Roman" w:hAnsi="Times New Roman" w:cs="Times New Roman"/>
        </w:rPr>
      </w:pPr>
      <w:r w:rsidRPr="00823B6E">
        <w:rPr>
          <w:rFonts w:ascii="Times New Roman" w:hAnsi="Times New Roman" w:cs="Times New Roman"/>
        </w:rPr>
        <w:t>The script</w:t>
      </w:r>
      <w:r w:rsidR="00521EC7">
        <w:rPr>
          <w:rFonts w:ascii="Times New Roman" w:hAnsi="Times New Roman" w:cs="Times New Roman"/>
        </w:rPr>
        <w:t xml:space="preserve"> seem</w:t>
      </w:r>
      <w:r w:rsidR="00BA4C9B">
        <w:rPr>
          <w:rFonts w:ascii="Times New Roman" w:hAnsi="Times New Roman" w:cs="Times New Roman"/>
        </w:rPr>
        <w:t>s</w:t>
      </w:r>
      <w:r w:rsidR="00F860D8">
        <w:rPr>
          <w:rFonts w:ascii="Times New Roman" w:hAnsi="Times New Roman" w:cs="Times New Roman"/>
        </w:rPr>
        <w:t xml:space="preserve"> to foresee</w:t>
      </w:r>
      <w:r w:rsidRPr="00823B6E">
        <w:rPr>
          <w:rFonts w:ascii="Times New Roman" w:hAnsi="Times New Roman" w:cs="Times New Roman"/>
        </w:rPr>
        <w:t xml:space="preserve"> moments of negotiation between the participant</w:t>
      </w:r>
      <w:r w:rsidR="00D13734">
        <w:rPr>
          <w:rFonts w:ascii="Times New Roman" w:hAnsi="Times New Roman" w:cs="Times New Roman"/>
        </w:rPr>
        <w:t>s</w:t>
      </w:r>
      <w:r w:rsidRPr="00823B6E">
        <w:rPr>
          <w:rFonts w:ascii="Times New Roman" w:hAnsi="Times New Roman" w:cs="Times New Roman"/>
        </w:rPr>
        <w:t xml:space="preserve"> and its creator.</w:t>
      </w:r>
      <w:r w:rsidR="00D13734">
        <w:rPr>
          <w:rFonts w:ascii="Times New Roman" w:hAnsi="Times New Roman" w:cs="Times New Roman"/>
        </w:rPr>
        <w:t xml:space="preserve"> The dearth</w:t>
      </w:r>
      <w:r w:rsidRPr="00823B6E">
        <w:rPr>
          <w:rFonts w:ascii="Times New Roman" w:hAnsi="Times New Roman" w:cs="Times New Roman"/>
        </w:rPr>
        <w:t xml:space="preserve"> of physical floor markers, ample rehearsal o</w:t>
      </w:r>
      <w:r w:rsidR="00D13734">
        <w:rPr>
          <w:rFonts w:ascii="Times New Roman" w:hAnsi="Times New Roman" w:cs="Times New Roman"/>
        </w:rPr>
        <w:t xml:space="preserve">r legible numerical order suggest that </w:t>
      </w:r>
      <w:r w:rsidR="00E23103">
        <w:rPr>
          <w:rFonts w:ascii="Times New Roman" w:hAnsi="Times New Roman" w:cs="Times New Roman"/>
        </w:rPr>
        <w:t>“</w:t>
      </w:r>
      <w:r w:rsidR="00D13734">
        <w:rPr>
          <w:rFonts w:ascii="Times New Roman" w:hAnsi="Times New Roman" w:cs="Times New Roman"/>
        </w:rPr>
        <w:t>Formations I</w:t>
      </w:r>
      <w:r w:rsidR="00E23103">
        <w:rPr>
          <w:rFonts w:ascii="Times New Roman" w:hAnsi="Times New Roman" w:cs="Times New Roman"/>
        </w:rPr>
        <w:t>”</w:t>
      </w:r>
      <w:r w:rsidR="00416671">
        <w:rPr>
          <w:rFonts w:ascii="Times New Roman" w:hAnsi="Times New Roman" w:cs="Times New Roman"/>
        </w:rPr>
        <w:t xml:space="preserve"> might</w:t>
      </w:r>
      <w:r w:rsidR="00D13734">
        <w:rPr>
          <w:rFonts w:ascii="Times New Roman" w:hAnsi="Times New Roman" w:cs="Times New Roman"/>
        </w:rPr>
        <w:t xml:space="preserve"> not</w:t>
      </w:r>
      <w:r w:rsidR="00416671">
        <w:rPr>
          <w:rFonts w:ascii="Times New Roman" w:hAnsi="Times New Roman" w:cs="Times New Roman"/>
        </w:rPr>
        <w:t xml:space="preserve"> </w:t>
      </w:r>
      <w:r w:rsidR="0066280F">
        <w:rPr>
          <w:rFonts w:ascii="Times New Roman" w:hAnsi="Times New Roman" w:cs="Times New Roman"/>
        </w:rPr>
        <w:t xml:space="preserve">be </w:t>
      </w:r>
      <w:r w:rsidR="00A02392">
        <w:rPr>
          <w:rFonts w:ascii="Times New Roman" w:hAnsi="Times New Roman" w:cs="Times New Roman"/>
        </w:rPr>
        <w:t>a</w:t>
      </w:r>
      <w:r w:rsidR="001C1B65">
        <w:rPr>
          <w:rFonts w:ascii="Times New Roman" w:hAnsi="Times New Roman" w:cs="Times New Roman"/>
        </w:rPr>
        <w:t xml:space="preserve"> diagrammatic programming of positions in</w:t>
      </w:r>
      <w:r w:rsidR="00044524">
        <w:rPr>
          <w:rFonts w:ascii="Times New Roman" w:hAnsi="Times New Roman" w:cs="Times New Roman"/>
        </w:rPr>
        <w:t xml:space="preserve"> real space</w:t>
      </w:r>
      <w:r w:rsidR="003A351E">
        <w:rPr>
          <w:rFonts w:ascii="Times New Roman" w:hAnsi="Times New Roman" w:cs="Times New Roman"/>
        </w:rPr>
        <w:t xml:space="preserve">, but an illustration of the </w:t>
      </w:r>
      <w:r w:rsidR="00D13734">
        <w:rPr>
          <w:rFonts w:ascii="Times New Roman" w:hAnsi="Times New Roman" w:cs="Times New Roman"/>
        </w:rPr>
        <w:t>random dispersion</w:t>
      </w:r>
      <w:r w:rsidR="003A351E">
        <w:rPr>
          <w:rFonts w:ascii="Times New Roman" w:hAnsi="Times New Roman" w:cs="Times New Roman"/>
        </w:rPr>
        <w:t xml:space="preserve"> of bodies</w:t>
      </w:r>
      <w:r w:rsidR="00160272">
        <w:rPr>
          <w:rFonts w:ascii="Times New Roman" w:hAnsi="Times New Roman" w:cs="Times New Roman"/>
        </w:rPr>
        <w:t xml:space="preserve"> intended at the opening</w:t>
      </w:r>
      <w:r w:rsidR="00D13734">
        <w:rPr>
          <w:rFonts w:ascii="Times New Roman" w:hAnsi="Times New Roman" w:cs="Times New Roman"/>
        </w:rPr>
        <w:t xml:space="preserve"> of </w:t>
      </w:r>
      <w:r w:rsidR="00D13734">
        <w:rPr>
          <w:rFonts w:ascii="Times New Roman" w:hAnsi="Times New Roman" w:cs="Times New Roman"/>
          <w:i/>
        </w:rPr>
        <w:t>Cassettes 100</w:t>
      </w:r>
      <w:r w:rsidR="008409C8">
        <w:rPr>
          <w:rFonts w:ascii="Times New Roman" w:hAnsi="Times New Roman" w:cs="Times New Roman"/>
        </w:rPr>
        <w:t>. I</w:t>
      </w:r>
      <w:r w:rsidR="00E92112">
        <w:rPr>
          <w:rFonts w:ascii="Times New Roman" w:hAnsi="Times New Roman" w:cs="Times New Roman"/>
        </w:rPr>
        <w:t>ts fulfillment</w:t>
      </w:r>
      <w:r w:rsidR="00BF3B0C">
        <w:rPr>
          <w:rFonts w:ascii="Times New Roman" w:hAnsi="Times New Roman" w:cs="Times New Roman"/>
        </w:rPr>
        <w:t xml:space="preserve"> </w:t>
      </w:r>
      <w:r w:rsidR="0020685C">
        <w:rPr>
          <w:rFonts w:ascii="Times New Roman" w:hAnsi="Times New Roman" w:cs="Times New Roman"/>
        </w:rPr>
        <w:t xml:space="preserve">seemed to </w:t>
      </w:r>
      <w:r w:rsidR="007871C1">
        <w:rPr>
          <w:rFonts w:ascii="Times New Roman" w:hAnsi="Times New Roman" w:cs="Times New Roman"/>
        </w:rPr>
        <w:t>require</w:t>
      </w:r>
      <w:r w:rsidR="00232414">
        <w:rPr>
          <w:rFonts w:ascii="Times New Roman" w:hAnsi="Times New Roman" w:cs="Times New Roman"/>
        </w:rPr>
        <w:t xml:space="preserve"> the hundred performers </w:t>
      </w:r>
      <w:r w:rsidR="006A0D97">
        <w:rPr>
          <w:rFonts w:ascii="Times New Roman" w:hAnsi="Times New Roman" w:cs="Times New Roman"/>
        </w:rPr>
        <w:t>to</w:t>
      </w:r>
      <w:r w:rsidR="00BE2B7F">
        <w:rPr>
          <w:rFonts w:ascii="Times New Roman" w:hAnsi="Times New Roman" w:cs="Times New Roman"/>
        </w:rPr>
        <w:t xml:space="preserve"> </w:t>
      </w:r>
      <w:r w:rsidR="00794E48">
        <w:rPr>
          <w:rFonts w:ascii="Times New Roman" w:hAnsi="Times New Roman" w:cs="Times New Roman"/>
        </w:rPr>
        <w:t>space themselves out in negotiation with others to</w:t>
      </w:r>
      <w:r w:rsidR="00BE2B7F">
        <w:rPr>
          <w:rFonts w:ascii="Times New Roman" w:hAnsi="Times New Roman" w:cs="Times New Roman"/>
        </w:rPr>
        <w:t xml:space="preserve"> resemble</w:t>
      </w:r>
      <w:r w:rsidR="00044524">
        <w:rPr>
          <w:rFonts w:ascii="Times New Roman" w:hAnsi="Times New Roman" w:cs="Times New Roman"/>
        </w:rPr>
        <w:t xml:space="preserve"> </w:t>
      </w:r>
      <w:r w:rsidR="00794E48">
        <w:rPr>
          <w:rFonts w:ascii="Times New Roman" w:hAnsi="Times New Roman" w:cs="Times New Roman"/>
        </w:rPr>
        <w:t xml:space="preserve">the </w:t>
      </w:r>
      <w:r w:rsidR="00044524">
        <w:rPr>
          <w:rFonts w:ascii="Times New Roman" w:hAnsi="Times New Roman" w:cs="Times New Roman"/>
        </w:rPr>
        <w:t>dispersion</w:t>
      </w:r>
      <w:r w:rsidR="00794E48">
        <w:rPr>
          <w:rFonts w:ascii="Times New Roman" w:hAnsi="Times New Roman" w:cs="Times New Roman"/>
        </w:rPr>
        <w:t xml:space="preserve"> expressed on the paper</w:t>
      </w:r>
      <w:r w:rsidR="00AB04D6">
        <w:rPr>
          <w:rFonts w:ascii="Times New Roman" w:hAnsi="Times New Roman" w:cs="Times New Roman"/>
        </w:rPr>
        <w:t>.</w:t>
      </w:r>
      <w:r w:rsidR="00A707F0">
        <w:rPr>
          <w:rFonts w:ascii="Times New Roman" w:hAnsi="Times New Roman" w:cs="Times New Roman"/>
        </w:rPr>
        <w:t xml:space="preserve"> Like the mistimed cassette player enveloped in the drone</w:t>
      </w:r>
      <w:r w:rsidR="00A02392">
        <w:rPr>
          <w:rFonts w:ascii="Times New Roman" w:hAnsi="Times New Roman" w:cs="Times New Roman"/>
        </w:rPr>
        <w:t xml:space="preserve">, </w:t>
      </w:r>
      <w:r w:rsidR="004561CA">
        <w:rPr>
          <w:rFonts w:ascii="Times New Roman" w:hAnsi="Times New Roman" w:cs="Times New Roman"/>
        </w:rPr>
        <w:t>an errant performer</w:t>
      </w:r>
      <w:r w:rsidR="000D5AE8">
        <w:rPr>
          <w:rFonts w:ascii="Times New Roman" w:hAnsi="Times New Roman" w:cs="Times New Roman"/>
        </w:rPr>
        <w:t>—</w:t>
      </w:r>
      <w:r w:rsidR="00C93488">
        <w:rPr>
          <w:rFonts w:ascii="Times New Roman" w:hAnsi="Times New Roman" w:cs="Times New Roman"/>
        </w:rPr>
        <w:t xml:space="preserve">one </w:t>
      </w:r>
      <w:r w:rsidR="000D5AE8">
        <w:rPr>
          <w:rFonts w:ascii="Times New Roman" w:hAnsi="Times New Roman" w:cs="Times New Roman"/>
        </w:rPr>
        <w:t xml:space="preserve">who </w:t>
      </w:r>
      <w:r w:rsidR="008D2FDA">
        <w:rPr>
          <w:rFonts w:ascii="Times New Roman" w:hAnsi="Times New Roman" w:cs="Times New Roman"/>
        </w:rPr>
        <w:t>might stand i</w:t>
      </w:r>
      <w:r w:rsidR="000D5AE8">
        <w:rPr>
          <w:rFonts w:ascii="Times New Roman" w:hAnsi="Times New Roman" w:cs="Times New Roman"/>
        </w:rPr>
        <w:t>n the periphery</w:t>
      </w:r>
      <w:r w:rsidR="00C93488">
        <w:rPr>
          <w:rFonts w:ascii="Times New Roman" w:hAnsi="Times New Roman" w:cs="Times New Roman"/>
        </w:rPr>
        <w:t xml:space="preserve"> instead of following their assignment towards the center</w:t>
      </w:r>
      <w:r w:rsidR="000D5AE8">
        <w:rPr>
          <w:rFonts w:ascii="Times New Roman" w:hAnsi="Times New Roman" w:cs="Times New Roman"/>
        </w:rPr>
        <w:t>—</w:t>
      </w:r>
      <w:r w:rsidR="00BE14F7">
        <w:rPr>
          <w:rFonts w:ascii="Times New Roman" w:hAnsi="Times New Roman" w:cs="Times New Roman"/>
        </w:rPr>
        <w:t xml:space="preserve">can </w:t>
      </w:r>
      <w:r w:rsidR="00DD51E1">
        <w:rPr>
          <w:rFonts w:ascii="Times New Roman" w:hAnsi="Times New Roman" w:cs="Times New Roman"/>
        </w:rPr>
        <w:t>still a</w:t>
      </w:r>
      <w:r w:rsidR="00BE14F7">
        <w:rPr>
          <w:rFonts w:ascii="Times New Roman" w:hAnsi="Times New Roman" w:cs="Times New Roman"/>
        </w:rPr>
        <w:t>ppear</w:t>
      </w:r>
      <w:r w:rsidR="00A707F0">
        <w:rPr>
          <w:rFonts w:ascii="Times New Roman" w:hAnsi="Times New Roman" w:cs="Times New Roman"/>
        </w:rPr>
        <w:t xml:space="preserve"> to be a part of the intended mix of bodies</w:t>
      </w:r>
      <w:r w:rsidR="00BE14F7">
        <w:rPr>
          <w:rFonts w:ascii="Times New Roman" w:hAnsi="Times New Roman" w:cs="Times New Roman"/>
        </w:rPr>
        <w:t xml:space="preserve">. </w:t>
      </w:r>
      <w:r w:rsidR="000B3B69" w:rsidRPr="00823B6E">
        <w:rPr>
          <w:rFonts w:ascii="Times New Roman" w:hAnsi="Times New Roman" w:cs="Times New Roman"/>
        </w:rPr>
        <w:t>The opening formation also emphasized the lack of a central focal point—an absence of stage</w:t>
      </w:r>
      <w:r w:rsidR="00A616AC">
        <w:rPr>
          <w:rFonts w:ascii="Times New Roman" w:hAnsi="Times New Roman" w:cs="Times New Roman"/>
        </w:rPr>
        <w:t>—and blurred</w:t>
      </w:r>
      <w:r w:rsidR="000B3B69" w:rsidRPr="00823B6E">
        <w:rPr>
          <w:rFonts w:ascii="Times New Roman" w:hAnsi="Times New Roman" w:cs="Times New Roman"/>
        </w:rPr>
        <w:t xml:space="preserve"> the distinction between performer and audience member.</w:t>
      </w:r>
      <w:r w:rsidR="000B3B69">
        <w:rPr>
          <w:rFonts w:ascii="Times New Roman" w:hAnsi="Times New Roman" w:cs="Times New Roman"/>
        </w:rPr>
        <w:t xml:space="preserve"> </w:t>
      </w:r>
    </w:p>
    <w:p w14:paraId="59AC4147" w14:textId="26D5F4A6" w:rsidR="00756434" w:rsidRPr="00823B6E" w:rsidRDefault="00756434" w:rsidP="00521EC7">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Yet, </w:t>
      </w:r>
      <w:commentRangeStart w:id="23"/>
      <w:r w:rsidR="00D30705">
        <w:rPr>
          <w:rFonts w:ascii="Times New Roman" w:hAnsi="Times New Roman" w:cs="Times New Roman"/>
        </w:rPr>
        <w:t>the</w:t>
      </w:r>
      <w:commentRangeEnd w:id="23"/>
      <w:r w:rsidR="00895090">
        <w:rPr>
          <w:rStyle w:val="CommentReference"/>
        </w:rPr>
        <w:commentReference w:id="23"/>
      </w:r>
      <w:r w:rsidR="00D30705">
        <w:rPr>
          <w:rFonts w:ascii="Times New Roman" w:hAnsi="Times New Roman" w:cs="Times New Roman"/>
        </w:rPr>
        <w:t xml:space="preserve"> unmistakable crossed out</w:t>
      </w:r>
      <w:r w:rsidR="003F26F9">
        <w:rPr>
          <w:rFonts w:ascii="Times New Roman" w:hAnsi="Times New Roman" w:cs="Times New Roman"/>
        </w:rPr>
        <w:t xml:space="preserve"> number “23”</w:t>
      </w:r>
      <w:r w:rsidRPr="00823B6E">
        <w:rPr>
          <w:rFonts w:ascii="Times New Roman" w:hAnsi="Times New Roman" w:cs="Times New Roman"/>
        </w:rPr>
        <w:t xml:space="preserve"> </w:t>
      </w:r>
      <w:r w:rsidR="004D4A26">
        <w:rPr>
          <w:rFonts w:ascii="Times New Roman" w:hAnsi="Times New Roman" w:cs="Times New Roman"/>
        </w:rPr>
        <w:t xml:space="preserve">left visible </w:t>
      </w:r>
      <w:r w:rsidRPr="00823B6E">
        <w:rPr>
          <w:rFonts w:ascii="Times New Roman" w:hAnsi="Times New Roman" w:cs="Times New Roman"/>
        </w:rPr>
        <w:t>toward</w:t>
      </w:r>
      <w:r w:rsidR="00916FE6">
        <w:rPr>
          <w:rFonts w:ascii="Times New Roman" w:hAnsi="Times New Roman" w:cs="Times New Roman"/>
        </w:rPr>
        <w:t>s the bottom left of “Formations I”</w:t>
      </w:r>
      <w:r w:rsidR="001674CA">
        <w:rPr>
          <w:rFonts w:ascii="Times New Roman" w:hAnsi="Times New Roman" w:cs="Times New Roman"/>
        </w:rPr>
        <w:t xml:space="preserve"> indicates</w:t>
      </w:r>
      <w:r w:rsidR="00BD7287">
        <w:rPr>
          <w:rFonts w:ascii="Times New Roman" w:hAnsi="Times New Roman" w:cs="Times New Roman"/>
        </w:rPr>
        <w:t xml:space="preserve"> authorial intention, as</w:t>
      </w:r>
      <w:r w:rsidR="006B27FD">
        <w:rPr>
          <w:rFonts w:ascii="Times New Roman" w:hAnsi="Times New Roman" w:cs="Times New Roman"/>
        </w:rPr>
        <w:t xml:space="preserve"> Maceda had</w:t>
      </w:r>
      <w:r w:rsidR="00B66DD7">
        <w:rPr>
          <w:rFonts w:ascii="Times New Roman" w:hAnsi="Times New Roman" w:cs="Times New Roman"/>
        </w:rPr>
        <w:t xml:space="preserve"> </w:t>
      </w:r>
      <w:r w:rsidR="00046BFC">
        <w:rPr>
          <w:rFonts w:ascii="Times New Roman" w:hAnsi="Times New Roman" w:cs="Times New Roman"/>
        </w:rPr>
        <w:t>decided that</w:t>
      </w:r>
      <w:r w:rsidR="00AB55A6">
        <w:rPr>
          <w:rFonts w:ascii="Times New Roman" w:hAnsi="Times New Roman" w:cs="Times New Roman"/>
        </w:rPr>
        <w:t xml:space="preserve"> </w:t>
      </w:r>
      <w:r w:rsidR="00AB55A6">
        <w:rPr>
          <w:rFonts w:ascii="Times New Roman" w:hAnsi="Times New Roman" w:cs="Times New Roman"/>
          <w:i/>
        </w:rPr>
        <w:t>that</w:t>
      </w:r>
      <w:r w:rsidR="00046BFC">
        <w:rPr>
          <w:rFonts w:ascii="Times New Roman" w:hAnsi="Times New Roman" w:cs="Times New Roman"/>
        </w:rPr>
        <w:t xml:space="preserve"> particular location was unsuitable for “23</w:t>
      </w:r>
      <w:r w:rsidR="00E430BA">
        <w:rPr>
          <w:rFonts w:ascii="Times New Roman" w:hAnsi="Times New Roman" w:cs="Times New Roman"/>
        </w:rPr>
        <w:t>.</w:t>
      </w:r>
      <w:r w:rsidR="00046BFC">
        <w:rPr>
          <w:rFonts w:ascii="Times New Roman" w:hAnsi="Times New Roman" w:cs="Times New Roman"/>
        </w:rPr>
        <w:t>”</w:t>
      </w:r>
      <w:r w:rsidR="00E430BA">
        <w:rPr>
          <w:rFonts w:ascii="Times New Roman" w:hAnsi="Times New Roman" w:cs="Times New Roman"/>
        </w:rPr>
        <w:t xml:space="preserve"> The “23” remains visible beneath the imprinted X, however, signaling not only its erroneous place</w:t>
      </w:r>
      <w:r w:rsidR="006B27FD">
        <w:rPr>
          <w:rFonts w:ascii="Times New Roman" w:hAnsi="Times New Roman" w:cs="Times New Roman"/>
        </w:rPr>
        <w:t>ment, but that</w:t>
      </w:r>
      <w:r w:rsidR="001F1540">
        <w:rPr>
          <w:rFonts w:ascii="Times New Roman" w:hAnsi="Times New Roman" w:cs="Times New Roman"/>
        </w:rPr>
        <w:t xml:space="preserve"> forethought</w:t>
      </w:r>
      <w:r w:rsidR="006B27FD">
        <w:rPr>
          <w:rFonts w:ascii="Times New Roman" w:hAnsi="Times New Roman" w:cs="Times New Roman"/>
        </w:rPr>
        <w:t xml:space="preserve"> had been</w:t>
      </w:r>
      <w:r w:rsidR="001F1540">
        <w:rPr>
          <w:rFonts w:ascii="Times New Roman" w:hAnsi="Times New Roman" w:cs="Times New Roman"/>
        </w:rPr>
        <w:t xml:space="preserve"> </w:t>
      </w:r>
      <w:r w:rsidR="00922A7F">
        <w:rPr>
          <w:rFonts w:ascii="Times New Roman" w:hAnsi="Times New Roman" w:cs="Times New Roman"/>
        </w:rPr>
        <w:t>given to placing each respective</w:t>
      </w:r>
      <w:r w:rsidR="001F1540">
        <w:rPr>
          <w:rFonts w:ascii="Times New Roman" w:hAnsi="Times New Roman" w:cs="Times New Roman"/>
        </w:rPr>
        <w:t xml:space="preserve"> number</w:t>
      </w:r>
      <w:r w:rsidR="001B4CC7">
        <w:rPr>
          <w:rFonts w:ascii="Times New Roman" w:hAnsi="Times New Roman" w:cs="Times New Roman"/>
        </w:rPr>
        <w:t>.</w:t>
      </w:r>
      <w:r w:rsidR="00764397">
        <w:rPr>
          <w:rFonts w:ascii="Times New Roman" w:hAnsi="Times New Roman" w:cs="Times New Roman"/>
        </w:rPr>
        <w:t xml:space="preserve"> This </w:t>
      </w:r>
      <w:r w:rsidR="006B27FD">
        <w:rPr>
          <w:rFonts w:ascii="Times New Roman" w:hAnsi="Times New Roman" w:cs="Times New Roman"/>
        </w:rPr>
        <w:t>marker</w:t>
      </w:r>
      <w:r w:rsidR="00764397">
        <w:rPr>
          <w:rFonts w:ascii="Times New Roman" w:hAnsi="Times New Roman" w:cs="Times New Roman"/>
        </w:rPr>
        <w:t xml:space="preserve"> of intention suggests that participants had options:</w:t>
      </w:r>
      <w:r w:rsidR="00B108DA">
        <w:rPr>
          <w:rFonts w:ascii="Times New Roman" w:hAnsi="Times New Roman" w:cs="Times New Roman"/>
        </w:rPr>
        <w:t xml:space="preserve"> </w:t>
      </w:r>
      <w:r w:rsidR="00764397">
        <w:rPr>
          <w:rFonts w:ascii="Times New Roman" w:hAnsi="Times New Roman" w:cs="Times New Roman"/>
        </w:rPr>
        <w:t>they could</w:t>
      </w:r>
      <w:r w:rsidR="00B108DA">
        <w:rPr>
          <w:rFonts w:ascii="Times New Roman" w:hAnsi="Times New Roman" w:cs="Times New Roman"/>
        </w:rPr>
        <w:t xml:space="preserve"> </w:t>
      </w:r>
      <w:r w:rsidR="005F0DCA">
        <w:rPr>
          <w:rFonts w:ascii="Times New Roman" w:hAnsi="Times New Roman" w:cs="Times New Roman"/>
        </w:rPr>
        <w:t>comply, adopt</w:t>
      </w:r>
      <w:r w:rsidRPr="00823B6E">
        <w:rPr>
          <w:rFonts w:ascii="Times New Roman" w:hAnsi="Times New Roman" w:cs="Times New Roman"/>
        </w:rPr>
        <w:t xml:space="preserve"> a divergent direction, fol</w:t>
      </w:r>
      <w:r w:rsidR="005F0DCA">
        <w:rPr>
          <w:rFonts w:ascii="Times New Roman" w:hAnsi="Times New Roman" w:cs="Times New Roman"/>
        </w:rPr>
        <w:t xml:space="preserve">low someone else, or even mistakenly assume the incorrect </w:t>
      </w:r>
      <w:r w:rsidR="005F0DCA">
        <w:rPr>
          <w:rFonts w:ascii="Times New Roman" w:hAnsi="Times New Roman" w:cs="Times New Roman"/>
        </w:rPr>
        <w:lastRenderedPageBreak/>
        <w:t>position</w:t>
      </w:r>
      <w:r w:rsidR="001B7885">
        <w:rPr>
          <w:rFonts w:ascii="Times New Roman" w:hAnsi="Times New Roman" w:cs="Times New Roman"/>
        </w:rPr>
        <w:t xml:space="preserve">. </w:t>
      </w:r>
      <w:r w:rsidR="00764397">
        <w:rPr>
          <w:rFonts w:ascii="Times New Roman" w:hAnsi="Times New Roman" w:cs="Times New Roman"/>
        </w:rPr>
        <w:t>In spite of their decision</w:t>
      </w:r>
      <w:r w:rsidR="008853DF">
        <w:rPr>
          <w:rFonts w:ascii="Times New Roman" w:hAnsi="Times New Roman" w:cs="Times New Roman"/>
        </w:rPr>
        <w:t xml:space="preserve"> (or mistakes)</w:t>
      </w:r>
      <w:r w:rsidR="00764397">
        <w:rPr>
          <w:rFonts w:ascii="Times New Roman" w:hAnsi="Times New Roman" w:cs="Times New Roman"/>
        </w:rPr>
        <w:t>, however, the result was the same: the dispersion of bod</w:t>
      </w:r>
      <w:r w:rsidR="00176570">
        <w:rPr>
          <w:rFonts w:ascii="Times New Roman" w:hAnsi="Times New Roman" w:cs="Times New Roman"/>
        </w:rPr>
        <w:t>ies occupying the</w:t>
      </w:r>
      <w:r w:rsidR="007B140E">
        <w:rPr>
          <w:rFonts w:ascii="Times New Roman" w:hAnsi="Times New Roman" w:cs="Times New Roman"/>
        </w:rPr>
        <w:t xml:space="preserve"> usually unused areas of the</w:t>
      </w:r>
      <w:r w:rsidR="00176570">
        <w:rPr>
          <w:rFonts w:ascii="Times New Roman" w:hAnsi="Times New Roman" w:cs="Times New Roman"/>
        </w:rPr>
        <w:t xml:space="preserve"> CCP</w:t>
      </w:r>
      <w:del w:id="24" w:author="N C" w:date="2017-12-10T16:13:00Z">
        <w:r w:rsidR="00176570" w:rsidDel="00895090">
          <w:rPr>
            <w:rFonts w:ascii="Times New Roman" w:hAnsi="Times New Roman" w:cs="Times New Roman"/>
          </w:rPr>
          <w:delText xml:space="preserve"> </w:delText>
        </w:r>
      </w:del>
      <w:r w:rsidR="00176570">
        <w:rPr>
          <w:rFonts w:ascii="Times New Roman" w:hAnsi="Times New Roman" w:cs="Times New Roman"/>
        </w:rPr>
        <w:t xml:space="preserve">. </w:t>
      </w:r>
    </w:p>
    <w:p w14:paraId="40512C17" w14:textId="70ED61E0" w:rsidR="00756434" w:rsidRPr="00823B6E" w:rsidRDefault="00F5677E" w:rsidP="0020685C">
      <w:pPr>
        <w:spacing w:line="480" w:lineRule="auto"/>
        <w:ind w:firstLine="720"/>
        <w:contextualSpacing/>
        <w:rPr>
          <w:rFonts w:ascii="Times New Roman" w:hAnsi="Times New Roman" w:cs="Times New Roman"/>
          <w:lang w:eastAsia="zh-TW"/>
        </w:rPr>
      </w:pPr>
      <w:r>
        <w:rPr>
          <w:rFonts w:ascii="Times New Roman" w:hAnsi="Times New Roman" w:cs="Times New Roman"/>
        </w:rPr>
        <w:t>“</w:t>
      </w:r>
      <w:r w:rsidR="00756434" w:rsidRPr="00823B6E">
        <w:rPr>
          <w:rFonts w:ascii="Times New Roman" w:hAnsi="Times New Roman" w:cs="Times New Roman"/>
        </w:rPr>
        <w:t xml:space="preserve">Formations </w:t>
      </w:r>
      <w:r>
        <w:rPr>
          <w:rFonts w:ascii="Times New Roman" w:hAnsi="Times New Roman" w:cs="Times New Roman"/>
        </w:rPr>
        <w:t>II”</w:t>
      </w:r>
      <w:r w:rsidR="00756434">
        <w:rPr>
          <w:rFonts w:ascii="Times New Roman" w:hAnsi="Times New Roman" w:cs="Times New Roman"/>
        </w:rPr>
        <w:t xml:space="preserve"> divides</w:t>
      </w:r>
      <w:r w:rsidR="00756434" w:rsidRPr="00823B6E">
        <w:rPr>
          <w:rFonts w:ascii="Times New Roman" w:hAnsi="Times New Roman" w:cs="Times New Roman"/>
        </w:rPr>
        <w:t xml:space="preserve"> the p</w:t>
      </w:r>
      <w:r w:rsidR="008E0F4C">
        <w:rPr>
          <w:rFonts w:ascii="Times New Roman" w:hAnsi="Times New Roman" w:cs="Times New Roman"/>
        </w:rPr>
        <w:t>articipants into three groups</w:t>
      </w:r>
      <w:r w:rsidR="00756434" w:rsidRPr="00823B6E">
        <w:rPr>
          <w:rFonts w:ascii="Times New Roman" w:hAnsi="Times New Roman" w:cs="Times New Roman"/>
        </w:rPr>
        <w:t>. Two smaller groups of twenty-five are drawn at opposite diagonal corners from one another; the diagram instructs one group to simply sit and the other t</w:t>
      </w:r>
      <w:r w:rsidR="00756434">
        <w:rPr>
          <w:rFonts w:ascii="Times New Roman" w:hAnsi="Times New Roman" w:cs="Times New Roman"/>
        </w:rPr>
        <w:t>o form a single file line that “</w:t>
      </w:r>
      <w:r w:rsidR="00756434" w:rsidRPr="00823B6E">
        <w:rPr>
          <w:rFonts w:ascii="Times New Roman" w:hAnsi="Times New Roman" w:cs="Times New Roman"/>
        </w:rPr>
        <w:t>makes(s) a continuous spiral.</w:t>
      </w:r>
      <w:r w:rsidR="00756434">
        <w:rPr>
          <w:rFonts w:ascii="Times New Roman" w:hAnsi="Times New Roman" w:cs="Times New Roman"/>
        </w:rPr>
        <w:t>”</w:t>
      </w:r>
      <w:r w:rsidR="00756434" w:rsidRPr="00823B6E">
        <w:rPr>
          <w:rStyle w:val="FootnoteReference"/>
          <w:rFonts w:ascii="Times New Roman" w:hAnsi="Times New Roman" w:cs="Times New Roman"/>
        </w:rPr>
        <w:footnoteReference w:id="78"/>
      </w:r>
      <w:r w:rsidR="00756434" w:rsidRPr="00823B6E">
        <w:rPr>
          <w:rFonts w:ascii="Times New Roman" w:hAnsi="Times New Roman" w:cs="Times New Roman"/>
        </w:rPr>
        <w:t xml:space="preserve"> The large group of </w:t>
      </w:r>
      <w:r w:rsidR="00756434">
        <w:rPr>
          <w:rFonts w:ascii="Times New Roman" w:hAnsi="Times New Roman" w:cs="Times New Roman"/>
        </w:rPr>
        <w:t>fifty people is labele</w:t>
      </w:r>
      <w:r w:rsidR="005D7598">
        <w:rPr>
          <w:rFonts w:ascii="Times New Roman" w:hAnsi="Times New Roman" w:cs="Times New Roman"/>
        </w:rPr>
        <w:t>d as the “walking group”</w:t>
      </w:r>
      <w:ins w:id="25" w:author="N C" w:date="2017-12-10T16:13:00Z">
        <w:r w:rsidR="00E50600">
          <w:rPr>
            <w:rFonts w:ascii="Times New Roman" w:hAnsi="Times New Roman" w:cs="Times New Roman"/>
          </w:rPr>
          <w:t>,</w:t>
        </w:r>
      </w:ins>
      <w:r w:rsidR="00756434">
        <w:rPr>
          <w:rFonts w:ascii="Times New Roman" w:hAnsi="Times New Roman" w:cs="Times New Roman"/>
        </w:rPr>
        <w:t xml:space="preserve"> required to “</w:t>
      </w:r>
      <w:r w:rsidR="00756434" w:rsidRPr="00823B6E">
        <w:rPr>
          <w:rFonts w:ascii="Times New Roman" w:hAnsi="Times New Roman" w:cs="Times New Roman"/>
        </w:rPr>
        <w:t>keep moving.</w:t>
      </w:r>
      <w:r w:rsidR="00756434">
        <w:rPr>
          <w:rFonts w:ascii="Times New Roman" w:hAnsi="Times New Roman" w:cs="Times New Roman"/>
        </w:rPr>
        <w:t>”</w:t>
      </w:r>
      <w:r w:rsidR="00756434" w:rsidRPr="00823B6E">
        <w:rPr>
          <w:rStyle w:val="FootnoteReference"/>
          <w:rFonts w:ascii="Times New Roman" w:hAnsi="Times New Roman" w:cs="Times New Roman"/>
        </w:rPr>
        <w:footnoteReference w:id="79"/>
      </w:r>
      <w:r w:rsidR="00756434" w:rsidRPr="00823B6E">
        <w:rPr>
          <w:rFonts w:ascii="Times New Roman" w:hAnsi="Times New Roman" w:cs="Times New Roman"/>
        </w:rPr>
        <w:t xml:space="preserve"> </w:t>
      </w:r>
      <w:r w:rsidR="00A4038F">
        <w:rPr>
          <w:rFonts w:ascii="Times New Roman" w:hAnsi="Times New Roman" w:cs="Times New Roman"/>
        </w:rPr>
        <w:t>D</w:t>
      </w:r>
      <w:r w:rsidR="00EE4159">
        <w:rPr>
          <w:rFonts w:ascii="Times New Roman" w:hAnsi="Times New Roman" w:cs="Times New Roman"/>
        </w:rPr>
        <w:t>espite the lack of elevated stage, t</w:t>
      </w:r>
      <w:r w:rsidR="00756434" w:rsidRPr="00823B6E">
        <w:rPr>
          <w:rFonts w:ascii="Times New Roman" w:hAnsi="Times New Roman" w:cs="Times New Roman"/>
        </w:rPr>
        <w:t>he two sma</w:t>
      </w:r>
      <w:r w:rsidR="00AC1C8F">
        <w:rPr>
          <w:rFonts w:ascii="Times New Roman" w:hAnsi="Times New Roman" w:cs="Times New Roman"/>
        </w:rPr>
        <w:t>ller groups</w:t>
      </w:r>
      <w:r w:rsidR="00EE4159">
        <w:rPr>
          <w:rFonts w:ascii="Times New Roman" w:hAnsi="Times New Roman" w:cs="Times New Roman"/>
        </w:rPr>
        <w:t xml:space="preserve"> are</w:t>
      </w:r>
      <w:r w:rsidR="005D7598">
        <w:rPr>
          <w:rFonts w:ascii="Times New Roman" w:hAnsi="Times New Roman" w:cs="Times New Roman"/>
        </w:rPr>
        <w:t xml:space="preserve"> drawn</w:t>
      </w:r>
      <w:r w:rsidR="00AC1C8F">
        <w:rPr>
          <w:rFonts w:ascii="Times New Roman" w:hAnsi="Times New Roman" w:cs="Times New Roman"/>
        </w:rPr>
        <w:t xml:space="preserve"> </w:t>
      </w:r>
      <w:r w:rsidR="00EE4159">
        <w:rPr>
          <w:rFonts w:ascii="Times New Roman" w:hAnsi="Times New Roman" w:cs="Times New Roman"/>
        </w:rPr>
        <w:t>sequestered together</w:t>
      </w:r>
      <w:r w:rsidR="00AC1C8F">
        <w:rPr>
          <w:rFonts w:ascii="Times New Roman" w:hAnsi="Times New Roman" w:cs="Times New Roman"/>
        </w:rPr>
        <w:t xml:space="preserve"> </w:t>
      </w:r>
      <w:r w:rsidR="003326EC">
        <w:rPr>
          <w:rFonts w:ascii="Times New Roman" w:hAnsi="Times New Roman" w:cs="Times New Roman"/>
        </w:rPr>
        <w:t>in</w:t>
      </w:r>
      <w:r w:rsidR="00EE4159">
        <w:rPr>
          <w:rFonts w:ascii="Times New Roman" w:hAnsi="Times New Roman" w:cs="Times New Roman"/>
        </w:rPr>
        <w:t xml:space="preserve"> distinct scenes that might </w:t>
      </w:r>
      <w:r w:rsidR="00FD1E44">
        <w:rPr>
          <w:rFonts w:ascii="Times New Roman" w:hAnsi="Times New Roman" w:cs="Times New Roman"/>
        </w:rPr>
        <w:t>encourage</w:t>
      </w:r>
      <w:r w:rsidR="00756434" w:rsidRPr="00823B6E">
        <w:rPr>
          <w:rFonts w:ascii="Times New Roman" w:hAnsi="Times New Roman" w:cs="Times New Roman"/>
        </w:rPr>
        <w:t xml:space="preserve"> audience m</w:t>
      </w:r>
      <w:r w:rsidR="00A31ACE">
        <w:rPr>
          <w:rFonts w:ascii="Times New Roman" w:hAnsi="Times New Roman" w:cs="Times New Roman"/>
        </w:rPr>
        <w:t>embers to look upon them like</w:t>
      </w:r>
      <w:r w:rsidR="00E93295">
        <w:rPr>
          <w:rFonts w:ascii="Times New Roman" w:hAnsi="Times New Roman" w:cs="Times New Roman"/>
        </w:rPr>
        <w:t xml:space="preserve"> </w:t>
      </w:r>
      <w:r w:rsidR="005929C8">
        <w:rPr>
          <w:rFonts w:ascii="Times New Roman" w:hAnsi="Times New Roman" w:cs="Times New Roman"/>
        </w:rPr>
        <w:t>pieces of theater</w:t>
      </w:r>
      <w:r w:rsidR="00756434" w:rsidRPr="00823B6E">
        <w:rPr>
          <w:rFonts w:ascii="Times New Roman" w:hAnsi="Times New Roman" w:cs="Times New Roman"/>
        </w:rPr>
        <w:t>. Dividin</w:t>
      </w:r>
      <w:r w:rsidR="00D46808">
        <w:rPr>
          <w:rFonts w:ascii="Times New Roman" w:hAnsi="Times New Roman" w:cs="Times New Roman"/>
        </w:rPr>
        <w:t>g these two</w:t>
      </w:r>
      <w:r w:rsidR="001E0844">
        <w:rPr>
          <w:rFonts w:ascii="Times New Roman" w:hAnsi="Times New Roman" w:cs="Times New Roman"/>
        </w:rPr>
        <w:t>, however, is</w:t>
      </w:r>
      <w:r w:rsidR="00C74124">
        <w:rPr>
          <w:rFonts w:ascii="Times New Roman" w:hAnsi="Times New Roman" w:cs="Times New Roman"/>
        </w:rPr>
        <w:t xml:space="preserve"> the</w:t>
      </w:r>
      <w:r w:rsidR="00756434" w:rsidRPr="00823B6E">
        <w:rPr>
          <w:rFonts w:ascii="Times New Roman" w:hAnsi="Times New Roman" w:cs="Times New Roman"/>
        </w:rPr>
        <w:t xml:space="preserve"> </w:t>
      </w:r>
      <w:r w:rsidR="00C74124">
        <w:rPr>
          <w:rFonts w:ascii="Times New Roman" w:hAnsi="Times New Roman" w:cs="Times New Roman"/>
        </w:rPr>
        <w:t>“</w:t>
      </w:r>
      <w:r w:rsidR="00756434" w:rsidRPr="00823B6E">
        <w:rPr>
          <w:rFonts w:ascii="Times New Roman" w:hAnsi="Times New Roman" w:cs="Times New Roman"/>
        </w:rPr>
        <w:t>walking group</w:t>
      </w:r>
      <w:r w:rsidR="00C74124">
        <w:rPr>
          <w:rFonts w:ascii="Times New Roman" w:hAnsi="Times New Roman" w:cs="Times New Roman"/>
        </w:rPr>
        <w:t>”</w:t>
      </w:r>
      <w:r w:rsidR="000B45B4">
        <w:rPr>
          <w:rFonts w:ascii="Times New Roman" w:hAnsi="Times New Roman" w:cs="Times New Roman"/>
        </w:rPr>
        <w:t xml:space="preserve"> that mirrors the behavior of the audience members</w:t>
      </w:r>
      <w:r w:rsidR="00C74124">
        <w:rPr>
          <w:rFonts w:ascii="Times New Roman" w:hAnsi="Times New Roman" w:cs="Times New Roman"/>
        </w:rPr>
        <w:t xml:space="preserve"> </w:t>
      </w:r>
      <w:r w:rsidR="00756434" w:rsidRPr="00823B6E">
        <w:rPr>
          <w:rFonts w:ascii="Times New Roman" w:hAnsi="Times New Roman" w:cs="Times New Roman"/>
        </w:rPr>
        <w:t>as</w:t>
      </w:r>
      <w:r w:rsidR="00F936A6">
        <w:rPr>
          <w:rFonts w:ascii="Times New Roman" w:hAnsi="Times New Roman" w:cs="Times New Roman"/>
        </w:rPr>
        <w:t xml:space="preserve"> they</w:t>
      </w:r>
      <w:r w:rsidR="00CD3C0B">
        <w:rPr>
          <w:rFonts w:ascii="Times New Roman" w:hAnsi="Times New Roman" w:cs="Times New Roman"/>
        </w:rPr>
        <w:t xml:space="preserve"> traverse</w:t>
      </w:r>
      <w:r w:rsidR="00F936A6">
        <w:rPr>
          <w:rFonts w:ascii="Times New Roman" w:hAnsi="Times New Roman" w:cs="Times New Roman"/>
        </w:rPr>
        <w:t>d</w:t>
      </w:r>
      <w:r w:rsidR="00CD3C0B">
        <w:rPr>
          <w:rFonts w:ascii="Times New Roman" w:hAnsi="Times New Roman" w:cs="Times New Roman"/>
        </w:rPr>
        <w:t xml:space="preserve"> the CCP </w:t>
      </w:r>
      <w:r w:rsidR="006D261A">
        <w:rPr>
          <w:rFonts w:ascii="Times New Roman" w:hAnsi="Times New Roman" w:cs="Times New Roman"/>
        </w:rPr>
        <w:t xml:space="preserve">to observe </w:t>
      </w:r>
      <w:r w:rsidR="00756434" w:rsidRPr="00823B6E">
        <w:rPr>
          <w:rFonts w:ascii="Times New Roman" w:hAnsi="Times New Roman" w:cs="Times New Roman"/>
        </w:rPr>
        <w:t>the</w:t>
      </w:r>
      <w:r w:rsidR="00AC70DE">
        <w:rPr>
          <w:rFonts w:ascii="Times New Roman" w:hAnsi="Times New Roman" w:cs="Times New Roman"/>
        </w:rPr>
        <w:t xml:space="preserve"> sitting and the </w:t>
      </w:r>
      <w:r w:rsidR="006D261A">
        <w:rPr>
          <w:rFonts w:ascii="Times New Roman" w:hAnsi="Times New Roman" w:cs="Times New Roman"/>
        </w:rPr>
        <w:t>spiraling performers</w:t>
      </w:r>
      <w:r w:rsidR="00756434" w:rsidRPr="00823B6E">
        <w:rPr>
          <w:rFonts w:ascii="Times New Roman" w:hAnsi="Times New Roman" w:cs="Times New Roman"/>
        </w:rPr>
        <w:t xml:space="preserve">. </w:t>
      </w:r>
      <w:r w:rsidR="0020685C">
        <w:rPr>
          <w:rFonts w:ascii="Times New Roman" w:hAnsi="Times New Roman" w:cs="Times New Roman"/>
        </w:rPr>
        <w:t>Although the</w:t>
      </w:r>
      <w:r w:rsidR="00E834FA">
        <w:rPr>
          <w:rFonts w:ascii="Times New Roman" w:hAnsi="Times New Roman" w:cs="Times New Roman"/>
        </w:rPr>
        <w:t xml:space="preserve"> possession of cassette players and bare feet made the performers </w:t>
      </w:r>
      <w:r w:rsidR="00EB5AE8">
        <w:rPr>
          <w:rFonts w:ascii="Times New Roman" w:hAnsi="Times New Roman" w:cs="Times New Roman"/>
        </w:rPr>
        <w:t>distinct from audience members</w:t>
      </w:r>
      <w:r w:rsidR="0020685C">
        <w:rPr>
          <w:rFonts w:ascii="Times New Roman" w:hAnsi="Times New Roman" w:cs="Times New Roman"/>
        </w:rPr>
        <w:t>, in darkness it would have been</w:t>
      </w:r>
      <w:r w:rsidR="0020685C" w:rsidRPr="00823B6E">
        <w:rPr>
          <w:rFonts w:ascii="Times New Roman" w:hAnsi="Times New Roman" w:cs="Times New Roman"/>
        </w:rPr>
        <w:t xml:space="preserve"> difficult </w:t>
      </w:r>
      <w:r w:rsidR="0093460E">
        <w:rPr>
          <w:rFonts w:ascii="Times New Roman" w:hAnsi="Times New Roman" w:cs="Times New Roman"/>
        </w:rPr>
        <w:t>to discern</w:t>
      </w:r>
      <w:r w:rsidR="0020685C" w:rsidRPr="00823B6E">
        <w:rPr>
          <w:rFonts w:ascii="Times New Roman" w:hAnsi="Times New Roman" w:cs="Times New Roman"/>
        </w:rPr>
        <w:t xml:space="preserve"> a performer</w:t>
      </w:r>
      <w:r w:rsidR="00E079B1">
        <w:rPr>
          <w:rFonts w:ascii="Times New Roman" w:hAnsi="Times New Roman" w:cs="Times New Roman"/>
        </w:rPr>
        <w:t xml:space="preserve"> from a member of the audience.</w:t>
      </w:r>
      <w:r w:rsidR="0020685C" w:rsidRPr="00823B6E">
        <w:rPr>
          <w:rFonts w:ascii="Times New Roman" w:hAnsi="Times New Roman" w:cs="Times New Roman"/>
        </w:rPr>
        <w:t xml:space="preserve"> </w:t>
      </w:r>
      <w:r w:rsidR="00E079B1">
        <w:rPr>
          <w:rFonts w:ascii="Times New Roman" w:hAnsi="Times New Roman" w:cs="Times New Roman"/>
        </w:rPr>
        <w:t>The vast majority of people</w:t>
      </w:r>
      <w:r w:rsidR="00626869">
        <w:rPr>
          <w:rFonts w:ascii="Times New Roman" w:hAnsi="Times New Roman" w:cs="Times New Roman"/>
        </w:rPr>
        <w:t xml:space="preserve"> would thus shift between spectator and performer</w:t>
      </w:r>
      <w:r w:rsidR="00E24E45">
        <w:rPr>
          <w:rFonts w:ascii="Times New Roman" w:hAnsi="Times New Roman" w:cs="Times New Roman"/>
        </w:rPr>
        <w:t xml:space="preserve"> as they navigated th</w:t>
      </w:r>
      <w:r w:rsidR="00C524B4">
        <w:rPr>
          <w:rFonts w:ascii="Times New Roman" w:hAnsi="Times New Roman" w:cs="Times New Roman"/>
        </w:rPr>
        <w:t>rough the different groups</w:t>
      </w:r>
      <w:r w:rsidR="00E24E45">
        <w:rPr>
          <w:rFonts w:ascii="Times New Roman" w:hAnsi="Times New Roman" w:cs="Times New Roman"/>
        </w:rPr>
        <w:t xml:space="preserve"> in “Formations II.” </w:t>
      </w:r>
      <w:r w:rsidR="00756434" w:rsidRPr="00823B6E">
        <w:rPr>
          <w:rFonts w:ascii="Times New Roman" w:hAnsi="Times New Roman" w:cs="Times New Roman"/>
        </w:rPr>
        <w:t xml:space="preserve"> </w:t>
      </w:r>
    </w:p>
    <w:p w14:paraId="05154C65" w14:textId="253A57FF" w:rsidR="00756434" w:rsidRPr="00823B6E" w:rsidRDefault="00B11E4A" w:rsidP="00986EDF">
      <w:pPr>
        <w:spacing w:line="480" w:lineRule="auto"/>
        <w:ind w:firstLine="720"/>
        <w:contextualSpacing/>
        <w:rPr>
          <w:rFonts w:ascii="Times New Roman" w:hAnsi="Times New Roman" w:cs="Times New Roman"/>
        </w:rPr>
      </w:pPr>
      <w:r>
        <w:rPr>
          <w:rFonts w:ascii="Times New Roman" w:hAnsi="Times New Roman" w:cs="Times New Roman"/>
        </w:rPr>
        <w:t>“Formations III”</w:t>
      </w:r>
      <w:r w:rsidR="00756434" w:rsidRPr="00823B6E">
        <w:rPr>
          <w:rFonts w:ascii="Times New Roman" w:hAnsi="Times New Roman" w:cs="Times New Roman"/>
        </w:rPr>
        <w:t xml:space="preserve"> div</w:t>
      </w:r>
      <w:r w:rsidR="00FC28A3">
        <w:rPr>
          <w:rFonts w:ascii="Times New Roman" w:hAnsi="Times New Roman" w:cs="Times New Roman"/>
        </w:rPr>
        <w:t>ides the volunteers</w:t>
      </w:r>
      <w:r w:rsidR="00830985">
        <w:rPr>
          <w:rFonts w:ascii="Times New Roman" w:hAnsi="Times New Roman" w:cs="Times New Roman"/>
        </w:rPr>
        <w:t xml:space="preserve"> into one “</w:t>
      </w:r>
      <w:r w:rsidR="00756434" w:rsidRPr="00823B6E">
        <w:rPr>
          <w:rFonts w:ascii="Times New Roman" w:hAnsi="Times New Roman" w:cs="Times New Roman"/>
        </w:rPr>
        <w:t>bi</w:t>
      </w:r>
      <w:r w:rsidR="00830985">
        <w:rPr>
          <w:rFonts w:ascii="Times New Roman" w:hAnsi="Times New Roman" w:cs="Times New Roman"/>
        </w:rPr>
        <w:t>g” group and one “small”</w:t>
      </w:r>
      <w:r w:rsidR="00756434">
        <w:rPr>
          <w:rFonts w:ascii="Times New Roman" w:hAnsi="Times New Roman" w:cs="Times New Roman"/>
        </w:rPr>
        <w:t xml:space="preserve"> group </w:t>
      </w:r>
      <w:r w:rsidR="00756434" w:rsidRPr="00114B28">
        <w:rPr>
          <w:rFonts w:ascii="Times New Roman" w:hAnsi="Times New Roman" w:cs="Times New Roman"/>
          <w:b/>
        </w:rPr>
        <w:t>[Fig. 7]</w:t>
      </w:r>
      <w:r w:rsidR="00756434" w:rsidRPr="00823B6E">
        <w:rPr>
          <w:rFonts w:ascii="Times New Roman" w:hAnsi="Times New Roman" w:cs="Times New Roman"/>
        </w:rPr>
        <w:t>.</w:t>
      </w:r>
      <w:r w:rsidR="00756434" w:rsidRPr="00823B6E">
        <w:rPr>
          <w:rStyle w:val="FootnoteReference"/>
          <w:rFonts w:ascii="Times New Roman" w:hAnsi="Times New Roman" w:cs="Times New Roman"/>
        </w:rPr>
        <w:footnoteReference w:id="80"/>
      </w:r>
      <w:r w:rsidR="00756434" w:rsidRPr="00823B6E">
        <w:rPr>
          <w:rFonts w:ascii="Times New Roman" w:hAnsi="Times New Roman" w:cs="Times New Roman"/>
        </w:rPr>
        <w:t xml:space="preserve"> </w:t>
      </w:r>
      <w:r w:rsidR="00D2790F">
        <w:rPr>
          <w:rFonts w:ascii="Times New Roman" w:hAnsi="Times New Roman" w:cs="Times New Roman"/>
        </w:rPr>
        <w:t>“</w:t>
      </w:r>
      <w:commentRangeStart w:id="26"/>
      <w:r w:rsidR="00D2790F">
        <w:rPr>
          <w:rFonts w:ascii="Times New Roman" w:hAnsi="Times New Roman" w:cs="Times New Roman"/>
        </w:rPr>
        <w:t xml:space="preserve">Formations II” </w:t>
      </w:r>
      <w:commentRangeEnd w:id="26"/>
      <w:r w:rsidR="00E50600">
        <w:rPr>
          <w:rStyle w:val="CommentReference"/>
        </w:rPr>
        <w:commentReference w:id="26"/>
      </w:r>
      <w:r w:rsidR="00D2790F">
        <w:rPr>
          <w:rFonts w:ascii="Times New Roman" w:hAnsi="Times New Roman" w:cs="Times New Roman"/>
        </w:rPr>
        <w:t>require</w:t>
      </w:r>
      <w:r w:rsidR="00EC2DBC">
        <w:rPr>
          <w:rFonts w:ascii="Times New Roman" w:hAnsi="Times New Roman" w:cs="Times New Roman"/>
        </w:rPr>
        <w:t>s the big gro</w:t>
      </w:r>
      <w:r w:rsidR="00662D8E">
        <w:rPr>
          <w:rFonts w:ascii="Times New Roman" w:hAnsi="Times New Roman" w:cs="Times New Roman"/>
        </w:rPr>
        <w:t>up, made of seventy people</w:t>
      </w:r>
      <w:r w:rsidR="00EC2DBC">
        <w:rPr>
          <w:rFonts w:ascii="Times New Roman" w:hAnsi="Times New Roman" w:cs="Times New Roman"/>
        </w:rPr>
        <w:t>,</w:t>
      </w:r>
      <w:r w:rsidR="00E01332">
        <w:rPr>
          <w:rFonts w:ascii="Times New Roman" w:hAnsi="Times New Roman" w:cs="Times New Roman"/>
        </w:rPr>
        <w:t xml:space="preserve"> to</w:t>
      </w:r>
      <w:r w:rsidR="00756434">
        <w:rPr>
          <w:rFonts w:ascii="Times New Roman" w:hAnsi="Times New Roman" w:cs="Times New Roman"/>
        </w:rPr>
        <w:t xml:space="preserve"> “</w:t>
      </w:r>
      <w:r w:rsidR="00756434" w:rsidRPr="00823B6E">
        <w:rPr>
          <w:rFonts w:ascii="Times New Roman" w:hAnsi="Times New Roman" w:cs="Times New Roman"/>
        </w:rPr>
        <w:t>go near walls; walk and make the audience walk with you.</w:t>
      </w:r>
      <w:r w:rsidR="00756434">
        <w:rPr>
          <w:rFonts w:ascii="Times New Roman" w:hAnsi="Times New Roman" w:cs="Times New Roman"/>
        </w:rPr>
        <w:t>”</w:t>
      </w:r>
      <w:r w:rsidR="00756434" w:rsidRPr="00823B6E">
        <w:rPr>
          <w:rStyle w:val="FootnoteReference"/>
          <w:rFonts w:ascii="Times New Roman" w:hAnsi="Times New Roman" w:cs="Times New Roman"/>
        </w:rPr>
        <w:footnoteReference w:id="81"/>
      </w:r>
      <w:r w:rsidR="00756434" w:rsidRPr="00823B6E">
        <w:rPr>
          <w:rFonts w:ascii="Times New Roman" w:hAnsi="Times New Roman" w:cs="Times New Roman"/>
        </w:rPr>
        <w:t xml:space="preserve"> The remaining thirty are ordered to sit i</w:t>
      </w:r>
      <w:r w:rsidR="00756434">
        <w:rPr>
          <w:rFonts w:ascii="Times New Roman" w:hAnsi="Times New Roman" w:cs="Times New Roman"/>
        </w:rPr>
        <w:t>n the center and instructed to “</w:t>
      </w:r>
      <w:r w:rsidR="00756434" w:rsidRPr="00823B6E">
        <w:rPr>
          <w:rFonts w:ascii="Times New Roman" w:hAnsi="Times New Roman" w:cs="Times New Roman"/>
        </w:rPr>
        <w:t>examine your recorder, doodle, p</w:t>
      </w:r>
      <w:r w:rsidR="00756434">
        <w:rPr>
          <w:rFonts w:ascii="Times New Roman" w:hAnsi="Times New Roman" w:cs="Times New Roman"/>
        </w:rPr>
        <w:t>retend to knit or do something.”</w:t>
      </w:r>
      <w:r w:rsidR="00756434" w:rsidRPr="00823B6E">
        <w:rPr>
          <w:rStyle w:val="FootnoteReference"/>
          <w:rFonts w:ascii="Times New Roman" w:hAnsi="Times New Roman" w:cs="Times New Roman"/>
        </w:rPr>
        <w:footnoteReference w:id="82"/>
      </w:r>
      <w:r w:rsidR="00756434">
        <w:rPr>
          <w:rFonts w:ascii="Times New Roman" w:hAnsi="Times New Roman" w:cs="Times New Roman"/>
        </w:rPr>
        <w:t xml:space="preserve"> The “small”</w:t>
      </w:r>
      <w:r w:rsidR="00152DA1">
        <w:rPr>
          <w:rFonts w:ascii="Times New Roman" w:hAnsi="Times New Roman" w:cs="Times New Roman"/>
        </w:rPr>
        <w:t xml:space="preserve"> group appears</w:t>
      </w:r>
      <w:r w:rsidR="00756434" w:rsidRPr="00823B6E">
        <w:rPr>
          <w:rFonts w:ascii="Times New Roman" w:hAnsi="Times New Roman" w:cs="Times New Roman"/>
        </w:rPr>
        <w:t xml:space="preserve"> labeled as such not only because they are small in number, but </w:t>
      </w:r>
      <w:r w:rsidR="006C59E5">
        <w:rPr>
          <w:rFonts w:ascii="Times New Roman" w:hAnsi="Times New Roman" w:cs="Times New Roman"/>
        </w:rPr>
        <w:t xml:space="preserve">also </w:t>
      </w:r>
      <w:r w:rsidR="00EC2EB0">
        <w:rPr>
          <w:rFonts w:ascii="Times New Roman" w:hAnsi="Times New Roman" w:cs="Times New Roman"/>
        </w:rPr>
        <w:t xml:space="preserve">because </w:t>
      </w:r>
      <w:r w:rsidR="00C264AA">
        <w:rPr>
          <w:rFonts w:ascii="Times New Roman" w:hAnsi="Times New Roman" w:cs="Times New Roman"/>
        </w:rPr>
        <w:t xml:space="preserve">their intended movements are </w:t>
      </w:r>
      <w:r w:rsidR="00F11069">
        <w:rPr>
          <w:rFonts w:ascii="Times New Roman" w:hAnsi="Times New Roman" w:cs="Times New Roman"/>
        </w:rPr>
        <w:t>modest</w:t>
      </w:r>
      <w:r w:rsidR="00C55723">
        <w:rPr>
          <w:rFonts w:ascii="Times New Roman" w:hAnsi="Times New Roman" w:cs="Times New Roman"/>
        </w:rPr>
        <w:t xml:space="preserve">. </w:t>
      </w:r>
      <w:r w:rsidR="00756434">
        <w:rPr>
          <w:rFonts w:ascii="Times New Roman" w:hAnsi="Times New Roman" w:cs="Times New Roman"/>
        </w:rPr>
        <w:t>Though these gestures a</w:t>
      </w:r>
      <w:r w:rsidR="00F11069">
        <w:rPr>
          <w:rFonts w:ascii="Times New Roman" w:hAnsi="Times New Roman" w:cs="Times New Roman"/>
        </w:rPr>
        <w:t>re humble</w:t>
      </w:r>
      <w:r w:rsidR="00756434" w:rsidRPr="00823B6E">
        <w:rPr>
          <w:rFonts w:ascii="Times New Roman" w:hAnsi="Times New Roman" w:cs="Times New Roman"/>
        </w:rPr>
        <w:t xml:space="preserve">, the participants are given a </w:t>
      </w:r>
      <w:r w:rsidR="00756434" w:rsidRPr="00823B6E">
        <w:rPr>
          <w:rFonts w:ascii="Times New Roman" w:hAnsi="Times New Roman" w:cs="Times New Roman"/>
        </w:rPr>
        <w:lastRenderedPageBreak/>
        <w:t xml:space="preserve">distinct instance in </w:t>
      </w:r>
      <w:r w:rsidR="00756434" w:rsidRPr="00823B6E">
        <w:rPr>
          <w:rFonts w:ascii="Times New Roman" w:hAnsi="Times New Roman" w:cs="Times New Roman"/>
          <w:i/>
        </w:rPr>
        <w:t>Cassettes 100</w:t>
      </w:r>
      <w:r w:rsidR="00756434" w:rsidRPr="00823B6E">
        <w:rPr>
          <w:rFonts w:ascii="Times New Roman" w:hAnsi="Times New Roman" w:cs="Times New Roman"/>
        </w:rPr>
        <w:t xml:space="preserve"> to</w:t>
      </w:r>
      <w:r w:rsidR="00112988">
        <w:rPr>
          <w:rFonts w:ascii="Times New Roman" w:hAnsi="Times New Roman" w:cs="Times New Roman"/>
        </w:rPr>
        <w:t xml:space="preserve"> follow the directions, yet</w:t>
      </w:r>
      <w:r w:rsidR="00354446">
        <w:rPr>
          <w:rFonts w:ascii="Times New Roman" w:hAnsi="Times New Roman" w:cs="Times New Roman"/>
        </w:rPr>
        <w:t xml:space="preserve"> choose their own method of doing so</w:t>
      </w:r>
      <w:r w:rsidR="00756434" w:rsidRPr="00823B6E">
        <w:rPr>
          <w:rFonts w:ascii="Times New Roman" w:hAnsi="Times New Roman" w:cs="Times New Roman"/>
        </w:rPr>
        <w:t>. In this formation</w:t>
      </w:r>
      <w:r w:rsidR="00756434">
        <w:rPr>
          <w:rFonts w:ascii="Times New Roman" w:hAnsi="Times New Roman" w:cs="Times New Roman"/>
        </w:rPr>
        <w:t xml:space="preserve">, the </w:t>
      </w:r>
      <w:r w:rsidR="00866E55">
        <w:rPr>
          <w:rFonts w:ascii="Times New Roman" w:hAnsi="Times New Roman" w:cs="Times New Roman"/>
        </w:rPr>
        <w:t xml:space="preserve">text in the </w:t>
      </w:r>
      <w:r w:rsidR="00756434">
        <w:rPr>
          <w:rFonts w:ascii="Times New Roman" w:hAnsi="Times New Roman" w:cs="Times New Roman"/>
        </w:rPr>
        <w:t xml:space="preserve">diagram also encourages </w:t>
      </w:r>
      <w:r w:rsidR="00756434" w:rsidRPr="00823B6E">
        <w:rPr>
          <w:rFonts w:ascii="Times New Roman" w:hAnsi="Times New Roman" w:cs="Times New Roman"/>
        </w:rPr>
        <w:t xml:space="preserve">volunteers to explore the boundaries of the building by pushing right up against its walls. This is </w:t>
      </w:r>
      <w:r w:rsidR="00D86F1E">
        <w:rPr>
          <w:rFonts w:ascii="Times New Roman" w:hAnsi="Times New Roman" w:cs="Times New Roman"/>
        </w:rPr>
        <w:t>also the first time the diagrams address</w:t>
      </w:r>
      <w:r w:rsidR="00693929">
        <w:rPr>
          <w:rFonts w:ascii="Times New Roman" w:hAnsi="Times New Roman" w:cs="Times New Roman"/>
        </w:rPr>
        <w:t xml:space="preserve"> the presence of an audience. They encourage the performer to “make the audience walk with you” as they walked “near walls,” </w:t>
      </w:r>
      <w:r w:rsidR="00F364B5">
        <w:rPr>
          <w:rFonts w:ascii="Times New Roman" w:hAnsi="Times New Roman" w:cs="Times New Roman"/>
        </w:rPr>
        <w:t>expanding</w:t>
      </w:r>
      <w:r w:rsidR="00DE3B43">
        <w:rPr>
          <w:rFonts w:ascii="Times New Roman" w:hAnsi="Times New Roman" w:cs="Times New Roman"/>
        </w:rPr>
        <w:t xml:space="preserve"> the</w:t>
      </w:r>
      <w:r w:rsidR="008345E9">
        <w:rPr>
          <w:rFonts w:ascii="Times New Roman" w:hAnsi="Times New Roman" w:cs="Times New Roman"/>
        </w:rPr>
        <w:t xml:space="preserve"> perimeters</w:t>
      </w:r>
      <w:r w:rsidR="00DE3B43">
        <w:rPr>
          <w:rFonts w:ascii="Times New Roman" w:hAnsi="Times New Roman" w:cs="Times New Roman"/>
        </w:rPr>
        <w:t xml:space="preserve"> of the prescribed performance space</w:t>
      </w:r>
      <w:r w:rsidR="00F364B5">
        <w:rPr>
          <w:rFonts w:ascii="Times New Roman" w:hAnsi="Times New Roman" w:cs="Times New Roman"/>
        </w:rPr>
        <w:t xml:space="preserve"> to the </w:t>
      </w:r>
      <w:r w:rsidR="0004313E">
        <w:rPr>
          <w:rFonts w:ascii="Times New Roman" w:hAnsi="Times New Roman" w:cs="Times New Roman"/>
        </w:rPr>
        <w:t>very</w:t>
      </w:r>
      <w:r w:rsidR="00F364B5">
        <w:rPr>
          <w:rFonts w:ascii="Times New Roman" w:hAnsi="Times New Roman" w:cs="Times New Roman"/>
        </w:rPr>
        <w:t xml:space="preserve"> edges</w:t>
      </w:r>
      <w:r w:rsidR="0004313E">
        <w:rPr>
          <w:rFonts w:ascii="Times New Roman" w:hAnsi="Times New Roman" w:cs="Times New Roman"/>
        </w:rPr>
        <w:t xml:space="preserve"> of the CCP</w:t>
      </w:r>
      <w:r w:rsidR="00756434" w:rsidRPr="00823B6E">
        <w:rPr>
          <w:rFonts w:ascii="Times New Roman" w:hAnsi="Times New Roman" w:cs="Times New Roman"/>
        </w:rPr>
        <w:t>.</w:t>
      </w:r>
      <w:r w:rsidR="00DB6999">
        <w:rPr>
          <w:rFonts w:ascii="Times New Roman" w:hAnsi="Times New Roman" w:cs="Times New Roman"/>
        </w:rPr>
        <w:t xml:space="preserve"> The audience members once again blend with the performers as they join them against the walls of the institution. </w:t>
      </w:r>
    </w:p>
    <w:p w14:paraId="3D0241F6" w14:textId="089D2A9F" w:rsidR="00E26C41" w:rsidRPr="00E87D1A" w:rsidRDefault="00664E9E" w:rsidP="00986EDF">
      <w:pPr>
        <w:spacing w:line="480" w:lineRule="auto"/>
        <w:ind w:firstLine="720"/>
        <w:contextualSpacing/>
        <w:rPr>
          <w:rFonts w:ascii="Times New Roman" w:hAnsi="Times New Roman" w:cs="Times New Roman"/>
        </w:rPr>
      </w:pPr>
      <w:r>
        <w:rPr>
          <w:rFonts w:ascii="Times New Roman" w:hAnsi="Times New Roman" w:cs="Times New Roman"/>
        </w:rPr>
        <w:t>“</w:t>
      </w:r>
      <w:r w:rsidR="00756434">
        <w:rPr>
          <w:rFonts w:ascii="Times New Roman" w:hAnsi="Times New Roman" w:cs="Times New Roman"/>
        </w:rPr>
        <w:t>Formations IV</w:t>
      </w:r>
      <w:r>
        <w:rPr>
          <w:rFonts w:ascii="Times New Roman" w:hAnsi="Times New Roman" w:cs="Times New Roman"/>
        </w:rPr>
        <w:t>”</w:t>
      </w:r>
      <w:r w:rsidR="00756434">
        <w:rPr>
          <w:rFonts w:ascii="Times New Roman" w:hAnsi="Times New Roman" w:cs="Times New Roman"/>
        </w:rPr>
        <w:t xml:space="preserve"> is labeled as “concentration.” </w:t>
      </w:r>
      <w:r w:rsidR="00E311F5">
        <w:rPr>
          <w:rFonts w:ascii="Times New Roman" w:hAnsi="Times New Roman" w:cs="Times New Roman"/>
        </w:rPr>
        <w:t xml:space="preserve">Performers </w:t>
      </w:r>
      <w:r w:rsidR="00756434">
        <w:rPr>
          <w:rFonts w:ascii="Times New Roman" w:hAnsi="Times New Roman" w:cs="Times New Roman"/>
        </w:rPr>
        <w:t>a</w:t>
      </w:r>
      <w:r w:rsidR="00756434" w:rsidRPr="00823B6E">
        <w:rPr>
          <w:rFonts w:ascii="Times New Roman" w:hAnsi="Times New Roman" w:cs="Times New Roman"/>
        </w:rPr>
        <w:t>re called to walk in different speeds to the first floor or ba</w:t>
      </w:r>
      <w:r>
        <w:rPr>
          <w:rFonts w:ascii="Times New Roman" w:hAnsi="Times New Roman" w:cs="Times New Roman"/>
        </w:rPr>
        <w:t>lcony over the lounge. Then “</w:t>
      </w:r>
      <w:r w:rsidR="00756434" w:rsidRPr="00823B6E">
        <w:rPr>
          <w:rFonts w:ascii="Times New Roman" w:hAnsi="Times New Roman" w:cs="Times New Roman"/>
        </w:rPr>
        <w:t>Formations V</w:t>
      </w:r>
      <w:r>
        <w:rPr>
          <w:rFonts w:ascii="Times New Roman" w:hAnsi="Times New Roman" w:cs="Times New Roman"/>
        </w:rPr>
        <w:t>”</w:t>
      </w:r>
      <w:r w:rsidR="00767C45">
        <w:rPr>
          <w:rFonts w:ascii="Times New Roman" w:hAnsi="Times New Roman" w:cs="Times New Roman"/>
        </w:rPr>
        <w:t xml:space="preserve"> has them </w:t>
      </w:r>
      <w:r w:rsidR="00756434" w:rsidRPr="00823B6E">
        <w:rPr>
          <w:rFonts w:ascii="Times New Roman" w:hAnsi="Times New Roman" w:cs="Times New Roman"/>
        </w:rPr>
        <w:t>disp</w:t>
      </w:r>
      <w:r w:rsidR="001C6FDA">
        <w:rPr>
          <w:rFonts w:ascii="Times New Roman" w:hAnsi="Times New Roman" w:cs="Times New Roman"/>
        </w:rPr>
        <w:t>erse again, as they</w:t>
      </w:r>
      <w:r w:rsidR="00207A5A">
        <w:rPr>
          <w:rFonts w:ascii="Times New Roman" w:hAnsi="Times New Roman" w:cs="Times New Roman"/>
        </w:rPr>
        <w:t xml:space="preserve"> are called to their original position. </w:t>
      </w:r>
      <w:r w:rsidR="00756434" w:rsidRPr="00823B6E">
        <w:rPr>
          <w:rFonts w:ascii="Times New Roman" w:hAnsi="Times New Roman" w:cs="Times New Roman"/>
        </w:rPr>
        <w:t>When the m</w:t>
      </w:r>
      <w:r w:rsidR="00756434">
        <w:rPr>
          <w:rFonts w:ascii="Times New Roman" w:hAnsi="Times New Roman" w:cs="Times New Roman"/>
        </w:rPr>
        <w:t xml:space="preserve">usic stopped, the </w:t>
      </w:r>
      <w:r w:rsidR="00384282">
        <w:rPr>
          <w:rFonts w:ascii="Times New Roman" w:hAnsi="Times New Roman" w:cs="Times New Roman"/>
        </w:rPr>
        <w:t>diagrams indicate that the volunteers we</w:t>
      </w:r>
      <w:r w:rsidR="00756434">
        <w:rPr>
          <w:rFonts w:ascii="Times New Roman" w:hAnsi="Times New Roman" w:cs="Times New Roman"/>
        </w:rPr>
        <w:t>re to “freeze” and hold their recorders “</w:t>
      </w:r>
      <w:r w:rsidR="00756434" w:rsidRPr="00823B6E">
        <w:rPr>
          <w:rFonts w:ascii="Times New Roman" w:hAnsi="Times New Roman" w:cs="Times New Roman"/>
        </w:rPr>
        <w:t>high.</w:t>
      </w:r>
      <w:r w:rsidR="00756434">
        <w:rPr>
          <w:rFonts w:ascii="Times New Roman" w:hAnsi="Times New Roman" w:cs="Times New Roman"/>
        </w:rPr>
        <w:t>”</w:t>
      </w:r>
      <w:r w:rsidR="00756434" w:rsidRPr="00823B6E">
        <w:rPr>
          <w:rStyle w:val="FootnoteReference"/>
          <w:rFonts w:ascii="Times New Roman" w:hAnsi="Times New Roman" w:cs="Times New Roman"/>
        </w:rPr>
        <w:footnoteReference w:id="83"/>
      </w:r>
      <w:r w:rsidR="00756434" w:rsidRPr="00823B6E">
        <w:rPr>
          <w:rFonts w:ascii="Times New Roman" w:hAnsi="Times New Roman" w:cs="Times New Roman"/>
        </w:rPr>
        <w:t xml:space="preserve"> </w:t>
      </w:r>
      <w:r w:rsidR="00756434" w:rsidRPr="00AA4161">
        <w:rPr>
          <w:rFonts w:ascii="Times New Roman" w:hAnsi="Times New Roman" w:cs="Times New Roman"/>
          <w:b/>
        </w:rPr>
        <w:t>[Fig. 8]</w:t>
      </w:r>
      <w:r w:rsidR="00756434">
        <w:rPr>
          <w:rFonts w:ascii="Times New Roman" w:hAnsi="Times New Roman" w:cs="Times New Roman"/>
          <w:b/>
        </w:rPr>
        <w:t xml:space="preserve"> </w:t>
      </w:r>
      <w:r w:rsidR="00872A7F">
        <w:rPr>
          <w:rFonts w:ascii="Times New Roman" w:hAnsi="Times New Roman" w:cs="Times New Roman"/>
        </w:rPr>
        <w:t>In</w:t>
      </w:r>
      <w:r w:rsidR="001B17B7">
        <w:rPr>
          <w:rFonts w:ascii="Times New Roman" w:hAnsi="Times New Roman" w:cs="Times New Roman"/>
        </w:rPr>
        <w:t xml:space="preserve"> one of Gutierrez’s </w:t>
      </w:r>
      <w:r w:rsidR="00756434" w:rsidRPr="00823B6E">
        <w:rPr>
          <w:rFonts w:ascii="Times New Roman" w:hAnsi="Times New Roman" w:cs="Times New Roman"/>
        </w:rPr>
        <w:t>photograph</w:t>
      </w:r>
      <w:r w:rsidR="001B17B7">
        <w:rPr>
          <w:rFonts w:ascii="Times New Roman" w:hAnsi="Times New Roman" w:cs="Times New Roman"/>
        </w:rPr>
        <w:t>s</w:t>
      </w:r>
      <w:r w:rsidR="00756434" w:rsidRPr="00823B6E">
        <w:rPr>
          <w:rFonts w:ascii="Times New Roman" w:hAnsi="Times New Roman" w:cs="Times New Roman"/>
        </w:rPr>
        <w:t xml:space="preserve"> documenting </w:t>
      </w:r>
      <w:r w:rsidR="004B4EA1">
        <w:rPr>
          <w:rFonts w:ascii="Times New Roman" w:hAnsi="Times New Roman" w:cs="Times New Roman"/>
        </w:rPr>
        <w:t xml:space="preserve">this moment, </w:t>
      </w:r>
      <w:r w:rsidR="00355BFE">
        <w:rPr>
          <w:rFonts w:ascii="Times New Roman" w:hAnsi="Times New Roman" w:cs="Times New Roman"/>
        </w:rPr>
        <w:t xml:space="preserve">most of the </w:t>
      </w:r>
      <w:r w:rsidR="004B4EA1">
        <w:rPr>
          <w:rFonts w:ascii="Times New Roman" w:hAnsi="Times New Roman" w:cs="Times New Roman"/>
        </w:rPr>
        <w:t>participants</w:t>
      </w:r>
      <w:r w:rsidR="00355BFE">
        <w:rPr>
          <w:rFonts w:ascii="Times New Roman" w:hAnsi="Times New Roman" w:cs="Times New Roman"/>
        </w:rPr>
        <w:t xml:space="preserve"> follow the directions expressed by “Formations V” and hold their recorders</w:t>
      </w:r>
      <w:r w:rsidR="00794212">
        <w:rPr>
          <w:rFonts w:ascii="Times New Roman" w:hAnsi="Times New Roman" w:cs="Times New Roman"/>
        </w:rPr>
        <w:t xml:space="preserve"> high</w:t>
      </w:r>
      <w:r w:rsidR="00355BFE">
        <w:rPr>
          <w:rFonts w:ascii="Times New Roman" w:hAnsi="Times New Roman" w:cs="Times New Roman"/>
        </w:rPr>
        <w:t xml:space="preserve"> above their heads.</w:t>
      </w:r>
      <w:r w:rsidR="007445B8">
        <w:rPr>
          <w:rFonts w:ascii="Times New Roman" w:hAnsi="Times New Roman" w:cs="Times New Roman"/>
        </w:rPr>
        <w:t xml:space="preserve"> </w:t>
      </w:r>
      <w:r w:rsidR="00725EFC">
        <w:rPr>
          <w:rFonts w:ascii="Times New Roman" w:hAnsi="Times New Roman" w:cs="Times New Roman"/>
        </w:rPr>
        <w:t>In this position, the performers appear as if</w:t>
      </w:r>
      <w:r w:rsidR="007445B8">
        <w:rPr>
          <w:rFonts w:ascii="Times New Roman" w:hAnsi="Times New Roman" w:cs="Times New Roman"/>
        </w:rPr>
        <w:t xml:space="preserve"> t</w:t>
      </w:r>
      <w:r w:rsidR="00355BFE">
        <w:rPr>
          <w:rFonts w:ascii="Times New Roman" w:hAnsi="Times New Roman" w:cs="Times New Roman"/>
        </w:rPr>
        <w:t>hey</w:t>
      </w:r>
      <w:r w:rsidR="00725EFC">
        <w:rPr>
          <w:rFonts w:ascii="Times New Roman" w:hAnsi="Times New Roman" w:cs="Times New Roman"/>
        </w:rPr>
        <w:t xml:space="preserve"> were</w:t>
      </w:r>
      <w:r w:rsidR="00756434" w:rsidRPr="00823B6E">
        <w:rPr>
          <w:rFonts w:ascii="Times New Roman" w:hAnsi="Times New Roman" w:cs="Times New Roman"/>
        </w:rPr>
        <w:t xml:space="preserve"> either surrendering</w:t>
      </w:r>
      <w:r w:rsidR="00397B4B">
        <w:rPr>
          <w:rFonts w:ascii="Times New Roman" w:hAnsi="Times New Roman" w:cs="Times New Roman"/>
        </w:rPr>
        <w:t xml:space="preserve"> to authority</w:t>
      </w:r>
      <w:r w:rsidR="00355BFE">
        <w:rPr>
          <w:rFonts w:ascii="Times New Roman" w:hAnsi="Times New Roman" w:cs="Times New Roman"/>
        </w:rPr>
        <w:t xml:space="preserve"> </w:t>
      </w:r>
      <w:r w:rsidR="00756434" w:rsidRPr="00823B6E">
        <w:rPr>
          <w:rFonts w:ascii="Times New Roman" w:hAnsi="Times New Roman" w:cs="Times New Roman"/>
        </w:rPr>
        <w:t>or</w:t>
      </w:r>
      <w:r w:rsidR="00794212">
        <w:rPr>
          <w:rFonts w:ascii="Times New Roman" w:hAnsi="Times New Roman" w:cs="Times New Roman"/>
        </w:rPr>
        <w:t xml:space="preserve">—due to the position of the paper banners above them—holding up </w:t>
      </w:r>
      <w:r w:rsidR="00EB747F">
        <w:rPr>
          <w:rFonts w:ascii="Times New Roman" w:hAnsi="Times New Roman" w:cs="Times New Roman"/>
        </w:rPr>
        <w:t>posters in</w:t>
      </w:r>
      <w:r w:rsidR="00CF13E2">
        <w:rPr>
          <w:rFonts w:ascii="Times New Roman" w:hAnsi="Times New Roman" w:cs="Times New Roman"/>
        </w:rPr>
        <w:t xml:space="preserve"> protest at the political rally</w:t>
      </w:r>
      <w:r w:rsidR="00756434" w:rsidRPr="00AA4161">
        <w:rPr>
          <w:rFonts w:ascii="Times New Roman" w:hAnsi="Times New Roman" w:cs="Times New Roman"/>
        </w:rPr>
        <w:t>.</w:t>
      </w:r>
      <w:r w:rsidR="00756434" w:rsidRPr="00823B6E">
        <w:rPr>
          <w:rFonts w:ascii="Times New Roman" w:hAnsi="Times New Roman" w:cs="Times New Roman"/>
        </w:rPr>
        <w:t xml:space="preserve"> </w:t>
      </w:r>
      <w:r w:rsidR="00D16828" w:rsidRPr="00BE66EF">
        <w:rPr>
          <w:rFonts w:ascii="Times New Roman" w:hAnsi="Times New Roman" w:cs="Times New Roman"/>
        </w:rPr>
        <w:t>The photograph</w:t>
      </w:r>
      <w:r w:rsidR="00672771" w:rsidRPr="00BE66EF">
        <w:rPr>
          <w:rFonts w:ascii="Times New Roman" w:hAnsi="Times New Roman" w:cs="Times New Roman"/>
        </w:rPr>
        <w:t xml:space="preserve"> capture</w:t>
      </w:r>
      <w:r w:rsidR="00D16828" w:rsidRPr="00BE66EF">
        <w:rPr>
          <w:rFonts w:ascii="Times New Roman" w:hAnsi="Times New Roman" w:cs="Times New Roman"/>
        </w:rPr>
        <w:t>s</w:t>
      </w:r>
      <w:r w:rsidR="00672771" w:rsidRPr="00BE66EF">
        <w:rPr>
          <w:rFonts w:ascii="Times New Roman" w:hAnsi="Times New Roman" w:cs="Times New Roman"/>
        </w:rPr>
        <w:t xml:space="preserve"> a momen</w:t>
      </w:r>
      <w:r w:rsidR="00D16828" w:rsidRPr="00BE66EF">
        <w:rPr>
          <w:rFonts w:ascii="Times New Roman" w:hAnsi="Times New Roman" w:cs="Times New Roman"/>
        </w:rPr>
        <w:t>t in which motives seem unclear; the image oscillates</w:t>
      </w:r>
      <w:r w:rsidR="00672771" w:rsidRPr="00BE66EF">
        <w:rPr>
          <w:rFonts w:ascii="Times New Roman" w:hAnsi="Times New Roman" w:cs="Times New Roman"/>
        </w:rPr>
        <w:t xml:space="preserve"> between being a representati</w:t>
      </w:r>
      <w:r w:rsidR="00502181" w:rsidRPr="00BE66EF">
        <w:rPr>
          <w:rFonts w:ascii="Times New Roman" w:hAnsi="Times New Roman" w:cs="Times New Roman"/>
        </w:rPr>
        <w:t>on of surrender or a gesture of dissent</w:t>
      </w:r>
      <w:r w:rsidR="00A97504">
        <w:rPr>
          <w:rFonts w:ascii="Times New Roman" w:hAnsi="Times New Roman" w:cs="Times New Roman"/>
        </w:rPr>
        <w:t xml:space="preserve">. </w:t>
      </w:r>
      <w:r w:rsidR="003C3BF2">
        <w:rPr>
          <w:rFonts w:ascii="Times New Roman" w:hAnsi="Times New Roman" w:cs="Times New Roman"/>
        </w:rPr>
        <w:t>T</w:t>
      </w:r>
      <w:r w:rsidR="00875021">
        <w:rPr>
          <w:rFonts w:ascii="Times New Roman" w:hAnsi="Times New Roman" w:cs="Times New Roman"/>
        </w:rPr>
        <w:t>he</w:t>
      </w:r>
      <w:r w:rsidR="00E87D1A">
        <w:rPr>
          <w:rFonts w:ascii="Times New Roman" w:hAnsi="Times New Roman" w:cs="Times New Roman"/>
        </w:rPr>
        <w:t xml:space="preserve"> photograph illustrates</w:t>
      </w:r>
      <w:r w:rsidR="00CF7E02">
        <w:rPr>
          <w:rFonts w:ascii="Times New Roman" w:hAnsi="Times New Roman" w:cs="Times New Roman"/>
        </w:rPr>
        <w:t xml:space="preserve"> how </w:t>
      </w:r>
      <w:r w:rsidR="00B522E5">
        <w:rPr>
          <w:rFonts w:ascii="Times New Roman" w:hAnsi="Times New Roman" w:cs="Times New Roman"/>
        </w:rPr>
        <w:t>acts</w:t>
      </w:r>
      <w:r w:rsidR="003C3BF2">
        <w:rPr>
          <w:rFonts w:ascii="Times New Roman" w:hAnsi="Times New Roman" w:cs="Times New Roman"/>
        </w:rPr>
        <w:t xml:space="preserve"> of protest or resistance </w:t>
      </w:r>
      <w:r w:rsidR="001E351F">
        <w:rPr>
          <w:rFonts w:ascii="Times New Roman" w:hAnsi="Times New Roman" w:cs="Times New Roman"/>
        </w:rPr>
        <w:t>might be veiled</w:t>
      </w:r>
      <w:r w:rsidR="00A96F42">
        <w:rPr>
          <w:rFonts w:ascii="Times New Roman" w:hAnsi="Times New Roman" w:cs="Times New Roman"/>
        </w:rPr>
        <w:t xml:space="preserve"> as one pose could convey</w:t>
      </w:r>
      <w:r w:rsidR="00D06E75">
        <w:rPr>
          <w:rFonts w:ascii="Times New Roman" w:hAnsi="Times New Roman" w:cs="Times New Roman"/>
        </w:rPr>
        <w:t xml:space="preserve"> oppositional intentions</w:t>
      </w:r>
      <w:r w:rsidR="00CF7E02">
        <w:rPr>
          <w:rFonts w:ascii="Times New Roman" w:hAnsi="Times New Roman" w:cs="Times New Roman"/>
        </w:rPr>
        <w:t xml:space="preserve">. </w:t>
      </w:r>
    </w:p>
    <w:p w14:paraId="1D207099" w14:textId="5A7DDC28" w:rsidR="00756434" w:rsidRPr="00811D51" w:rsidRDefault="00B522E5" w:rsidP="00986EDF">
      <w:pPr>
        <w:spacing w:line="480" w:lineRule="auto"/>
        <w:ind w:firstLine="720"/>
        <w:contextualSpacing/>
        <w:rPr>
          <w:rFonts w:ascii="Times New Roman" w:hAnsi="Times New Roman" w:cs="Times New Roman"/>
        </w:rPr>
      </w:pPr>
      <w:r>
        <w:rPr>
          <w:rFonts w:ascii="Times New Roman" w:hAnsi="Times New Roman" w:cs="Times New Roman"/>
        </w:rPr>
        <w:t xml:space="preserve">Since the </w:t>
      </w:r>
      <w:r w:rsidR="009A4468">
        <w:rPr>
          <w:rFonts w:ascii="Times New Roman" w:hAnsi="Times New Roman" w:cs="Times New Roman"/>
        </w:rPr>
        <w:t xml:space="preserve">performers </w:t>
      </w:r>
      <w:r w:rsidR="001E2C3A">
        <w:rPr>
          <w:rFonts w:ascii="Times New Roman" w:hAnsi="Times New Roman" w:cs="Times New Roman"/>
        </w:rPr>
        <w:t xml:space="preserve">were </w:t>
      </w:r>
      <w:r w:rsidR="009A4468">
        <w:rPr>
          <w:rFonts w:ascii="Times New Roman" w:hAnsi="Times New Roman" w:cs="Times New Roman"/>
        </w:rPr>
        <w:t>follow</w:t>
      </w:r>
      <w:r w:rsidR="001E2C3A">
        <w:rPr>
          <w:rFonts w:ascii="Times New Roman" w:hAnsi="Times New Roman" w:cs="Times New Roman"/>
        </w:rPr>
        <w:t>ing</w:t>
      </w:r>
      <w:r w:rsidR="009A4468">
        <w:rPr>
          <w:rFonts w:ascii="Times New Roman" w:hAnsi="Times New Roman" w:cs="Times New Roman"/>
        </w:rPr>
        <w:t xml:space="preserve"> directions for </w:t>
      </w:r>
      <w:r>
        <w:rPr>
          <w:rFonts w:ascii="Times New Roman" w:hAnsi="Times New Roman" w:cs="Times New Roman"/>
        </w:rPr>
        <w:t>“Formations V”</w:t>
      </w:r>
      <w:r w:rsidR="009A4468">
        <w:rPr>
          <w:rFonts w:ascii="Times New Roman" w:hAnsi="Times New Roman" w:cs="Times New Roman"/>
        </w:rPr>
        <w:t xml:space="preserve"> that</w:t>
      </w:r>
      <w:r>
        <w:rPr>
          <w:rFonts w:ascii="Times New Roman" w:hAnsi="Times New Roman" w:cs="Times New Roman"/>
        </w:rPr>
        <w:t xml:space="preserve"> demand</w:t>
      </w:r>
      <w:r w:rsidR="001E2C3A">
        <w:rPr>
          <w:rFonts w:ascii="Times New Roman" w:hAnsi="Times New Roman" w:cs="Times New Roman"/>
        </w:rPr>
        <w:t xml:space="preserve">ed </w:t>
      </w:r>
      <w:r>
        <w:rPr>
          <w:rFonts w:ascii="Times New Roman" w:hAnsi="Times New Roman" w:cs="Times New Roman"/>
        </w:rPr>
        <w:t>the</w:t>
      </w:r>
      <w:r w:rsidR="009A4468">
        <w:rPr>
          <w:rFonts w:ascii="Times New Roman" w:hAnsi="Times New Roman" w:cs="Times New Roman"/>
        </w:rPr>
        <w:t>y</w:t>
      </w:r>
      <w:r w:rsidR="000E077E">
        <w:rPr>
          <w:rFonts w:ascii="Times New Roman" w:hAnsi="Times New Roman" w:cs="Times New Roman"/>
        </w:rPr>
        <w:t xml:space="preserve"> “freeze” and hold their recorders (and thus their hands) “high,” </w:t>
      </w:r>
      <w:r w:rsidR="009A4468">
        <w:rPr>
          <w:rFonts w:ascii="Times New Roman" w:hAnsi="Times New Roman" w:cs="Times New Roman"/>
        </w:rPr>
        <w:t>Gutierrez’s photograph</w:t>
      </w:r>
      <w:r w:rsidR="001E351F">
        <w:rPr>
          <w:rFonts w:ascii="Times New Roman" w:hAnsi="Times New Roman" w:cs="Times New Roman"/>
        </w:rPr>
        <w:t xml:space="preserve"> might appear</w:t>
      </w:r>
      <w:r w:rsidR="00277B8C">
        <w:rPr>
          <w:rFonts w:ascii="Times New Roman" w:hAnsi="Times New Roman" w:cs="Times New Roman"/>
        </w:rPr>
        <w:t xml:space="preserve"> to</w:t>
      </w:r>
      <w:r w:rsidR="009E0203">
        <w:rPr>
          <w:rFonts w:ascii="Times New Roman" w:hAnsi="Times New Roman" w:cs="Times New Roman"/>
        </w:rPr>
        <w:t xml:space="preserve"> </w:t>
      </w:r>
      <w:r w:rsidR="00403880">
        <w:rPr>
          <w:rFonts w:ascii="Times New Roman" w:hAnsi="Times New Roman" w:cs="Times New Roman"/>
        </w:rPr>
        <w:t>repr</w:t>
      </w:r>
      <w:r w:rsidR="00AF1F34">
        <w:rPr>
          <w:rFonts w:ascii="Times New Roman" w:hAnsi="Times New Roman" w:cs="Times New Roman"/>
        </w:rPr>
        <w:t>esent</w:t>
      </w:r>
      <w:r w:rsidR="009E0203">
        <w:rPr>
          <w:rFonts w:ascii="Times New Roman" w:hAnsi="Times New Roman" w:cs="Times New Roman"/>
        </w:rPr>
        <w:t xml:space="preserve"> an instance of </w:t>
      </w:r>
      <w:commentRangeStart w:id="27"/>
      <w:r w:rsidR="009E0203">
        <w:rPr>
          <w:rFonts w:ascii="Times New Roman" w:hAnsi="Times New Roman" w:cs="Times New Roman"/>
        </w:rPr>
        <w:t>sub</w:t>
      </w:r>
      <w:r w:rsidR="00B83092">
        <w:rPr>
          <w:rFonts w:ascii="Times New Roman" w:hAnsi="Times New Roman" w:cs="Times New Roman"/>
        </w:rPr>
        <w:t>mission</w:t>
      </w:r>
      <w:commentRangeEnd w:id="27"/>
      <w:r w:rsidR="00E50600">
        <w:rPr>
          <w:rStyle w:val="CommentReference"/>
        </w:rPr>
        <w:commentReference w:id="27"/>
      </w:r>
      <w:r w:rsidR="00EA5BDD">
        <w:rPr>
          <w:rFonts w:ascii="Times New Roman" w:hAnsi="Times New Roman" w:cs="Times New Roman"/>
        </w:rPr>
        <w:t xml:space="preserve"> than resistance.</w:t>
      </w:r>
      <w:r w:rsidR="00EB35F7">
        <w:rPr>
          <w:rFonts w:ascii="Times New Roman" w:hAnsi="Times New Roman" w:cs="Times New Roman"/>
        </w:rPr>
        <w:t xml:space="preserve"> </w:t>
      </w:r>
      <w:r w:rsidR="00BF7ED3">
        <w:rPr>
          <w:rFonts w:ascii="Times New Roman" w:hAnsi="Times New Roman" w:cs="Times New Roman"/>
        </w:rPr>
        <w:t xml:space="preserve">Not </w:t>
      </w:r>
      <w:r w:rsidR="00C161E0">
        <w:rPr>
          <w:rFonts w:ascii="Times New Roman" w:hAnsi="Times New Roman" w:cs="Times New Roman"/>
        </w:rPr>
        <w:t>all of the performers</w:t>
      </w:r>
      <w:r w:rsidR="00256EDE">
        <w:rPr>
          <w:rFonts w:ascii="Times New Roman" w:hAnsi="Times New Roman" w:cs="Times New Roman"/>
        </w:rPr>
        <w:t>, however,</w:t>
      </w:r>
      <w:r w:rsidR="00C161E0">
        <w:rPr>
          <w:rFonts w:ascii="Times New Roman" w:hAnsi="Times New Roman" w:cs="Times New Roman"/>
        </w:rPr>
        <w:t xml:space="preserve"> followed directions</w:t>
      </w:r>
      <w:r w:rsidR="002065B8">
        <w:rPr>
          <w:rFonts w:ascii="Times New Roman" w:hAnsi="Times New Roman" w:cs="Times New Roman"/>
        </w:rPr>
        <w:t xml:space="preserve">. </w:t>
      </w:r>
      <w:r w:rsidR="00322AB7">
        <w:rPr>
          <w:rFonts w:ascii="Times New Roman" w:hAnsi="Times New Roman" w:cs="Times New Roman"/>
        </w:rPr>
        <w:t>To the left side of the photograph</w:t>
      </w:r>
      <w:r w:rsidR="006F02A1">
        <w:rPr>
          <w:rFonts w:ascii="Times New Roman" w:hAnsi="Times New Roman" w:cs="Times New Roman"/>
        </w:rPr>
        <w:t xml:space="preserve"> </w:t>
      </w:r>
      <w:r w:rsidR="00756434" w:rsidRPr="00823B6E">
        <w:rPr>
          <w:rFonts w:ascii="Times New Roman" w:hAnsi="Times New Roman" w:cs="Times New Roman"/>
        </w:rPr>
        <w:t xml:space="preserve">is a </w:t>
      </w:r>
      <w:r w:rsidR="00376F63">
        <w:rPr>
          <w:rFonts w:ascii="Times New Roman" w:hAnsi="Times New Roman" w:cs="Times New Roman"/>
        </w:rPr>
        <w:t>small, blurry</w:t>
      </w:r>
      <w:r w:rsidR="00756434" w:rsidRPr="00823B6E">
        <w:rPr>
          <w:rFonts w:ascii="Times New Roman" w:hAnsi="Times New Roman" w:cs="Times New Roman"/>
        </w:rPr>
        <w:t xml:space="preserve"> figure</w:t>
      </w:r>
      <w:r w:rsidR="001F6FEE">
        <w:rPr>
          <w:rFonts w:ascii="Times New Roman" w:hAnsi="Times New Roman" w:cs="Times New Roman"/>
        </w:rPr>
        <w:t xml:space="preserve"> who, despite </w:t>
      </w:r>
      <w:r w:rsidR="008D6605">
        <w:rPr>
          <w:rFonts w:ascii="Times New Roman" w:hAnsi="Times New Roman" w:cs="Times New Roman"/>
        </w:rPr>
        <w:lastRenderedPageBreak/>
        <w:t>holding a cassette player over hi</w:t>
      </w:r>
      <w:r w:rsidR="001C51C2">
        <w:rPr>
          <w:rFonts w:ascii="Times New Roman" w:hAnsi="Times New Roman" w:cs="Times New Roman"/>
        </w:rPr>
        <w:t xml:space="preserve">s head, </w:t>
      </w:r>
      <w:r w:rsidR="00D86AFB">
        <w:rPr>
          <w:rFonts w:ascii="Times New Roman" w:hAnsi="Times New Roman" w:cs="Times New Roman"/>
        </w:rPr>
        <w:t>seem</w:t>
      </w:r>
      <w:r w:rsidR="001C51C2">
        <w:rPr>
          <w:rFonts w:ascii="Times New Roman" w:hAnsi="Times New Roman" w:cs="Times New Roman"/>
        </w:rPr>
        <w:t>s to have been shift</w:t>
      </w:r>
      <w:r w:rsidR="008D6605">
        <w:rPr>
          <w:rFonts w:ascii="Times New Roman" w:hAnsi="Times New Roman" w:cs="Times New Roman"/>
        </w:rPr>
        <w:t>ing when</w:t>
      </w:r>
      <w:r w:rsidR="000E069D">
        <w:rPr>
          <w:rFonts w:ascii="Times New Roman" w:hAnsi="Times New Roman" w:cs="Times New Roman"/>
        </w:rPr>
        <w:t xml:space="preserve"> this photograph was taken. </w:t>
      </w:r>
      <w:r w:rsidR="00756434" w:rsidRPr="00823B6E">
        <w:rPr>
          <w:rFonts w:ascii="Times New Roman" w:hAnsi="Times New Roman" w:cs="Times New Roman"/>
        </w:rPr>
        <w:t xml:space="preserve">The </w:t>
      </w:r>
      <w:r w:rsidR="00376F63">
        <w:rPr>
          <w:rFonts w:ascii="Times New Roman" w:hAnsi="Times New Roman" w:cs="Times New Roman"/>
        </w:rPr>
        <w:t xml:space="preserve">fuzziness of the figure contrasts with the sharpness of the </w:t>
      </w:r>
      <w:r w:rsidR="00E0767A">
        <w:rPr>
          <w:rFonts w:ascii="Times New Roman" w:hAnsi="Times New Roman" w:cs="Times New Roman"/>
        </w:rPr>
        <w:t>woman</w:t>
      </w:r>
      <w:r w:rsidR="00376F63">
        <w:rPr>
          <w:rFonts w:ascii="Times New Roman" w:hAnsi="Times New Roman" w:cs="Times New Roman"/>
        </w:rPr>
        <w:t xml:space="preserve"> who stands still at the foreground of the photograph.</w:t>
      </w:r>
      <w:r w:rsidR="00D82B15">
        <w:rPr>
          <w:rFonts w:ascii="Times New Roman" w:hAnsi="Times New Roman" w:cs="Times New Roman"/>
        </w:rPr>
        <w:t xml:space="preserve"> She holds her cassette player high above her head.</w:t>
      </w:r>
      <w:r w:rsidR="00A00B61">
        <w:rPr>
          <w:rFonts w:ascii="Times New Roman" w:hAnsi="Times New Roman" w:cs="Times New Roman"/>
        </w:rPr>
        <w:t xml:space="preserve"> </w:t>
      </w:r>
      <w:r w:rsidR="002D07EA">
        <w:rPr>
          <w:rFonts w:ascii="Times New Roman" w:hAnsi="Times New Roman" w:cs="Times New Roman"/>
        </w:rPr>
        <w:t>Though the woman in the foreground</w:t>
      </w:r>
      <w:r w:rsidR="00A00B61">
        <w:rPr>
          <w:rFonts w:ascii="Times New Roman" w:hAnsi="Times New Roman" w:cs="Times New Roman"/>
        </w:rPr>
        <w:t xml:space="preserve"> followed the</w:t>
      </w:r>
      <w:r w:rsidR="00C22E2E">
        <w:rPr>
          <w:rFonts w:ascii="Times New Roman" w:hAnsi="Times New Roman" w:cs="Times New Roman"/>
        </w:rPr>
        <w:t xml:space="preserve"> directions,</w:t>
      </w:r>
      <w:r w:rsidR="00A00B61">
        <w:rPr>
          <w:rFonts w:ascii="Times New Roman" w:hAnsi="Times New Roman" w:cs="Times New Roman"/>
        </w:rPr>
        <w:t xml:space="preserve"> the blurriness of the figure behin</w:t>
      </w:r>
      <w:r w:rsidR="00010076">
        <w:rPr>
          <w:rFonts w:ascii="Times New Roman" w:hAnsi="Times New Roman" w:cs="Times New Roman"/>
        </w:rPr>
        <w:t>d her implie</w:t>
      </w:r>
      <w:r w:rsidR="00A00B61">
        <w:rPr>
          <w:rFonts w:ascii="Times New Roman" w:hAnsi="Times New Roman" w:cs="Times New Roman"/>
        </w:rPr>
        <w:t xml:space="preserve">s </w:t>
      </w:r>
      <w:r w:rsidR="003D09FD">
        <w:rPr>
          <w:rFonts w:ascii="Times New Roman" w:hAnsi="Times New Roman" w:cs="Times New Roman"/>
        </w:rPr>
        <w:t>that he moved</w:t>
      </w:r>
      <w:r w:rsidR="00A00B61">
        <w:rPr>
          <w:rFonts w:ascii="Times New Roman" w:hAnsi="Times New Roman" w:cs="Times New Roman"/>
        </w:rPr>
        <w:t xml:space="preserve"> despite being ordered to “freeze.” </w:t>
      </w:r>
      <w:r w:rsidR="00DF19EC">
        <w:rPr>
          <w:rFonts w:ascii="Times New Roman" w:hAnsi="Times New Roman" w:cs="Times New Roman"/>
        </w:rPr>
        <w:t xml:space="preserve">The small size of the blurred </w:t>
      </w:r>
      <w:r w:rsidR="00010076">
        <w:rPr>
          <w:rFonts w:ascii="Times New Roman" w:hAnsi="Times New Roman" w:cs="Times New Roman"/>
        </w:rPr>
        <w:t>body also suggests</w:t>
      </w:r>
      <w:r w:rsidR="00542F0F">
        <w:rPr>
          <w:rFonts w:ascii="Times New Roman" w:hAnsi="Times New Roman" w:cs="Times New Roman"/>
        </w:rPr>
        <w:t xml:space="preserve"> that it belonged to</w:t>
      </w:r>
      <w:r w:rsidR="00756434" w:rsidRPr="00823B6E">
        <w:rPr>
          <w:rFonts w:ascii="Times New Roman" w:hAnsi="Times New Roman" w:cs="Times New Roman"/>
        </w:rPr>
        <w:t xml:space="preserve"> a child</w:t>
      </w:r>
      <w:r w:rsidR="00C86A67">
        <w:rPr>
          <w:rFonts w:ascii="Times New Roman" w:hAnsi="Times New Roman" w:cs="Times New Roman"/>
        </w:rPr>
        <w:t xml:space="preserve"> or an adolescent</w:t>
      </w:r>
      <w:r w:rsidR="007D3ADC">
        <w:rPr>
          <w:rFonts w:ascii="Times New Roman" w:hAnsi="Times New Roman" w:cs="Times New Roman"/>
        </w:rPr>
        <w:t>, indicating that</w:t>
      </w:r>
      <w:r w:rsidR="00756434" w:rsidRPr="00823B6E">
        <w:rPr>
          <w:rFonts w:ascii="Times New Roman" w:hAnsi="Times New Roman" w:cs="Times New Roman"/>
        </w:rPr>
        <w:t xml:space="preserve"> </w:t>
      </w:r>
      <w:r w:rsidR="003E5590">
        <w:rPr>
          <w:rFonts w:ascii="Times New Roman" w:hAnsi="Times New Roman" w:cs="Times New Roman"/>
        </w:rPr>
        <w:t>everybody and anybody could</w:t>
      </w:r>
      <w:r w:rsidR="00C86A67">
        <w:rPr>
          <w:rFonts w:ascii="Times New Roman" w:hAnsi="Times New Roman" w:cs="Times New Roman"/>
        </w:rPr>
        <w:t xml:space="preserve"> participate in </w:t>
      </w:r>
      <w:r w:rsidR="00C86A67">
        <w:rPr>
          <w:rFonts w:ascii="Times New Roman" w:hAnsi="Times New Roman" w:cs="Times New Roman"/>
          <w:i/>
        </w:rPr>
        <w:t>Cassettes 100</w:t>
      </w:r>
      <w:r w:rsidR="00811D51">
        <w:rPr>
          <w:rFonts w:ascii="Times New Roman" w:hAnsi="Times New Roman" w:cs="Times New Roman"/>
        </w:rPr>
        <w:t xml:space="preserve">. </w:t>
      </w:r>
    </w:p>
    <w:p w14:paraId="008C5003" w14:textId="2973D7C7" w:rsidR="00756434" w:rsidRDefault="00756434" w:rsidP="00986EDF">
      <w:pPr>
        <w:spacing w:line="480" w:lineRule="auto"/>
        <w:ind w:firstLine="720"/>
        <w:contextualSpacing/>
        <w:rPr>
          <w:rFonts w:ascii="Times New Roman" w:hAnsi="Times New Roman" w:cs="Times New Roman"/>
        </w:rPr>
      </w:pPr>
      <w:r w:rsidRPr="00823B6E">
        <w:rPr>
          <w:rFonts w:ascii="Times New Roman" w:hAnsi="Times New Roman" w:cs="Times New Roman"/>
        </w:rPr>
        <w:t>This concluded the first half of the performance as the participants waited to play the cassettes again to Reyes’ choreography.</w:t>
      </w:r>
      <w:r w:rsidRPr="00823B6E">
        <w:rPr>
          <w:rStyle w:val="FootnoteReference"/>
          <w:rFonts w:ascii="Times New Roman" w:hAnsi="Times New Roman" w:cs="Times New Roman"/>
        </w:rPr>
        <w:footnoteReference w:id="84"/>
      </w:r>
      <w:r w:rsidRPr="00823B6E">
        <w:rPr>
          <w:rFonts w:ascii="Times New Roman" w:hAnsi="Times New Roman" w:cs="Times New Roman"/>
        </w:rPr>
        <w:t xml:space="preserve"> While the instructions include numerical markin</w:t>
      </w:r>
      <w:r w:rsidR="00B25081">
        <w:rPr>
          <w:rFonts w:ascii="Times New Roman" w:hAnsi="Times New Roman" w:cs="Times New Roman"/>
        </w:rPr>
        <w:t>gs as to where the individuals we</w:t>
      </w:r>
      <w:r w:rsidRPr="00823B6E">
        <w:rPr>
          <w:rFonts w:ascii="Times New Roman" w:hAnsi="Times New Roman" w:cs="Times New Roman"/>
        </w:rPr>
        <w:t>re to stand at any given time, specified movements appeared random, or without purpose, allowing participan</w:t>
      </w:r>
      <w:r w:rsidR="00B25081">
        <w:rPr>
          <w:rFonts w:ascii="Times New Roman" w:hAnsi="Times New Roman" w:cs="Times New Roman"/>
        </w:rPr>
        <w:t>ts to make choices and mistakes—such as moving when one was to freeze—</w:t>
      </w:r>
      <w:r w:rsidRPr="00823B6E">
        <w:rPr>
          <w:rFonts w:ascii="Times New Roman" w:hAnsi="Times New Roman" w:cs="Times New Roman"/>
        </w:rPr>
        <w:t>during the happening.</w:t>
      </w:r>
      <w:r w:rsidRPr="00823B6E">
        <w:rPr>
          <w:rStyle w:val="FootnoteReference"/>
          <w:rFonts w:ascii="Times New Roman" w:hAnsi="Times New Roman" w:cs="Times New Roman"/>
        </w:rPr>
        <w:footnoteReference w:id="85"/>
      </w:r>
      <w:r w:rsidRPr="00823B6E">
        <w:rPr>
          <w:rFonts w:ascii="Times New Roman" w:hAnsi="Times New Roman" w:cs="Times New Roman"/>
        </w:rPr>
        <w:t xml:space="preserve"> </w:t>
      </w:r>
      <w:r w:rsidR="00C64271">
        <w:rPr>
          <w:rFonts w:ascii="Times New Roman" w:hAnsi="Times New Roman" w:cs="Times New Roman"/>
        </w:rPr>
        <w:t>T</w:t>
      </w:r>
      <w:r w:rsidRPr="00823B6E">
        <w:rPr>
          <w:rFonts w:ascii="Times New Roman" w:hAnsi="Times New Roman" w:cs="Times New Roman"/>
        </w:rPr>
        <w:t>he formation</w:t>
      </w:r>
      <w:r w:rsidR="006E21E3">
        <w:rPr>
          <w:rFonts w:ascii="Times New Roman" w:hAnsi="Times New Roman" w:cs="Times New Roman"/>
        </w:rPr>
        <w:t>s</w:t>
      </w:r>
      <w:r w:rsidRPr="00823B6E">
        <w:rPr>
          <w:rFonts w:ascii="Times New Roman" w:hAnsi="Times New Roman" w:cs="Times New Roman"/>
        </w:rPr>
        <w:t xml:space="preserve"> give order to a gathering of bodies that assumes an element of chance—or failure— and </w:t>
      </w:r>
      <w:r w:rsidRPr="00823B6E">
        <w:rPr>
          <w:rFonts w:ascii="Times New Roman" w:hAnsi="Times New Roman" w:cs="Times New Roman"/>
          <w:i/>
        </w:rPr>
        <w:t>Cassettes 100</w:t>
      </w:r>
      <w:r w:rsidRPr="00823B6E">
        <w:rPr>
          <w:rFonts w:ascii="Times New Roman" w:hAnsi="Times New Roman" w:cs="Times New Roman"/>
        </w:rPr>
        <w:t xml:space="preserve">’s environment also called for </w:t>
      </w:r>
      <w:r w:rsidR="00023286">
        <w:rPr>
          <w:rFonts w:ascii="Times New Roman" w:hAnsi="Times New Roman" w:cs="Times New Roman"/>
        </w:rPr>
        <w:t xml:space="preserve">disorder. Joya and Gelvezon </w:t>
      </w:r>
      <w:r w:rsidRPr="00823B6E">
        <w:rPr>
          <w:rFonts w:ascii="Times New Roman" w:hAnsi="Times New Roman" w:cs="Times New Roman"/>
        </w:rPr>
        <w:t>brought trash into the Cultural Center lobby to use as the backdrop of the happening. These cheap materials shift between signifying screens, decoration</w:t>
      </w:r>
      <w:r w:rsidR="00010076">
        <w:rPr>
          <w:rFonts w:ascii="Times New Roman" w:hAnsi="Times New Roman" w:cs="Times New Roman"/>
        </w:rPr>
        <w:t>s</w:t>
      </w:r>
      <w:r w:rsidRPr="00823B6E">
        <w:rPr>
          <w:rFonts w:ascii="Times New Roman" w:hAnsi="Times New Roman" w:cs="Times New Roman"/>
        </w:rPr>
        <w:t xml:space="preserve">, and literal detritus, mirroring the precariousness of </w:t>
      </w:r>
      <w:r w:rsidRPr="00823B6E">
        <w:rPr>
          <w:rFonts w:ascii="Times New Roman" w:hAnsi="Times New Roman" w:cs="Times New Roman"/>
          <w:i/>
        </w:rPr>
        <w:t>Cassettes 100</w:t>
      </w:r>
      <w:r w:rsidRPr="00823B6E">
        <w:rPr>
          <w:rFonts w:ascii="Times New Roman" w:hAnsi="Times New Roman" w:cs="Times New Roman"/>
        </w:rPr>
        <w:t xml:space="preserve"> as an authorized performance and an unsanctioned, psychedelic party disguised as such. The ephemeral quality of the tissue paper and the soft bodies of the large number of people who gathered also contrasted starkly with the CCP’s solid concrete construction. </w:t>
      </w:r>
    </w:p>
    <w:p w14:paraId="192F7A30" w14:textId="0707CD88" w:rsidR="00756434" w:rsidRPr="00B7019F" w:rsidRDefault="00756434" w:rsidP="00986EDF">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Photographs show how audience members and volunteer participants moved through the </w:t>
      </w:r>
      <w:r w:rsidR="00023286">
        <w:rPr>
          <w:rFonts w:ascii="Times New Roman" w:hAnsi="Times New Roman" w:cs="Times New Roman"/>
        </w:rPr>
        <w:t>CCP</w:t>
      </w:r>
      <w:r w:rsidRPr="00823B6E">
        <w:rPr>
          <w:rFonts w:ascii="Times New Roman" w:hAnsi="Times New Roman" w:cs="Times New Roman"/>
        </w:rPr>
        <w:t xml:space="preserve"> lobby between fragmented planes of white paper. </w:t>
      </w:r>
      <w:r w:rsidRPr="00823B6E">
        <w:rPr>
          <w:rFonts w:ascii="Times New Roman" w:hAnsi="Times New Roman" w:cs="Times New Roman"/>
          <w:lang w:eastAsia="zh-TW"/>
        </w:rPr>
        <w:t xml:space="preserve">Projected onto the blank, broken surfaces were various colorful images that were also cast onto the bodies of those present at the </w:t>
      </w:r>
      <w:r w:rsidRPr="00823B6E">
        <w:rPr>
          <w:rFonts w:ascii="Times New Roman" w:hAnsi="Times New Roman" w:cs="Times New Roman"/>
          <w:lang w:eastAsia="zh-TW"/>
        </w:rPr>
        <w:lastRenderedPageBreak/>
        <w:t>performance as they maneuvered between the sheets of paper.</w:t>
      </w:r>
      <w:r w:rsidRPr="00823B6E">
        <w:rPr>
          <w:rFonts w:ascii="Times New Roman" w:hAnsi="Times New Roman" w:cs="Times New Roman"/>
        </w:rPr>
        <w:t xml:space="preserve"> </w:t>
      </w:r>
      <w:r w:rsidRPr="00823B6E">
        <w:rPr>
          <w:rFonts w:ascii="Times New Roman" w:hAnsi="Times New Roman" w:cs="Times New Roman"/>
          <w:lang w:eastAsia="zh-TW"/>
        </w:rPr>
        <w:t>The backdrop was created through the projection of light into relative darkness that made some people visible and others imperceptible. Instead of one flat, stable screen, the inclusion of varying surfaces comprised a fragmented backdrop that dissolved into the space of the attendees. Yet, the demands of the structure limited the possibility of the building’s dissolution; the planes of paper still had to drape over wires strung across the ceiling or adhere to the ledges of balconies. Simultaneously b</w:t>
      </w:r>
      <w:r w:rsidR="001544F2">
        <w:rPr>
          <w:rFonts w:ascii="Times New Roman" w:hAnsi="Times New Roman" w:cs="Times New Roman"/>
          <w:lang w:eastAsia="zh-TW"/>
        </w:rPr>
        <w:t xml:space="preserve">oundless and bounded, the </w:t>
      </w:r>
      <w:r w:rsidRPr="00823B6E">
        <w:rPr>
          <w:rFonts w:ascii="Times New Roman" w:hAnsi="Times New Roman" w:cs="Times New Roman"/>
          <w:lang w:eastAsia="zh-TW"/>
        </w:rPr>
        <w:t>layered surfaces caused different occasions of concealment within the open lobby. An audienc</w:t>
      </w:r>
      <w:r w:rsidR="00010076">
        <w:rPr>
          <w:rFonts w:ascii="Times New Roman" w:hAnsi="Times New Roman" w:cs="Times New Roman"/>
          <w:lang w:eastAsia="zh-TW"/>
        </w:rPr>
        <w:t>e member or participant could</w:t>
      </w:r>
      <w:r w:rsidRPr="00823B6E">
        <w:rPr>
          <w:rFonts w:ascii="Times New Roman" w:hAnsi="Times New Roman" w:cs="Times New Roman"/>
          <w:lang w:eastAsia="zh-TW"/>
        </w:rPr>
        <w:t xml:space="preserve"> disappear be</w:t>
      </w:r>
      <w:r w:rsidR="00010076">
        <w:rPr>
          <w:rFonts w:ascii="Times New Roman" w:hAnsi="Times New Roman" w:cs="Times New Roman"/>
          <w:lang w:eastAsia="zh-TW"/>
        </w:rPr>
        <w:t xml:space="preserve">hind a plane or </w:t>
      </w:r>
      <w:r w:rsidRPr="00823B6E">
        <w:rPr>
          <w:rFonts w:ascii="Times New Roman" w:hAnsi="Times New Roman" w:cs="Times New Roman"/>
          <w:lang w:eastAsia="zh-TW"/>
        </w:rPr>
        <w:t xml:space="preserve">become absorbed into the backdrop through the projection of images onto her body. </w:t>
      </w:r>
    </w:p>
    <w:p w14:paraId="4D6F318E" w14:textId="5845ACEA" w:rsidR="00756434" w:rsidRDefault="00756434" w:rsidP="00986EDF">
      <w:pPr>
        <w:spacing w:line="480" w:lineRule="auto"/>
        <w:ind w:firstLine="720"/>
        <w:contextualSpacing/>
        <w:rPr>
          <w:rFonts w:ascii="Times New Roman" w:hAnsi="Times New Roman" w:cs="Times New Roman"/>
        </w:rPr>
      </w:pPr>
      <w:r w:rsidRPr="00823B6E">
        <w:rPr>
          <w:rFonts w:ascii="Times New Roman" w:hAnsi="Times New Roman" w:cs="Times New Roman"/>
        </w:rPr>
        <w:t>The second time the cassettes played, the participants were to perform Reyes’ choreo</w:t>
      </w:r>
      <w:r>
        <w:rPr>
          <w:rFonts w:ascii="Times New Roman" w:hAnsi="Times New Roman" w:cs="Times New Roman"/>
        </w:rPr>
        <w:t>graphy, which was described as “</w:t>
      </w:r>
      <w:r w:rsidRPr="00823B6E">
        <w:rPr>
          <w:rFonts w:ascii="Times New Roman" w:hAnsi="Times New Roman" w:cs="Times New Roman"/>
        </w:rPr>
        <w:t>mass movements akin to Balinese rituals.</w:t>
      </w:r>
      <w:r>
        <w:rPr>
          <w:rFonts w:ascii="Times New Roman" w:hAnsi="Times New Roman" w:cs="Times New Roman"/>
        </w:rPr>
        <w:t>”</w:t>
      </w:r>
      <w:r w:rsidRPr="00823B6E">
        <w:rPr>
          <w:rStyle w:val="FootnoteReference"/>
          <w:rFonts w:ascii="Times New Roman" w:hAnsi="Times New Roman" w:cs="Times New Roman"/>
        </w:rPr>
        <w:footnoteReference w:id="86"/>
      </w:r>
      <w:r w:rsidRPr="00823B6E">
        <w:rPr>
          <w:rFonts w:ascii="Times New Roman" w:hAnsi="Times New Roman" w:cs="Times New Roman"/>
          <w:b/>
        </w:rPr>
        <w:t xml:space="preserve"> </w:t>
      </w:r>
      <w:r w:rsidR="00207A5A">
        <w:rPr>
          <w:rFonts w:ascii="Times New Roman" w:hAnsi="Times New Roman" w:cs="Times New Roman"/>
        </w:rPr>
        <w:t>Gutierrez</w:t>
      </w:r>
      <w:r w:rsidRPr="00823B6E">
        <w:rPr>
          <w:rFonts w:ascii="Times New Roman" w:hAnsi="Times New Roman" w:cs="Times New Roman"/>
        </w:rPr>
        <w:t xml:space="preserve"> seemed to capture people performing various gestures and movements, such as synchr</w:t>
      </w:r>
      <w:r>
        <w:rPr>
          <w:rFonts w:ascii="Times New Roman" w:hAnsi="Times New Roman" w:cs="Times New Roman"/>
        </w:rPr>
        <w:t>onously raising their arms in cheerleader like fashion</w:t>
      </w:r>
      <w:r w:rsidRPr="00823B6E">
        <w:rPr>
          <w:rFonts w:ascii="Times New Roman" w:hAnsi="Times New Roman" w:cs="Times New Roman"/>
        </w:rPr>
        <w:t xml:space="preserve"> or gesturing towards the sky with cupped hands. In two particularly poign</w:t>
      </w:r>
      <w:r>
        <w:rPr>
          <w:rFonts w:ascii="Times New Roman" w:hAnsi="Times New Roman" w:cs="Times New Roman"/>
        </w:rPr>
        <w:t xml:space="preserve">ant, yet ambiguous photographs </w:t>
      </w:r>
      <w:r>
        <w:rPr>
          <w:rFonts w:ascii="Times New Roman" w:hAnsi="Times New Roman" w:cs="Times New Roman"/>
          <w:b/>
        </w:rPr>
        <w:t>[Fig. 9-10</w:t>
      </w:r>
      <w:r w:rsidRPr="00A255AF">
        <w:rPr>
          <w:rFonts w:ascii="Times New Roman" w:hAnsi="Times New Roman" w:cs="Times New Roman"/>
          <w:b/>
        </w:rPr>
        <w:t>]</w:t>
      </w:r>
      <w:r w:rsidRPr="00823B6E">
        <w:rPr>
          <w:rFonts w:ascii="Times New Roman" w:hAnsi="Times New Roman" w:cs="Times New Roman"/>
        </w:rPr>
        <w:t xml:space="preserve">, participants sit on the floor of the CCP as they flash the peace sign and flip the bird. Were these also a part of Reyes’ choreography or were they a part of Maceda’s call for a </w:t>
      </w:r>
      <w:r>
        <w:rPr>
          <w:rFonts w:ascii="Times New Roman" w:hAnsi="Times New Roman" w:cs="Times New Roman"/>
        </w:rPr>
        <w:t>small group of participants to “sit” and “do something”</w:t>
      </w:r>
      <w:r w:rsidRPr="00823B6E">
        <w:rPr>
          <w:rFonts w:ascii="Times New Roman" w:hAnsi="Times New Roman" w:cs="Times New Roman"/>
        </w:rPr>
        <w:t xml:space="preserve">? The veneer of performance allowed </w:t>
      </w:r>
      <w:r w:rsidRPr="00823B6E">
        <w:rPr>
          <w:rFonts w:ascii="Times New Roman" w:hAnsi="Times New Roman" w:cs="Times New Roman"/>
          <w:i/>
        </w:rPr>
        <w:t>Cassettes 100</w:t>
      </w:r>
      <w:r w:rsidRPr="00823B6E">
        <w:rPr>
          <w:rFonts w:ascii="Times New Roman" w:hAnsi="Times New Roman" w:cs="Times New Roman"/>
        </w:rPr>
        <w:t xml:space="preserve">’s attendees to enact gestures that were common in student protests against the Vietnam War across the United States during that same period, aligning </w:t>
      </w:r>
      <w:r w:rsidRPr="00823B6E">
        <w:rPr>
          <w:rFonts w:ascii="Times New Roman" w:hAnsi="Times New Roman" w:cs="Times New Roman"/>
          <w:i/>
        </w:rPr>
        <w:t xml:space="preserve">Cassettes 100 </w:t>
      </w:r>
      <w:r w:rsidRPr="00823B6E">
        <w:rPr>
          <w:rFonts w:ascii="Times New Roman" w:hAnsi="Times New Roman" w:cs="Times New Roman"/>
        </w:rPr>
        <w:t xml:space="preserve">visually with images of dissent around the globe. </w:t>
      </w:r>
    </w:p>
    <w:p w14:paraId="41DED30B" w14:textId="77777777" w:rsidR="00685BFA" w:rsidRDefault="00756434" w:rsidP="00C769E4">
      <w:pPr>
        <w:spacing w:line="480" w:lineRule="auto"/>
        <w:ind w:firstLine="720"/>
        <w:contextualSpacing/>
        <w:rPr>
          <w:rFonts w:ascii="Times New Roman" w:hAnsi="Times New Roman" w:cs="Times New Roman"/>
        </w:rPr>
      </w:pPr>
      <w:r w:rsidRPr="00823B6E">
        <w:rPr>
          <w:rFonts w:ascii="Times New Roman" w:hAnsi="Times New Roman" w:cs="Times New Roman"/>
        </w:rPr>
        <w:t xml:space="preserve">As the night progressed, the events shown in Gutierrez’s photographs dissolve into disorder as people tore the paper streamers from the balconies and ledges of the </w:t>
      </w:r>
      <w:r w:rsidR="008D0F8F">
        <w:rPr>
          <w:rFonts w:ascii="Times New Roman" w:hAnsi="Times New Roman" w:cs="Times New Roman"/>
        </w:rPr>
        <w:t>CCP</w:t>
      </w:r>
      <w:r w:rsidRPr="00823B6E">
        <w:rPr>
          <w:rFonts w:ascii="Times New Roman" w:hAnsi="Times New Roman" w:cs="Times New Roman"/>
        </w:rPr>
        <w:t xml:space="preserve">. In the dark, swirls of paper flew through the air like white clouds and wrapped around the clusters of </w:t>
      </w:r>
      <w:r w:rsidRPr="00823B6E">
        <w:rPr>
          <w:rFonts w:ascii="Times New Roman" w:hAnsi="Times New Roman" w:cs="Times New Roman"/>
        </w:rPr>
        <w:lastRenderedPageBreak/>
        <w:t>bodies. Yet, unlike images of protest or political rallies, people generally appeared jovial as they smiled, clapped, danced, and wave</w:t>
      </w:r>
      <w:r>
        <w:rPr>
          <w:rFonts w:ascii="Times New Roman" w:hAnsi="Times New Roman" w:cs="Times New Roman"/>
        </w:rPr>
        <w:t xml:space="preserve">d about their cassette players </w:t>
      </w:r>
      <w:r>
        <w:rPr>
          <w:rFonts w:ascii="Times New Roman" w:hAnsi="Times New Roman" w:cs="Times New Roman"/>
          <w:b/>
        </w:rPr>
        <w:t>[Fig. 11-12</w:t>
      </w:r>
      <w:r w:rsidRPr="002B3534">
        <w:rPr>
          <w:rFonts w:ascii="Times New Roman" w:hAnsi="Times New Roman" w:cs="Times New Roman"/>
          <w:b/>
        </w:rPr>
        <w:t>]</w:t>
      </w:r>
      <w:r w:rsidRPr="002B3534">
        <w:rPr>
          <w:rFonts w:ascii="Times New Roman" w:hAnsi="Times New Roman" w:cs="Times New Roman"/>
        </w:rPr>
        <w:t xml:space="preserve">. </w:t>
      </w:r>
      <w:r w:rsidRPr="00823B6E">
        <w:rPr>
          <w:rFonts w:ascii="Times New Roman" w:hAnsi="Times New Roman" w:cs="Times New Roman"/>
        </w:rPr>
        <w:t>Towards the very end—after the lights had already been turned on in the CCP lobby—Maceda also found himself wrapped in mummy-like fashion in the rolls of unraveled toilet paper as</w:t>
      </w:r>
      <w:r>
        <w:rPr>
          <w:rFonts w:ascii="Times New Roman" w:hAnsi="Times New Roman" w:cs="Times New Roman"/>
        </w:rPr>
        <w:t xml:space="preserve"> an audience gleefully </w:t>
      </w:r>
      <w:bookmarkStart w:id="28" w:name="_GoBack"/>
      <w:r>
        <w:rPr>
          <w:rFonts w:ascii="Times New Roman" w:hAnsi="Times New Roman" w:cs="Times New Roman"/>
        </w:rPr>
        <w:t xml:space="preserve">watched </w:t>
      </w:r>
      <w:r>
        <w:rPr>
          <w:rFonts w:ascii="Times New Roman" w:hAnsi="Times New Roman" w:cs="Times New Roman"/>
          <w:b/>
        </w:rPr>
        <w:t>[Fig. 13</w:t>
      </w:r>
      <w:r w:rsidRPr="002B3534">
        <w:rPr>
          <w:rFonts w:ascii="Times New Roman" w:hAnsi="Times New Roman" w:cs="Times New Roman"/>
          <w:b/>
        </w:rPr>
        <w:t>]</w:t>
      </w:r>
      <w:r w:rsidRPr="00823B6E">
        <w:rPr>
          <w:rFonts w:ascii="Times New Roman" w:hAnsi="Times New Roman" w:cs="Times New Roman"/>
        </w:rPr>
        <w:t xml:space="preserve">. </w:t>
      </w:r>
    </w:p>
    <w:bookmarkEnd w:id="28"/>
    <w:p w14:paraId="274C12F1" w14:textId="238C06F2" w:rsidR="00964A49" w:rsidRDefault="004457B1" w:rsidP="000A3D8C">
      <w:pPr>
        <w:spacing w:line="480" w:lineRule="auto"/>
        <w:ind w:firstLine="720"/>
        <w:contextualSpacing/>
        <w:rPr>
          <w:rFonts w:ascii="Times New Roman" w:hAnsi="Times New Roman" w:cs="Times New Roman"/>
        </w:rPr>
      </w:pPr>
      <w:r w:rsidRPr="00823B6E">
        <w:rPr>
          <w:rFonts w:ascii="Times New Roman" w:hAnsi="Times New Roman" w:cs="Times New Roman"/>
          <w:lang w:eastAsia="zh-TW"/>
        </w:rPr>
        <w:t xml:space="preserve">Hidden amongst the throng of bodies and the mess of paper, people </w:t>
      </w:r>
      <w:r w:rsidRPr="00823B6E">
        <w:rPr>
          <w:rFonts w:ascii="Times New Roman" w:hAnsi="Times New Roman" w:cs="Times New Roman"/>
        </w:rPr>
        <w:t>could create chaos,</w:t>
      </w:r>
      <w:r w:rsidRPr="00823B6E">
        <w:rPr>
          <w:rFonts w:ascii="Times New Roman" w:hAnsi="Times New Roman" w:cs="Times New Roman"/>
          <w:b/>
        </w:rPr>
        <w:t xml:space="preserve"> </w:t>
      </w:r>
      <w:r w:rsidRPr="00823B6E">
        <w:rPr>
          <w:rFonts w:ascii="Times New Roman" w:hAnsi="Times New Roman" w:cs="Times New Roman"/>
        </w:rPr>
        <w:t xml:space="preserve">trashing the lobby of the </w:t>
      </w:r>
      <w:r>
        <w:rPr>
          <w:rFonts w:ascii="Times New Roman" w:hAnsi="Times New Roman" w:cs="Times New Roman"/>
        </w:rPr>
        <w:t xml:space="preserve">CCP </w:t>
      </w:r>
      <w:r w:rsidRPr="00823B6E">
        <w:rPr>
          <w:rFonts w:ascii="Times New Roman" w:hAnsi="Times New Roman" w:cs="Times New Roman"/>
        </w:rPr>
        <w:t>right under the watchful eyes of symbolic authority.</w:t>
      </w:r>
      <w:r w:rsidRPr="002E7497">
        <w:rPr>
          <w:rFonts w:ascii="Times New Roman" w:hAnsi="Times New Roman" w:cs="Times New Roman"/>
          <w:i/>
        </w:rPr>
        <w:t xml:space="preserve"> </w:t>
      </w:r>
      <w:r w:rsidR="00891AB8">
        <w:rPr>
          <w:rFonts w:ascii="Times New Roman" w:hAnsi="Times New Roman" w:cs="Times New Roman"/>
          <w:i/>
        </w:rPr>
        <w:t>Cassettes 100</w:t>
      </w:r>
      <w:r w:rsidR="00891AB8">
        <w:rPr>
          <w:rFonts w:ascii="Times New Roman" w:hAnsi="Times New Roman" w:cs="Times New Roman"/>
        </w:rPr>
        <w:t xml:space="preserve"> revealed </w:t>
      </w:r>
      <w:r w:rsidR="00891AB8" w:rsidRPr="00823B6E">
        <w:rPr>
          <w:rFonts w:ascii="Times New Roman" w:hAnsi="Times New Roman" w:cs="Times New Roman"/>
        </w:rPr>
        <w:t>that art could be a model of refusal, ambivalence or indifference in spite of its official siting.</w:t>
      </w:r>
      <w:r w:rsidR="00891AB8" w:rsidRPr="00823B6E">
        <w:rPr>
          <w:rStyle w:val="FootnoteReference"/>
          <w:rFonts w:ascii="Times New Roman" w:hAnsi="Times New Roman" w:cs="Times New Roman"/>
        </w:rPr>
        <w:footnoteReference w:id="87"/>
      </w:r>
      <w:r w:rsidR="00891AB8" w:rsidRPr="00823B6E">
        <w:rPr>
          <w:rFonts w:ascii="Times New Roman" w:hAnsi="Times New Roman" w:cs="Times New Roman"/>
        </w:rPr>
        <w:t xml:space="preserve"> It blurred the dichotomy of state-sponsored as compli</w:t>
      </w:r>
      <w:r w:rsidR="00891AB8">
        <w:rPr>
          <w:rFonts w:ascii="Times New Roman" w:hAnsi="Times New Roman" w:cs="Times New Roman"/>
        </w:rPr>
        <w:t>ant and alternative as protest—</w:t>
      </w:r>
      <w:r w:rsidR="00891AB8" w:rsidRPr="00823B6E">
        <w:rPr>
          <w:rFonts w:ascii="Times New Roman" w:hAnsi="Times New Roman" w:cs="Times New Roman"/>
        </w:rPr>
        <w:t xml:space="preserve">assumptions that </w:t>
      </w:r>
      <w:commentRangeStart w:id="29"/>
      <w:r w:rsidR="00891AB8" w:rsidRPr="00823B6E">
        <w:rPr>
          <w:rFonts w:ascii="Times New Roman" w:hAnsi="Times New Roman" w:cs="Times New Roman"/>
        </w:rPr>
        <w:t xml:space="preserve">have </w:t>
      </w:r>
      <w:commentRangeEnd w:id="29"/>
      <w:r w:rsidR="00E50600">
        <w:rPr>
          <w:rStyle w:val="CommentReference"/>
        </w:rPr>
        <w:commentReference w:id="29"/>
      </w:r>
      <w:r w:rsidR="00891AB8" w:rsidRPr="00823B6E">
        <w:rPr>
          <w:rFonts w:ascii="Times New Roman" w:hAnsi="Times New Roman" w:cs="Times New Roman"/>
        </w:rPr>
        <w:t xml:space="preserve">previously left artists exhibiting at the </w:t>
      </w:r>
      <w:r w:rsidR="00891AB8">
        <w:rPr>
          <w:rFonts w:ascii="Times New Roman" w:hAnsi="Times New Roman" w:cs="Times New Roman"/>
        </w:rPr>
        <w:t>CCP in the 1970s as elitist and exclusively</w:t>
      </w:r>
      <w:r w:rsidR="00891AB8" w:rsidRPr="00823B6E">
        <w:rPr>
          <w:rFonts w:ascii="Times New Roman" w:hAnsi="Times New Roman" w:cs="Times New Roman"/>
        </w:rPr>
        <w:t xml:space="preserve"> beholden to</w:t>
      </w:r>
      <w:r w:rsidR="00891AB8">
        <w:rPr>
          <w:rFonts w:ascii="Times New Roman" w:hAnsi="Times New Roman" w:cs="Times New Roman"/>
        </w:rPr>
        <w:t xml:space="preserve"> state</w:t>
      </w:r>
      <w:r w:rsidR="00891AB8" w:rsidRPr="00823B6E">
        <w:rPr>
          <w:rFonts w:ascii="Times New Roman" w:hAnsi="Times New Roman" w:cs="Times New Roman"/>
        </w:rPr>
        <w:t xml:space="preserve"> interests. In fact, while the</w:t>
      </w:r>
      <w:r w:rsidR="00891AB8">
        <w:rPr>
          <w:rFonts w:ascii="Times New Roman" w:hAnsi="Times New Roman" w:cs="Times New Roman"/>
        </w:rPr>
        <w:t xml:space="preserve"> Marcos state-building interests provided spaces for art </w:t>
      </w:r>
      <w:r w:rsidR="00891AB8" w:rsidRPr="00823B6E">
        <w:rPr>
          <w:rFonts w:ascii="Times New Roman" w:hAnsi="Times New Roman" w:cs="Times New Roman"/>
        </w:rPr>
        <w:t>to thrive, artists and their viewers often had their own agendas.</w:t>
      </w:r>
      <w:r w:rsidR="00891AB8" w:rsidRPr="00823B6E">
        <w:rPr>
          <w:rStyle w:val="FootnoteReference"/>
          <w:rFonts w:ascii="Times New Roman" w:hAnsi="Times New Roman" w:cs="Times New Roman"/>
        </w:rPr>
        <w:footnoteReference w:id="88"/>
      </w:r>
      <w:r w:rsidR="00891AB8" w:rsidRPr="00823B6E">
        <w:rPr>
          <w:rFonts w:ascii="Times New Roman" w:hAnsi="Times New Roman" w:cs="Times New Roman"/>
        </w:rPr>
        <w:t xml:space="preserve"> </w:t>
      </w:r>
      <w:r w:rsidR="00891AB8" w:rsidRPr="00823B6E">
        <w:rPr>
          <w:rFonts w:ascii="Times New Roman" w:hAnsi="Times New Roman" w:cs="Times New Roman"/>
          <w:lang w:eastAsia="zh-TW"/>
        </w:rPr>
        <w:t xml:space="preserve">As others began to eschew the rules, destructive impulses were—to some extent—encouraged. </w:t>
      </w:r>
    </w:p>
    <w:p w14:paraId="0B20EF46" w14:textId="19B3D8AC" w:rsidR="00891AB8" w:rsidRDefault="006B5BF6" w:rsidP="000A3D8C">
      <w:pPr>
        <w:spacing w:line="480" w:lineRule="auto"/>
        <w:ind w:firstLine="720"/>
        <w:contextualSpacing/>
        <w:rPr>
          <w:rFonts w:ascii="Times New Roman" w:hAnsi="Times New Roman" w:cs="Times New Roman"/>
        </w:rPr>
      </w:pPr>
      <w:r w:rsidRPr="00823B6E">
        <w:rPr>
          <w:rFonts w:ascii="Times New Roman" w:hAnsi="Times New Roman" w:cs="Times New Roman"/>
        </w:rPr>
        <w:t>Feckless and playful destruction contradicted the very purposeful intentions of the Marcoses’ to elevate the CCP as a sacred repository of stable culture</w:t>
      </w:r>
      <w:r>
        <w:rPr>
          <w:rFonts w:ascii="Times New Roman" w:hAnsi="Times New Roman" w:cs="Times New Roman"/>
        </w:rPr>
        <w:t xml:space="preserve">. </w:t>
      </w:r>
      <w:r w:rsidR="00891AB8" w:rsidRPr="00823B6E">
        <w:rPr>
          <w:rFonts w:ascii="Times New Roman" w:hAnsi="Times New Roman" w:cs="Times New Roman"/>
          <w:lang w:eastAsia="zh-TW"/>
        </w:rPr>
        <w:t>People gathered not for the purpose of political rally or protest, but for a performance that appeared to have lots of rules, yet no concrete goals</w:t>
      </w:r>
      <w:r w:rsidR="00891AB8">
        <w:rPr>
          <w:rFonts w:ascii="Times New Roman" w:hAnsi="Times New Roman" w:cs="Times New Roman"/>
          <w:lang w:eastAsia="zh-TW"/>
        </w:rPr>
        <w:t xml:space="preserve">—a performance antithetical to the Marcos’ goal-driven and </w:t>
      </w:r>
      <w:commentRangeStart w:id="30"/>
      <w:r w:rsidR="00891AB8">
        <w:rPr>
          <w:rFonts w:ascii="Times New Roman" w:hAnsi="Times New Roman" w:cs="Times New Roman"/>
          <w:lang w:eastAsia="zh-TW"/>
        </w:rPr>
        <w:t xml:space="preserve">progressive </w:t>
      </w:r>
      <w:commentRangeEnd w:id="30"/>
      <w:r w:rsidR="00E50600">
        <w:rPr>
          <w:rStyle w:val="CommentReference"/>
        </w:rPr>
        <w:commentReference w:id="30"/>
      </w:r>
      <w:r w:rsidR="00891AB8">
        <w:rPr>
          <w:rFonts w:ascii="Times New Roman" w:hAnsi="Times New Roman" w:cs="Times New Roman"/>
          <w:lang w:eastAsia="zh-TW"/>
        </w:rPr>
        <w:t>agenda</w:t>
      </w:r>
      <w:r w:rsidR="00891AB8" w:rsidRPr="00823B6E">
        <w:rPr>
          <w:rFonts w:ascii="Times New Roman" w:hAnsi="Times New Roman" w:cs="Times New Roman"/>
          <w:lang w:eastAsia="zh-TW"/>
        </w:rPr>
        <w:t>.</w:t>
      </w:r>
      <w:r w:rsidR="00891AB8">
        <w:rPr>
          <w:rFonts w:ascii="Times New Roman" w:hAnsi="Times New Roman" w:cs="Times New Roman"/>
          <w:lang w:eastAsia="zh-TW"/>
        </w:rPr>
        <w:t xml:space="preserve"> </w:t>
      </w:r>
      <w:r w:rsidR="00891AB8" w:rsidRPr="00823B6E">
        <w:rPr>
          <w:rFonts w:ascii="Times New Roman" w:hAnsi="Times New Roman" w:cs="Times New Roman"/>
          <w:lang w:eastAsia="zh-TW"/>
        </w:rPr>
        <w:t xml:space="preserve">While the motivations of Maceda and the participants of </w:t>
      </w:r>
      <w:r w:rsidR="00891AB8" w:rsidRPr="00823B6E">
        <w:rPr>
          <w:rFonts w:ascii="Times New Roman" w:hAnsi="Times New Roman" w:cs="Times New Roman"/>
          <w:i/>
          <w:lang w:eastAsia="zh-TW"/>
        </w:rPr>
        <w:t xml:space="preserve">Cassettes 100 </w:t>
      </w:r>
      <w:r w:rsidR="00891AB8" w:rsidRPr="00823B6E">
        <w:rPr>
          <w:rFonts w:ascii="Times New Roman" w:hAnsi="Times New Roman" w:cs="Times New Roman"/>
          <w:lang w:eastAsia="zh-TW"/>
        </w:rPr>
        <w:t>were uncertain and ambivalent,</w:t>
      </w:r>
      <w:r w:rsidR="00891AB8" w:rsidRPr="00823B6E">
        <w:rPr>
          <w:rFonts w:ascii="Times New Roman" w:hAnsi="Times New Roman" w:cs="Times New Roman"/>
          <w:i/>
          <w:lang w:eastAsia="zh-TW"/>
        </w:rPr>
        <w:t xml:space="preserve"> </w:t>
      </w:r>
      <w:r w:rsidR="00891AB8" w:rsidRPr="00823B6E">
        <w:rPr>
          <w:rFonts w:ascii="Times New Roman" w:hAnsi="Times New Roman" w:cs="Times New Roman"/>
          <w:lang w:eastAsia="zh-TW"/>
        </w:rPr>
        <w:t xml:space="preserve">the happening left the Cultural Center of the Philippines sonically and physically ravaged as security guards stood by and watched. </w:t>
      </w:r>
      <w:commentRangeStart w:id="31"/>
      <w:r w:rsidR="00891AB8" w:rsidRPr="00823B6E">
        <w:rPr>
          <w:rFonts w:ascii="Times New Roman" w:hAnsi="Times New Roman" w:cs="Times New Roman"/>
        </w:rPr>
        <w:t>One reviewe</w:t>
      </w:r>
      <w:r w:rsidR="00891AB8">
        <w:rPr>
          <w:rFonts w:ascii="Times New Roman" w:hAnsi="Times New Roman" w:cs="Times New Roman"/>
        </w:rPr>
        <w:t xml:space="preserve">r of the performance remarked, </w:t>
      </w:r>
      <w:r w:rsidR="00891AB8">
        <w:rPr>
          <w:rFonts w:ascii="Times New Roman" w:hAnsi="Times New Roman" w:cs="Times New Roman"/>
        </w:rPr>
        <w:lastRenderedPageBreak/>
        <w:t>“</w:t>
      </w:r>
      <w:r w:rsidR="00891AB8" w:rsidRPr="00823B6E">
        <w:rPr>
          <w:rFonts w:ascii="Times New Roman" w:hAnsi="Times New Roman" w:cs="Times New Roman"/>
        </w:rPr>
        <w:t xml:space="preserve">To the security guard, </w:t>
      </w:r>
      <w:r w:rsidR="00891AB8">
        <w:rPr>
          <w:rFonts w:ascii="Times New Roman" w:hAnsi="Times New Roman" w:cs="Times New Roman"/>
        </w:rPr>
        <w:t>the whole thing was a puzzler. ‘</w:t>
      </w:r>
      <w:r w:rsidR="00891AB8" w:rsidRPr="00823B6E">
        <w:rPr>
          <w:rFonts w:ascii="Times New Roman" w:hAnsi="Times New Roman" w:cs="Times New Roman"/>
        </w:rPr>
        <w:t>W</w:t>
      </w:r>
      <w:r w:rsidR="00891AB8">
        <w:rPr>
          <w:rFonts w:ascii="Times New Roman" w:hAnsi="Times New Roman" w:cs="Times New Roman"/>
        </w:rPr>
        <w:t>hat are they trying to achieve?’</w:t>
      </w:r>
      <w:r w:rsidR="00891AB8" w:rsidRPr="00823B6E">
        <w:rPr>
          <w:rFonts w:ascii="Times New Roman" w:hAnsi="Times New Roman" w:cs="Times New Roman"/>
        </w:rPr>
        <w:t xml:space="preserve"> he asked.</w:t>
      </w:r>
      <w:r w:rsidR="00891AB8">
        <w:rPr>
          <w:rFonts w:ascii="Times New Roman" w:hAnsi="Times New Roman" w:cs="Times New Roman"/>
        </w:rPr>
        <w:t>”</w:t>
      </w:r>
      <w:r w:rsidR="00891AB8" w:rsidRPr="00823B6E">
        <w:rPr>
          <w:rStyle w:val="FootnoteReference"/>
          <w:rFonts w:ascii="Times New Roman" w:hAnsi="Times New Roman" w:cs="Times New Roman"/>
        </w:rPr>
        <w:footnoteReference w:id="89"/>
      </w:r>
      <w:commentRangeEnd w:id="31"/>
      <w:r w:rsidR="00E50600">
        <w:rPr>
          <w:rStyle w:val="CommentReference"/>
        </w:rPr>
        <w:commentReference w:id="31"/>
      </w:r>
    </w:p>
    <w:p w14:paraId="7A573545" w14:textId="77777777" w:rsidR="00692D31" w:rsidRDefault="00692D31" w:rsidP="00986EDF">
      <w:pPr>
        <w:pStyle w:val="EndnoteText"/>
        <w:rPr>
          <w:rFonts w:ascii="Times New Roman" w:hAnsi="Times New Roman" w:cs="Times New Roman"/>
        </w:rPr>
      </w:pPr>
    </w:p>
    <w:p w14:paraId="7FCAFBCC" w14:textId="77777777" w:rsidR="00986EDF" w:rsidRDefault="00986EDF" w:rsidP="00986EDF">
      <w:pPr>
        <w:pStyle w:val="EndnoteText"/>
        <w:rPr>
          <w:rFonts w:ascii="Times New Roman" w:hAnsi="Times New Roman" w:cs="Times New Roman"/>
        </w:rPr>
      </w:pPr>
      <w:r>
        <w:rPr>
          <w:rFonts w:ascii="Times New Roman" w:hAnsi="Times New Roman" w:cs="Times New Roman"/>
        </w:rPr>
        <w:t xml:space="preserve">Captions: </w:t>
      </w:r>
    </w:p>
    <w:p w14:paraId="292AAFA1" w14:textId="77777777" w:rsidR="00986EDF" w:rsidRDefault="00986EDF" w:rsidP="00986EDF">
      <w:pPr>
        <w:pStyle w:val="EndnoteText"/>
        <w:rPr>
          <w:rFonts w:ascii="Times New Roman" w:hAnsi="Times New Roman" w:cs="Times New Roman"/>
        </w:rPr>
      </w:pPr>
    </w:p>
    <w:p w14:paraId="65A08A54" w14:textId="77777777" w:rsidR="00986EDF" w:rsidRPr="00DC42E5" w:rsidRDefault="00986EDF" w:rsidP="00986EDF">
      <w:pPr>
        <w:rPr>
          <w:rFonts w:ascii="Times New Roman" w:hAnsi="Times New Roman" w:cs="Times New Roman"/>
        </w:rPr>
      </w:pPr>
      <w:r w:rsidRPr="00823B6E">
        <w:rPr>
          <w:rFonts w:ascii="Times New Roman" w:hAnsi="Times New Roman" w:cs="Times New Roman"/>
        </w:rPr>
        <w:t xml:space="preserve">Fig. 1. Jose Maceda, </w:t>
      </w:r>
      <w:r w:rsidRPr="00823B6E">
        <w:rPr>
          <w:rFonts w:ascii="Times New Roman" w:hAnsi="Times New Roman" w:cs="Times New Roman"/>
          <w:i/>
          <w:iCs/>
        </w:rPr>
        <w:t>Cassettes 100</w:t>
      </w:r>
      <w:r>
        <w:rPr>
          <w:rFonts w:ascii="Times New Roman" w:hAnsi="Times New Roman" w:cs="Times New Roman"/>
          <w:i/>
          <w:iCs/>
        </w:rPr>
        <w:t xml:space="preserve"> </w:t>
      </w:r>
      <w:r>
        <w:rPr>
          <w:rFonts w:ascii="Times New Roman" w:hAnsi="Times New Roman" w:cs="Times New Roman"/>
          <w:iCs/>
        </w:rPr>
        <w:t>aftermath</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sidRPr="00823B6E">
        <w:rPr>
          <w:rFonts w:ascii="Times New Roman" w:hAnsi="Times New Roman" w:cs="Times New Roman"/>
        </w:rPr>
        <w:t>Cultural Center of the 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5AE7A65C" w14:textId="77777777" w:rsidR="00986EDF" w:rsidRPr="00DC42E5" w:rsidRDefault="00986EDF" w:rsidP="00986EDF">
      <w:pPr>
        <w:rPr>
          <w:rFonts w:ascii="Times New Roman" w:hAnsi="Times New Roman" w:cs="Times New Roman"/>
        </w:rPr>
      </w:pPr>
      <w:r>
        <w:rPr>
          <w:rFonts w:ascii="Times New Roman" w:hAnsi="Times New Roman" w:cs="Times New Roman"/>
        </w:rPr>
        <w:t>Fig. 2</w:t>
      </w:r>
      <w:r w:rsidRPr="00823B6E">
        <w:rPr>
          <w:rFonts w:ascii="Times New Roman" w:hAnsi="Times New Roman" w:cs="Times New Roman"/>
        </w:rPr>
        <w:t xml:space="preserve">. Jose Maceda, </w:t>
      </w:r>
      <w:r w:rsidRPr="00823B6E">
        <w:rPr>
          <w:rFonts w:ascii="Times New Roman" w:hAnsi="Times New Roman" w:cs="Times New Roman"/>
          <w:i/>
          <w:iCs/>
        </w:rPr>
        <w:t>Cassettes 100</w:t>
      </w:r>
      <w:r>
        <w:rPr>
          <w:rFonts w:ascii="Times New Roman" w:hAnsi="Times New Roman" w:cs="Times New Roman"/>
          <w:i/>
          <w:iCs/>
        </w:rPr>
        <w:t xml:space="preserve"> </w:t>
      </w:r>
      <w:r>
        <w:rPr>
          <w:rFonts w:ascii="Times New Roman" w:hAnsi="Times New Roman" w:cs="Times New Roman"/>
          <w:iCs/>
        </w:rPr>
        <w:t>aftermath</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sidRPr="00823B6E">
        <w:rPr>
          <w:rFonts w:ascii="Times New Roman" w:hAnsi="Times New Roman" w:cs="Times New Roman"/>
        </w:rPr>
        <w:t>Cultural Center of the 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03E5FC34" w14:textId="77777777" w:rsidR="00986EDF" w:rsidRDefault="00986EDF" w:rsidP="00986EDF">
      <w:pPr>
        <w:rPr>
          <w:rFonts w:ascii="Times New Roman" w:hAnsi="Times New Roman" w:cs="Times New Roman"/>
        </w:rPr>
      </w:pPr>
      <w:r>
        <w:rPr>
          <w:rFonts w:ascii="Times New Roman" w:hAnsi="Times New Roman" w:cs="Times New Roman"/>
        </w:rPr>
        <w:t xml:space="preserve">Fig. 3.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sidRPr="00823B6E">
        <w:rPr>
          <w:rFonts w:ascii="Times New Roman" w:hAnsi="Times New Roman" w:cs="Times New Roman"/>
        </w:rPr>
        <w:t>Cultural Center of the 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29091622" w14:textId="77777777" w:rsidR="00986EDF" w:rsidRDefault="00986EDF" w:rsidP="00986EDF">
      <w:pPr>
        <w:rPr>
          <w:rFonts w:ascii="Times New Roman" w:hAnsi="Times New Roman" w:cs="Times New Roman"/>
        </w:rPr>
      </w:pPr>
      <w:r>
        <w:rPr>
          <w:rFonts w:ascii="Times New Roman" w:hAnsi="Times New Roman" w:cs="Times New Roman"/>
        </w:rPr>
        <w:t xml:space="preserve">Fig. 4.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sidRPr="00823B6E">
        <w:rPr>
          <w:rFonts w:ascii="Times New Roman" w:hAnsi="Times New Roman" w:cs="Times New Roman"/>
        </w:rPr>
        <w:t>Cultural Center of the 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5CA2D584" w14:textId="77777777" w:rsidR="00986EDF" w:rsidRDefault="00986EDF" w:rsidP="00986EDF">
      <w:pPr>
        <w:rPr>
          <w:rFonts w:ascii="Times New Roman" w:hAnsi="Times New Roman" w:cs="Times New Roman"/>
        </w:rPr>
      </w:pPr>
      <w:r>
        <w:rPr>
          <w:rFonts w:ascii="Times New Roman" w:hAnsi="Times New Roman" w:cs="Times New Roman"/>
        </w:rPr>
        <w:t xml:space="preserve">Fig. 5.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Pr>
          <w:rFonts w:ascii="Times New Roman" w:hAnsi="Times New Roman" w:cs="Times New Roman"/>
        </w:rPr>
        <w:t xml:space="preserve">Cultural Center of the </w:t>
      </w:r>
      <w:r w:rsidRPr="00823B6E">
        <w:rPr>
          <w:rFonts w:ascii="Times New Roman" w:hAnsi="Times New Roman" w:cs="Times New Roman"/>
        </w:rPr>
        <w:t>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6DE60783" w14:textId="77777777" w:rsidR="00986EDF" w:rsidRDefault="00986EDF" w:rsidP="00986EDF">
      <w:pPr>
        <w:rPr>
          <w:rFonts w:ascii="Times New Roman" w:hAnsi="Times New Roman"/>
        </w:rPr>
      </w:pPr>
      <w:r>
        <w:rPr>
          <w:rFonts w:ascii="Times New Roman" w:hAnsi="Times New Roman" w:cs="Times New Roman"/>
        </w:rPr>
        <w:t xml:space="preserve">Fig. 6. </w:t>
      </w:r>
      <w:r>
        <w:rPr>
          <w:rFonts w:ascii="Times New Roman" w:hAnsi="Times New Roman"/>
        </w:rPr>
        <w:t xml:space="preserve">Jose Maceda, </w:t>
      </w:r>
      <w:r>
        <w:rPr>
          <w:rFonts w:ascii="Times New Roman" w:hAnsi="Times New Roman"/>
          <w:i/>
        </w:rPr>
        <w:t xml:space="preserve">Pagsamba </w:t>
      </w:r>
      <w:r>
        <w:rPr>
          <w:rFonts w:ascii="Times New Roman" w:hAnsi="Times New Roman"/>
        </w:rPr>
        <w:t xml:space="preserve">Diagram, 1958 (Provided by the University of the Philippines-Diliman Ethnomusicology Library and Archives) </w:t>
      </w:r>
    </w:p>
    <w:p w14:paraId="2CBB0F46" w14:textId="77777777" w:rsidR="00986EDF" w:rsidRDefault="00986EDF" w:rsidP="00986EDF">
      <w:pPr>
        <w:rPr>
          <w:rFonts w:ascii="Times New Roman" w:hAnsi="Times New Roman" w:cs="Times New Roman"/>
        </w:rPr>
      </w:pPr>
      <w:r>
        <w:rPr>
          <w:rFonts w:ascii="Times New Roman" w:hAnsi="Times New Roman" w:cs="Times New Roman"/>
        </w:rPr>
        <w:t>Fig. 7.</w:t>
      </w:r>
      <w:r w:rsidRPr="00117EEC">
        <w:rPr>
          <w:rFonts w:ascii="Times New Roman" w:hAnsi="Times New Roman" w:cs="Times New Roman"/>
        </w:rPr>
        <w:t xml:space="preserve"> </w:t>
      </w:r>
      <w:r w:rsidRPr="00823B6E">
        <w:rPr>
          <w:rFonts w:ascii="Times New Roman" w:hAnsi="Times New Roman" w:cs="Times New Roman"/>
        </w:rPr>
        <w:t xml:space="preserve">Jose Maceda, </w:t>
      </w:r>
      <w:r w:rsidRPr="00823B6E">
        <w:rPr>
          <w:rFonts w:ascii="Times New Roman" w:hAnsi="Times New Roman" w:cs="Times New Roman"/>
          <w:i/>
        </w:rPr>
        <w:t>Cassettes 100,</w:t>
      </w:r>
      <w:r>
        <w:rPr>
          <w:rFonts w:ascii="Times New Roman" w:hAnsi="Times New Roman" w:cs="Times New Roman"/>
        </w:rPr>
        <w:t xml:space="preserve"> “</w:t>
      </w:r>
      <w:r w:rsidRPr="00823B6E">
        <w:rPr>
          <w:rFonts w:ascii="Times New Roman" w:hAnsi="Times New Roman" w:cs="Times New Roman"/>
        </w:rPr>
        <w:t>Formati</w:t>
      </w:r>
      <w:r>
        <w:rPr>
          <w:rFonts w:ascii="Times New Roman" w:hAnsi="Times New Roman" w:cs="Times New Roman"/>
        </w:rPr>
        <w:t xml:space="preserve">ons I” diagram documentation (Provided by the </w:t>
      </w:r>
      <w:r w:rsidRPr="00823B6E">
        <w:rPr>
          <w:rFonts w:ascii="Times New Roman" w:hAnsi="Times New Roman" w:cs="Times New Roman"/>
        </w:rPr>
        <w:t>Cultural Center of the Philippines</w:t>
      </w:r>
      <w:r>
        <w:rPr>
          <w:rFonts w:ascii="Times New Roman" w:hAnsi="Times New Roman" w:cs="Times New Roman"/>
        </w:rPr>
        <w:t>)</w:t>
      </w:r>
    </w:p>
    <w:p w14:paraId="1F45AC73" w14:textId="77777777" w:rsidR="00986EDF" w:rsidRPr="00823B6E" w:rsidRDefault="00986EDF" w:rsidP="00986EDF">
      <w:pPr>
        <w:rPr>
          <w:rFonts w:ascii="Times New Roman" w:hAnsi="Times New Roman" w:cs="Times New Roman"/>
        </w:rPr>
      </w:pPr>
      <w:r>
        <w:rPr>
          <w:rFonts w:ascii="Times New Roman" w:hAnsi="Times New Roman" w:cs="Times New Roman"/>
        </w:rPr>
        <w:t>Fig. 8</w:t>
      </w:r>
      <w:r w:rsidRPr="00823B6E">
        <w:rPr>
          <w:rFonts w:ascii="Times New Roman" w:hAnsi="Times New Roman" w:cs="Times New Roman"/>
        </w:rPr>
        <w:t xml:space="preserve">. Jose Maceda, </w:t>
      </w:r>
      <w:r w:rsidRPr="00823B6E">
        <w:rPr>
          <w:rFonts w:ascii="Times New Roman" w:hAnsi="Times New Roman" w:cs="Times New Roman"/>
          <w:i/>
        </w:rPr>
        <w:t>Cassettes 100,</w:t>
      </w:r>
      <w:r>
        <w:rPr>
          <w:rFonts w:ascii="Times New Roman" w:hAnsi="Times New Roman" w:cs="Times New Roman"/>
        </w:rPr>
        <w:t xml:space="preserve"> “</w:t>
      </w:r>
      <w:r w:rsidRPr="00823B6E">
        <w:rPr>
          <w:rFonts w:ascii="Times New Roman" w:hAnsi="Times New Roman" w:cs="Times New Roman"/>
        </w:rPr>
        <w:t>Formati</w:t>
      </w:r>
      <w:r>
        <w:rPr>
          <w:rFonts w:ascii="Times New Roman" w:hAnsi="Times New Roman" w:cs="Times New Roman"/>
        </w:rPr>
        <w:t xml:space="preserve">ons III” diagram documentation (Provided by the </w:t>
      </w:r>
      <w:r w:rsidRPr="00823B6E">
        <w:rPr>
          <w:rFonts w:ascii="Times New Roman" w:hAnsi="Times New Roman" w:cs="Times New Roman"/>
        </w:rPr>
        <w:t>Cultural Center of the Philippines</w:t>
      </w:r>
      <w:r>
        <w:rPr>
          <w:rFonts w:ascii="Times New Roman" w:hAnsi="Times New Roman" w:cs="Times New Roman"/>
        </w:rPr>
        <w:t>)</w:t>
      </w:r>
      <w:r w:rsidRPr="00823B6E">
        <w:rPr>
          <w:rFonts w:ascii="Times New Roman" w:hAnsi="Times New Roman" w:cs="Times New Roman"/>
        </w:rPr>
        <w:t xml:space="preserve"> </w:t>
      </w:r>
    </w:p>
    <w:p w14:paraId="4EF57E36" w14:textId="77777777" w:rsidR="00986EDF" w:rsidRDefault="00986EDF" w:rsidP="00986EDF">
      <w:pPr>
        <w:rPr>
          <w:rFonts w:ascii="Times New Roman" w:hAnsi="Times New Roman" w:cs="Times New Roman"/>
        </w:rPr>
      </w:pPr>
      <w:r>
        <w:rPr>
          <w:rFonts w:ascii="Times New Roman" w:hAnsi="Times New Roman" w:cs="Times New Roman"/>
        </w:rPr>
        <w:t>Fig. 9.</w:t>
      </w:r>
      <w:r w:rsidRPr="00117EEC">
        <w:rPr>
          <w:rFonts w:ascii="Times New Roman" w:hAnsi="Times New Roman" w:cs="Times New Roman"/>
        </w:rPr>
        <w:t xml:space="preserve">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Pr>
          <w:rFonts w:ascii="Times New Roman" w:hAnsi="Times New Roman" w:cs="Times New Roman"/>
        </w:rPr>
        <w:t xml:space="preserve">Cultural Center of the </w:t>
      </w:r>
      <w:r w:rsidRPr="00823B6E">
        <w:rPr>
          <w:rFonts w:ascii="Times New Roman" w:hAnsi="Times New Roman" w:cs="Times New Roman"/>
        </w:rPr>
        <w:t>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3AF7AD91" w14:textId="77777777" w:rsidR="00986EDF" w:rsidRDefault="00986EDF" w:rsidP="00986EDF">
      <w:pPr>
        <w:rPr>
          <w:rFonts w:ascii="Times New Roman" w:hAnsi="Times New Roman" w:cs="Times New Roman"/>
        </w:rPr>
      </w:pPr>
      <w:r>
        <w:rPr>
          <w:rFonts w:ascii="Times New Roman" w:hAnsi="Times New Roman" w:cs="Times New Roman"/>
        </w:rPr>
        <w:t>Fig. 10.</w:t>
      </w:r>
      <w:r w:rsidRPr="00117EEC">
        <w:rPr>
          <w:rFonts w:ascii="Times New Roman" w:hAnsi="Times New Roman" w:cs="Times New Roman"/>
        </w:rPr>
        <w:t xml:space="preserve">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Pr>
          <w:rFonts w:ascii="Times New Roman" w:hAnsi="Times New Roman" w:cs="Times New Roman"/>
        </w:rPr>
        <w:t xml:space="preserve">Cultural Center of the </w:t>
      </w:r>
      <w:r w:rsidRPr="00823B6E">
        <w:rPr>
          <w:rFonts w:ascii="Times New Roman" w:hAnsi="Times New Roman" w:cs="Times New Roman"/>
        </w:rPr>
        <w:t>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4ACA663F" w14:textId="77777777" w:rsidR="00986EDF" w:rsidRPr="00AA367C" w:rsidRDefault="00986EDF" w:rsidP="00986EDF">
      <w:pPr>
        <w:rPr>
          <w:rFonts w:ascii="Times New Roman" w:hAnsi="Times New Roman" w:cs="Times New Roman"/>
        </w:rPr>
      </w:pPr>
      <w:r>
        <w:rPr>
          <w:rFonts w:ascii="Times New Roman" w:hAnsi="Times New Roman" w:cs="Times New Roman"/>
        </w:rPr>
        <w:t>Fig. 11.</w:t>
      </w:r>
      <w:r w:rsidRPr="00117EEC">
        <w:rPr>
          <w:rFonts w:ascii="Times New Roman" w:hAnsi="Times New Roman" w:cs="Times New Roman"/>
        </w:rPr>
        <w:t xml:space="preserve">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Pr>
          <w:rFonts w:ascii="Times New Roman" w:hAnsi="Times New Roman" w:cs="Times New Roman"/>
        </w:rPr>
        <w:t xml:space="preserve">Cultural Center of the </w:t>
      </w:r>
      <w:r w:rsidRPr="00823B6E">
        <w:rPr>
          <w:rFonts w:ascii="Times New Roman" w:hAnsi="Times New Roman" w:cs="Times New Roman"/>
        </w:rPr>
        <w:t>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51C15F2B" w14:textId="77777777" w:rsidR="00986EDF" w:rsidRDefault="00986EDF" w:rsidP="00986EDF">
      <w:pPr>
        <w:rPr>
          <w:rFonts w:ascii="Times New Roman" w:hAnsi="Times New Roman" w:cs="Times New Roman"/>
        </w:rPr>
      </w:pPr>
      <w:r>
        <w:rPr>
          <w:rFonts w:ascii="Times New Roman" w:hAnsi="Times New Roman" w:cs="Times New Roman"/>
        </w:rPr>
        <w:lastRenderedPageBreak/>
        <w:t>Fig. 12.</w:t>
      </w:r>
      <w:r w:rsidRPr="00117EEC">
        <w:rPr>
          <w:rFonts w:ascii="Times New Roman" w:hAnsi="Times New Roman" w:cs="Times New Roman"/>
        </w:rPr>
        <w:t xml:space="preserve">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Pr>
          <w:rFonts w:ascii="Times New Roman" w:hAnsi="Times New Roman" w:cs="Times New Roman"/>
        </w:rPr>
        <w:t xml:space="preserve">Cultural Center of the </w:t>
      </w:r>
      <w:r w:rsidRPr="00823B6E">
        <w:rPr>
          <w:rFonts w:ascii="Times New Roman" w:hAnsi="Times New Roman" w:cs="Times New Roman"/>
        </w:rPr>
        <w:t>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026CDE20" w14:textId="77777777" w:rsidR="00986EDF" w:rsidRDefault="00986EDF" w:rsidP="00986EDF">
      <w:pPr>
        <w:rPr>
          <w:rFonts w:ascii="Times New Roman" w:hAnsi="Times New Roman" w:cs="Times New Roman"/>
        </w:rPr>
      </w:pPr>
      <w:r>
        <w:rPr>
          <w:rFonts w:ascii="Times New Roman" w:hAnsi="Times New Roman" w:cs="Times New Roman"/>
        </w:rPr>
        <w:t xml:space="preserve">Fig. 13.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Pr>
          <w:rFonts w:ascii="Times New Roman" w:hAnsi="Times New Roman" w:cs="Times New Roman"/>
        </w:rPr>
        <w:t xml:space="preserve">Cultural Center of the </w:t>
      </w:r>
      <w:r w:rsidRPr="00823B6E">
        <w:rPr>
          <w:rFonts w:ascii="Times New Roman" w:hAnsi="Times New Roman" w:cs="Times New Roman"/>
        </w:rPr>
        <w:t>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25921B83" w14:textId="77777777" w:rsidR="00986EDF" w:rsidRDefault="00986EDF" w:rsidP="00986EDF">
      <w:pPr>
        <w:rPr>
          <w:rFonts w:ascii="Times New Roman" w:hAnsi="Times New Roman" w:cs="Times New Roman"/>
        </w:rPr>
      </w:pPr>
      <w:r>
        <w:rPr>
          <w:rFonts w:ascii="Times New Roman" w:hAnsi="Times New Roman" w:cs="Times New Roman"/>
        </w:rPr>
        <w:t xml:space="preserve">Fig. 14. </w:t>
      </w:r>
      <w:r w:rsidRPr="00823B6E">
        <w:rPr>
          <w:rFonts w:ascii="Times New Roman" w:hAnsi="Times New Roman" w:cs="Times New Roman"/>
        </w:rPr>
        <w:t xml:space="preserve">Jose Maceda, </w:t>
      </w:r>
      <w:r w:rsidRPr="00823B6E">
        <w:rPr>
          <w:rFonts w:ascii="Times New Roman" w:hAnsi="Times New Roman" w:cs="Times New Roman"/>
          <w:i/>
          <w:iCs/>
        </w:rPr>
        <w:t>Cassettes 100</w:t>
      </w:r>
      <w:r w:rsidRPr="00823B6E">
        <w:rPr>
          <w:rFonts w:ascii="Times New Roman" w:hAnsi="Times New Roman" w:cs="Times New Roman"/>
        </w:rPr>
        <w:t xml:space="preserve">, </w:t>
      </w:r>
      <w:r>
        <w:rPr>
          <w:rFonts w:ascii="Times New Roman" w:hAnsi="Times New Roman" w:cs="Times New Roman"/>
        </w:rPr>
        <w:t>March 8,</w:t>
      </w:r>
      <w:r w:rsidRPr="00823B6E">
        <w:rPr>
          <w:rFonts w:ascii="Times New Roman" w:hAnsi="Times New Roman" w:cs="Times New Roman"/>
        </w:rPr>
        <w:t xml:space="preserve"> 1971</w:t>
      </w:r>
      <w:r>
        <w:rPr>
          <w:rFonts w:ascii="Times New Roman" w:hAnsi="Times New Roman" w:cs="Times New Roman"/>
        </w:rPr>
        <w:t xml:space="preserve">, </w:t>
      </w:r>
      <w:r w:rsidRPr="00823B6E">
        <w:rPr>
          <w:rFonts w:ascii="Times New Roman" w:hAnsi="Times New Roman" w:cs="Times New Roman"/>
        </w:rPr>
        <w:t>performance,</w:t>
      </w:r>
      <w:r w:rsidRPr="00AA1E6F">
        <w:rPr>
          <w:rFonts w:ascii="Times New Roman" w:hAnsi="Times New Roman" w:cs="Times New Roman"/>
        </w:rPr>
        <w:t xml:space="preserve"> </w:t>
      </w:r>
      <w:r>
        <w:rPr>
          <w:rFonts w:ascii="Times New Roman" w:hAnsi="Times New Roman" w:cs="Times New Roman"/>
        </w:rPr>
        <w:t xml:space="preserve">Cultural Center of the </w:t>
      </w:r>
      <w:r w:rsidRPr="00823B6E">
        <w:rPr>
          <w:rFonts w:ascii="Times New Roman" w:hAnsi="Times New Roman" w:cs="Times New Roman"/>
        </w:rPr>
        <w:t>Philippines</w:t>
      </w:r>
      <w:r>
        <w:rPr>
          <w:rFonts w:ascii="Times New Roman" w:hAnsi="Times New Roman" w:cs="Times New Roman"/>
        </w:rPr>
        <w:t xml:space="preserve"> lobby (Photograph by Nathaniel Gutierrez, provided by Cultural Center of the Philippines</w:t>
      </w:r>
      <w:r w:rsidRPr="00823B6E">
        <w:rPr>
          <w:rFonts w:ascii="Times New Roman" w:hAnsi="Times New Roman" w:cs="Times New Roman"/>
        </w:rPr>
        <w:t>)</w:t>
      </w:r>
    </w:p>
    <w:p w14:paraId="713638AC" w14:textId="77777777" w:rsidR="00986EDF" w:rsidRPr="00703FE4" w:rsidRDefault="00986EDF" w:rsidP="00986EDF">
      <w:pPr>
        <w:rPr>
          <w:rFonts w:ascii="Times New Roman" w:hAnsi="Times New Roman" w:cs="Times New Roman"/>
        </w:rPr>
      </w:pPr>
    </w:p>
    <w:p w14:paraId="48290549" w14:textId="77777777" w:rsidR="004A65F9" w:rsidRDefault="004A65F9"/>
    <w:sectPr w:rsidR="004A65F9" w:rsidSect="00842522">
      <w:headerReference w:type="even" r:id="rId10"/>
      <w:headerReference w:type="default" r:id="rId11"/>
      <w:footerReference w:type="even" r:id="rId12"/>
      <w:footerReference w:type="default" r:id="rId13"/>
      <w:footerReference w:type="firs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C" w:date="2017-12-10T14:57:00Z" w:initials="NC">
    <w:p w14:paraId="391ED4EC" w14:textId="42BB257C" w:rsidR="005F60C1" w:rsidRDefault="005F60C1">
      <w:pPr>
        <w:pStyle w:val="CommentText"/>
      </w:pPr>
      <w:r>
        <w:rPr>
          <w:rStyle w:val="CommentReference"/>
        </w:rPr>
        <w:annotationRef/>
      </w:r>
      <w:r>
        <w:t>“milled about as they meandered” is kind of redundant. Use one.</w:t>
      </w:r>
    </w:p>
  </w:comment>
  <w:comment w:id="1" w:author="N C" w:date="2017-12-10T14:59:00Z" w:initials="NC">
    <w:p w14:paraId="105A4E09" w14:textId="6D9EAC6C" w:rsidR="005F60C1" w:rsidRDefault="005F60C1">
      <w:pPr>
        <w:pStyle w:val="CommentText"/>
      </w:pPr>
      <w:r>
        <w:rPr>
          <w:rStyle w:val="CommentReference"/>
        </w:rPr>
        <w:annotationRef/>
      </w:r>
      <w:r>
        <w:t>Superfluous, would delete</w:t>
      </w:r>
    </w:p>
  </w:comment>
  <w:comment w:id="2" w:author="N C" w:date="2017-12-10T15:05:00Z" w:initials="NC">
    <w:p w14:paraId="40CA39C4" w14:textId="7C7CAB4B" w:rsidR="005F60C1" w:rsidRDefault="005F60C1">
      <w:pPr>
        <w:pStyle w:val="CommentText"/>
      </w:pPr>
      <w:r>
        <w:rPr>
          <w:rStyle w:val="CommentReference"/>
        </w:rPr>
        <w:annotationRef/>
      </w:r>
      <w:r>
        <w:t>I think this should be a regular colon or dash?</w:t>
      </w:r>
    </w:p>
  </w:comment>
  <w:comment w:id="3" w:author="N C" w:date="2017-12-10T15:06:00Z" w:initials="NC">
    <w:p w14:paraId="5ABB48DD" w14:textId="07153005" w:rsidR="005F60C1" w:rsidRDefault="005F60C1">
      <w:pPr>
        <w:pStyle w:val="CommentText"/>
      </w:pPr>
      <w:r>
        <w:rPr>
          <w:rStyle w:val="CommentReference"/>
        </w:rPr>
        <w:annotationRef/>
      </w:r>
      <w:r>
        <w:t>Quotes here but not later?</w:t>
      </w:r>
    </w:p>
  </w:comment>
  <w:comment w:id="4" w:author="N C" w:date="2017-12-10T15:06:00Z" w:initials="NC">
    <w:p w14:paraId="48A52445" w14:textId="268D997C" w:rsidR="005F60C1" w:rsidRDefault="005F60C1">
      <w:pPr>
        <w:pStyle w:val="CommentText"/>
      </w:pPr>
      <w:r>
        <w:rPr>
          <w:rStyle w:val="CommentReference"/>
        </w:rPr>
        <w:annotationRef/>
      </w:r>
      <w:r>
        <w:t>“on an”</w:t>
      </w:r>
    </w:p>
  </w:comment>
  <w:comment w:id="5" w:author="N C" w:date="2017-12-10T15:07:00Z" w:initials="NC">
    <w:p w14:paraId="72EAF964" w14:textId="2E54C2A2" w:rsidR="0029487C" w:rsidRDefault="0029487C">
      <w:pPr>
        <w:pStyle w:val="CommentText"/>
      </w:pPr>
      <w:r>
        <w:rPr>
          <w:rStyle w:val="CommentReference"/>
        </w:rPr>
        <w:annotationRef/>
      </w:r>
      <w:r>
        <w:t>includes</w:t>
      </w:r>
    </w:p>
  </w:comment>
  <w:comment w:id="6" w:author="N C" w:date="2017-12-10T15:07:00Z" w:initials="NC">
    <w:p w14:paraId="2FE177B7" w14:textId="199423DA" w:rsidR="0029487C" w:rsidRDefault="0029487C">
      <w:pPr>
        <w:pStyle w:val="CommentText"/>
      </w:pPr>
      <w:r>
        <w:rPr>
          <w:rStyle w:val="CommentReference"/>
        </w:rPr>
        <w:annotationRef/>
      </w:r>
      <w:r>
        <w:t>examples</w:t>
      </w:r>
    </w:p>
  </w:comment>
  <w:comment w:id="7" w:author="N C" w:date="2017-12-10T15:09:00Z" w:initials="NC">
    <w:p w14:paraId="6625376E" w14:textId="77777777" w:rsidR="0029487C" w:rsidRDefault="0029487C">
      <w:pPr>
        <w:pStyle w:val="CommentText"/>
      </w:pPr>
      <w:r>
        <w:rPr>
          <w:rStyle w:val="CommentReference"/>
        </w:rPr>
        <w:annotationRef/>
      </w:r>
      <w:r>
        <w:t xml:space="preserve">The structure here implies that the “cultural institution” is on the brink of martial law. If you want to keep the martial law part, you’d have to say “…cultural institution in a country at the brink of martial law” </w:t>
      </w:r>
    </w:p>
    <w:p w14:paraId="57FDF7CE" w14:textId="75473428" w:rsidR="0029487C" w:rsidRDefault="0029487C">
      <w:pPr>
        <w:pStyle w:val="CommentText"/>
      </w:pPr>
      <w:r>
        <w:t>Also Google says it’s “on the brink”,  not “at”</w:t>
      </w:r>
    </w:p>
  </w:comment>
  <w:comment w:id="8" w:author="N C" w:date="2017-12-10T15:16:00Z" w:initials="NC">
    <w:p w14:paraId="70EABF2A" w14:textId="507F8D19" w:rsidR="0029487C" w:rsidRDefault="0029487C">
      <w:pPr>
        <w:pStyle w:val="CommentText"/>
      </w:pPr>
      <w:r>
        <w:rPr>
          <w:rStyle w:val="CommentReference"/>
        </w:rPr>
        <w:annotationRef/>
      </w:r>
      <w:r>
        <w:t>and in</w:t>
      </w:r>
    </w:p>
  </w:comment>
  <w:comment w:id="9" w:author="N C" w:date="2017-12-10T15:16:00Z" w:initials="NC">
    <w:p w14:paraId="5190903C" w14:textId="3B1DAF53" w:rsidR="0029487C" w:rsidRDefault="0029487C">
      <w:pPr>
        <w:pStyle w:val="CommentText"/>
      </w:pPr>
      <w:r>
        <w:rPr>
          <w:rStyle w:val="CommentReference"/>
        </w:rPr>
        <w:annotationRef/>
      </w:r>
      <w:r>
        <w:t>“the university”?</w:t>
      </w:r>
    </w:p>
  </w:comment>
  <w:comment w:id="10" w:author="N C" w:date="2017-12-10T15:21:00Z" w:initials="NC">
    <w:p w14:paraId="0C8ED16D" w14:textId="079868DC" w:rsidR="00CC55CF" w:rsidRDefault="00CC55CF">
      <w:pPr>
        <w:pStyle w:val="CommentText"/>
      </w:pPr>
      <w:r>
        <w:rPr>
          <w:rStyle w:val="CommentReference"/>
        </w:rPr>
        <w:annotationRef/>
      </w:r>
      <w:r>
        <w:t xml:space="preserve">“and </w:t>
      </w:r>
      <w:r w:rsidRPr="00CC55CF">
        <w:rPr>
          <w:b/>
        </w:rPr>
        <w:t>a</w:t>
      </w:r>
      <w:r>
        <w:t xml:space="preserve"> visual allusion </w:t>
      </w:r>
      <w:r>
        <w:rPr>
          <w:b/>
        </w:rPr>
        <w:t>to</w:t>
      </w:r>
      <w:r>
        <w:t>”</w:t>
      </w:r>
    </w:p>
  </w:comment>
  <w:comment w:id="11" w:author="N C" w:date="2017-12-10T15:22:00Z" w:initials="NC">
    <w:p w14:paraId="0CDE74BB" w14:textId="4D5E0F49" w:rsidR="00CC55CF" w:rsidRDefault="00CC55CF">
      <w:pPr>
        <w:pStyle w:val="CommentText"/>
      </w:pPr>
      <w:r>
        <w:rPr>
          <w:rStyle w:val="CommentReference"/>
        </w:rPr>
        <w:annotationRef/>
      </w:r>
      <w:r>
        <w:t>impending</w:t>
      </w:r>
    </w:p>
  </w:comment>
  <w:comment w:id="12" w:author="N C" w:date="2017-12-10T15:22:00Z" w:initials="NC">
    <w:p w14:paraId="3DAE1C84" w14:textId="74187AEC" w:rsidR="00CC55CF" w:rsidRDefault="00CC55CF">
      <w:pPr>
        <w:pStyle w:val="CommentText"/>
      </w:pPr>
      <w:r>
        <w:rPr>
          <w:rStyle w:val="CommentReference"/>
        </w:rPr>
        <w:annotationRef/>
      </w:r>
      <w:r>
        <w:t>declaration of</w:t>
      </w:r>
    </w:p>
  </w:comment>
  <w:comment w:id="13" w:author="N C" w:date="2017-12-10T15:23:00Z" w:initials="NC">
    <w:p w14:paraId="11D778CF" w14:textId="03F9E6DB" w:rsidR="00CC55CF" w:rsidRDefault="00CC55CF">
      <w:pPr>
        <w:pStyle w:val="CommentText"/>
      </w:pPr>
      <w:r>
        <w:rPr>
          <w:rStyle w:val="CommentReference"/>
        </w:rPr>
        <w:annotationRef/>
      </w:r>
      <w:r>
        <w:t>were</w:t>
      </w:r>
    </w:p>
  </w:comment>
  <w:comment w:id="14" w:author="N C" w:date="2017-12-10T15:25:00Z" w:initials="NC">
    <w:p w14:paraId="7E61FA24" w14:textId="4E692C70" w:rsidR="00CC55CF" w:rsidRDefault="00CC55CF">
      <w:pPr>
        <w:pStyle w:val="CommentText"/>
      </w:pPr>
      <w:r>
        <w:rPr>
          <w:rStyle w:val="CommentReference"/>
        </w:rPr>
        <w:annotationRef/>
      </w:r>
      <w:r>
        <w:t>Feels like you’re missing a subject here. Maybe “In addition to envisioning the CCP as a receptacle for art, the Marcoses meant the CPP to be an architectural artwork in its own right”</w:t>
      </w:r>
    </w:p>
  </w:comment>
  <w:comment w:id="15" w:author="N C" w:date="2017-12-10T15:50:00Z" w:initials="NC">
    <w:p w14:paraId="1B84EB6B" w14:textId="4B9557D8" w:rsidR="00B62611" w:rsidRDefault="00B62611">
      <w:pPr>
        <w:pStyle w:val="CommentText"/>
      </w:pPr>
      <w:r>
        <w:rPr>
          <w:rStyle w:val="CommentReference"/>
        </w:rPr>
        <w:annotationRef/>
      </w:r>
      <w:r>
        <w:t>“cast” (doesn’t change for past tense)</w:t>
      </w:r>
    </w:p>
  </w:comment>
  <w:comment w:id="16" w:author="N C" w:date="2017-12-10T15:53:00Z" w:initials="NC">
    <w:p w14:paraId="2CFFD12E" w14:textId="54E59804" w:rsidR="00966151" w:rsidRDefault="00966151">
      <w:pPr>
        <w:pStyle w:val="CommentText"/>
      </w:pPr>
      <w:r>
        <w:rPr>
          <w:rStyle w:val="CommentReference"/>
        </w:rPr>
        <w:annotationRef/>
      </w:r>
      <w:r>
        <w:t>exist</w:t>
      </w:r>
    </w:p>
  </w:comment>
  <w:comment w:id="17" w:author="N C" w:date="2017-12-10T15:55:00Z" w:initials="NC">
    <w:p w14:paraId="2A611EF7" w14:textId="3B67ABE1" w:rsidR="00966151" w:rsidRDefault="00966151">
      <w:pPr>
        <w:pStyle w:val="CommentText"/>
      </w:pPr>
      <w:r>
        <w:rPr>
          <w:rStyle w:val="CommentReference"/>
        </w:rPr>
        <w:annotationRef/>
      </w:r>
      <w:r>
        <w:t>in</w:t>
      </w:r>
    </w:p>
  </w:comment>
  <w:comment w:id="18" w:author="N C" w:date="2017-12-10T15:57:00Z" w:initials="NC">
    <w:p w14:paraId="302A8C93" w14:textId="2F78BFB6" w:rsidR="00966151" w:rsidRDefault="00966151">
      <w:pPr>
        <w:pStyle w:val="CommentText"/>
      </w:pPr>
      <w:r>
        <w:rPr>
          <w:rStyle w:val="CommentReference"/>
        </w:rPr>
        <w:annotationRef/>
      </w:r>
      <w:r>
        <w:t>Suggest removing “and their visibility”. If you need the visibility part in there, add another verb like “obscured their visibility” or something.</w:t>
      </w:r>
    </w:p>
  </w:comment>
  <w:comment w:id="19" w:author="N C" w:date="2017-12-10T15:56:00Z" w:initials="NC">
    <w:p w14:paraId="699375D2" w14:textId="1294AD32" w:rsidR="00966151" w:rsidRDefault="00966151">
      <w:pPr>
        <w:pStyle w:val="CommentText"/>
      </w:pPr>
      <w:r>
        <w:rPr>
          <w:rStyle w:val="CommentReference"/>
        </w:rPr>
        <w:annotationRef/>
      </w:r>
      <w:r>
        <w:t>I would delete “potential for”</w:t>
      </w:r>
    </w:p>
  </w:comment>
  <w:comment w:id="22" w:author="N C" w:date="2017-12-10T16:11:00Z" w:initials="NC">
    <w:p w14:paraId="19D6DB45" w14:textId="3A436CCE" w:rsidR="000D5809" w:rsidRDefault="000D5809">
      <w:pPr>
        <w:pStyle w:val="CommentText"/>
      </w:pPr>
      <w:r>
        <w:rPr>
          <w:rStyle w:val="CommentReference"/>
        </w:rPr>
        <w:annotationRef/>
      </w:r>
      <w:r>
        <w:t>one hundred</w:t>
      </w:r>
    </w:p>
  </w:comment>
  <w:comment w:id="23" w:author="N C" w:date="2017-12-10T16:12:00Z" w:initials="NC">
    <w:p w14:paraId="1C06F334" w14:textId="3F93904E" w:rsidR="00895090" w:rsidRDefault="00895090">
      <w:pPr>
        <w:pStyle w:val="CommentText"/>
      </w:pPr>
      <w:r>
        <w:rPr>
          <w:rStyle w:val="CommentReference"/>
        </w:rPr>
        <w:annotationRef/>
      </w:r>
      <w:r>
        <w:t>I might substitute “an” here, since you haven’t already introduced the 23</w:t>
      </w:r>
    </w:p>
  </w:comment>
  <w:comment w:id="26" w:author="N C" w:date="2017-12-10T16:14:00Z" w:initials="NC">
    <w:p w14:paraId="676FAE3B" w14:textId="11C05394" w:rsidR="00E50600" w:rsidRDefault="00E50600">
      <w:pPr>
        <w:pStyle w:val="CommentText"/>
      </w:pPr>
      <w:r>
        <w:rPr>
          <w:rStyle w:val="CommentReference"/>
        </w:rPr>
        <w:annotationRef/>
      </w:r>
      <w:r>
        <w:t>Formations III?</w:t>
      </w:r>
    </w:p>
  </w:comment>
  <w:comment w:id="27" w:author="N C" w:date="2017-12-10T16:16:00Z" w:initials="NC">
    <w:p w14:paraId="31BC5F58" w14:textId="2124A31B" w:rsidR="00E50600" w:rsidRDefault="00E50600">
      <w:pPr>
        <w:pStyle w:val="CommentText"/>
      </w:pPr>
      <w:r>
        <w:rPr>
          <w:rStyle w:val="CommentReference"/>
        </w:rPr>
        <w:annotationRef/>
      </w:r>
      <w:r>
        <w:t>Submission rather than resistance</w:t>
      </w:r>
    </w:p>
  </w:comment>
  <w:comment w:id="29" w:author="N C" w:date="2017-12-10T16:20:00Z" w:initials="NC">
    <w:p w14:paraId="67F16670" w14:textId="71962CEE" w:rsidR="00E50600" w:rsidRDefault="00E50600">
      <w:pPr>
        <w:pStyle w:val="CommentText"/>
      </w:pPr>
      <w:r>
        <w:rPr>
          <w:rStyle w:val="CommentReference"/>
        </w:rPr>
        <w:annotationRef/>
      </w:r>
      <w:r>
        <w:t>Had?</w:t>
      </w:r>
    </w:p>
  </w:comment>
  <w:comment w:id="30" w:author="N C" w:date="2017-12-10T16:21:00Z" w:initials="NC">
    <w:p w14:paraId="008D781D" w14:textId="3B3CE08C" w:rsidR="00E50600" w:rsidRDefault="00E50600">
      <w:pPr>
        <w:pStyle w:val="CommentText"/>
      </w:pPr>
      <w:r>
        <w:rPr>
          <w:rStyle w:val="CommentReference"/>
        </w:rPr>
        <w:annotationRef/>
      </w:r>
      <w:r>
        <w:t>I know this means lots of things, but given modern political usage it just doesn’t sound right. Up to you.</w:t>
      </w:r>
    </w:p>
  </w:comment>
  <w:comment w:id="31" w:author="N C" w:date="2017-12-10T16:21:00Z" w:initials="NC">
    <w:p w14:paraId="77E6A78D" w14:textId="489947BC" w:rsidR="00E50600" w:rsidRDefault="00E50600">
      <w:pPr>
        <w:pStyle w:val="CommentText"/>
      </w:pPr>
      <w:r>
        <w:rPr>
          <w:rStyle w:val="CommentReference"/>
        </w:rPr>
        <w:annotationRef/>
      </w:r>
      <w:r>
        <w:t>Nice.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1ED4EC" w15:done="0"/>
  <w15:commentEx w15:paraId="105A4E09" w15:done="0"/>
  <w15:commentEx w15:paraId="40CA39C4" w15:done="0"/>
  <w15:commentEx w15:paraId="5ABB48DD" w15:done="0"/>
  <w15:commentEx w15:paraId="48A52445" w15:done="0"/>
  <w15:commentEx w15:paraId="72EAF964" w15:done="0"/>
  <w15:commentEx w15:paraId="2FE177B7" w15:done="0"/>
  <w15:commentEx w15:paraId="57FDF7CE" w15:done="0"/>
  <w15:commentEx w15:paraId="70EABF2A" w15:done="0"/>
  <w15:commentEx w15:paraId="5190903C" w15:done="0"/>
  <w15:commentEx w15:paraId="0C8ED16D" w15:done="0"/>
  <w15:commentEx w15:paraId="0CDE74BB" w15:done="0"/>
  <w15:commentEx w15:paraId="3DAE1C84" w15:done="0"/>
  <w15:commentEx w15:paraId="11D778CF" w15:done="0"/>
  <w15:commentEx w15:paraId="7E61FA24" w15:done="0"/>
  <w15:commentEx w15:paraId="1B84EB6B" w15:done="0"/>
  <w15:commentEx w15:paraId="2CFFD12E" w15:done="0"/>
  <w15:commentEx w15:paraId="2A611EF7" w15:done="0"/>
  <w15:commentEx w15:paraId="302A8C93" w15:done="0"/>
  <w15:commentEx w15:paraId="699375D2" w15:done="0"/>
  <w15:commentEx w15:paraId="19D6DB45" w15:done="0"/>
  <w15:commentEx w15:paraId="1C06F334" w15:done="0"/>
  <w15:commentEx w15:paraId="676FAE3B" w15:done="0"/>
  <w15:commentEx w15:paraId="31BC5F58" w15:done="0"/>
  <w15:commentEx w15:paraId="67F16670" w15:done="0"/>
  <w15:commentEx w15:paraId="008D781D" w15:done="0"/>
  <w15:commentEx w15:paraId="77E6A78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1ED4EC" w16cid:durableId="1DD7C9EE"/>
  <w16cid:commentId w16cid:paraId="105A4E09" w16cid:durableId="1DD7CA4B"/>
  <w16cid:commentId w16cid:paraId="40CA39C4" w16cid:durableId="1DD7CBAB"/>
  <w16cid:commentId w16cid:paraId="5ABB48DD" w16cid:durableId="1DD7CBDC"/>
  <w16cid:commentId w16cid:paraId="48A52445" w16cid:durableId="1DD7CC07"/>
  <w16cid:commentId w16cid:paraId="72EAF964" w16cid:durableId="1DD7CC24"/>
  <w16cid:commentId w16cid:paraId="2FE177B7" w16cid:durableId="1DD7CC43"/>
  <w16cid:commentId w16cid:paraId="57FDF7CE" w16cid:durableId="1DD7CC92"/>
  <w16cid:commentId w16cid:paraId="70EABF2A" w16cid:durableId="1DD7CE41"/>
  <w16cid:commentId w16cid:paraId="5190903C" w16cid:durableId="1DD7CE62"/>
  <w16cid:commentId w16cid:paraId="0C8ED16D" w16cid:durableId="1DD7CF71"/>
  <w16cid:commentId w16cid:paraId="0CDE74BB" w16cid:durableId="1DD7CFB5"/>
  <w16cid:commentId w16cid:paraId="3DAE1C84" w16cid:durableId="1DD7CFC3"/>
  <w16cid:commentId w16cid:paraId="11D778CF" w16cid:durableId="1DD7CFF6"/>
  <w16cid:commentId w16cid:paraId="7E61FA24" w16cid:durableId="1DD7D054"/>
  <w16cid:commentId w16cid:paraId="1B84EB6B" w16cid:durableId="1DD7D656"/>
  <w16cid:commentId w16cid:paraId="2CFFD12E" w16cid:durableId="1DD7D70A"/>
  <w16cid:commentId w16cid:paraId="2A611EF7" w16cid:durableId="1DD7D757"/>
  <w16cid:commentId w16cid:paraId="302A8C93" w16cid:durableId="1DD7D7F8"/>
  <w16cid:commentId w16cid:paraId="699375D2" w16cid:durableId="1DD7D7B2"/>
  <w16cid:commentId w16cid:paraId="19D6DB45" w16cid:durableId="1DD7DB27"/>
  <w16cid:commentId w16cid:paraId="1C06F334" w16cid:durableId="1DD7DB79"/>
  <w16cid:commentId w16cid:paraId="676FAE3B" w16cid:durableId="1DD7DBFB"/>
  <w16cid:commentId w16cid:paraId="31BC5F58" w16cid:durableId="1DD7DC54"/>
  <w16cid:commentId w16cid:paraId="67F16670" w16cid:durableId="1DD7DD60"/>
  <w16cid:commentId w16cid:paraId="008D781D" w16cid:durableId="1DD7DDA4"/>
  <w16cid:commentId w16cid:paraId="77E6A78D" w16cid:durableId="1DD7DD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C580E" w14:textId="77777777" w:rsidR="00F91A0B" w:rsidRDefault="00F91A0B" w:rsidP="00986EDF">
      <w:r>
        <w:separator/>
      </w:r>
    </w:p>
  </w:endnote>
  <w:endnote w:type="continuationSeparator" w:id="0">
    <w:p w14:paraId="65770F4A" w14:textId="77777777" w:rsidR="00F91A0B" w:rsidRDefault="00F91A0B" w:rsidP="00986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18598" w14:textId="77777777" w:rsidR="00C8447F" w:rsidRDefault="00C8447F" w:rsidP="0084252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F034A" w14:textId="77777777" w:rsidR="00C8447F" w:rsidRDefault="00C8447F" w:rsidP="008425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D080" w14:textId="77777777" w:rsidR="00C8447F" w:rsidRDefault="00C8447F" w:rsidP="0084252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D74F7" w14:textId="77777777" w:rsidR="00C8447F" w:rsidRDefault="00C8447F" w:rsidP="008425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CCF63" w14:textId="77777777" w:rsidR="00F91A0B" w:rsidRDefault="00F91A0B" w:rsidP="00986EDF">
      <w:r>
        <w:separator/>
      </w:r>
    </w:p>
  </w:footnote>
  <w:footnote w:type="continuationSeparator" w:id="0">
    <w:p w14:paraId="3E180CE5" w14:textId="77777777" w:rsidR="00F91A0B" w:rsidRDefault="00F91A0B" w:rsidP="00986EDF">
      <w:r>
        <w:continuationSeparator/>
      </w:r>
    </w:p>
  </w:footnote>
  <w:footnote w:id="1">
    <w:p w14:paraId="0FDA4688"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More of Maceda’s biography and an overview of his works can be seen in Ramon Santos’ book, </w:t>
      </w:r>
      <w:r w:rsidRPr="00621DC6">
        <w:rPr>
          <w:rFonts w:ascii="Times New Roman" w:hAnsi="Times New Roman" w:cs="Times New Roman"/>
          <w:i/>
        </w:rPr>
        <w:t>Tunungun</w:t>
      </w:r>
      <w:r w:rsidRPr="00621DC6">
        <w:rPr>
          <w:rFonts w:ascii="Times New Roman" w:hAnsi="Times New Roman" w:cs="Times New Roman"/>
        </w:rPr>
        <w:t xml:space="preserve">. </w:t>
      </w:r>
    </w:p>
  </w:footnote>
  <w:footnote w:id="2">
    <w:p w14:paraId="43D09072"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i/>
        </w:rPr>
        <w:t xml:space="preserve">Cassettes 100 </w:t>
      </w:r>
      <w:r w:rsidRPr="00621DC6">
        <w:rPr>
          <w:rFonts w:ascii="Times New Roman" w:hAnsi="Times New Roman" w:cs="Times New Roman"/>
        </w:rPr>
        <w:t xml:space="preserve">Press Release/Notes, </w:t>
      </w:r>
      <w:r w:rsidRPr="00621DC6">
        <w:rPr>
          <w:rFonts w:ascii="Times New Roman" w:hAnsi="Times New Roman" w:cs="Times New Roman"/>
          <w:i/>
        </w:rPr>
        <w:t xml:space="preserve">Cassettes 100 </w:t>
      </w:r>
      <w:r w:rsidRPr="00621DC6">
        <w:rPr>
          <w:rFonts w:ascii="Times New Roman" w:hAnsi="Times New Roman" w:cs="Times New Roman"/>
        </w:rPr>
        <w:t>Folder, Jose Maceda Archives, University of the Philippines-Diliman Ethnomusicology Library and Archives.</w:t>
      </w:r>
    </w:p>
  </w:footnote>
  <w:footnote w:id="3">
    <w:p w14:paraId="09B4A3E7" w14:textId="71A26528" w:rsidR="00C8447F" w:rsidRDefault="00C8447F">
      <w:pPr>
        <w:pStyle w:val="FootnoteText"/>
      </w:pPr>
      <w:r>
        <w:rPr>
          <w:rStyle w:val="FootnoteReference"/>
        </w:rPr>
        <w:footnoteRef/>
      </w:r>
      <w:r>
        <w:t xml:space="preserve"> Notes/poster?</w:t>
      </w:r>
    </w:p>
  </w:footnote>
  <w:footnote w:id="4">
    <w:p w14:paraId="7B4D26AE" w14:textId="7E0F9881" w:rsidR="00C8447F" w:rsidRDefault="00C8447F">
      <w:pPr>
        <w:pStyle w:val="FootnoteText"/>
      </w:pPr>
      <w:r>
        <w:rPr>
          <w:rStyle w:val="FootnoteReference"/>
        </w:rPr>
        <w:footnoteRef/>
      </w:r>
      <w:r>
        <w:t xml:space="preserve"> Notes/poster?</w:t>
      </w:r>
    </w:p>
  </w:footnote>
  <w:footnote w:id="5">
    <w:p w14:paraId="7634D604" w14:textId="77777777" w:rsidR="00C8447F" w:rsidRPr="00621DC6" w:rsidRDefault="00C8447F" w:rsidP="00FF5F1D">
      <w:pPr>
        <w:pStyle w:val="FootnoteText"/>
        <w:rPr>
          <w:rFonts w:ascii="Times New Roman" w:hAnsi="Times New Roman" w:cs="Times New Roman"/>
          <w:i/>
        </w:rPr>
      </w:pPr>
      <w:r w:rsidRPr="00621DC6">
        <w:rPr>
          <w:rStyle w:val="FootnoteReference"/>
          <w:rFonts w:ascii="Times New Roman" w:hAnsi="Times New Roman" w:cs="Times New Roman"/>
        </w:rPr>
        <w:footnoteRef/>
      </w:r>
      <w:r w:rsidRPr="00621DC6">
        <w:rPr>
          <w:rFonts w:ascii="Times New Roman" w:hAnsi="Times New Roman" w:cs="Times New Roman"/>
        </w:rPr>
        <w:t xml:space="preserve"> ‘Chaotic Concert,’ </w:t>
      </w:r>
      <w:r w:rsidRPr="00621DC6">
        <w:rPr>
          <w:rFonts w:ascii="Times New Roman" w:hAnsi="Times New Roman" w:cs="Times New Roman"/>
          <w:i/>
        </w:rPr>
        <w:t>The Asia Magazine,</w:t>
      </w:r>
      <w:r w:rsidRPr="00621DC6">
        <w:rPr>
          <w:rFonts w:ascii="Times New Roman" w:hAnsi="Times New Roman" w:cs="Times New Roman"/>
        </w:rPr>
        <w:t xml:space="preserve"> May 30, 1971. </w:t>
      </w:r>
      <w:r w:rsidRPr="00621DC6">
        <w:rPr>
          <w:rFonts w:ascii="Times New Roman" w:hAnsi="Times New Roman" w:cs="Times New Roman"/>
          <w:i/>
        </w:rPr>
        <w:t xml:space="preserve"> </w:t>
      </w:r>
    </w:p>
  </w:footnote>
  <w:footnote w:id="6">
    <w:p w14:paraId="640351CF" w14:textId="77777777" w:rsidR="00C8447F" w:rsidRPr="00621DC6" w:rsidRDefault="00C8447F" w:rsidP="00FF5F1D">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Exequiel S. Molina, ‘Happening at CCP Lobby: Total Immersion in Environmental Sounds,’ </w:t>
      </w:r>
      <w:r w:rsidRPr="00621DC6">
        <w:rPr>
          <w:rFonts w:ascii="Times New Roman" w:hAnsi="Times New Roman" w:cs="Times New Roman"/>
          <w:i/>
        </w:rPr>
        <w:t>Manila Times</w:t>
      </w:r>
      <w:r w:rsidRPr="00621DC6">
        <w:rPr>
          <w:rFonts w:ascii="Times New Roman" w:hAnsi="Times New Roman" w:cs="Times New Roman"/>
        </w:rPr>
        <w:t>, March 10, 1971.</w:t>
      </w:r>
    </w:p>
  </w:footnote>
  <w:footnote w:id="7">
    <w:p w14:paraId="6E6663DD" w14:textId="77777777" w:rsidR="00C8447F" w:rsidRPr="00621DC6" w:rsidRDefault="00C8447F" w:rsidP="00FF5F1D">
      <w:pPr>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Molina, ‘Happening at CCP Lobby,’</w:t>
      </w:r>
      <w:r w:rsidRPr="00621DC6">
        <w:rPr>
          <w:rFonts w:ascii="Times New Roman" w:hAnsi="Times New Roman" w:cs="Times New Roman"/>
          <w:i/>
        </w:rPr>
        <w:t xml:space="preserve"> Manila Times</w:t>
      </w:r>
      <w:r w:rsidRPr="00621DC6">
        <w:rPr>
          <w:rFonts w:ascii="Times New Roman" w:hAnsi="Times New Roman" w:cs="Times New Roman"/>
        </w:rPr>
        <w:t xml:space="preserve">. </w:t>
      </w:r>
    </w:p>
  </w:footnote>
  <w:footnote w:id="8">
    <w:p w14:paraId="0F305CFF"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i/>
        </w:rPr>
        <w:t xml:space="preserve">Cassettes 100 </w:t>
      </w:r>
      <w:r w:rsidRPr="00621DC6">
        <w:rPr>
          <w:rFonts w:ascii="Times New Roman" w:hAnsi="Times New Roman" w:cs="Times New Roman"/>
        </w:rPr>
        <w:t xml:space="preserve">Press Release/Notes, </w:t>
      </w:r>
      <w:r w:rsidRPr="00621DC6">
        <w:rPr>
          <w:rFonts w:ascii="Times New Roman" w:hAnsi="Times New Roman" w:cs="Times New Roman"/>
          <w:i/>
        </w:rPr>
        <w:t xml:space="preserve">Cassettes 100 </w:t>
      </w:r>
      <w:r w:rsidRPr="00621DC6">
        <w:rPr>
          <w:rFonts w:ascii="Times New Roman" w:hAnsi="Times New Roman" w:cs="Times New Roman"/>
        </w:rPr>
        <w:t>Folder, Jose Maceda Archives, University of the Philippines-Diliman Ethnomusicology Library and Archives.</w:t>
      </w:r>
    </w:p>
  </w:footnote>
  <w:footnote w:id="9">
    <w:p w14:paraId="4D6C664C"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From “Background for new Music,” Maceda’s Program Notes at the Philippine Premier of ‘Ugma-Ugma’ at the Phil-Am Life Auditorium, November 27, 1964 from UP Ethnomusicology Library and Archives.</w:t>
      </w:r>
    </w:p>
  </w:footnote>
  <w:footnote w:id="10">
    <w:p w14:paraId="529D4C46"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While it was unclear if Maceda had actually attended the performance, as a music student he undoubtedly heard about it. Maceda’s main cited influence in New York City is Edgard Varese, who he was not only impressed with Varese’s musical ideas and concepts but also “his courage and conviction in his non-conformism vis-à-vis the ‘mainstream’ modernist movement in continental Europe.” Ramon Pagayon Santos, </w:t>
      </w:r>
      <w:r w:rsidRPr="00621DC6">
        <w:rPr>
          <w:rFonts w:ascii="Times New Roman" w:hAnsi="Times New Roman" w:cs="Times New Roman"/>
          <w:i/>
        </w:rPr>
        <w:t>Tunugan: Four Essays on Filipino Music</w:t>
      </w:r>
      <w:r w:rsidRPr="00621DC6">
        <w:rPr>
          <w:rFonts w:ascii="Times New Roman" w:hAnsi="Times New Roman" w:cs="Times New Roman"/>
        </w:rPr>
        <w:t xml:space="preserve"> (Manila; University of the Philippines Press, 2006) 128.</w:t>
      </w:r>
    </w:p>
  </w:footnote>
  <w:footnote w:id="11">
    <w:p w14:paraId="7783EB06" w14:textId="3EEBC9C3"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“Introduction” in </w:t>
      </w:r>
      <w:r w:rsidRPr="00621DC6">
        <w:rPr>
          <w:rFonts w:ascii="Times New Roman" w:hAnsi="Times New Roman" w:cs="Times New Roman"/>
          <w:i/>
        </w:rPr>
        <w:t>Allan Kaprow—Art as Life</w:t>
      </w:r>
      <w:r w:rsidRPr="00621DC6">
        <w:rPr>
          <w:rFonts w:ascii="Times New Roman" w:hAnsi="Times New Roman" w:cs="Times New Roman"/>
        </w:rPr>
        <w:t>, editors Eva Meyer-Hermann, Andrew Perchuk and Stephanie Rosenthal (Los Angeles; Get</w:t>
      </w:r>
      <w:r>
        <w:rPr>
          <w:rFonts w:ascii="Times New Roman" w:hAnsi="Times New Roman" w:cs="Times New Roman"/>
        </w:rPr>
        <w:t>ty Research Institute, 2008) 2</w:t>
      </w:r>
      <w:r w:rsidRPr="00621DC6">
        <w:rPr>
          <w:rFonts w:ascii="Times New Roman" w:hAnsi="Times New Roman" w:cs="Times New Roman"/>
        </w:rPr>
        <w:t xml:space="preserve">; Paul Schimmel, “ ‘Only memory can carry into the future’: Kaprow’s Development from the Action-Collages to the Happenings,” in </w:t>
      </w:r>
      <w:r w:rsidRPr="00621DC6">
        <w:rPr>
          <w:rFonts w:ascii="Times New Roman" w:hAnsi="Times New Roman" w:cs="Times New Roman"/>
          <w:i/>
        </w:rPr>
        <w:t>Allan Kaprow—Art as Life</w:t>
      </w:r>
      <w:r w:rsidRPr="00621DC6">
        <w:rPr>
          <w:rFonts w:ascii="Times New Roman" w:hAnsi="Times New Roman" w:cs="Times New Roman"/>
        </w:rPr>
        <w:t>, editors Eva Meyer-Hermann, Andrew Perchuk and Stephanie Rosenthal (Los Angeles; G</w:t>
      </w:r>
      <w:r>
        <w:rPr>
          <w:rFonts w:ascii="Times New Roman" w:hAnsi="Times New Roman" w:cs="Times New Roman"/>
        </w:rPr>
        <w:t>etty Research Institute, 2008) 9</w:t>
      </w:r>
      <w:r w:rsidRPr="00621DC6">
        <w:rPr>
          <w:rFonts w:ascii="Times New Roman" w:hAnsi="Times New Roman" w:cs="Times New Roman"/>
        </w:rPr>
        <w:t>.</w:t>
      </w:r>
    </w:p>
  </w:footnote>
  <w:footnote w:id="12">
    <w:p w14:paraId="1ADC3DF7" w14:textId="2EC6FEAA"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“Introduction” in </w:t>
      </w:r>
      <w:r w:rsidRPr="00621DC6">
        <w:rPr>
          <w:rFonts w:ascii="Times New Roman" w:hAnsi="Times New Roman" w:cs="Times New Roman"/>
          <w:i/>
        </w:rPr>
        <w:t>Allan Kaprow—Art as Life</w:t>
      </w:r>
      <w:r w:rsidRPr="00621DC6">
        <w:rPr>
          <w:rFonts w:ascii="Times New Roman" w:hAnsi="Times New Roman" w:cs="Times New Roman"/>
        </w:rPr>
        <w:t>, editors Eva Meyer-Hermann, Andrew Perchuk and Stephanie Rosenthal (Los Angeles; Get</w:t>
      </w:r>
      <w:r>
        <w:rPr>
          <w:rFonts w:ascii="Times New Roman" w:hAnsi="Times New Roman" w:cs="Times New Roman"/>
        </w:rPr>
        <w:t>ty Research Institute, 2008) 2</w:t>
      </w:r>
      <w:r w:rsidRPr="00621DC6">
        <w:rPr>
          <w:rFonts w:ascii="Times New Roman" w:hAnsi="Times New Roman" w:cs="Times New Roman"/>
        </w:rPr>
        <w:t xml:space="preserve">. </w:t>
      </w:r>
    </w:p>
  </w:footnote>
  <w:footnote w:id="13">
    <w:p w14:paraId="0E41FF14" w14:textId="4E842FFC"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“Introduction” in </w:t>
      </w:r>
      <w:r w:rsidRPr="00621DC6">
        <w:rPr>
          <w:rFonts w:ascii="Times New Roman" w:hAnsi="Times New Roman" w:cs="Times New Roman"/>
          <w:i/>
        </w:rPr>
        <w:t>Allan Kaprow—Art as Life</w:t>
      </w:r>
      <w:r w:rsidRPr="00621DC6">
        <w:rPr>
          <w:rFonts w:ascii="Times New Roman" w:hAnsi="Times New Roman" w:cs="Times New Roman"/>
        </w:rPr>
        <w:t>, editors Eva Meyer-Hermann, Andrew Perchuk and Stephanie Rosenthal (Los Angeles; Get</w:t>
      </w:r>
      <w:r>
        <w:rPr>
          <w:rFonts w:ascii="Times New Roman" w:hAnsi="Times New Roman" w:cs="Times New Roman"/>
        </w:rPr>
        <w:t>ty Research Institute, 2008) 2</w:t>
      </w:r>
      <w:r w:rsidRPr="00621DC6">
        <w:rPr>
          <w:rFonts w:ascii="Times New Roman" w:hAnsi="Times New Roman" w:cs="Times New Roman"/>
        </w:rPr>
        <w:t xml:space="preserve">. </w:t>
      </w:r>
    </w:p>
  </w:footnote>
  <w:footnote w:id="14">
    <w:p w14:paraId="2E9F173F" w14:textId="77777777" w:rsidR="00C8447F" w:rsidRPr="002F4344" w:rsidRDefault="00C8447F" w:rsidP="002F4344">
      <w:pPr>
        <w:rPr>
          <w:rFonts w:ascii="Times New Roman" w:hAnsi="Times New Roman" w:cs="Times New Roman"/>
          <w:i/>
        </w:rPr>
      </w:pPr>
      <w:r w:rsidRPr="002F4344">
        <w:rPr>
          <w:rStyle w:val="FootnoteReference"/>
          <w:rFonts w:ascii="Times New Roman" w:hAnsi="Times New Roman" w:cs="Times New Roman"/>
        </w:rPr>
        <w:footnoteRef/>
      </w:r>
      <w:r w:rsidRPr="002F4344">
        <w:rPr>
          <w:rFonts w:ascii="Times New Roman" w:hAnsi="Times New Roman" w:cs="Times New Roman"/>
        </w:rPr>
        <w:t xml:space="preserve"> Rosenthal, Stephanie. “The Risk of Welcoming the Public.” </w:t>
      </w:r>
      <w:r w:rsidRPr="002F4344">
        <w:rPr>
          <w:rFonts w:ascii="Times New Roman" w:hAnsi="Times New Roman" w:cs="Times New Roman"/>
          <w:i/>
        </w:rPr>
        <w:t>Allan Kaprow 18 Happenings in 6</w:t>
      </w:r>
    </w:p>
    <w:p w14:paraId="284B85CF" w14:textId="74591955" w:rsidR="00C8447F" w:rsidRPr="002F4344" w:rsidRDefault="00C8447F" w:rsidP="002F4344">
      <w:pPr>
        <w:rPr>
          <w:rFonts w:ascii="Times New Roman" w:hAnsi="Times New Roman" w:cs="Times New Roman"/>
        </w:rPr>
      </w:pPr>
      <w:r w:rsidRPr="002F4344">
        <w:rPr>
          <w:rFonts w:ascii="Times New Roman" w:hAnsi="Times New Roman" w:cs="Times New Roman"/>
          <w:i/>
        </w:rPr>
        <w:t>Parts</w:t>
      </w:r>
      <w:r w:rsidRPr="002F4344">
        <w:rPr>
          <w:rFonts w:ascii="Times New Roman" w:hAnsi="Times New Roman" w:cs="Times New Roman"/>
        </w:rPr>
        <w:t xml:space="preserve">. Exhibition catalogue from 9/10/11 November 2006 at Haus der Kunst, Munich, 8:30pm. </w:t>
      </w:r>
      <w:r>
        <w:rPr>
          <w:rFonts w:ascii="Times New Roman" w:hAnsi="Times New Roman" w:cs="Times New Roman"/>
        </w:rPr>
        <w:t>(75)</w:t>
      </w:r>
    </w:p>
    <w:p w14:paraId="077E2FD2" w14:textId="266E9F15" w:rsidR="00C8447F" w:rsidRDefault="00C8447F">
      <w:pPr>
        <w:pStyle w:val="FootnoteText"/>
      </w:pPr>
    </w:p>
  </w:footnote>
  <w:footnote w:id="15">
    <w:p w14:paraId="29835674" w14:textId="77777777" w:rsidR="00C8447F" w:rsidRPr="002F4344" w:rsidRDefault="00C8447F" w:rsidP="00D724C2">
      <w:pPr>
        <w:rPr>
          <w:rFonts w:ascii="Times New Roman" w:hAnsi="Times New Roman" w:cs="Times New Roman"/>
          <w:i/>
        </w:rPr>
      </w:pPr>
      <w:r w:rsidRPr="002F4344">
        <w:rPr>
          <w:rStyle w:val="FootnoteReference"/>
          <w:rFonts w:ascii="Times New Roman" w:hAnsi="Times New Roman" w:cs="Times New Roman"/>
        </w:rPr>
        <w:footnoteRef/>
      </w:r>
      <w:r w:rsidRPr="002F4344">
        <w:rPr>
          <w:rFonts w:ascii="Times New Roman" w:hAnsi="Times New Roman" w:cs="Times New Roman"/>
        </w:rPr>
        <w:t xml:space="preserve"> Rosenthal, Stephanie. “The Risk of Welcoming the Public.” </w:t>
      </w:r>
      <w:r w:rsidRPr="002F4344">
        <w:rPr>
          <w:rFonts w:ascii="Times New Roman" w:hAnsi="Times New Roman" w:cs="Times New Roman"/>
          <w:i/>
        </w:rPr>
        <w:t>Allan Kaprow 18 Happenings in 6</w:t>
      </w:r>
    </w:p>
    <w:p w14:paraId="299DCE97" w14:textId="762EB946" w:rsidR="00C8447F" w:rsidRPr="00E66748" w:rsidRDefault="00C8447F" w:rsidP="00E66748">
      <w:pPr>
        <w:rPr>
          <w:rFonts w:ascii="Times New Roman" w:hAnsi="Times New Roman" w:cs="Times New Roman"/>
        </w:rPr>
      </w:pPr>
      <w:r w:rsidRPr="002F4344">
        <w:rPr>
          <w:rFonts w:ascii="Times New Roman" w:hAnsi="Times New Roman" w:cs="Times New Roman"/>
          <w:i/>
        </w:rPr>
        <w:t>Parts</w:t>
      </w:r>
      <w:r w:rsidRPr="002F4344">
        <w:rPr>
          <w:rFonts w:ascii="Times New Roman" w:hAnsi="Times New Roman" w:cs="Times New Roman"/>
        </w:rPr>
        <w:t xml:space="preserve">. Exhibition catalogue from 9/10/11 November 2006 at Haus der Kunst, Munich, 8:30pm. </w:t>
      </w:r>
      <w:r>
        <w:rPr>
          <w:rFonts w:ascii="Times New Roman" w:hAnsi="Times New Roman" w:cs="Times New Roman"/>
        </w:rPr>
        <w:t>(75)</w:t>
      </w:r>
    </w:p>
  </w:footnote>
  <w:footnote w:id="16">
    <w:p w14:paraId="499A3692" w14:textId="2BFE538E" w:rsidR="00C8447F" w:rsidRPr="00E66748" w:rsidRDefault="00C8447F">
      <w:pPr>
        <w:pStyle w:val="FootnoteText"/>
        <w:rPr>
          <w:rFonts w:ascii="Times New Roman" w:hAnsi="Times New Roman" w:cs="Times New Roman"/>
        </w:rPr>
      </w:pPr>
      <w:r w:rsidRPr="00342288">
        <w:rPr>
          <w:rStyle w:val="FootnoteReference"/>
          <w:rFonts w:ascii="Times New Roman" w:hAnsi="Times New Roman" w:cs="Times New Roman"/>
        </w:rPr>
        <w:footnoteRef/>
      </w:r>
      <w:r w:rsidRPr="00342288">
        <w:rPr>
          <w:rFonts w:ascii="Times New Roman" w:hAnsi="Times New Roman" w:cs="Times New Roman"/>
        </w:rPr>
        <w:t xml:space="preserve"> </w:t>
      </w:r>
      <w:r>
        <w:rPr>
          <w:rFonts w:ascii="Times New Roman" w:hAnsi="Times New Roman" w:cs="Times New Roman"/>
        </w:rPr>
        <w:t xml:space="preserve">Conjugal dictatorship is a common way to refer to Ferdinand and Imelda Marcos, taken from Primitivo Mijares, </w:t>
      </w:r>
      <w:r>
        <w:rPr>
          <w:rFonts w:ascii="Times New Roman" w:hAnsi="Times New Roman" w:cs="Times New Roman"/>
          <w:i/>
        </w:rPr>
        <w:t xml:space="preserve">The Conjugal Dictatorship of Ferdinand Marcos and Imelda Marcos </w:t>
      </w:r>
      <w:r>
        <w:rPr>
          <w:rFonts w:ascii="Times New Roman" w:hAnsi="Times New Roman" w:cs="Times New Roman"/>
        </w:rPr>
        <w:t xml:space="preserve">(Manila: Union Square Publishing, 1976). </w:t>
      </w:r>
    </w:p>
  </w:footnote>
  <w:footnote w:id="17">
    <w:p w14:paraId="16424AF5" w14:textId="74B04301" w:rsidR="00C8447F" w:rsidRPr="00330524" w:rsidRDefault="00C8447F">
      <w:pPr>
        <w:pStyle w:val="FootnoteText"/>
        <w:rPr>
          <w:rFonts w:ascii="Times New Roman" w:hAnsi="Times New Roman" w:cs="Times New Roman"/>
        </w:rPr>
      </w:pPr>
      <w:r w:rsidRPr="00330524">
        <w:rPr>
          <w:rStyle w:val="FootnoteReference"/>
          <w:rFonts w:ascii="Times New Roman" w:hAnsi="Times New Roman" w:cs="Times New Roman"/>
        </w:rPr>
        <w:footnoteRef/>
      </w:r>
      <w:r w:rsidRPr="00330524">
        <w:rPr>
          <w:rFonts w:ascii="Times New Roman" w:hAnsi="Times New Roman" w:cs="Times New Roman"/>
        </w:rPr>
        <w:t xml:space="preserve"> Sooran Choi, “Fluxus Revisited in a Global Context: Fluxus in South Korea in the 1960s and 1993, the Meta-Avant-Garde,” presented at </w:t>
      </w:r>
      <w:r w:rsidRPr="00330524">
        <w:rPr>
          <w:rFonts w:ascii="Times New Roman" w:hAnsi="Times New Roman" w:cs="Times New Roman"/>
          <w:i/>
        </w:rPr>
        <w:t>Multiple Modernisms: A symposium on globalism in post-war art</w:t>
      </w:r>
      <w:r w:rsidRPr="00330524">
        <w:rPr>
          <w:rFonts w:ascii="Times New Roman" w:hAnsi="Times New Roman" w:cs="Times New Roman"/>
        </w:rPr>
        <w:t xml:space="preserve">. In her paper, Choi argues that the introduction of Fluxus into South Korea was not a form of passive influence, but rather that the exoticism of Fluxus permitted Korean artists such as Nam Jun Pak to exhibit controversial works. </w:t>
      </w:r>
    </w:p>
  </w:footnote>
  <w:footnote w:id="18">
    <w:p w14:paraId="5C3AB527" w14:textId="311B97CF" w:rsidR="00C8447F" w:rsidRPr="00330524" w:rsidRDefault="00C8447F" w:rsidP="00DF19CB">
      <w:pPr>
        <w:rPr>
          <w:rFonts w:ascii="Times New Roman" w:hAnsi="Times New Roman" w:cs="Times New Roman"/>
          <w:highlight w:val="yellow"/>
        </w:rPr>
      </w:pPr>
      <w:r w:rsidRPr="00330524">
        <w:rPr>
          <w:rStyle w:val="FootnoteReference"/>
          <w:rFonts w:ascii="Times New Roman" w:hAnsi="Times New Roman" w:cs="Times New Roman"/>
        </w:rPr>
        <w:footnoteRef/>
      </w:r>
      <w:r w:rsidRPr="00330524">
        <w:rPr>
          <w:rFonts w:ascii="Times New Roman" w:hAnsi="Times New Roman" w:cs="Times New Roman"/>
        </w:rPr>
        <w:t xml:space="preserve"> The inclusion of these kinds correspond with Kaprow’s assertions in his essay, “Happenings in the New York Scene,” in which he noted, “The The physical materials used to create the environment of Happenings are the most perishable kind: newspapers, junk, rags, old wooden crates knocked together, cardboard cartons cut up, real trees, food, borrowed machines, etc. They cannot last for long in whatever arrangement they are put in.” Allan Kaprow, “Happenings in the New York Scene,” 1961, in </w:t>
      </w:r>
      <w:r w:rsidRPr="00330524">
        <w:rPr>
          <w:rFonts w:ascii="Times New Roman" w:hAnsi="Times New Roman" w:cs="Times New Roman"/>
          <w:i/>
        </w:rPr>
        <w:t>Essays on the Blurring of Art and Life</w:t>
      </w:r>
      <w:r w:rsidRPr="00330524">
        <w:rPr>
          <w:rFonts w:ascii="Times New Roman" w:hAnsi="Times New Roman" w:cs="Times New Roman"/>
        </w:rPr>
        <w:t xml:space="preserve">, edited by Jeff Kelley (Berkeley: University of California Press, 2003) 20. </w:t>
      </w:r>
    </w:p>
  </w:footnote>
  <w:footnote w:id="19">
    <w:p w14:paraId="14E36DA5" w14:textId="77777777" w:rsidR="00C8447F" w:rsidRPr="00342288" w:rsidRDefault="00C8447F" w:rsidP="00986EDF">
      <w:pPr>
        <w:pStyle w:val="FootnoteText"/>
        <w:rPr>
          <w:rFonts w:ascii="Times New Roman" w:hAnsi="Times New Roman" w:cs="Times New Roman"/>
        </w:rPr>
      </w:pPr>
      <w:r w:rsidRPr="00330524">
        <w:rPr>
          <w:rStyle w:val="FootnoteReference"/>
          <w:rFonts w:ascii="Times New Roman" w:hAnsi="Times New Roman" w:cs="Times New Roman"/>
        </w:rPr>
        <w:footnoteRef/>
      </w:r>
      <w:r w:rsidRPr="00342288">
        <w:rPr>
          <w:rFonts w:ascii="Times New Roman" w:hAnsi="Times New Roman" w:cs="Times New Roman"/>
        </w:rPr>
        <w:t xml:space="preserve"> </w:t>
      </w:r>
    </w:p>
  </w:footnote>
  <w:footnote w:id="20">
    <w:p w14:paraId="73F22270" w14:textId="77777777" w:rsidR="00C8447F" w:rsidRPr="00342288" w:rsidRDefault="00C8447F" w:rsidP="00986EDF">
      <w:pPr>
        <w:pStyle w:val="FootnoteText"/>
        <w:rPr>
          <w:rFonts w:ascii="Times New Roman" w:hAnsi="Times New Roman" w:cs="Times New Roman"/>
        </w:rPr>
      </w:pPr>
      <w:r w:rsidRPr="00342288">
        <w:rPr>
          <w:rStyle w:val="FootnoteReference"/>
          <w:rFonts w:ascii="Times New Roman" w:hAnsi="Times New Roman" w:cs="Times New Roman"/>
        </w:rPr>
        <w:footnoteRef/>
      </w:r>
      <w:r w:rsidRPr="00342288">
        <w:rPr>
          <w:rFonts w:ascii="Times New Roman" w:hAnsi="Times New Roman" w:cs="Times New Roman"/>
        </w:rPr>
        <w:t xml:space="preserve"> </w:t>
      </w:r>
      <w:r w:rsidRPr="00342288">
        <w:rPr>
          <w:rFonts w:ascii="Times New Roman" w:hAnsi="Times New Roman" w:cs="Times New Roman"/>
          <w:i/>
        </w:rPr>
        <w:t xml:space="preserve">Cassettes 100 </w:t>
      </w:r>
      <w:r w:rsidRPr="00342288">
        <w:rPr>
          <w:rFonts w:ascii="Times New Roman" w:hAnsi="Times New Roman" w:cs="Times New Roman"/>
        </w:rPr>
        <w:t xml:space="preserve">Press Release/Notes, </w:t>
      </w:r>
      <w:r w:rsidRPr="00342288">
        <w:rPr>
          <w:rFonts w:ascii="Times New Roman" w:hAnsi="Times New Roman" w:cs="Times New Roman"/>
          <w:i/>
        </w:rPr>
        <w:t xml:space="preserve">Cassettes 100 </w:t>
      </w:r>
      <w:r w:rsidRPr="00342288">
        <w:rPr>
          <w:rFonts w:ascii="Times New Roman" w:hAnsi="Times New Roman" w:cs="Times New Roman"/>
        </w:rPr>
        <w:t>Folder, Jose Maceda Archives, University of the Philippines-Diliman Ethnomusicology Library and Archives.</w:t>
      </w:r>
    </w:p>
  </w:footnote>
  <w:footnote w:id="21">
    <w:p w14:paraId="2B20182D" w14:textId="77777777" w:rsidR="00C8447F" w:rsidRPr="00342288" w:rsidRDefault="00C8447F" w:rsidP="00986EDF">
      <w:pPr>
        <w:rPr>
          <w:rFonts w:ascii="Times New Roman" w:hAnsi="Times New Roman" w:cs="Times New Roman"/>
        </w:rPr>
      </w:pPr>
      <w:r w:rsidRPr="00342288">
        <w:rPr>
          <w:rStyle w:val="FootnoteReference"/>
          <w:rFonts w:ascii="Times New Roman" w:hAnsi="Times New Roman" w:cs="Times New Roman"/>
        </w:rPr>
        <w:footnoteRef/>
      </w:r>
      <w:r w:rsidRPr="00342288">
        <w:rPr>
          <w:rFonts w:ascii="Times New Roman" w:hAnsi="Times New Roman" w:cs="Times New Roman"/>
        </w:rPr>
        <w:t xml:space="preserve"> Open calls were seen circulated in general audience broadsheets such as</w:t>
      </w:r>
      <w:r w:rsidRPr="00342288">
        <w:rPr>
          <w:rFonts w:ascii="Times New Roman" w:hAnsi="Times New Roman" w:cs="Times New Roman"/>
          <w:i/>
        </w:rPr>
        <w:t xml:space="preserve"> Manila Times </w:t>
      </w:r>
      <w:r w:rsidRPr="00342288">
        <w:rPr>
          <w:rFonts w:ascii="Times New Roman" w:hAnsi="Times New Roman" w:cs="Times New Roman"/>
        </w:rPr>
        <w:t xml:space="preserve">and </w:t>
      </w:r>
      <w:r w:rsidRPr="00342288">
        <w:rPr>
          <w:rFonts w:ascii="Times New Roman" w:hAnsi="Times New Roman" w:cs="Times New Roman"/>
          <w:i/>
        </w:rPr>
        <w:t>Manila Chronicle.</w:t>
      </w:r>
      <w:r w:rsidRPr="00342288">
        <w:rPr>
          <w:rFonts w:ascii="Times New Roman" w:hAnsi="Times New Roman" w:cs="Times New Roman"/>
        </w:rPr>
        <w:t xml:space="preserve"> ‘A Hundred Cassettes to do “it,”’</w:t>
      </w:r>
      <w:r w:rsidRPr="00342288">
        <w:rPr>
          <w:rFonts w:ascii="Times New Roman" w:hAnsi="Times New Roman" w:cs="Times New Roman"/>
          <w:i/>
        </w:rPr>
        <w:t xml:space="preserve"> The Manila Times, </w:t>
      </w:r>
      <w:r w:rsidRPr="00342288">
        <w:rPr>
          <w:rFonts w:ascii="Times New Roman" w:hAnsi="Times New Roman" w:cs="Times New Roman"/>
        </w:rPr>
        <w:t xml:space="preserve">January 18, 1971, 13; ‘Novel Music Happening to be Presented at CCP,’ </w:t>
      </w:r>
      <w:r w:rsidRPr="00342288">
        <w:rPr>
          <w:rFonts w:ascii="Times New Roman" w:hAnsi="Times New Roman" w:cs="Times New Roman"/>
          <w:i/>
        </w:rPr>
        <w:t>Manila Chronicle</w:t>
      </w:r>
      <w:r w:rsidRPr="00342288">
        <w:rPr>
          <w:rFonts w:ascii="Times New Roman" w:hAnsi="Times New Roman" w:cs="Times New Roman"/>
        </w:rPr>
        <w:t xml:space="preserve">, January 18, 1971. </w:t>
      </w:r>
    </w:p>
  </w:footnote>
  <w:footnote w:id="22">
    <w:p w14:paraId="094C48FF"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Vince Boudreau, </w:t>
      </w:r>
      <w:r w:rsidRPr="00621DC6">
        <w:rPr>
          <w:rFonts w:ascii="Times New Roman" w:hAnsi="Times New Roman" w:cs="Times New Roman"/>
          <w:i/>
        </w:rPr>
        <w:t xml:space="preserve">Resisting Dictatorship </w:t>
      </w:r>
      <w:r w:rsidRPr="00621DC6">
        <w:rPr>
          <w:rFonts w:ascii="Times New Roman" w:hAnsi="Times New Roman" w:cs="Times New Roman"/>
        </w:rPr>
        <w:t xml:space="preserve">(Cambridge: Cambridge University Press, 2004), pp. 136-9. </w:t>
      </w:r>
    </w:p>
  </w:footnote>
  <w:footnote w:id="23">
    <w:p w14:paraId="4E991F86"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James Hamilton-Paterson, </w:t>
      </w:r>
      <w:r w:rsidRPr="00621DC6">
        <w:rPr>
          <w:rFonts w:ascii="Times New Roman" w:hAnsi="Times New Roman" w:cs="Times New Roman"/>
          <w:i/>
        </w:rPr>
        <w:t>America’s Boy: A Century of Colonialism in the Philippines</w:t>
      </w:r>
      <w:r w:rsidRPr="00621DC6">
        <w:rPr>
          <w:rFonts w:ascii="Times New Roman" w:hAnsi="Times New Roman" w:cs="Times New Roman"/>
        </w:rPr>
        <w:t xml:space="preserve"> (New York: Henry Holt &amp; Company LLC, 1998), p. 280.</w:t>
      </w:r>
    </w:p>
  </w:footnote>
  <w:footnote w:id="24">
    <w:p w14:paraId="635B3D0E" w14:textId="77777777" w:rsidR="00C8447F" w:rsidRPr="00621DC6" w:rsidRDefault="00C8447F" w:rsidP="00986EDF">
      <w:pPr>
        <w:rPr>
          <w:rFonts w:ascii="Times New Roman" w:hAnsi="Times New Roman" w:cs="Times New Roman"/>
          <w:i/>
        </w:rPr>
      </w:pPr>
      <w:r w:rsidRPr="00621DC6">
        <w:rPr>
          <w:rStyle w:val="FootnoteReference"/>
          <w:rFonts w:ascii="Times New Roman" w:hAnsi="Times New Roman" w:cs="Times New Roman"/>
        </w:rPr>
        <w:footnoteRef/>
      </w:r>
      <w:r w:rsidRPr="00621DC6">
        <w:rPr>
          <w:rFonts w:ascii="Times New Roman" w:hAnsi="Times New Roman" w:cs="Times New Roman"/>
        </w:rPr>
        <w:t xml:space="preserve"> Pearlie Rose Salaveria Baluyut, </w:t>
      </w:r>
      <w:r w:rsidRPr="00621DC6">
        <w:rPr>
          <w:rFonts w:ascii="Times New Roman" w:hAnsi="Times New Roman" w:cs="Times New Roman"/>
          <w:i/>
        </w:rPr>
        <w:t>Institutions and Icons of Patronage: Arts and Culture in the</w:t>
      </w:r>
    </w:p>
    <w:p w14:paraId="3E423913" w14:textId="77777777" w:rsidR="00C8447F" w:rsidRPr="00621DC6" w:rsidRDefault="00C8447F" w:rsidP="00986EDF">
      <w:pPr>
        <w:rPr>
          <w:rFonts w:ascii="Times New Roman" w:eastAsia="Times New Roman" w:hAnsi="Times New Roman" w:cs="Times New Roman"/>
        </w:rPr>
      </w:pPr>
      <w:r w:rsidRPr="00621DC6">
        <w:rPr>
          <w:rFonts w:ascii="Times New Roman" w:hAnsi="Times New Roman" w:cs="Times New Roman"/>
          <w:i/>
        </w:rPr>
        <w:t>Philippines during the Marcos Years, 1965-1986</w:t>
      </w:r>
      <w:r w:rsidRPr="00621DC6">
        <w:rPr>
          <w:rFonts w:ascii="Times New Roman" w:hAnsi="Times New Roman" w:cs="Times New Roman"/>
        </w:rPr>
        <w:t xml:space="preserve"> (Manila: University of Santo Tomas Publishing House, 2012), pp. 34</w:t>
      </w:r>
      <w:r w:rsidRPr="00621DC6">
        <w:rPr>
          <w:rFonts w:ascii="Times New Roman" w:eastAsia="Times New Roman" w:hAnsi="Times New Roman" w:cs="Times New Roman"/>
          <w:color w:val="2A2A2A"/>
          <w:shd w:val="clear" w:color="auto" w:fill="FFFFFF"/>
        </w:rPr>
        <w:t>-</w:t>
      </w:r>
      <w:r w:rsidRPr="00621DC6">
        <w:rPr>
          <w:rFonts w:ascii="Times New Roman" w:hAnsi="Times New Roman" w:cs="Times New Roman"/>
        </w:rPr>
        <w:t xml:space="preserve">5. </w:t>
      </w:r>
    </w:p>
  </w:footnote>
  <w:footnote w:id="25">
    <w:p w14:paraId="0D945277"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James Hamilton-Paterson, </w:t>
      </w:r>
      <w:r w:rsidRPr="00621DC6">
        <w:rPr>
          <w:rFonts w:ascii="Times New Roman" w:hAnsi="Times New Roman" w:cs="Times New Roman"/>
          <w:i/>
        </w:rPr>
        <w:t>America’s Boy</w:t>
      </w:r>
      <w:r w:rsidRPr="00621DC6">
        <w:rPr>
          <w:rFonts w:ascii="Times New Roman" w:hAnsi="Times New Roman" w:cs="Times New Roman"/>
        </w:rPr>
        <w:t xml:space="preserve">, p. 269. </w:t>
      </w:r>
    </w:p>
  </w:footnote>
  <w:footnote w:id="26">
    <w:p w14:paraId="0E2C5A6D"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Mark R. Thompson, </w:t>
      </w:r>
      <w:r w:rsidRPr="00621DC6">
        <w:rPr>
          <w:rFonts w:ascii="Times New Roman" w:hAnsi="Times New Roman" w:cs="Times New Roman"/>
          <w:i/>
        </w:rPr>
        <w:t xml:space="preserve">The Anti-Marcos Struggle: Personalistic Rule and Democratic Transition in the Philippines </w:t>
      </w:r>
      <w:r w:rsidRPr="00621DC6">
        <w:rPr>
          <w:rFonts w:ascii="Times New Roman" w:hAnsi="Times New Roman" w:cs="Times New Roman"/>
        </w:rPr>
        <w:t>(New Haven: Yale University Press, 1995), pp.</w:t>
      </w:r>
      <w:r w:rsidRPr="00621DC6">
        <w:rPr>
          <w:rFonts w:ascii="Times New Roman" w:hAnsi="Times New Roman" w:cs="Times New Roman"/>
          <w:i/>
        </w:rPr>
        <w:t xml:space="preserve"> </w:t>
      </w:r>
      <w:r w:rsidRPr="00621DC6">
        <w:rPr>
          <w:rFonts w:ascii="Times New Roman" w:hAnsi="Times New Roman" w:cs="Times New Roman"/>
        </w:rPr>
        <w:t xml:space="preserve">37-8. </w:t>
      </w:r>
    </w:p>
  </w:footnote>
  <w:footnote w:id="27">
    <w:p w14:paraId="611AD7D7" w14:textId="77777777" w:rsidR="00C8447F" w:rsidRPr="00621DC6" w:rsidRDefault="00C8447F" w:rsidP="00C63F72">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Sterling Seagrave, </w:t>
      </w:r>
      <w:r w:rsidRPr="00621DC6">
        <w:rPr>
          <w:rFonts w:ascii="Times New Roman" w:hAnsi="Times New Roman" w:cs="Times New Roman"/>
          <w:i/>
        </w:rPr>
        <w:t xml:space="preserve">The </w:t>
      </w:r>
      <w:r w:rsidRPr="00C63F72">
        <w:rPr>
          <w:rFonts w:ascii="Times New Roman" w:hAnsi="Times New Roman" w:cs="Times New Roman"/>
          <w:i/>
        </w:rPr>
        <w:t>Marcos Dynasty</w:t>
      </w:r>
      <w:r w:rsidRPr="00621DC6">
        <w:rPr>
          <w:rFonts w:ascii="Times New Roman" w:hAnsi="Times New Roman" w:cs="Times New Roman"/>
        </w:rPr>
        <w:t xml:space="preserve"> (New York; Harper Collins, 1988), p. 225, from Hamilton-Paterson, </w:t>
      </w:r>
      <w:r w:rsidRPr="00621DC6">
        <w:rPr>
          <w:rFonts w:ascii="Times New Roman" w:hAnsi="Times New Roman" w:cs="Times New Roman"/>
          <w:i/>
        </w:rPr>
        <w:t>America’s Boy: A Century of Colonialism in the Philippines</w:t>
      </w:r>
      <w:r w:rsidRPr="00621DC6">
        <w:rPr>
          <w:rFonts w:ascii="Times New Roman" w:hAnsi="Times New Roman" w:cs="Times New Roman"/>
        </w:rPr>
        <w:t xml:space="preserve">, pp. 256, 264-5; Bonner, </w:t>
      </w:r>
      <w:r w:rsidRPr="00621DC6">
        <w:rPr>
          <w:rFonts w:ascii="Times New Roman" w:hAnsi="Times New Roman" w:cs="Times New Roman"/>
          <w:i/>
        </w:rPr>
        <w:t>Waltzing with a Dictator</w:t>
      </w:r>
      <w:r w:rsidRPr="00621DC6">
        <w:rPr>
          <w:rFonts w:ascii="Times New Roman" w:hAnsi="Times New Roman" w:cs="Times New Roman"/>
        </w:rPr>
        <w:t xml:space="preserve">, pp. 67-9. </w:t>
      </w:r>
    </w:p>
  </w:footnote>
  <w:footnote w:id="28">
    <w:p w14:paraId="5695CE1B" w14:textId="77777777" w:rsidR="00C8447F" w:rsidRPr="00621DC6" w:rsidRDefault="00C8447F" w:rsidP="00986EDF">
      <w:pPr>
        <w:rPr>
          <w:rFonts w:ascii="Times New Roman" w:hAnsi="Times New Roman" w:cs="Times New Roman"/>
          <w:color w:val="000000" w:themeColor="text1"/>
        </w:rPr>
      </w:pPr>
      <w:r w:rsidRPr="00621DC6">
        <w:rPr>
          <w:rStyle w:val="FootnoteReference"/>
          <w:rFonts w:ascii="Times New Roman" w:hAnsi="Times New Roman" w:cs="Times New Roman"/>
        </w:rPr>
        <w:footnoteRef/>
      </w:r>
      <w:r w:rsidRPr="00621DC6">
        <w:rPr>
          <w:rFonts w:ascii="Times New Roman" w:hAnsi="Times New Roman" w:cs="Times New Roman"/>
          <w:color w:val="000000" w:themeColor="text1"/>
        </w:rPr>
        <w:t xml:space="preserve">V.S. Sambo, </w:t>
      </w:r>
      <w:r w:rsidRPr="00621DC6">
        <w:rPr>
          <w:rFonts w:ascii="Times New Roman" w:hAnsi="Times New Roman" w:cs="Times New Roman"/>
        </w:rPr>
        <w:t>‘</w:t>
      </w:r>
      <w:r w:rsidRPr="00621DC6">
        <w:rPr>
          <w:rFonts w:ascii="Times New Roman" w:hAnsi="Times New Roman" w:cs="Times New Roman"/>
          <w:color w:val="000000" w:themeColor="text1"/>
        </w:rPr>
        <w:t xml:space="preserve">Center for the Performing Arts – An Acoustical Marvel,’ </w:t>
      </w:r>
      <w:r w:rsidRPr="00621DC6">
        <w:rPr>
          <w:rFonts w:ascii="Times New Roman" w:hAnsi="Times New Roman" w:cs="Times New Roman"/>
          <w:i/>
          <w:color w:val="000000" w:themeColor="text1"/>
        </w:rPr>
        <w:t>Business Chronicle</w:t>
      </w:r>
      <w:r w:rsidRPr="00621DC6">
        <w:rPr>
          <w:rFonts w:ascii="Times New Roman" w:hAnsi="Times New Roman" w:cs="Times New Roman"/>
          <w:color w:val="000000" w:themeColor="text1"/>
        </w:rPr>
        <w:t>, May 31, 1970, 30-8.</w:t>
      </w:r>
    </w:p>
  </w:footnote>
  <w:footnote w:id="29">
    <w:p w14:paraId="027A2E72" w14:textId="77777777" w:rsidR="00C8447F" w:rsidRPr="00050158" w:rsidRDefault="00C8447F" w:rsidP="00D846CF">
      <w:pPr>
        <w:contextualSpacing/>
        <w:rPr>
          <w:rFonts w:ascii="Times New Roman" w:hAnsi="Times New Roman" w:cs="Times New Roman"/>
        </w:rPr>
      </w:pPr>
      <w:r w:rsidRPr="00050158">
        <w:rPr>
          <w:rStyle w:val="FootnoteReference"/>
          <w:rFonts w:ascii="Times New Roman" w:hAnsi="Times New Roman" w:cs="Times New Roman"/>
        </w:rPr>
        <w:footnoteRef/>
      </w:r>
      <w:r w:rsidRPr="00050158">
        <w:rPr>
          <w:rFonts w:ascii="Times New Roman" w:hAnsi="Times New Roman" w:cs="Times New Roman"/>
        </w:rPr>
        <w:t xml:space="preserve"> In </w:t>
      </w:r>
      <w:r w:rsidRPr="00050158">
        <w:rPr>
          <w:rFonts w:ascii="Times New Roman" w:hAnsi="Times New Roman" w:cs="Times New Roman"/>
          <w:i/>
        </w:rPr>
        <w:t>Edifice Complex: Power, Myth, and Marcos State Architecture</w:t>
      </w:r>
      <w:r w:rsidRPr="00050158">
        <w:rPr>
          <w:rFonts w:ascii="Times New Roman" w:hAnsi="Times New Roman" w:cs="Times New Roman"/>
        </w:rPr>
        <w:t>, Geraro Lico argues that the Marcoses’ reclamation of land—the literal creation of physical place from nothing—was a manipulation of natural physiology that exercised an absolute power. This execution of mastery of technology and outright authority over the land, Lico suggests, in many ways foreshadowed the control that led to the declaration of martial law in 1972.</w:t>
      </w:r>
    </w:p>
  </w:footnote>
  <w:footnote w:id="30">
    <w:p w14:paraId="0156B541" w14:textId="77777777" w:rsidR="00C8447F" w:rsidRPr="00050158" w:rsidRDefault="00C8447F" w:rsidP="00BA1CEE">
      <w:pPr>
        <w:pStyle w:val="FootnoteText"/>
        <w:rPr>
          <w:rFonts w:ascii="Times New Roman" w:hAnsi="Times New Roman" w:cs="Times New Roman"/>
        </w:rPr>
      </w:pPr>
      <w:r w:rsidRPr="00050158">
        <w:rPr>
          <w:rStyle w:val="FootnoteReference"/>
          <w:rFonts w:ascii="Times New Roman" w:hAnsi="Times New Roman" w:cs="Times New Roman"/>
        </w:rPr>
        <w:footnoteRef/>
      </w:r>
      <w:r w:rsidRPr="00050158">
        <w:rPr>
          <w:rFonts w:ascii="Times New Roman" w:hAnsi="Times New Roman" w:cs="Times New Roman"/>
        </w:rPr>
        <w:t xml:space="preserve"> Lico 84</w:t>
      </w:r>
    </w:p>
  </w:footnote>
  <w:footnote w:id="31">
    <w:p w14:paraId="388B8605" w14:textId="77777777" w:rsidR="00C8447F" w:rsidRPr="00050158" w:rsidRDefault="00C8447F" w:rsidP="00986EDF">
      <w:pPr>
        <w:pStyle w:val="FootnoteText"/>
        <w:rPr>
          <w:rFonts w:ascii="Times New Roman" w:hAnsi="Times New Roman" w:cs="Times New Roman"/>
          <w:color w:val="000000" w:themeColor="text1"/>
          <w:lang w:eastAsia="zh-TW"/>
        </w:rPr>
      </w:pPr>
      <w:r w:rsidRPr="00050158">
        <w:rPr>
          <w:rStyle w:val="FootnoteReference"/>
          <w:rFonts w:ascii="Times New Roman" w:hAnsi="Times New Roman" w:cs="Times New Roman"/>
        </w:rPr>
        <w:footnoteRef/>
      </w:r>
      <w:r w:rsidRPr="00050158">
        <w:rPr>
          <w:rFonts w:ascii="Times New Roman" w:hAnsi="Times New Roman" w:cs="Times New Roman"/>
        </w:rPr>
        <w:t xml:space="preserve"> </w:t>
      </w:r>
      <w:r w:rsidRPr="00050158">
        <w:rPr>
          <w:rFonts w:ascii="Times New Roman" w:hAnsi="Times New Roman" w:cs="Times New Roman"/>
          <w:lang w:eastAsia="zh-TW"/>
        </w:rPr>
        <w:t xml:space="preserve">Pedro R Nervasa, ‘The Cultural Center of the Philippines – Asia’s Mecca of the Arts,’ </w:t>
      </w:r>
      <w:r w:rsidRPr="00050158">
        <w:rPr>
          <w:rFonts w:ascii="Times New Roman" w:hAnsi="Times New Roman" w:cs="Times New Roman"/>
          <w:i/>
          <w:lang w:eastAsia="zh-TW"/>
        </w:rPr>
        <w:t>Business Chronicle</w:t>
      </w:r>
      <w:r w:rsidRPr="00050158">
        <w:rPr>
          <w:rFonts w:ascii="Times New Roman" w:hAnsi="Times New Roman" w:cs="Times New Roman"/>
          <w:lang w:eastAsia="zh-TW"/>
        </w:rPr>
        <w:t xml:space="preserve">, May 31, 1970, p. </w:t>
      </w:r>
      <w:r w:rsidRPr="00050158">
        <w:rPr>
          <w:rFonts w:ascii="Times New Roman" w:hAnsi="Times New Roman" w:cs="Times New Roman"/>
          <w:color w:val="000000" w:themeColor="text1"/>
          <w:lang w:eastAsia="zh-TW"/>
        </w:rPr>
        <w:t xml:space="preserve">16. </w:t>
      </w:r>
    </w:p>
  </w:footnote>
  <w:footnote w:id="32">
    <w:p w14:paraId="5BA14E79" w14:textId="77777777" w:rsidR="00C8447F" w:rsidRPr="00050158" w:rsidRDefault="00C8447F" w:rsidP="00986EDF">
      <w:pPr>
        <w:pStyle w:val="FootnoteText"/>
        <w:rPr>
          <w:rFonts w:ascii="Times New Roman" w:hAnsi="Times New Roman" w:cs="Times New Roman"/>
        </w:rPr>
      </w:pPr>
      <w:r w:rsidRPr="00050158">
        <w:rPr>
          <w:rStyle w:val="FootnoteReference"/>
          <w:rFonts w:ascii="Times New Roman" w:hAnsi="Times New Roman" w:cs="Times New Roman"/>
        </w:rPr>
        <w:footnoteRef/>
      </w:r>
      <w:r w:rsidRPr="00050158">
        <w:rPr>
          <w:rFonts w:ascii="Times New Roman" w:hAnsi="Times New Roman" w:cs="Times New Roman"/>
        </w:rPr>
        <w:t xml:space="preserve"> Angel G. de Jesus, ‘H.R. Ocampo: Unique and Filipino,’ </w:t>
      </w:r>
      <w:r w:rsidRPr="00050158">
        <w:rPr>
          <w:rFonts w:ascii="Times New Roman" w:hAnsi="Times New Roman" w:cs="Times New Roman"/>
          <w:i/>
        </w:rPr>
        <w:t xml:space="preserve">Archipelago </w:t>
      </w:r>
      <w:r w:rsidRPr="00050158">
        <w:rPr>
          <w:rFonts w:ascii="Times New Roman" w:hAnsi="Times New Roman" w:cs="Times New Roman"/>
        </w:rPr>
        <w:t>Vol. 5, No. 51. September 1978, pp. 17-21.</w:t>
      </w:r>
    </w:p>
  </w:footnote>
  <w:footnote w:id="33">
    <w:p w14:paraId="564C5DEF" w14:textId="77777777" w:rsidR="00C8447F" w:rsidRPr="00050158" w:rsidRDefault="00C8447F" w:rsidP="00986EDF">
      <w:pPr>
        <w:pStyle w:val="FootnoteText"/>
        <w:rPr>
          <w:rFonts w:ascii="Times New Roman" w:hAnsi="Times New Roman" w:cs="Times New Roman"/>
          <w:color w:val="000000" w:themeColor="text1"/>
          <w:lang w:eastAsia="zh-TW"/>
        </w:rPr>
      </w:pPr>
      <w:r w:rsidRPr="00050158">
        <w:rPr>
          <w:rStyle w:val="FootnoteReference"/>
          <w:rFonts w:ascii="Times New Roman" w:hAnsi="Times New Roman" w:cs="Times New Roman"/>
        </w:rPr>
        <w:footnoteRef/>
      </w:r>
      <w:r w:rsidRPr="00050158">
        <w:rPr>
          <w:rFonts w:ascii="Times New Roman" w:hAnsi="Times New Roman" w:cs="Times New Roman"/>
        </w:rPr>
        <w:t xml:space="preserve"> </w:t>
      </w:r>
      <w:r w:rsidRPr="00050158">
        <w:rPr>
          <w:rFonts w:ascii="Times New Roman" w:hAnsi="Times New Roman" w:cs="Times New Roman"/>
          <w:lang w:eastAsia="zh-TW"/>
        </w:rPr>
        <w:t>Nervasa, ‘The Cultural Center of the Philippines,’</w:t>
      </w:r>
      <w:r w:rsidRPr="00050158">
        <w:rPr>
          <w:rFonts w:ascii="Times New Roman" w:hAnsi="Times New Roman" w:cs="Times New Roman"/>
          <w:color w:val="000000" w:themeColor="text1"/>
          <w:lang w:eastAsia="zh-TW"/>
        </w:rPr>
        <w:t xml:space="preserve"> p. 16.</w:t>
      </w:r>
    </w:p>
  </w:footnote>
  <w:footnote w:id="34">
    <w:p w14:paraId="3694E080" w14:textId="09C1DCDA" w:rsidR="00C8447F" w:rsidRDefault="00C8447F">
      <w:pPr>
        <w:pStyle w:val="FootnoteText"/>
      </w:pPr>
      <w:r w:rsidRPr="00050158">
        <w:rPr>
          <w:rStyle w:val="FootnoteReference"/>
          <w:rFonts w:ascii="Times New Roman" w:hAnsi="Times New Roman" w:cs="Times New Roman"/>
        </w:rPr>
        <w:footnoteRef/>
      </w:r>
      <w:r>
        <w:rPr>
          <w:rFonts w:ascii="Times New Roman" w:hAnsi="Times New Roman" w:cs="Times New Roman"/>
        </w:rPr>
        <w:t xml:space="preserve"> Li</w:t>
      </w:r>
      <w:r w:rsidRPr="00050158">
        <w:rPr>
          <w:rFonts w:ascii="Times New Roman" w:hAnsi="Times New Roman" w:cs="Times New Roman"/>
        </w:rPr>
        <w:t>co</w:t>
      </w:r>
      <w:r>
        <w:rPr>
          <w:rFonts w:ascii="Times New Roman" w:hAnsi="Times New Roman" w:cs="Times New Roman"/>
        </w:rPr>
        <w:t>, “To showcase the myth of modern progress under martial law, the Marcos regime never cease to scout for every opportunity to host international events. For the first couple, hosting meant achieving media coverage, a change to promote the Philippines globally, in order to gain acceptance. The promotion of urban image is of particu</w:t>
      </w:r>
      <w:r w:rsidR="00A50692">
        <w:rPr>
          <w:rFonts w:ascii="Times New Roman" w:hAnsi="Times New Roman" w:cs="Times New Roman"/>
        </w:rPr>
        <w:t xml:space="preserve">lar importance…What better way </w:t>
      </w:r>
      <w:r>
        <w:rPr>
          <w:rFonts w:ascii="Times New Roman" w:hAnsi="Times New Roman" w:cs="Times New Roman"/>
        </w:rPr>
        <w:t>to sell a progressive image of Manila and simultaneously usher in a new era in the life of the nation than through distinctive modern architecture and leading-edge infrastructure programs? And of course, the modernization scheme and the spectacle of urban modernity would be incomplete without its emphasis on the finest details of art and culture.” (144)</w:t>
      </w:r>
    </w:p>
  </w:footnote>
  <w:footnote w:id="35">
    <w:p w14:paraId="4ABC7BD5" w14:textId="5E4D7623" w:rsidR="00C8447F" w:rsidRPr="00621DC6" w:rsidRDefault="00C8447F" w:rsidP="00986EDF">
      <w:pPr>
        <w:rPr>
          <w:rFonts w:ascii="Times New Roman" w:hAnsi="Times New Roman" w:cs="Times New Roman"/>
          <w:lang w:eastAsia="zh-TW"/>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lang w:eastAsia="zh-TW"/>
        </w:rPr>
        <w:t>Nervasa, ‘The Cultural Center of the Philippines,’</w:t>
      </w:r>
      <w:r w:rsidRPr="00621DC6">
        <w:rPr>
          <w:rFonts w:ascii="Times New Roman" w:hAnsi="Times New Roman" w:cs="Times New Roman"/>
          <w:color w:val="000000" w:themeColor="text1"/>
          <w:lang w:eastAsia="zh-TW"/>
        </w:rPr>
        <w:t xml:space="preserve"> </w:t>
      </w:r>
      <w:r>
        <w:rPr>
          <w:rFonts w:ascii="Times New Roman" w:hAnsi="Times New Roman" w:cs="Times New Roman"/>
          <w:color w:val="000000" w:themeColor="text1"/>
          <w:lang w:eastAsia="zh-TW"/>
        </w:rPr>
        <w:t>2</w:t>
      </w:r>
      <w:r w:rsidRPr="00621DC6">
        <w:rPr>
          <w:rFonts w:ascii="Times New Roman" w:hAnsi="Times New Roman" w:cs="Times New Roman"/>
          <w:lang w:eastAsia="zh-TW"/>
        </w:rPr>
        <w:t>8- 29.</w:t>
      </w:r>
    </w:p>
  </w:footnote>
  <w:footnote w:id="36">
    <w:p w14:paraId="24D9693B" w14:textId="77777777" w:rsidR="00C8447F" w:rsidRPr="0028165F" w:rsidRDefault="00C8447F" w:rsidP="001F0D5C">
      <w:pPr>
        <w:rPr>
          <w:rFonts w:ascii="Times New Roman" w:hAnsi="Times New Roman" w:cs="Times New Roman"/>
          <w:i/>
          <w:highlight w:val="cyan"/>
        </w:rPr>
      </w:pPr>
      <w:r w:rsidRPr="0028165F">
        <w:rPr>
          <w:rStyle w:val="FootnoteReference"/>
          <w:rFonts w:ascii="Times New Roman" w:hAnsi="Times New Roman" w:cs="Times New Roman"/>
        </w:rPr>
        <w:footnoteRef/>
      </w:r>
      <w:r w:rsidRPr="0028165F">
        <w:rPr>
          <w:rFonts w:ascii="Times New Roman" w:hAnsi="Times New Roman" w:cs="Times New Roman"/>
        </w:rPr>
        <w:t xml:space="preserve"> </w:t>
      </w:r>
      <w:r w:rsidRPr="0028165F">
        <w:rPr>
          <w:rFonts w:ascii="Times New Roman" w:hAnsi="Times New Roman" w:cs="Times New Roman"/>
          <w:highlight w:val="cyan"/>
        </w:rPr>
        <w:t>1969.11.15 “</w:t>
      </w:r>
      <w:r w:rsidRPr="0028165F">
        <w:rPr>
          <w:rFonts w:ascii="Times New Roman" w:hAnsi="Times New Roman" w:cs="Times New Roman"/>
          <w:i/>
          <w:highlight w:val="cyan"/>
        </w:rPr>
        <w:t>Not Where It’s At”: Cultural Center Is Anti-Revolutionary</w:t>
      </w:r>
    </w:p>
    <w:p w14:paraId="3700F56F" w14:textId="137697B1" w:rsidR="00C8447F" w:rsidRPr="001F0D5C" w:rsidRDefault="00C8447F" w:rsidP="00986EDF">
      <w:pPr>
        <w:rPr>
          <w:rFonts w:ascii="Times New Roman" w:hAnsi="Times New Roman" w:cs="Times New Roman"/>
          <w:b/>
          <w:i/>
          <w:sz w:val="28"/>
          <w:szCs w:val="28"/>
        </w:rPr>
      </w:pPr>
      <w:r w:rsidRPr="0028165F">
        <w:rPr>
          <w:rFonts w:ascii="Times New Roman" w:hAnsi="Times New Roman" w:cs="Times New Roman"/>
          <w:i/>
          <w:highlight w:val="cyan"/>
        </w:rPr>
        <w:t>Instrument of Establishment And Therefore Not Truly Cultural, Says Author</w:t>
      </w:r>
      <w:r w:rsidRPr="0028165F">
        <w:rPr>
          <w:rFonts w:ascii="Times New Roman" w:hAnsi="Times New Roman" w:cs="Times New Roman"/>
          <w:highlight w:val="cyan"/>
        </w:rPr>
        <w:t xml:space="preserve">, Salazar, Jose S., </w:t>
      </w:r>
      <w:r w:rsidRPr="0028165F">
        <w:rPr>
          <w:rFonts w:ascii="Times New Roman" w:hAnsi="Times New Roman" w:cs="Times New Roman"/>
          <w:highlight w:val="cyan"/>
          <w:u w:val="single"/>
        </w:rPr>
        <w:t>Philippines Free Press</w:t>
      </w:r>
      <w:r w:rsidRPr="0028165F">
        <w:rPr>
          <w:rFonts w:ascii="Times New Roman" w:hAnsi="Times New Roman" w:cs="Times New Roman"/>
          <w:highlight w:val="cyan"/>
        </w:rPr>
        <w:t xml:space="preserve">; </w:t>
      </w:r>
      <w:r w:rsidRPr="0028165F">
        <w:rPr>
          <w:rFonts w:ascii="Times New Roman" w:hAnsi="Times New Roman" w:cs="Times New Roman"/>
        </w:rPr>
        <w:t>Quijano de Manila, ‘Parthenon or Pantheo</w:t>
      </w:r>
      <w:r w:rsidRPr="0028165F">
        <w:rPr>
          <w:rFonts w:ascii="Times New Roman" w:hAnsi="Times New Roman" w:cs="Times New Roman"/>
          <w:lang w:eastAsia="zh-TW"/>
        </w:rPr>
        <w:t xml:space="preserve">n: The First Lady Answers the Blast on The Cultural Center by Senator Aquino,’ </w:t>
      </w:r>
      <w:r w:rsidRPr="0028165F">
        <w:rPr>
          <w:rFonts w:ascii="Times New Roman" w:hAnsi="Times New Roman" w:cs="Times New Roman"/>
          <w:i/>
          <w:lang w:eastAsia="zh-TW"/>
        </w:rPr>
        <w:t>Philippines Free Press</w:t>
      </w:r>
      <w:r w:rsidRPr="0028165F">
        <w:rPr>
          <w:rFonts w:ascii="Times New Roman" w:hAnsi="Times New Roman" w:cs="Times New Roman"/>
          <w:lang w:eastAsia="zh-TW"/>
        </w:rPr>
        <w:t>, February 22, 1969, pp. 2-3, pp. 72-3.</w:t>
      </w:r>
    </w:p>
  </w:footnote>
  <w:footnote w:id="37">
    <w:p w14:paraId="3AD47406" w14:textId="77777777" w:rsidR="00C8447F" w:rsidRPr="00D8335A" w:rsidRDefault="00C8447F" w:rsidP="00986EDF">
      <w:pPr>
        <w:rPr>
          <w:rFonts w:ascii="Times New Roman" w:hAnsi="Times New Roman" w:cs="Times New Roman"/>
          <w:lang w:eastAsia="zh-TW"/>
        </w:rPr>
      </w:pPr>
      <w:r w:rsidRPr="00D8335A">
        <w:rPr>
          <w:rStyle w:val="FootnoteReference"/>
          <w:rFonts w:ascii="Times New Roman" w:hAnsi="Times New Roman" w:cs="Times New Roman"/>
        </w:rPr>
        <w:footnoteRef/>
      </w:r>
      <w:r w:rsidRPr="00D8335A">
        <w:rPr>
          <w:rFonts w:ascii="Times New Roman" w:hAnsi="Times New Roman" w:cs="Times New Roman"/>
        </w:rPr>
        <w:t xml:space="preserve"> Quijano de Manila, ‘Parthenon or Pantheo</w:t>
      </w:r>
      <w:r w:rsidRPr="00D8335A">
        <w:rPr>
          <w:rFonts w:ascii="Times New Roman" w:hAnsi="Times New Roman" w:cs="Times New Roman"/>
          <w:lang w:eastAsia="zh-TW"/>
        </w:rPr>
        <w:t>n: The First Lady Answers the Blast on The Cultural Center by Senator Aquino,’ pp. 2-3, pp. 72-3.</w:t>
      </w:r>
    </w:p>
  </w:footnote>
  <w:footnote w:id="38">
    <w:p w14:paraId="21D825FB" w14:textId="6A5784EE" w:rsidR="00C8447F" w:rsidRPr="00D8335A" w:rsidRDefault="00C8447F" w:rsidP="0025120D">
      <w:pPr>
        <w:rPr>
          <w:rFonts w:ascii="Times New Roman" w:hAnsi="Times New Roman" w:cs="Times New Roman"/>
          <w:b/>
          <w:u w:val="single"/>
        </w:rPr>
      </w:pPr>
      <w:r w:rsidRPr="00D8335A">
        <w:rPr>
          <w:rStyle w:val="FootnoteReference"/>
          <w:rFonts w:ascii="Times New Roman" w:hAnsi="Times New Roman" w:cs="Times New Roman"/>
        </w:rPr>
        <w:footnoteRef/>
      </w:r>
      <w:r w:rsidRPr="00D8335A">
        <w:rPr>
          <w:rFonts w:ascii="Times New Roman" w:hAnsi="Times New Roman" w:cs="Times New Roman"/>
        </w:rPr>
        <w:t xml:space="preserve"> </w:t>
      </w:r>
      <w:r w:rsidRPr="00D8335A">
        <w:rPr>
          <w:rFonts w:ascii="Times New Roman" w:hAnsi="Times New Roman" w:cs="Times New Roman"/>
          <w:b/>
          <w:highlight w:val="cyan"/>
        </w:rPr>
        <w:t xml:space="preserve">1970.01.11 </w:t>
      </w:r>
      <w:r w:rsidRPr="00D8335A">
        <w:rPr>
          <w:rFonts w:ascii="Times New Roman" w:hAnsi="Times New Roman" w:cs="Times New Roman"/>
          <w:b/>
          <w:i/>
          <w:highlight w:val="cyan"/>
        </w:rPr>
        <w:t>The Visual Arts in ’69</w:t>
      </w:r>
      <w:r w:rsidRPr="00D8335A">
        <w:rPr>
          <w:rFonts w:ascii="Times New Roman" w:hAnsi="Times New Roman" w:cs="Times New Roman"/>
          <w:b/>
          <w:highlight w:val="cyan"/>
        </w:rPr>
        <w:t xml:space="preserve">, </w:t>
      </w:r>
      <w:r w:rsidRPr="00D8335A">
        <w:rPr>
          <w:rFonts w:ascii="Times New Roman" w:hAnsi="Times New Roman" w:cs="Times New Roman"/>
          <w:b/>
          <w:highlight w:val="cyan"/>
          <w:u w:val="single"/>
        </w:rPr>
        <w:t>The Manila Chronicle</w:t>
      </w:r>
      <w:r w:rsidRPr="00D8335A">
        <w:rPr>
          <w:rFonts w:ascii="Times New Roman" w:hAnsi="Times New Roman" w:cs="Times New Roman"/>
          <w:b/>
          <w:u w:val="single"/>
        </w:rPr>
        <w:t xml:space="preserve">  </w:t>
      </w:r>
    </w:p>
  </w:footnote>
  <w:footnote w:id="39">
    <w:p w14:paraId="5D0AE7F7" w14:textId="77777777" w:rsidR="00C8447F" w:rsidRPr="00D8335A" w:rsidRDefault="00C8447F" w:rsidP="00C0778C">
      <w:pPr>
        <w:rPr>
          <w:rFonts w:ascii="Times New Roman" w:hAnsi="Times New Roman" w:cs="Times New Roman"/>
        </w:rPr>
      </w:pPr>
      <w:r w:rsidRPr="00D8335A">
        <w:rPr>
          <w:rStyle w:val="FootnoteReference"/>
          <w:rFonts w:ascii="Times New Roman" w:hAnsi="Times New Roman" w:cs="Times New Roman"/>
        </w:rPr>
        <w:footnoteRef/>
      </w:r>
      <w:r w:rsidRPr="00D8335A">
        <w:rPr>
          <w:rFonts w:ascii="Times New Roman" w:hAnsi="Times New Roman" w:cs="Times New Roman"/>
        </w:rPr>
        <w:t xml:space="preserve"> ‘Cultural Center and Barbecue Artists,’ November 4, 1969, </w:t>
      </w:r>
      <w:r w:rsidRPr="00D8335A">
        <w:rPr>
          <w:rFonts w:ascii="Times New Roman" w:hAnsi="Times New Roman" w:cs="Times New Roman"/>
          <w:i/>
        </w:rPr>
        <w:t>Manila Chronicle</w:t>
      </w:r>
      <w:r w:rsidRPr="00D8335A">
        <w:rPr>
          <w:rFonts w:ascii="Times New Roman" w:hAnsi="Times New Roman" w:cs="Times New Roman"/>
        </w:rPr>
        <w:t xml:space="preserve">; Maximo V. Solivan, ‘David Deserved a Medal and Not Cops’ Truncheon,’ </w:t>
      </w:r>
      <w:r w:rsidRPr="00D8335A">
        <w:rPr>
          <w:rFonts w:ascii="Times New Roman" w:hAnsi="Times New Roman" w:cs="Times New Roman"/>
          <w:i/>
        </w:rPr>
        <w:t>Manila Times</w:t>
      </w:r>
      <w:r w:rsidRPr="00D8335A">
        <w:rPr>
          <w:rFonts w:ascii="Times New Roman" w:hAnsi="Times New Roman" w:cs="Times New Roman"/>
        </w:rPr>
        <w:t xml:space="preserve">, September 12, 1969. </w:t>
      </w:r>
    </w:p>
  </w:footnote>
  <w:footnote w:id="40">
    <w:p w14:paraId="4D3487C2" w14:textId="77777777" w:rsidR="00C8447F" w:rsidRPr="00D8335A" w:rsidRDefault="00C8447F" w:rsidP="00056D28">
      <w:pPr>
        <w:rPr>
          <w:rFonts w:ascii="Times New Roman" w:hAnsi="Times New Roman" w:cs="Times New Roman"/>
        </w:rPr>
      </w:pPr>
      <w:r w:rsidRPr="00D8335A">
        <w:rPr>
          <w:rStyle w:val="FootnoteReference"/>
          <w:rFonts w:ascii="Times New Roman" w:hAnsi="Times New Roman" w:cs="Times New Roman"/>
        </w:rPr>
        <w:footnoteRef/>
      </w:r>
      <w:r w:rsidRPr="00D8335A">
        <w:rPr>
          <w:rFonts w:ascii="Times New Roman" w:hAnsi="Times New Roman" w:cs="Times New Roman"/>
        </w:rPr>
        <w:t xml:space="preserve"> ‘Cultural Center and Barbecue Artists,’ November 4, 1969, </w:t>
      </w:r>
      <w:r w:rsidRPr="00D8335A">
        <w:rPr>
          <w:rFonts w:ascii="Times New Roman" w:hAnsi="Times New Roman" w:cs="Times New Roman"/>
          <w:i/>
        </w:rPr>
        <w:t>Manila Chronicle</w:t>
      </w:r>
      <w:r w:rsidRPr="00D8335A">
        <w:rPr>
          <w:rFonts w:ascii="Times New Roman" w:hAnsi="Times New Roman" w:cs="Times New Roman"/>
        </w:rPr>
        <w:t xml:space="preserve">; Maximo V. Solivan, ‘David Deserved a Medal and Not Cops’ Truncheon,’ </w:t>
      </w:r>
      <w:r w:rsidRPr="00D8335A">
        <w:rPr>
          <w:rFonts w:ascii="Times New Roman" w:hAnsi="Times New Roman" w:cs="Times New Roman"/>
          <w:i/>
        </w:rPr>
        <w:t>Manila Times</w:t>
      </w:r>
      <w:r w:rsidRPr="00D8335A">
        <w:rPr>
          <w:rFonts w:ascii="Times New Roman" w:hAnsi="Times New Roman" w:cs="Times New Roman"/>
        </w:rPr>
        <w:t xml:space="preserve">, September 12, 1969. </w:t>
      </w:r>
    </w:p>
  </w:footnote>
  <w:footnote w:id="41">
    <w:p w14:paraId="0DDA5E31" w14:textId="77777777" w:rsidR="00C8447F" w:rsidRPr="00D8335A" w:rsidRDefault="00C8447F" w:rsidP="00986EDF">
      <w:pPr>
        <w:pStyle w:val="FootnoteText"/>
        <w:rPr>
          <w:rFonts w:ascii="Times New Roman" w:hAnsi="Times New Roman" w:cs="Times New Roman"/>
        </w:rPr>
      </w:pPr>
      <w:r w:rsidRPr="00D8335A">
        <w:rPr>
          <w:rStyle w:val="FootnoteReference"/>
          <w:rFonts w:ascii="Times New Roman" w:hAnsi="Times New Roman" w:cs="Times New Roman"/>
        </w:rPr>
        <w:footnoteRef/>
      </w:r>
      <w:r w:rsidRPr="00D8335A">
        <w:rPr>
          <w:rFonts w:ascii="Times New Roman" w:hAnsi="Times New Roman" w:cs="Times New Roman"/>
        </w:rPr>
        <w:t xml:space="preserve"> Marra Lanot, ‘A Center for Whom?’ </w:t>
      </w:r>
      <w:r w:rsidRPr="00D8335A">
        <w:rPr>
          <w:rFonts w:ascii="Times New Roman" w:hAnsi="Times New Roman" w:cs="Times New Roman"/>
          <w:i/>
        </w:rPr>
        <w:t>Manila Chronicle</w:t>
      </w:r>
      <w:r w:rsidRPr="00D8335A">
        <w:rPr>
          <w:rFonts w:ascii="Times New Roman" w:hAnsi="Times New Roman" w:cs="Times New Roman"/>
        </w:rPr>
        <w:t xml:space="preserve">, November 16, 1969, p. 20. </w:t>
      </w:r>
    </w:p>
  </w:footnote>
  <w:footnote w:id="42">
    <w:p w14:paraId="672D3D18" w14:textId="6B7E5195" w:rsidR="00C8447F" w:rsidRDefault="00C8447F">
      <w:pPr>
        <w:pStyle w:val="FootnoteText"/>
      </w:pPr>
      <w:r w:rsidRPr="00D8335A">
        <w:rPr>
          <w:rStyle w:val="FootnoteReference"/>
          <w:rFonts w:ascii="Times New Roman" w:hAnsi="Times New Roman" w:cs="Times New Roman"/>
        </w:rPr>
        <w:footnoteRef/>
      </w:r>
      <w:r w:rsidRPr="00D8335A">
        <w:rPr>
          <w:rFonts w:ascii="Times New Roman" w:hAnsi="Times New Roman" w:cs="Times New Roman"/>
        </w:rPr>
        <w:t xml:space="preserve"> In Documentation of Exhibitions, Main Gallery, 1971 (2). “Bubble Machine” listed as “Kinetic Sculpture.”</w:t>
      </w:r>
      <w:r>
        <w:t xml:space="preserve"> </w:t>
      </w:r>
    </w:p>
  </w:footnote>
  <w:footnote w:id="43">
    <w:p w14:paraId="08288E31" w14:textId="77777777" w:rsidR="00C8447F" w:rsidRPr="00621DC6" w:rsidRDefault="00C8447F" w:rsidP="00E05972">
      <w:pPr>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Purita Kalaw-Ledesma and Amadis Ma. Guerrero, </w:t>
      </w:r>
      <w:r w:rsidRPr="00621DC6">
        <w:rPr>
          <w:rFonts w:ascii="Times New Roman" w:hAnsi="Times New Roman" w:cs="Times New Roman"/>
          <w:i/>
        </w:rPr>
        <w:t xml:space="preserve">The Struggle for Philippine Art </w:t>
      </w:r>
      <w:r w:rsidRPr="00621DC6">
        <w:rPr>
          <w:rFonts w:ascii="Times New Roman" w:hAnsi="Times New Roman" w:cs="Times New Roman"/>
        </w:rPr>
        <w:t xml:space="preserve">(Manila: Vera-Reyes, 1974), p. 124. </w:t>
      </w:r>
    </w:p>
  </w:footnote>
  <w:footnote w:id="44">
    <w:p w14:paraId="16E3A82C" w14:textId="77777777" w:rsidR="00C8447F" w:rsidRPr="00621DC6" w:rsidRDefault="00C8447F" w:rsidP="00E05972">
      <w:pPr>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Hamilton-Paterson, </w:t>
      </w:r>
      <w:r w:rsidRPr="00621DC6">
        <w:rPr>
          <w:rFonts w:ascii="Times New Roman" w:hAnsi="Times New Roman" w:cs="Times New Roman"/>
          <w:i/>
        </w:rPr>
        <w:t>America’s Boy</w:t>
      </w:r>
      <w:r w:rsidRPr="00621DC6">
        <w:rPr>
          <w:rFonts w:ascii="Times New Roman" w:hAnsi="Times New Roman" w:cs="Times New Roman"/>
        </w:rPr>
        <w:t xml:space="preserve">, 1998, p. 323; Raymond Bonner, </w:t>
      </w:r>
      <w:r w:rsidRPr="00621DC6">
        <w:rPr>
          <w:rFonts w:ascii="Times New Roman" w:hAnsi="Times New Roman" w:cs="Times New Roman"/>
          <w:i/>
        </w:rPr>
        <w:t>Waltzing With a Dictator: The Marcoses and the Making of American Policy</w:t>
      </w:r>
      <w:r w:rsidRPr="00621DC6">
        <w:rPr>
          <w:rFonts w:ascii="Times New Roman" w:hAnsi="Times New Roman" w:cs="Times New Roman"/>
        </w:rPr>
        <w:t xml:space="preserve"> (New York: Vintage Books, 1988), p. 13.</w:t>
      </w:r>
    </w:p>
  </w:footnote>
  <w:footnote w:id="45">
    <w:p w14:paraId="67BC1861" w14:textId="1652C0DC" w:rsidR="00C8447F" w:rsidRDefault="00C8447F">
      <w:pPr>
        <w:pStyle w:val="FootnoteText"/>
      </w:pPr>
      <w:r>
        <w:rPr>
          <w:rStyle w:val="FootnoteReference"/>
        </w:rPr>
        <w:footnoteRef/>
      </w:r>
      <w:r>
        <w:t xml:space="preserve"> Lico 144. </w:t>
      </w:r>
    </w:p>
  </w:footnote>
  <w:footnote w:id="46">
    <w:p w14:paraId="4985FF3B" w14:textId="77777777" w:rsidR="00C8447F" w:rsidRPr="00621DC6" w:rsidRDefault="00C8447F" w:rsidP="00986EDF">
      <w:pPr>
        <w:rPr>
          <w:rFonts w:ascii="Times New Roman" w:hAnsi="Times New Roman" w:cs="Times New Roman"/>
          <w:color w:val="000000" w:themeColor="text1"/>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color w:val="000000" w:themeColor="text1"/>
        </w:rPr>
        <w:t xml:space="preserve">V.S. Sambo, </w:t>
      </w:r>
      <w:r w:rsidRPr="00621DC6">
        <w:rPr>
          <w:rFonts w:ascii="Times New Roman" w:hAnsi="Times New Roman" w:cs="Times New Roman"/>
        </w:rPr>
        <w:t>‘</w:t>
      </w:r>
      <w:r w:rsidRPr="00621DC6">
        <w:rPr>
          <w:rFonts w:ascii="Times New Roman" w:hAnsi="Times New Roman" w:cs="Times New Roman"/>
          <w:color w:val="000000" w:themeColor="text1"/>
        </w:rPr>
        <w:t>Center for the Performing Arts – An Acoustical Marvel,’ 30-8.</w:t>
      </w:r>
    </w:p>
  </w:footnote>
  <w:footnote w:id="47">
    <w:p w14:paraId="349D6881" w14:textId="77777777" w:rsidR="00C8447F" w:rsidRPr="00E14EE3" w:rsidRDefault="00C8447F" w:rsidP="00986EDF">
      <w:pPr>
        <w:rPr>
          <w:rFonts w:ascii="Times New Roman" w:hAnsi="Times New Roman" w:cs="Times New Roman"/>
          <w:color w:val="000000" w:themeColor="text1"/>
        </w:rPr>
      </w:pPr>
      <w:r w:rsidRPr="00E14EE3">
        <w:rPr>
          <w:rStyle w:val="FootnoteReference"/>
          <w:rFonts w:ascii="Times New Roman" w:hAnsi="Times New Roman" w:cs="Times New Roman"/>
        </w:rPr>
        <w:footnoteRef/>
      </w:r>
      <w:r w:rsidRPr="00E14EE3">
        <w:rPr>
          <w:rFonts w:ascii="Times New Roman" w:hAnsi="Times New Roman" w:cs="Times New Roman"/>
        </w:rPr>
        <w:t xml:space="preserve"> </w:t>
      </w:r>
      <w:r w:rsidRPr="00E14EE3">
        <w:rPr>
          <w:rFonts w:ascii="Times New Roman" w:hAnsi="Times New Roman" w:cs="Times New Roman"/>
          <w:color w:val="000000" w:themeColor="text1"/>
        </w:rPr>
        <w:t xml:space="preserve">V.S. Sambo, </w:t>
      </w:r>
      <w:r w:rsidRPr="00E14EE3">
        <w:rPr>
          <w:rFonts w:ascii="Times New Roman" w:hAnsi="Times New Roman" w:cs="Times New Roman"/>
        </w:rPr>
        <w:t>‘</w:t>
      </w:r>
      <w:r w:rsidRPr="00E14EE3">
        <w:rPr>
          <w:rFonts w:ascii="Times New Roman" w:hAnsi="Times New Roman" w:cs="Times New Roman"/>
          <w:color w:val="000000" w:themeColor="text1"/>
        </w:rPr>
        <w:t>Center for the Performing Arts – An Acoustical Marvel,’ 30-8.</w:t>
      </w:r>
    </w:p>
  </w:footnote>
  <w:footnote w:id="48">
    <w:p w14:paraId="15BEF030" w14:textId="77777777" w:rsidR="00C8447F" w:rsidRPr="00E14EE3" w:rsidRDefault="00C8447F" w:rsidP="00986EDF">
      <w:pPr>
        <w:pStyle w:val="FootnoteText"/>
        <w:rPr>
          <w:rFonts w:ascii="Times New Roman" w:hAnsi="Times New Roman" w:cs="Times New Roman"/>
          <w:color w:val="000000" w:themeColor="text1"/>
        </w:rPr>
      </w:pPr>
      <w:r w:rsidRPr="00E14EE3">
        <w:rPr>
          <w:rStyle w:val="FootnoteReference"/>
          <w:rFonts w:ascii="Times New Roman" w:hAnsi="Times New Roman" w:cs="Times New Roman"/>
        </w:rPr>
        <w:footnoteRef/>
      </w:r>
      <w:r w:rsidRPr="00E14EE3">
        <w:rPr>
          <w:rFonts w:ascii="Times New Roman" w:hAnsi="Times New Roman" w:cs="Times New Roman"/>
        </w:rPr>
        <w:t xml:space="preserve"> </w:t>
      </w:r>
      <w:r w:rsidRPr="00E14EE3">
        <w:rPr>
          <w:rFonts w:ascii="Times New Roman" w:hAnsi="Times New Roman" w:cs="Times New Roman"/>
          <w:color w:val="000000" w:themeColor="text1"/>
        </w:rPr>
        <w:t xml:space="preserve">V.S. Sambo, </w:t>
      </w:r>
      <w:r w:rsidRPr="00E14EE3">
        <w:rPr>
          <w:rFonts w:ascii="Times New Roman" w:hAnsi="Times New Roman" w:cs="Times New Roman"/>
        </w:rPr>
        <w:t>‘</w:t>
      </w:r>
      <w:r w:rsidRPr="00E14EE3">
        <w:rPr>
          <w:rFonts w:ascii="Times New Roman" w:hAnsi="Times New Roman" w:cs="Times New Roman"/>
          <w:color w:val="000000" w:themeColor="text1"/>
        </w:rPr>
        <w:t>Center for the Performing Arts – An Acoustical Marvel,’ 30-8.</w:t>
      </w:r>
    </w:p>
  </w:footnote>
  <w:footnote w:id="49">
    <w:p w14:paraId="59111450" w14:textId="77777777" w:rsidR="00C8447F" w:rsidRPr="00E14EE3" w:rsidRDefault="00C8447F" w:rsidP="00986EDF">
      <w:pPr>
        <w:pStyle w:val="FootnoteText"/>
        <w:rPr>
          <w:rFonts w:ascii="Times New Roman" w:hAnsi="Times New Roman" w:cs="Times New Roman"/>
        </w:rPr>
      </w:pPr>
      <w:r w:rsidRPr="00E14EE3">
        <w:rPr>
          <w:rStyle w:val="FootnoteReference"/>
          <w:rFonts w:ascii="Times New Roman" w:hAnsi="Times New Roman" w:cs="Times New Roman"/>
        </w:rPr>
        <w:footnoteRef/>
      </w:r>
      <w:r w:rsidRPr="00E14EE3">
        <w:rPr>
          <w:rFonts w:ascii="Times New Roman" w:hAnsi="Times New Roman" w:cs="Times New Roman"/>
        </w:rPr>
        <w:t xml:space="preserve"> Emily Thompson, </w:t>
      </w:r>
      <w:r w:rsidRPr="00E14EE3">
        <w:rPr>
          <w:rFonts w:ascii="Times New Roman" w:hAnsi="Times New Roman" w:cs="Times New Roman"/>
          <w:i/>
        </w:rPr>
        <w:t xml:space="preserve">The Soundscape of Modernity: Architectural Acoustics and the Culture of Listening in America, 1900-1933 </w:t>
      </w:r>
      <w:r w:rsidRPr="00E14EE3">
        <w:rPr>
          <w:rFonts w:ascii="Times New Roman" w:hAnsi="Times New Roman" w:cs="Times New Roman"/>
        </w:rPr>
        <w:t>(Cambridge: MIT Press, 2004),</w:t>
      </w:r>
      <w:r w:rsidRPr="00E14EE3">
        <w:rPr>
          <w:rFonts w:ascii="Times New Roman" w:hAnsi="Times New Roman" w:cs="Times New Roman"/>
          <w:i/>
        </w:rPr>
        <w:t xml:space="preserve"> </w:t>
      </w:r>
      <w:r w:rsidRPr="00E14EE3">
        <w:rPr>
          <w:rFonts w:ascii="Times New Roman" w:hAnsi="Times New Roman" w:cs="Times New Roman"/>
        </w:rPr>
        <w:t>p. 3.</w:t>
      </w:r>
    </w:p>
  </w:footnote>
  <w:footnote w:id="50">
    <w:p w14:paraId="22599A1F" w14:textId="77777777" w:rsidR="00C8447F" w:rsidRPr="00E14EE3" w:rsidRDefault="00C8447F" w:rsidP="00986EDF">
      <w:pPr>
        <w:pStyle w:val="FootnoteText"/>
        <w:rPr>
          <w:rFonts w:ascii="Times New Roman" w:hAnsi="Times New Roman" w:cs="Times New Roman"/>
          <w:i/>
        </w:rPr>
      </w:pPr>
      <w:r w:rsidRPr="00E14EE3">
        <w:rPr>
          <w:rStyle w:val="FootnoteReference"/>
          <w:rFonts w:ascii="Times New Roman" w:hAnsi="Times New Roman" w:cs="Times New Roman"/>
        </w:rPr>
        <w:footnoteRef/>
      </w:r>
      <w:r w:rsidRPr="00E14EE3">
        <w:rPr>
          <w:rFonts w:ascii="Times New Roman" w:hAnsi="Times New Roman" w:cs="Times New Roman"/>
        </w:rPr>
        <w:t xml:space="preserve"> Thompson, </w:t>
      </w:r>
      <w:r w:rsidRPr="00E14EE3">
        <w:rPr>
          <w:rFonts w:ascii="Times New Roman" w:hAnsi="Times New Roman" w:cs="Times New Roman"/>
          <w:i/>
        </w:rPr>
        <w:t>The Soundscape of Modernity</w:t>
      </w:r>
      <w:r w:rsidRPr="00E14EE3">
        <w:rPr>
          <w:rFonts w:ascii="Times New Roman" w:hAnsi="Times New Roman" w:cs="Times New Roman"/>
        </w:rPr>
        <w:t>,</w:t>
      </w:r>
      <w:r w:rsidRPr="00E14EE3">
        <w:rPr>
          <w:rFonts w:ascii="Times New Roman" w:hAnsi="Times New Roman" w:cs="Times New Roman"/>
          <w:i/>
        </w:rPr>
        <w:t xml:space="preserve"> 3-4</w:t>
      </w:r>
    </w:p>
  </w:footnote>
  <w:footnote w:id="51">
    <w:p w14:paraId="7F4527B6" w14:textId="77777777" w:rsidR="00C8447F" w:rsidRPr="00E14EE3" w:rsidRDefault="00C8447F" w:rsidP="00986EDF">
      <w:pPr>
        <w:rPr>
          <w:rFonts w:ascii="Times New Roman" w:hAnsi="Times New Roman" w:cs="Times New Roman"/>
          <w:color w:val="000000" w:themeColor="text1"/>
        </w:rPr>
      </w:pPr>
      <w:r w:rsidRPr="00E14EE3">
        <w:rPr>
          <w:rStyle w:val="FootnoteReference"/>
          <w:rFonts w:ascii="Times New Roman" w:hAnsi="Times New Roman" w:cs="Times New Roman"/>
        </w:rPr>
        <w:footnoteRef/>
      </w:r>
      <w:r w:rsidRPr="00E14EE3">
        <w:rPr>
          <w:rFonts w:ascii="Times New Roman" w:hAnsi="Times New Roman" w:cs="Times New Roman"/>
        </w:rPr>
        <w:t xml:space="preserve"> </w:t>
      </w:r>
      <w:r w:rsidRPr="00E14EE3">
        <w:rPr>
          <w:rFonts w:ascii="Times New Roman" w:hAnsi="Times New Roman" w:cs="Times New Roman"/>
          <w:color w:val="000000" w:themeColor="text1"/>
        </w:rPr>
        <w:t xml:space="preserve">V.S. Sambo, </w:t>
      </w:r>
      <w:r w:rsidRPr="00E14EE3">
        <w:rPr>
          <w:rFonts w:ascii="Times New Roman" w:hAnsi="Times New Roman" w:cs="Times New Roman"/>
        </w:rPr>
        <w:t>‘</w:t>
      </w:r>
      <w:r w:rsidRPr="00E14EE3">
        <w:rPr>
          <w:rFonts w:ascii="Times New Roman" w:hAnsi="Times New Roman" w:cs="Times New Roman"/>
          <w:color w:val="000000" w:themeColor="text1"/>
        </w:rPr>
        <w:t>Center for the Performing Arts – An Acoustical Marvel,’ pp. 30-8.</w:t>
      </w:r>
    </w:p>
  </w:footnote>
  <w:footnote w:id="52">
    <w:p w14:paraId="2D60EC60" w14:textId="53451BE2" w:rsidR="00C8447F" w:rsidRDefault="00C8447F">
      <w:pPr>
        <w:pStyle w:val="FootnoteText"/>
      </w:pPr>
      <w:r w:rsidRPr="00E14EE3">
        <w:rPr>
          <w:rStyle w:val="FootnoteReference"/>
          <w:rFonts w:ascii="Times New Roman" w:hAnsi="Times New Roman" w:cs="Times New Roman"/>
        </w:rPr>
        <w:footnoteRef/>
      </w:r>
      <w:r w:rsidRPr="00E14EE3">
        <w:rPr>
          <w:rFonts w:ascii="Times New Roman" w:hAnsi="Times New Roman" w:cs="Times New Roman"/>
        </w:rPr>
        <w:t xml:space="preserve"> Lico 144</w:t>
      </w:r>
    </w:p>
  </w:footnote>
  <w:footnote w:id="53">
    <w:p w14:paraId="1B116B7A"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Pearlie Rose Salaveria Baluyut, ‘Institutions and Icons of Patronage: Arts and Culture in the Philippines during the Marcos Years, 1965-1986’ (PhD Diss. University of California-Los Angeles, 2004), p. 19. </w:t>
      </w:r>
    </w:p>
  </w:footnote>
  <w:footnote w:id="54">
    <w:p w14:paraId="0654F2A1"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Baluyut, ‘Institutions and Icons of Patronage,’ p. 36. </w:t>
      </w:r>
    </w:p>
  </w:footnote>
  <w:footnote w:id="55">
    <w:p w14:paraId="3FB48211"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The lobby required entrance by a car ramp unattached to a garage, which implies that those who entered the building would have had to have a driver who could drop them off in front of its glass façade. On one side of the Cultural Center was a set of hotels and on the other, were slums. This complicates the notion that the lobby was a ‘public’ space.</w:t>
      </w:r>
    </w:p>
  </w:footnote>
  <w:footnote w:id="56">
    <w:p w14:paraId="25170F3A" w14:textId="77777777" w:rsidR="00C8447F" w:rsidRPr="008D6347" w:rsidRDefault="00C8447F" w:rsidP="007F5C6F">
      <w:pPr>
        <w:pStyle w:val="FootnoteText"/>
        <w:rPr>
          <w:rFonts w:ascii="Times New Roman" w:hAnsi="Times New Roman" w:cs="Times New Roman"/>
          <w:sz w:val="22"/>
          <w:szCs w:val="22"/>
        </w:rPr>
      </w:pPr>
      <w:r w:rsidRPr="008D6347">
        <w:rPr>
          <w:rStyle w:val="FootnoteReference"/>
          <w:rFonts w:ascii="Times New Roman" w:hAnsi="Times New Roman" w:cs="Times New Roman"/>
          <w:sz w:val="22"/>
          <w:szCs w:val="22"/>
        </w:rPr>
        <w:footnoteRef/>
      </w:r>
      <w:r w:rsidRPr="008D6347">
        <w:rPr>
          <w:rFonts w:ascii="Times New Roman" w:hAnsi="Times New Roman" w:cs="Times New Roman"/>
          <w:sz w:val="22"/>
          <w:szCs w:val="22"/>
        </w:rPr>
        <w:t xml:space="preserve"> Thompson, </w:t>
      </w:r>
      <w:r w:rsidRPr="008D6347">
        <w:rPr>
          <w:rFonts w:ascii="Times New Roman" w:hAnsi="Times New Roman" w:cs="Times New Roman"/>
          <w:i/>
          <w:sz w:val="22"/>
          <w:szCs w:val="22"/>
        </w:rPr>
        <w:t>The Soundscape of Modernity</w:t>
      </w:r>
      <w:r w:rsidRPr="008D6347">
        <w:rPr>
          <w:rFonts w:ascii="Times New Roman" w:hAnsi="Times New Roman" w:cs="Times New Roman"/>
          <w:sz w:val="22"/>
          <w:szCs w:val="22"/>
        </w:rPr>
        <w:t>,</w:t>
      </w:r>
      <w:r w:rsidRPr="008D6347">
        <w:rPr>
          <w:rFonts w:ascii="Times New Roman" w:hAnsi="Times New Roman" w:cs="Times New Roman"/>
          <w:i/>
          <w:sz w:val="22"/>
          <w:szCs w:val="22"/>
        </w:rPr>
        <w:t xml:space="preserve"> </w:t>
      </w:r>
      <w:r w:rsidRPr="008D6347">
        <w:rPr>
          <w:rFonts w:ascii="Times New Roman" w:hAnsi="Times New Roman" w:cs="Times New Roman"/>
          <w:sz w:val="22"/>
          <w:szCs w:val="22"/>
        </w:rPr>
        <w:t>3.</w:t>
      </w:r>
    </w:p>
  </w:footnote>
  <w:footnote w:id="57">
    <w:p w14:paraId="6567C245" w14:textId="77777777" w:rsidR="00C8447F" w:rsidRPr="00621DC6" w:rsidRDefault="00C8447F" w:rsidP="00D565BE">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i/>
        </w:rPr>
        <w:t xml:space="preserve">Cassettes 100 </w:t>
      </w:r>
      <w:r w:rsidRPr="00621DC6">
        <w:rPr>
          <w:rFonts w:ascii="Times New Roman" w:hAnsi="Times New Roman" w:cs="Times New Roman"/>
        </w:rPr>
        <w:t xml:space="preserve">Press Release/Notes, </w:t>
      </w:r>
      <w:r w:rsidRPr="00621DC6">
        <w:rPr>
          <w:rFonts w:ascii="Times New Roman" w:hAnsi="Times New Roman" w:cs="Times New Roman"/>
          <w:i/>
        </w:rPr>
        <w:t xml:space="preserve">Cassettes 100 </w:t>
      </w:r>
      <w:r w:rsidRPr="00621DC6">
        <w:rPr>
          <w:rFonts w:ascii="Times New Roman" w:hAnsi="Times New Roman" w:cs="Times New Roman"/>
        </w:rPr>
        <w:t>Folder, Jose Maceda Archive, University of the Philippines-Diliman Ethnomusicology Library and Archives.</w:t>
      </w:r>
    </w:p>
  </w:footnote>
  <w:footnote w:id="58">
    <w:p w14:paraId="38AC706B" w14:textId="77777777" w:rsidR="00C8447F" w:rsidRPr="00621DC6" w:rsidRDefault="00C8447F" w:rsidP="00D37926">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i/>
        </w:rPr>
        <w:t xml:space="preserve">Cassettes 100 </w:t>
      </w:r>
      <w:r w:rsidRPr="00621DC6">
        <w:rPr>
          <w:rFonts w:ascii="Times New Roman" w:hAnsi="Times New Roman" w:cs="Times New Roman"/>
        </w:rPr>
        <w:t xml:space="preserve">Press Release/Notes, </w:t>
      </w:r>
      <w:r w:rsidRPr="00621DC6">
        <w:rPr>
          <w:rFonts w:ascii="Times New Roman" w:hAnsi="Times New Roman" w:cs="Times New Roman"/>
          <w:i/>
        </w:rPr>
        <w:t xml:space="preserve">Cassettes 100 </w:t>
      </w:r>
      <w:r w:rsidRPr="00621DC6">
        <w:rPr>
          <w:rFonts w:ascii="Times New Roman" w:hAnsi="Times New Roman" w:cs="Times New Roman"/>
        </w:rPr>
        <w:t>Folder, Jose Maceda Archive, University of the Philippines-Diliman Ethnomusicology Library and Archives.</w:t>
      </w:r>
    </w:p>
  </w:footnote>
  <w:footnote w:id="59">
    <w:p w14:paraId="59856903" w14:textId="77777777" w:rsidR="00C8447F" w:rsidRPr="00C60BDB" w:rsidRDefault="00C8447F" w:rsidP="00426906">
      <w:pPr>
        <w:pStyle w:val="FootnoteText"/>
        <w:rPr>
          <w:rFonts w:ascii="Times" w:hAnsi="Times" w:cs="Times New Roman"/>
          <w:sz w:val="20"/>
          <w:szCs w:val="20"/>
        </w:rPr>
      </w:pPr>
      <w:r w:rsidRPr="00C60BDB">
        <w:rPr>
          <w:rStyle w:val="FootnoteReference"/>
          <w:rFonts w:ascii="Times" w:hAnsi="Times" w:cs="Times New Roman"/>
          <w:sz w:val="20"/>
          <w:szCs w:val="20"/>
        </w:rPr>
        <w:footnoteRef/>
      </w:r>
      <w:r w:rsidRPr="00C60BDB">
        <w:rPr>
          <w:rFonts w:ascii="Times" w:hAnsi="Times" w:cs="Times New Roman"/>
          <w:sz w:val="20"/>
          <w:szCs w:val="20"/>
        </w:rPr>
        <w:t xml:space="preserve"> </w:t>
      </w:r>
      <w:r w:rsidRPr="00C60BDB">
        <w:rPr>
          <w:rFonts w:ascii="Times" w:hAnsi="Times" w:cs="Times New Roman"/>
          <w:sz w:val="20"/>
          <w:szCs w:val="20"/>
          <w:lang w:eastAsia="zh-TW"/>
        </w:rPr>
        <w:t xml:space="preserve">Pedro R Nervasa, “The Cultural Center of the Philippines – Asia’s Mecca of the Arts.” </w:t>
      </w:r>
      <w:r w:rsidRPr="00C60BDB">
        <w:rPr>
          <w:rFonts w:ascii="Times" w:hAnsi="Times" w:cs="Times New Roman"/>
          <w:i/>
          <w:sz w:val="20"/>
          <w:szCs w:val="20"/>
          <w:lang w:eastAsia="zh-TW"/>
        </w:rPr>
        <w:t>Business Chronicle</w:t>
      </w:r>
      <w:r w:rsidRPr="00C60BDB">
        <w:rPr>
          <w:rFonts w:ascii="Times" w:hAnsi="Times" w:cs="Times New Roman"/>
          <w:sz w:val="20"/>
          <w:szCs w:val="20"/>
          <w:lang w:eastAsia="zh-TW"/>
        </w:rPr>
        <w:t xml:space="preserve">, May 31, 1970, </w:t>
      </w:r>
      <w:r w:rsidRPr="00C60BDB">
        <w:rPr>
          <w:rFonts w:ascii="Times" w:hAnsi="Times" w:cs="Times New Roman"/>
          <w:sz w:val="20"/>
          <w:szCs w:val="20"/>
        </w:rPr>
        <w:t>12.</w:t>
      </w:r>
    </w:p>
  </w:footnote>
  <w:footnote w:id="60">
    <w:p w14:paraId="5AC229CE" w14:textId="7E8EDE78" w:rsidR="00C8447F" w:rsidRPr="00A8099D" w:rsidRDefault="00C8447F">
      <w:pPr>
        <w:pStyle w:val="FootnoteText"/>
        <w:rPr>
          <w:rFonts w:ascii="Times New Roman" w:hAnsi="Times New Roman" w:cs="Times New Roman"/>
        </w:rPr>
      </w:pPr>
      <w:r w:rsidRPr="00A8099D">
        <w:rPr>
          <w:rStyle w:val="FootnoteReference"/>
          <w:rFonts w:ascii="Times New Roman" w:hAnsi="Times New Roman" w:cs="Times New Roman"/>
        </w:rPr>
        <w:footnoteRef/>
      </w:r>
      <w:r w:rsidRPr="00A8099D">
        <w:rPr>
          <w:rFonts w:ascii="Times New Roman" w:hAnsi="Times New Roman" w:cs="Times New Roman"/>
        </w:rPr>
        <w:t xml:space="preserve"> </w:t>
      </w:r>
      <w:r w:rsidRPr="00C60BDB">
        <w:rPr>
          <w:rFonts w:ascii="Times" w:hAnsi="Times" w:cs="Times New Roman"/>
          <w:sz w:val="20"/>
          <w:szCs w:val="20"/>
        </w:rPr>
        <w:t>Jose Maceda, “</w:t>
      </w:r>
      <w:r w:rsidRPr="00C60BDB">
        <w:rPr>
          <w:rFonts w:ascii="Times" w:hAnsi="Times" w:cs="Times New Roman"/>
          <w:sz w:val="20"/>
          <w:szCs w:val="20"/>
          <w:lang w:eastAsia="zh-TW"/>
        </w:rPr>
        <w:t xml:space="preserve">Philippine Music and Contemporary Aesthetics,” in </w:t>
      </w:r>
      <w:r w:rsidRPr="00C60BDB">
        <w:rPr>
          <w:rFonts w:ascii="Times" w:hAnsi="Times" w:cs="Times New Roman"/>
          <w:i/>
          <w:sz w:val="20"/>
          <w:szCs w:val="20"/>
          <w:lang w:eastAsia="zh-TW"/>
        </w:rPr>
        <w:t>Cultural Freedom in Asia: Rangoon</w:t>
      </w:r>
      <w:r w:rsidRPr="00C60BDB">
        <w:rPr>
          <w:rFonts w:ascii="Times" w:hAnsi="Times" w:cs="Times New Roman"/>
          <w:sz w:val="20"/>
          <w:szCs w:val="20"/>
          <w:lang w:eastAsia="zh-TW"/>
        </w:rPr>
        <w:t>, edited H. Passin (Tokyo and Rutland, VT, 1956),</w:t>
      </w:r>
      <w:r w:rsidRPr="00C60BDB">
        <w:rPr>
          <w:rFonts w:ascii="Times" w:hAnsi="Times" w:cs="Times New Roman"/>
          <w:i/>
          <w:sz w:val="20"/>
          <w:szCs w:val="20"/>
          <w:lang w:eastAsia="zh-TW"/>
        </w:rPr>
        <w:t xml:space="preserve"> </w:t>
      </w:r>
      <w:r w:rsidRPr="00C60BDB">
        <w:rPr>
          <w:rFonts w:ascii="Times" w:hAnsi="Times" w:cs="Times New Roman"/>
          <w:sz w:val="20"/>
          <w:szCs w:val="20"/>
          <w:lang w:eastAsia="zh-TW"/>
        </w:rPr>
        <w:t>120.</w:t>
      </w:r>
      <w:r>
        <w:rPr>
          <w:rFonts w:ascii="Times" w:hAnsi="Times" w:cs="Times New Roman"/>
          <w:sz w:val="20"/>
          <w:szCs w:val="20"/>
          <w:lang w:eastAsia="zh-TW"/>
        </w:rPr>
        <w:t xml:space="preserve"> </w:t>
      </w:r>
      <w:r w:rsidRPr="00A8099D">
        <w:rPr>
          <w:rFonts w:ascii="Times New Roman" w:hAnsi="Times New Roman" w:cs="Times New Roman"/>
        </w:rPr>
        <w:t xml:space="preserve">Not only do the Maceda archives contain much of Maceda’s recordings from his fieldwork, but in one text he also espoused upon how he wished to document Philippine music and send it via tape recording to libraries around the world—an inversion of the Marcos’ intent to bring international live music to Manila. </w:t>
      </w:r>
    </w:p>
  </w:footnote>
  <w:footnote w:id="61">
    <w:p w14:paraId="114E79FB" w14:textId="77777777" w:rsidR="00C8447F" w:rsidRPr="00621DC6" w:rsidRDefault="00C8447F" w:rsidP="00BA6AE4">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Sterling Seagrave, </w:t>
      </w:r>
      <w:r w:rsidRPr="00621DC6">
        <w:rPr>
          <w:rFonts w:ascii="Times New Roman" w:hAnsi="Times New Roman" w:cs="Times New Roman"/>
          <w:i/>
        </w:rPr>
        <w:t xml:space="preserve">The </w:t>
      </w:r>
      <w:r w:rsidRPr="00C63F72">
        <w:rPr>
          <w:rFonts w:ascii="Times New Roman" w:hAnsi="Times New Roman" w:cs="Times New Roman"/>
          <w:i/>
        </w:rPr>
        <w:t>Marcos Dynasty</w:t>
      </w:r>
      <w:r w:rsidRPr="00621DC6">
        <w:rPr>
          <w:rFonts w:ascii="Times New Roman" w:hAnsi="Times New Roman" w:cs="Times New Roman"/>
        </w:rPr>
        <w:t xml:space="preserve"> (New York; Harper Collins, 1988), p. 225, from Hamilton-Paterson, </w:t>
      </w:r>
      <w:r w:rsidRPr="00621DC6">
        <w:rPr>
          <w:rFonts w:ascii="Times New Roman" w:hAnsi="Times New Roman" w:cs="Times New Roman"/>
          <w:i/>
        </w:rPr>
        <w:t>America’s Boy: A Century of Colonialism in the Philippines</w:t>
      </w:r>
      <w:r w:rsidRPr="00621DC6">
        <w:rPr>
          <w:rFonts w:ascii="Times New Roman" w:hAnsi="Times New Roman" w:cs="Times New Roman"/>
        </w:rPr>
        <w:t xml:space="preserve">, pp. 256, 264-5; Bonner, </w:t>
      </w:r>
      <w:r w:rsidRPr="00621DC6">
        <w:rPr>
          <w:rFonts w:ascii="Times New Roman" w:hAnsi="Times New Roman" w:cs="Times New Roman"/>
          <w:i/>
        </w:rPr>
        <w:t>Waltzing with a Dictator</w:t>
      </w:r>
      <w:r w:rsidRPr="00621DC6">
        <w:rPr>
          <w:rFonts w:ascii="Times New Roman" w:hAnsi="Times New Roman" w:cs="Times New Roman"/>
        </w:rPr>
        <w:t xml:space="preserve">, pp. 67-9. </w:t>
      </w:r>
    </w:p>
  </w:footnote>
  <w:footnote w:id="62">
    <w:p w14:paraId="28E4DA19" w14:textId="77777777" w:rsidR="00C8447F" w:rsidRPr="00621DC6" w:rsidRDefault="00C8447F" w:rsidP="00B808CA">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Hamilton-Paterson, </w:t>
      </w:r>
      <w:r w:rsidRPr="00621DC6">
        <w:rPr>
          <w:rFonts w:ascii="Times New Roman" w:hAnsi="Times New Roman" w:cs="Times New Roman"/>
          <w:i/>
        </w:rPr>
        <w:t>America’s Boy</w:t>
      </w:r>
      <w:r w:rsidRPr="00621DC6">
        <w:rPr>
          <w:rFonts w:ascii="Times New Roman" w:hAnsi="Times New Roman" w:cs="Times New Roman"/>
        </w:rPr>
        <w:t xml:space="preserve">, pp. 256, 264-5; Bonner, </w:t>
      </w:r>
      <w:r w:rsidRPr="00621DC6">
        <w:rPr>
          <w:rFonts w:ascii="Times New Roman" w:hAnsi="Times New Roman" w:cs="Times New Roman"/>
          <w:i/>
        </w:rPr>
        <w:t xml:space="preserve">Waltzing with a Dictator, </w:t>
      </w:r>
      <w:r w:rsidRPr="00621DC6">
        <w:rPr>
          <w:rFonts w:ascii="Times New Roman" w:hAnsi="Times New Roman" w:cs="Times New Roman"/>
        </w:rPr>
        <w:t>pp.</w:t>
      </w:r>
      <w:r w:rsidRPr="00621DC6">
        <w:rPr>
          <w:rFonts w:ascii="Times New Roman" w:hAnsi="Times New Roman" w:cs="Times New Roman"/>
          <w:i/>
        </w:rPr>
        <w:t xml:space="preserve"> </w:t>
      </w:r>
      <w:r w:rsidRPr="00621DC6">
        <w:rPr>
          <w:rFonts w:ascii="Times New Roman" w:hAnsi="Times New Roman" w:cs="Times New Roman"/>
        </w:rPr>
        <w:t xml:space="preserve">67-9. </w:t>
      </w:r>
    </w:p>
  </w:footnote>
  <w:footnote w:id="63">
    <w:p w14:paraId="5221D195" w14:textId="77777777" w:rsidR="00C8447F" w:rsidRPr="00EA72D8" w:rsidRDefault="00C8447F" w:rsidP="00C37416">
      <w:pPr>
        <w:rPr>
          <w:rFonts w:ascii="Times New Roman" w:hAnsi="Times New Roman" w:cs="Times New Roman"/>
        </w:rPr>
      </w:pPr>
      <w:r w:rsidRPr="00EA72D8">
        <w:rPr>
          <w:rStyle w:val="FootnoteReference"/>
        </w:rPr>
        <w:footnoteRef/>
      </w:r>
      <w:r w:rsidRPr="00EA72D8">
        <w:t xml:space="preserve"> </w:t>
      </w:r>
      <w:r w:rsidRPr="00EA72D8">
        <w:rPr>
          <w:rFonts w:ascii="Times New Roman" w:hAnsi="Times New Roman" w:cs="Times New Roman"/>
        </w:rPr>
        <w:t xml:space="preserve">Hamilton-Paterson, James. </w:t>
      </w:r>
      <w:r w:rsidRPr="00EA72D8">
        <w:rPr>
          <w:rFonts w:ascii="Times New Roman" w:hAnsi="Times New Roman" w:cs="Times New Roman"/>
          <w:i/>
        </w:rPr>
        <w:t>America’s Boy: A Century of Colonialism in the Philippines</w:t>
      </w:r>
      <w:r w:rsidRPr="00EA72D8">
        <w:rPr>
          <w:rFonts w:ascii="Times New Roman" w:hAnsi="Times New Roman" w:cs="Times New Roman"/>
        </w:rPr>
        <w:t>. New</w:t>
      </w:r>
    </w:p>
    <w:p w14:paraId="214CD953" w14:textId="155B8CEB" w:rsidR="00C8447F" w:rsidRPr="00EA72D8" w:rsidRDefault="00C8447F" w:rsidP="00C37416">
      <w:pPr>
        <w:rPr>
          <w:rFonts w:ascii="Times New Roman" w:hAnsi="Times New Roman" w:cs="Times New Roman"/>
        </w:rPr>
      </w:pPr>
      <w:r w:rsidRPr="00EA72D8">
        <w:rPr>
          <w:rFonts w:ascii="Times New Roman" w:hAnsi="Times New Roman" w:cs="Times New Roman"/>
        </w:rPr>
        <w:t xml:space="preserve">York: Henry Holt and Company, 1998. </w:t>
      </w:r>
      <w:r w:rsidRPr="00EA72D8">
        <w:t>256; 263</w:t>
      </w:r>
    </w:p>
  </w:footnote>
  <w:footnote w:id="64">
    <w:p w14:paraId="7703A5D6" w14:textId="77777777" w:rsidR="00C8447F" w:rsidRDefault="00C8447F" w:rsidP="0004041D">
      <w:pPr>
        <w:pStyle w:val="FootnoteText"/>
      </w:pPr>
      <w:r>
        <w:rPr>
          <w:rStyle w:val="FootnoteReference"/>
        </w:rPr>
        <w:footnoteRef/>
      </w:r>
      <w:r>
        <w:t xml:space="preserve"> Hamilton-Paterson 283.</w:t>
      </w:r>
    </w:p>
  </w:footnote>
  <w:footnote w:id="65">
    <w:p w14:paraId="0AAA44C4" w14:textId="77777777" w:rsidR="00C8447F" w:rsidRPr="00EA72D8" w:rsidRDefault="00C8447F" w:rsidP="00BA6AE4">
      <w:pPr>
        <w:pStyle w:val="FootnoteText"/>
        <w:rPr>
          <w:rFonts w:ascii="Times New Roman" w:hAnsi="Times New Roman" w:cs="Times New Roman"/>
        </w:rPr>
      </w:pPr>
      <w:r w:rsidRPr="00EA72D8">
        <w:rPr>
          <w:rStyle w:val="FootnoteReference"/>
          <w:rFonts w:ascii="Times New Roman" w:hAnsi="Times New Roman" w:cs="Times New Roman"/>
        </w:rPr>
        <w:footnoteRef/>
      </w:r>
      <w:r w:rsidRPr="00EA72D8">
        <w:rPr>
          <w:rFonts w:ascii="Times New Roman" w:hAnsi="Times New Roman" w:cs="Times New Roman"/>
        </w:rPr>
        <w:t xml:space="preserve"> Alfredo R. Roces, ‘Cassettes in Concert,’ </w:t>
      </w:r>
      <w:r w:rsidRPr="00EA72D8">
        <w:rPr>
          <w:rFonts w:ascii="Times New Roman" w:hAnsi="Times New Roman" w:cs="Times New Roman"/>
          <w:i/>
        </w:rPr>
        <w:t xml:space="preserve">The Manila Times, </w:t>
      </w:r>
      <w:r w:rsidRPr="00EA72D8">
        <w:rPr>
          <w:rFonts w:ascii="Times New Roman" w:hAnsi="Times New Roman" w:cs="Times New Roman"/>
        </w:rPr>
        <w:t>March 10, 1971.</w:t>
      </w:r>
    </w:p>
  </w:footnote>
  <w:footnote w:id="66">
    <w:p w14:paraId="411CB79E" w14:textId="77777777" w:rsidR="00C8447F" w:rsidRPr="00621DC6" w:rsidRDefault="00C8447F" w:rsidP="00BA6AE4">
      <w:pPr>
        <w:pStyle w:val="FootnoteText"/>
        <w:rPr>
          <w:rFonts w:ascii="Times New Roman" w:hAnsi="Times New Roman" w:cs="Times New Roman"/>
        </w:rPr>
      </w:pPr>
      <w:r w:rsidRPr="00EA72D8">
        <w:rPr>
          <w:rStyle w:val="FootnoteReference"/>
          <w:rFonts w:ascii="Times New Roman" w:hAnsi="Times New Roman" w:cs="Times New Roman"/>
        </w:rPr>
        <w:footnoteRef/>
      </w:r>
      <w:r w:rsidRPr="00EA72D8">
        <w:rPr>
          <w:rFonts w:ascii="Times New Roman" w:hAnsi="Times New Roman" w:cs="Times New Roman"/>
        </w:rPr>
        <w:t xml:space="preserve"> Leonor Orosa Goquingco, ‘Cassettes 100: Pushing Criteria Overboard?’ </w:t>
      </w:r>
      <w:r w:rsidRPr="00EA72D8">
        <w:rPr>
          <w:rFonts w:ascii="Times New Roman" w:hAnsi="Times New Roman" w:cs="Times New Roman"/>
          <w:i/>
        </w:rPr>
        <w:t xml:space="preserve">The Manila Bulletin, </w:t>
      </w:r>
      <w:r w:rsidRPr="00EA72D8">
        <w:rPr>
          <w:rFonts w:ascii="Times New Roman" w:hAnsi="Times New Roman" w:cs="Times New Roman"/>
        </w:rPr>
        <w:t>March 14, 1971.</w:t>
      </w:r>
      <w:r w:rsidRPr="00621DC6">
        <w:rPr>
          <w:rFonts w:ascii="Times New Roman" w:hAnsi="Times New Roman" w:cs="Times New Roman"/>
        </w:rPr>
        <w:t xml:space="preserve"> </w:t>
      </w:r>
    </w:p>
  </w:footnote>
  <w:footnote w:id="67">
    <w:p w14:paraId="05BD0CE2" w14:textId="77777777" w:rsidR="00C8447F" w:rsidRPr="00621DC6" w:rsidRDefault="00C8447F" w:rsidP="00BA6AE4">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‘Chaotic Concert,’ in </w:t>
      </w:r>
      <w:r w:rsidRPr="00621DC6">
        <w:rPr>
          <w:rFonts w:ascii="Times New Roman" w:hAnsi="Times New Roman" w:cs="Times New Roman"/>
          <w:i/>
        </w:rPr>
        <w:t xml:space="preserve">The Asia Magazine, </w:t>
      </w:r>
      <w:r w:rsidRPr="00621DC6">
        <w:rPr>
          <w:rFonts w:ascii="Times New Roman" w:hAnsi="Times New Roman" w:cs="Times New Roman"/>
        </w:rPr>
        <w:t>May 30, 1971.</w:t>
      </w:r>
    </w:p>
  </w:footnote>
  <w:footnote w:id="68">
    <w:p w14:paraId="034A106C" w14:textId="77777777" w:rsidR="00C8447F" w:rsidRPr="00621DC6" w:rsidRDefault="00C8447F" w:rsidP="00C24AC0">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i/>
        </w:rPr>
        <w:t xml:space="preserve">Cassettes 100 </w:t>
      </w:r>
      <w:r w:rsidRPr="00621DC6">
        <w:rPr>
          <w:rFonts w:ascii="Times New Roman" w:hAnsi="Times New Roman" w:cs="Times New Roman"/>
        </w:rPr>
        <w:t xml:space="preserve">Press Release/Notes, </w:t>
      </w:r>
      <w:r w:rsidRPr="00621DC6">
        <w:rPr>
          <w:rFonts w:ascii="Times New Roman" w:hAnsi="Times New Roman" w:cs="Times New Roman"/>
          <w:i/>
        </w:rPr>
        <w:t xml:space="preserve">Cassettes 100 </w:t>
      </w:r>
      <w:r w:rsidRPr="00621DC6">
        <w:rPr>
          <w:rFonts w:ascii="Times New Roman" w:hAnsi="Times New Roman" w:cs="Times New Roman"/>
        </w:rPr>
        <w:t>Folder, UP Ethnomusicology Library and Archives.</w:t>
      </w:r>
    </w:p>
  </w:footnote>
  <w:footnote w:id="69">
    <w:p w14:paraId="53224FBE" w14:textId="77777777" w:rsidR="00C8447F" w:rsidRPr="00621DC6" w:rsidRDefault="00C8447F" w:rsidP="00986EDF">
      <w:pPr>
        <w:pStyle w:val="FootnoteText"/>
        <w:contextualSpacing/>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Jose Maceda, ‘Drone and Melody in Philippine Musical Instruments,’ in </w:t>
      </w:r>
      <w:r w:rsidRPr="00621DC6">
        <w:rPr>
          <w:rFonts w:ascii="Times New Roman" w:hAnsi="Times New Roman" w:cs="Times New Roman"/>
          <w:i/>
        </w:rPr>
        <w:t>Traditional Drama and Music of Southeast Asia</w:t>
      </w:r>
      <w:r w:rsidRPr="00621DC6">
        <w:rPr>
          <w:rFonts w:ascii="Times New Roman" w:hAnsi="Times New Roman" w:cs="Times New Roman"/>
        </w:rPr>
        <w:t xml:space="preserve"> (Kuala Lumpur: Kementerian Pelajaran Malaysia), p.</w:t>
      </w:r>
      <w:r w:rsidRPr="00621DC6">
        <w:rPr>
          <w:rFonts w:ascii="Times New Roman" w:hAnsi="Times New Roman" w:cs="Times New Roman"/>
          <w:i/>
        </w:rPr>
        <w:t xml:space="preserve"> </w:t>
      </w:r>
      <w:r w:rsidRPr="00621DC6">
        <w:rPr>
          <w:rFonts w:ascii="Times New Roman" w:hAnsi="Times New Roman" w:cs="Times New Roman"/>
        </w:rPr>
        <w:t xml:space="preserve">246. </w:t>
      </w:r>
    </w:p>
  </w:footnote>
  <w:footnote w:id="70">
    <w:p w14:paraId="665A06AF"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i/>
        </w:rPr>
        <w:t xml:space="preserve">Cassettes 100 </w:t>
      </w:r>
      <w:r w:rsidRPr="00621DC6">
        <w:rPr>
          <w:rFonts w:ascii="Times New Roman" w:hAnsi="Times New Roman" w:cs="Times New Roman"/>
        </w:rPr>
        <w:t xml:space="preserve">Press Release/Notes, </w:t>
      </w:r>
      <w:r w:rsidRPr="00621DC6">
        <w:rPr>
          <w:rFonts w:ascii="Times New Roman" w:hAnsi="Times New Roman" w:cs="Times New Roman"/>
          <w:i/>
        </w:rPr>
        <w:t xml:space="preserve">Cassettes 100 </w:t>
      </w:r>
      <w:r w:rsidRPr="00621DC6">
        <w:rPr>
          <w:rFonts w:ascii="Times New Roman" w:hAnsi="Times New Roman" w:cs="Times New Roman"/>
        </w:rPr>
        <w:t>Folder, Jose Maceda Archive, University of the Philippines-Diliman Center of Ethnomusicology Library and Archives.</w:t>
      </w:r>
    </w:p>
  </w:footnote>
  <w:footnote w:id="71">
    <w:p w14:paraId="53C8B35C" w14:textId="77777777" w:rsidR="00C8447F" w:rsidRPr="00621DC6" w:rsidRDefault="00C8447F" w:rsidP="00C76464">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i/>
        </w:rPr>
        <w:t xml:space="preserve">Cassettes 100 </w:t>
      </w:r>
      <w:r w:rsidRPr="00621DC6">
        <w:rPr>
          <w:rFonts w:ascii="Times New Roman" w:hAnsi="Times New Roman" w:cs="Times New Roman"/>
        </w:rPr>
        <w:t>score.</w:t>
      </w:r>
    </w:p>
  </w:footnote>
  <w:footnote w:id="72">
    <w:p w14:paraId="6A95A4CA" w14:textId="77777777" w:rsidR="00C8447F" w:rsidRPr="00621DC6" w:rsidRDefault="00C8447F" w:rsidP="00345CB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Salome Voegelin, </w:t>
      </w:r>
      <w:r w:rsidRPr="00621DC6">
        <w:rPr>
          <w:rFonts w:ascii="Times New Roman" w:hAnsi="Times New Roman" w:cs="Times New Roman"/>
          <w:i/>
        </w:rPr>
        <w:t xml:space="preserve">Listening to Noise and Silence </w:t>
      </w:r>
      <w:r w:rsidRPr="00621DC6">
        <w:rPr>
          <w:rFonts w:ascii="Times New Roman" w:hAnsi="Times New Roman" w:cs="Times New Roman"/>
        </w:rPr>
        <w:t>(New York; Bloomsbury, 2010), p.</w:t>
      </w:r>
      <w:r w:rsidRPr="00621DC6">
        <w:rPr>
          <w:rFonts w:ascii="Times New Roman" w:hAnsi="Times New Roman" w:cs="Times New Roman"/>
          <w:i/>
        </w:rPr>
        <w:t xml:space="preserve"> </w:t>
      </w:r>
      <w:r w:rsidRPr="00621DC6">
        <w:rPr>
          <w:rFonts w:ascii="Times New Roman" w:hAnsi="Times New Roman" w:cs="Times New Roman"/>
        </w:rPr>
        <w:t xml:space="preserve">11. </w:t>
      </w:r>
    </w:p>
  </w:footnote>
  <w:footnote w:id="73">
    <w:p w14:paraId="6B0DB57B"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Handout, </w:t>
      </w:r>
      <w:r w:rsidRPr="00621DC6">
        <w:rPr>
          <w:rFonts w:ascii="Times New Roman" w:hAnsi="Times New Roman" w:cs="Times New Roman"/>
          <w:i/>
        </w:rPr>
        <w:t xml:space="preserve">Cassettes 100 </w:t>
      </w:r>
      <w:r w:rsidRPr="00621DC6">
        <w:rPr>
          <w:rFonts w:ascii="Times New Roman" w:hAnsi="Times New Roman" w:cs="Times New Roman"/>
        </w:rPr>
        <w:t>File, Jose Maceda Archive, University of the Philippines-Diliman Center of Ethnomusicology Library and Archives.</w:t>
      </w:r>
    </w:p>
  </w:footnote>
  <w:footnote w:id="74">
    <w:p w14:paraId="07F83283"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Handout, </w:t>
      </w:r>
      <w:r w:rsidRPr="00621DC6">
        <w:rPr>
          <w:rFonts w:ascii="Times New Roman" w:hAnsi="Times New Roman" w:cs="Times New Roman"/>
          <w:i/>
        </w:rPr>
        <w:t xml:space="preserve">Cassettes 100 </w:t>
      </w:r>
      <w:r w:rsidRPr="00621DC6">
        <w:rPr>
          <w:rFonts w:ascii="Times New Roman" w:hAnsi="Times New Roman" w:cs="Times New Roman"/>
        </w:rPr>
        <w:t>File, Jose Maceda Archive, University of the Philippines-Diliman Center of Ethnomusicology Library and Archives.</w:t>
      </w:r>
    </w:p>
  </w:footnote>
  <w:footnote w:id="75">
    <w:p w14:paraId="57B684C2"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Instructional handout, Cultural Center of the Philippines Library and Archives Music Programs, 1971.</w:t>
      </w:r>
    </w:p>
  </w:footnote>
  <w:footnote w:id="76">
    <w:p w14:paraId="100FF706"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Diagrams, Cultural Center of the Philippines Library and Archives Music Programs, 1971.</w:t>
      </w:r>
      <w:r w:rsidRPr="00621DC6">
        <w:rPr>
          <w:rFonts w:ascii="Times New Roman" w:hAnsi="Times New Roman" w:cs="Times New Roman"/>
        </w:rPr>
        <w:tab/>
      </w:r>
    </w:p>
  </w:footnote>
  <w:footnote w:id="77">
    <w:p w14:paraId="4F844DE9"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Diagrams, Cultural Center of the Philippines Library and Archives Music Programs, 1971.</w:t>
      </w:r>
      <w:r w:rsidRPr="00621DC6">
        <w:rPr>
          <w:rFonts w:ascii="Times New Roman" w:hAnsi="Times New Roman" w:cs="Times New Roman"/>
        </w:rPr>
        <w:tab/>
      </w:r>
    </w:p>
  </w:footnote>
  <w:footnote w:id="78">
    <w:p w14:paraId="23D1D29F"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Diagram, Cultural Center of the Philippines Library and Archives Music Programs, 1971.</w:t>
      </w:r>
    </w:p>
  </w:footnote>
  <w:footnote w:id="79">
    <w:p w14:paraId="4389F0A2"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Diagrams, Cultural Center of the Philippines Library and Archives Music Programs, 1971.</w:t>
      </w:r>
      <w:r w:rsidRPr="00621DC6">
        <w:rPr>
          <w:rFonts w:ascii="Times New Roman" w:hAnsi="Times New Roman" w:cs="Times New Roman"/>
        </w:rPr>
        <w:tab/>
      </w:r>
    </w:p>
  </w:footnote>
  <w:footnote w:id="80">
    <w:p w14:paraId="1DE14CA6"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Diagrams, Cultural Center of the Philippines Library and Archives Music Programs, 1971.</w:t>
      </w:r>
      <w:r w:rsidRPr="00621DC6">
        <w:rPr>
          <w:rFonts w:ascii="Times New Roman" w:hAnsi="Times New Roman" w:cs="Times New Roman"/>
        </w:rPr>
        <w:tab/>
      </w:r>
    </w:p>
  </w:footnote>
  <w:footnote w:id="81">
    <w:p w14:paraId="67462EF4"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Diagrams, Cultural Center of the Philippines Library and Archives Music Programs, 1971.</w:t>
      </w:r>
      <w:r w:rsidRPr="00621DC6">
        <w:rPr>
          <w:rFonts w:ascii="Times New Roman" w:hAnsi="Times New Roman" w:cs="Times New Roman"/>
        </w:rPr>
        <w:tab/>
      </w:r>
    </w:p>
  </w:footnote>
  <w:footnote w:id="82">
    <w:p w14:paraId="0A843EC1"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Diagrams, Cultural Center of the Philippines Library and Archives Music Programs, 1971.</w:t>
      </w:r>
      <w:r w:rsidRPr="00621DC6">
        <w:rPr>
          <w:rFonts w:ascii="Times New Roman" w:hAnsi="Times New Roman" w:cs="Times New Roman"/>
        </w:rPr>
        <w:tab/>
      </w:r>
    </w:p>
  </w:footnote>
  <w:footnote w:id="83">
    <w:p w14:paraId="0E682C1C"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Diagrams, Cultural Center of the Philippines Library and Archives Music Programs, 1971.</w:t>
      </w:r>
      <w:r w:rsidRPr="00621DC6">
        <w:rPr>
          <w:rFonts w:ascii="Times New Roman" w:hAnsi="Times New Roman" w:cs="Times New Roman"/>
        </w:rPr>
        <w:tab/>
      </w:r>
    </w:p>
  </w:footnote>
  <w:footnote w:id="84">
    <w:p w14:paraId="4D70F847"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Diagrams, Cultural Center of the Philippines Library and Archives Music Programs, 1971.</w:t>
      </w:r>
      <w:r w:rsidRPr="00621DC6">
        <w:rPr>
          <w:rFonts w:ascii="Times New Roman" w:hAnsi="Times New Roman" w:cs="Times New Roman"/>
        </w:rPr>
        <w:tab/>
      </w:r>
    </w:p>
  </w:footnote>
  <w:footnote w:id="85">
    <w:p w14:paraId="01F187ED" w14:textId="77777777" w:rsidR="00C8447F" w:rsidRPr="00621DC6" w:rsidRDefault="00C8447F" w:rsidP="00986EDF">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Diagrams, Cultural Center of the Philippines Library and Archives Music Programs, 1971.</w:t>
      </w:r>
      <w:r w:rsidRPr="00621DC6">
        <w:rPr>
          <w:rFonts w:ascii="Times New Roman" w:hAnsi="Times New Roman" w:cs="Times New Roman"/>
        </w:rPr>
        <w:tab/>
      </w:r>
    </w:p>
  </w:footnote>
  <w:footnote w:id="86">
    <w:p w14:paraId="657C29B9" w14:textId="77777777" w:rsidR="00C8447F" w:rsidRPr="00621DC6" w:rsidRDefault="00C8447F" w:rsidP="00986EDF">
      <w:pPr>
        <w:rPr>
          <w:rFonts w:ascii="Times New Roman" w:hAnsi="Times New Roman" w:cs="Times New Roman"/>
          <w:highlight w:val="gree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‘Cassettes in Concert,’ Alfredo R. Roces, </w:t>
      </w:r>
      <w:r w:rsidRPr="00621DC6">
        <w:rPr>
          <w:rFonts w:ascii="Times New Roman" w:hAnsi="Times New Roman" w:cs="Times New Roman"/>
          <w:i/>
        </w:rPr>
        <w:t>The Manila Times</w:t>
      </w:r>
      <w:r w:rsidRPr="00621DC6">
        <w:rPr>
          <w:rFonts w:ascii="Times New Roman" w:hAnsi="Times New Roman" w:cs="Times New Roman"/>
        </w:rPr>
        <w:t xml:space="preserve">, March 10, 1971. </w:t>
      </w:r>
    </w:p>
  </w:footnote>
  <w:footnote w:id="87">
    <w:p w14:paraId="0987FE4A" w14:textId="77777777" w:rsidR="00891AB8" w:rsidRPr="00621DC6" w:rsidRDefault="00891AB8" w:rsidP="00891AB8">
      <w:pPr>
        <w:rPr>
          <w:rFonts w:ascii="Times New Roman" w:hAnsi="Times New Roman" w:cs="Times New Roman"/>
          <w:color w:val="000000" w:themeColor="text1"/>
        </w:rPr>
      </w:pPr>
      <w:r w:rsidRPr="00621DC6">
        <w:rPr>
          <w:rStyle w:val="FootnoteReference"/>
          <w:rFonts w:ascii="Times New Roman" w:hAnsi="Times New Roman" w:cs="Times New Roman"/>
        </w:rPr>
        <w:footnoteRef/>
      </w:r>
      <w:r w:rsidRPr="00621DC6">
        <w:rPr>
          <w:rFonts w:ascii="Times New Roman" w:hAnsi="Times New Roman" w:cs="Times New Roman"/>
        </w:rPr>
        <w:t xml:space="preserve"> ‘</w:t>
      </w:r>
      <w:r w:rsidRPr="00621DC6">
        <w:rPr>
          <w:rFonts w:ascii="Times New Roman" w:hAnsi="Times New Roman" w:cs="Times New Roman"/>
          <w:color w:val="000000" w:themeColor="text1"/>
        </w:rPr>
        <w:t>Center for the Performing Arts – An Acoustical Marvel,’ V.S. Sambo</w:t>
      </w:r>
      <w:r w:rsidRPr="00621DC6">
        <w:rPr>
          <w:rFonts w:ascii="Times New Roman" w:hAnsi="Times New Roman" w:cs="Times New Roman"/>
          <w:i/>
          <w:color w:val="000000" w:themeColor="text1"/>
        </w:rPr>
        <w:t>, Business Chronicle</w:t>
      </w:r>
      <w:r w:rsidRPr="00621DC6">
        <w:rPr>
          <w:rFonts w:ascii="Times New Roman" w:hAnsi="Times New Roman" w:cs="Times New Roman"/>
          <w:color w:val="000000" w:themeColor="text1"/>
        </w:rPr>
        <w:t>, May 31, 1970.</w:t>
      </w:r>
    </w:p>
  </w:footnote>
  <w:footnote w:id="88">
    <w:p w14:paraId="413316A7" w14:textId="77777777" w:rsidR="00891AB8" w:rsidRPr="00621DC6" w:rsidRDefault="00891AB8" w:rsidP="00891AB8">
      <w:pPr>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Christi-Anne Castro, </w:t>
      </w:r>
      <w:r w:rsidRPr="00621DC6">
        <w:rPr>
          <w:rFonts w:ascii="Times New Roman" w:hAnsi="Times New Roman" w:cs="Times New Roman"/>
          <w:i/>
        </w:rPr>
        <w:t>Musical Renderings of the Philippine Nation</w:t>
      </w:r>
      <w:r w:rsidRPr="00621DC6">
        <w:rPr>
          <w:rFonts w:ascii="Times New Roman" w:hAnsi="Times New Roman" w:cs="Times New Roman"/>
        </w:rPr>
        <w:t xml:space="preserve"> (New York: Oxford University Press, 2011) p.  126. </w:t>
      </w:r>
    </w:p>
  </w:footnote>
  <w:footnote w:id="89">
    <w:p w14:paraId="4652A913" w14:textId="77777777" w:rsidR="00891AB8" w:rsidRDefault="00891AB8" w:rsidP="00891AB8">
      <w:pPr>
        <w:pStyle w:val="FootnoteText"/>
        <w:rPr>
          <w:rFonts w:ascii="Times New Roman" w:hAnsi="Times New Roman" w:cs="Times New Roman"/>
        </w:rPr>
      </w:pPr>
      <w:r w:rsidRPr="00621DC6">
        <w:rPr>
          <w:rStyle w:val="FootnoteReference"/>
          <w:rFonts w:ascii="Times New Roman" w:hAnsi="Times New Roman" w:cs="Times New Roman"/>
        </w:rPr>
        <w:footnoteRef/>
      </w:r>
      <w:r w:rsidRPr="00621DC6">
        <w:rPr>
          <w:rFonts w:ascii="Times New Roman" w:hAnsi="Times New Roman" w:cs="Times New Roman"/>
        </w:rPr>
        <w:t xml:space="preserve"> Molina, ‘Happening at CCP Lobby: Total Immersion in Environmental Sounds,’ </w:t>
      </w:r>
      <w:r w:rsidRPr="00621DC6">
        <w:rPr>
          <w:rFonts w:ascii="Times New Roman" w:hAnsi="Times New Roman" w:cs="Times New Roman"/>
          <w:i/>
        </w:rPr>
        <w:t>Manila Times</w:t>
      </w:r>
      <w:r w:rsidRPr="00621DC6">
        <w:rPr>
          <w:rFonts w:ascii="Times New Roman" w:hAnsi="Times New Roman" w:cs="Times New Roman"/>
        </w:rPr>
        <w:t>.</w:t>
      </w:r>
    </w:p>
    <w:p w14:paraId="6C2D1438" w14:textId="77777777" w:rsidR="00891AB8" w:rsidRDefault="00891AB8" w:rsidP="00891AB8">
      <w:pPr>
        <w:pStyle w:val="FootnoteText"/>
        <w:rPr>
          <w:rFonts w:ascii="Times New Roman" w:hAnsi="Times New Roman" w:cs="Times New Roman"/>
        </w:rPr>
      </w:pPr>
    </w:p>
    <w:p w14:paraId="186D8BC7" w14:textId="77777777" w:rsidR="00891AB8" w:rsidRPr="00AF2D0B" w:rsidRDefault="00891AB8" w:rsidP="00891AB8">
      <w:pPr>
        <w:rPr>
          <w:rFonts w:ascii="Times New Roman" w:hAnsi="Times New Roman"/>
        </w:rPr>
      </w:pPr>
    </w:p>
    <w:p w14:paraId="3D980645" w14:textId="77777777" w:rsidR="00891AB8" w:rsidRPr="00182E40" w:rsidRDefault="00891AB8" w:rsidP="00891AB8">
      <w:pPr>
        <w:rPr>
          <w:rFonts w:ascii="Times New Roman" w:hAnsi="Times New Roman" w:cs="Times New Roman"/>
          <w:b/>
        </w:rPr>
      </w:pPr>
    </w:p>
    <w:p w14:paraId="0C3548A8" w14:textId="77777777" w:rsidR="00891AB8" w:rsidRPr="00182E40" w:rsidRDefault="00891AB8" w:rsidP="00891AB8">
      <w:pPr>
        <w:rPr>
          <w:b/>
        </w:rPr>
      </w:pPr>
    </w:p>
    <w:p w14:paraId="7331025C" w14:textId="77777777" w:rsidR="00891AB8" w:rsidRDefault="00891AB8" w:rsidP="00891AB8">
      <w:pPr>
        <w:rPr>
          <w:rFonts w:ascii="Times New Roman" w:hAnsi="Times New Roman" w:cs="Times New Roman"/>
        </w:rPr>
      </w:pPr>
    </w:p>
    <w:p w14:paraId="3A347F81" w14:textId="77777777" w:rsidR="00891AB8" w:rsidRPr="00621DC6" w:rsidRDefault="00891AB8" w:rsidP="00891AB8">
      <w:pPr>
        <w:pStyle w:val="FootnoteText"/>
        <w:rPr>
          <w:rFonts w:ascii="Times New Roman" w:hAnsi="Times New Roman" w:cs="Times New Roma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75BA6" w14:textId="77777777" w:rsidR="00C8447F" w:rsidRDefault="00C8447F" w:rsidP="0084252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C3EB50" w14:textId="77777777" w:rsidR="00C8447F" w:rsidRDefault="00C8447F" w:rsidP="0084252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56A12" w14:textId="7270FB3F" w:rsidR="00C8447F" w:rsidRPr="00384169" w:rsidRDefault="00C8447F" w:rsidP="00842522">
    <w:pPr>
      <w:pStyle w:val="Header"/>
      <w:framePr w:wrap="around" w:vAnchor="text" w:hAnchor="margin" w:xAlign="right" w:y="1"/>
      <w:rPr>
        <w:rStyle w:val="PageNumber"/>
        <w:rFonts w:ascii="Times New Roman" w:hAnsi="Times New Roman" w:cs="Times New Roman"/>
      </w:rPr>
    </w:pPr>
    <w:r w:rsidRPr="00384169">
      <w:rPr>
        <w:rStyle w:val="PageNumber"/>
        <w:rFonts w:ascii="Times New Roman" w:hAnsi="Times New Roman" w:cs="Times New Roman"/>
      </w:rPr>
      <w:fldChar w:fldCharType="begin"/>
    </w:r>
    <w:r w:rsidRPr="00384169">
      <w:rPr>
        <w:rStyle w:val="PageNumber"/>
        <w:rFonts w:ascii="Times New Roman" w:hAnsi="Times New Roman" w:cs="Times New Roman"/>
      </w:rPr>
      <w:instrText xml:space="preserve">PAGE  </w:instrText>
    </w:r>
    <w:r w:rsidRPr="00384169">
      <w:rPr>
        <w:rStyle w:val="PageNumber"/>
        <w:rFonts w:ascii="Times New Roman" w:hAnsi="Times New Roman" w:cs="Times New Roman"/>
      </w:rPr>
      <w:fldChar w:fldCharType="separate"/>
    </w:r>
    <w:r w:rsidR="007A283F">
      <w:rPr>
        <w:rStyle w:val="PageNumber"/>
        <w:rFonts w:ascii="Times New Roman" w:hAnsi="Times New Roman" w:cs="Times New Roman"/>
        <w:noProof/>
      </w:rPr>
      <w:t>28</w:t>
    </w:r>
    <w:r w:rsidRPr="00384169">
      <w:rPr>
        <w:rStyle w:val="PageNumber"/>
        <w:rFonts w:ascii="Times New Roman" w:hAnsi="Times New Roman" w:cs="Times New Roman"/>
      </w:rPr>
      <w:fldChar w:fldCharType="end"/>
    </w:r>
  </w:p>
  <w:p w14:paraId="6392EDC8" w14:textId="77777777" w:rsidR="00C8447F" w:rsidRPr="00545C9D" w:rsidRDefault="00C8447F" w:rsidP="00842522">
    <w:pPr>
      <w:pStyle w:val="Header"/>
      <w:ind w:right="36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2BEF402"/>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C">
    <w15:presenceInfo w15:providerId="Windows Live" w15:userId="dc235defcf93de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6EDF"/>
    <w:rsid w:val="00000B7F"/>
    <w:rsid w:val="000010F7"/>
    <w:rsid w:val="000026AD"/>
    <w:rsid w:val="00002B0F"/>
    <w:rsid w:val="00002DE5"/>
    <w:rsid w:val="00002E07"/>
    <w:rsid w:val="00003F4A"/>
    <w:rsid w:val="00004255"/>
    <w:rsid w:val="00004D5E"/>
    <w:rsid w:val="00004DD8"/>
    <w:rsid w:val="00005055"/>
    <w:rsid w:val="00006228"/>
    <w:rsid w:val="0000630D"/>
    <w:rsid w:val="00010076"/>
    <w:rsid w:val="000111BF"/>
    <w:rsid w:val="00012B2E"/>
    <w:rsid w:val="00012B48"/>
    <w:rsid w:val="00015CC9"/>
    <w:rsid w:val="00015F50"/>
    <w:rsid w:val="000179E5"/>
    <w:rsid w:val="00017E96"/>
    <w:rsid w:val="00021C99"/>
    <w:rsid w:val="00023286"/>
    <w:rsid w:val="00023955"/>
    <w:rsid w:val="0002405B"/>
    <w:rsid w:val="000248BA"/>
    <w:rsid w:val="00026212"/>
    <w:rsid w:val="0002686A"/>
    <w:rsid w:val="00027F8E"/>
    <w:rsid w:val="00030479"/>
    <w:rsid w:val="0003201E"/>
    <w:rsid w:val="00033038"/>
    <w:rsid w:val="00033313"/>
    <w:rsid w:val="0003379E"/>
    <w:rsid w:val="00034361"/>
    <w:rsid w:val="0003715D"/>
    <w:rsid w:val="00037530"/>
    <w:rsid w:val="00037B97"/>
    <w:rsid w:val="00037E92"/>
    <w:rsid w:val="0004041D"/>
    <w:rsid w:val="00040A7B"/>
    <w:rsid w:val="000413AF"/>
    <w:rsid w:val="000419AF"/>
    <w:rsid w:val="00041C42"/>
    <w:rsid w:val="00041F5D"/>
    <w:rsid w:val="0004313E"/>
    <w:rsid w:val="000433FE"/>
    <w:rsid w:val="00044524"/>
    <w:rsid w:val="00044566"/>
    <w:rsid w:val="00046BFC"/>
    <w:rsid w:val="00047D52"/>
    <w:rsid w:val="00050158"/>
    <w:rsid w:val="0005069B"/>
    <w:rsid w:val="0005073D"/>
    <w:rsid w:val="00052867"/>
    <w:rsid w:val="000537AB"/>
    <w:rsid w:val="000544FD"/>
    <w:rsid w:val="000548F8"/>
    <w:rsid w:val="000551DF"/>
    <w:rsid w:val="00056797"/>
    <w:rsid w:val="00056D28"/>
    <w:rsid w:val="000610CF"/>
    <w:rsid w:val="00062EDC"/>
    <w:rsid w:val="00062F6E"/>
    <w:rsid w:val="00067A13"/>
    <w:rsid w:val="00067B46"/>
    <w:rsid w:val="00067C0C"/>
    <w:rsid w:val="000709BB"/>
    <w:rsid w:val="00071C0C"/>
    <w:rsid w:val="00072A8B"/>
    <w:rsid w:val="000741D4"/>
    <w:rsid w:val="00077339"/>
    <w:rsid w:val="00077A7F"/>
    <w:rsid w:val="00077F0F"/>
    <w:rsid w:val="00082AB7"/>
    <w:rsid w:val="00082E2D"/>
    <w:rsid w:val="00083FCE"/>
    <w:rsid w:val="0008506F"/>
    <w:rsid w:val="000851A9"/>
    <w:rsid w:val="000859F8"/>
    <w:rsid w:val="000865C3"/>
    <w:rsid w:val="000867B6"/>
    <w:rsid w:val="00087214"/>
    <w:rsid w:val="00091A99"/>
    <w:rsid w:val="00093313"/>
    <w:rsid w:val="00093740"/>
    <w:rsid w:val="0009495D"/>
    <w:rsid w:val="0009697F"/>
    <w:rsid w:val="00096F12"/>
    <w:rsid w:val="000A0DF4"/>
    <w:rsid w:val="000A0FBA"/>
    <w:rsid w:val="000A2858"/>
    <w:rsid w:val="000A3B0F"/>
    <w:rsid w:val="000A3D8C"/>
    <w:rsid w:val="000A78F2"/>
    <w:rsid w:val="000B08D1"/>
    <w:rsid w:val="000B0BE6"/>
    <w:rsid w:val="000B1A1F"/>
    <w:rsid w:val="000B1D06"/>
    <w:rsid w:val="000B22FD"/>
    <w:rsid w:val="000B27EA"/>
    <w:rsid w:val="000B2E5F"/>
    <w:rsid w:val="000B301E"/>
    <w:rsid w:val="000B3B69"/>
    <w:rsid w:val="000B45B4"/>
    <w:rsid w:val="000B4B2F"/>
    <w:rsid w:val="000B6EE7"/>
    <w:rsid w:val="000B70DF"/>
    <w:rsid w:val="000B7166"/>
    <w:rsid w:val="000B7A11"/>
    <w:rsid w:val="000C038B"/>
    <w:rsid w:val="000C04B5"/>
    <w:rsid w:val="000C2F11"/>
    <w:rsid w:val="000C2F89"/>
    <w:rsid w:val="000C38BB"/>
    <w:rsid w:val="000C38F0"/>
    <w:rsid w:val="000C4241"/>
    <w:rsid w:val="000C4CCC"/>
    <w:rsid w:val="000C5094"/>
    <w:rsid w:val="000C53F2"/>
    <w:rsid w:val="000C70CC"/>
    <w:rsid w:val="000C78F8"/>
    <w:rsid w:val="000D1103"/>
    <w:rsid w:val="000D138C"/>
    <w:rsid w:val="000D1BD2"/>
    <w:rsid w:val="000D2E94"/>
    <w:rsid w:val="000D3437"/>
    <w:rsid w:val="000D4B56"/>
    <w:rsid w:val="000D56D4"/>
    <w:rsid w:val="000D5809"/>
    <w:rsid w:val="000D5AE8"/>
    <w:rsid w:val="000D637A"/>
    <w:rsid w:val="000D7A7D"/>
    <w:rsid w:val="000D7FD1"/>
    <w:rsid w:val="000E00A2"/>
    <w:rsid w:val="000E069D"/>
    <w:rsid w:val="000E077E"/>
    <w:rsid w:val="000E0782"/>
    <w:rsid w:val="000E0872"/>
    <w:rsid w:val="000E1283"/>
    <w:rsid w:val="000E1EA8"/>
    <w:rsid w:val="000E3422"/>
    <w:rsid w:val="000E37DB"/>
    <w:rsid w:val="000E5363"/>
    <w:rsid w:val="000E5671"/>
    <w:rsid w:val="000E569A"/>
    <w:rsid w:val="000E5737"/>
    <w:rsid w:val="000E7322"/>
    <w:rsid w:val="000F058C"/>
    <w:rsid w:val="000F1B1E"/>
    <w:rsid w:val="000F2F26"/>
    <w:rsid w:val="000F35E1"/>
    <w:rsid w:val="000F43B2"/>
    <w:rsid w:val="000F4627"/>
    <w:rsid w:val="0010171C"/>
    <w:rsid w:val="00102A6D"/>
    <w:rsid w:val="0010353F"/>
    <w:rsid w:val="00103BF7"/>
    <w:rsid w:val="00104078"/>
    <w:rsid w:val="001058BE"/>
    <w:rsid w:val="00105A62"/>
    <w:rsid w:val="001069EA"/>
    <w:rsid w:val="00106D71"/>
    <w:rsid w:val="00107CFD"/>
    <w:rsid w:val="00111895"/>
    <w:rsid w:val="00111FA3"/>
    <w:rsid w:val="00112988"/>
    <w:rsid w:val="00112AB8"/>
    <w:rsid w:val="001131E7"/>
    <w:rsid w:val="001151BD"/>
    <w:rsid w:val="00115F39"/>
    <w:rsid w:val="00116143"/>
    <w:rsid w:val="00116E79"/>
    <w:rsid w:val="00120D52"/>
    <w:rsid w:val="001211E3"/>
    <w:rsid w:val="001222AF"/>
    <w:rsid w:val="00122E3C"/>
    <w:rsid w:val="0012407D"/>
    <w:rsid w:val="001249B9"/>
    <w:rsid w:val="00127AEF"/>
    <w:rsid w:val="00130BEC"/>
    <w:rsid w:val="00130FEF"/>
    <w:rsid w:val="00132353"/>
    <w:rsid w:val="001324F5"/>
    <w:rsid w:val="0013425A"/>
    <w:rsid w:val="001353AB"/>
    <w:rsid w:val="00136302"/>
    <w:rsid w:val="001373B7"/>
    <w:rsid w:val="00137419"/>
    <w:rsid w:val="00137D22"/>
    <w:rsid w:val="001412AE"/>
    <w:rsid w:val="001416A7"/>
    <w:rsid w:val="00142585"/>
    <w:rsid w:val="00142C46"/>
    <w:rsid w:val="00143086"/>
    <w:rsid w:val="0014377B"/>
    <w:rsid w:val="00143E19"/>
    <w:rsid w:val="00145157"/>
    <w:rsid w:val="001453DE"/>
    <w:rsid w:val="00146558"/>
    <w:rsid w:val="00146EAF"/>
    <w:rsid w:val="00147AE2"/>
    <w:rsid w:val="00147F77"/>
    <w:rsid w:val="001523DA"/>
    <w:rsid w:val="00152463"/>
    <w:rsid w:val="00152818"/>
    <w:rsid w:val="00152DA1"/>
    <w:rsid w:val="001544F2"/>
    <w:rsid w:val="001568EC"/>
    <w:rsid w:val="00156C84"/>
    <w:rsid w:val="00157438"/>
    <w:rsid w:val="00157ABD"/>
    <w:rsid w:val="00157FF1"/>
    <w:rsid w:val="00160272"/>
    <w:rsid w:val="00162626"/>
    <w:rsid w:val="00162BF8"/>
    <w:rsid w:val="00162C4B"/>
    <w:rsid w:val="00164A8B"/>
    <w:rsid w:val="00164E74"/>
    <w:rsid w:val="001660FD"/>
    <w:rsid w:val="00166742"/>
    <w:rsid w:val="00166F69"/>
    <w:rsid w:val="001674CA"/>
    <w:rsid w:val="0016795C"/>
    <w:rsid w:val="00167D5E"/>
    <w:rsid w:val="00170D54"/>
    <w:rsid w:val="00171378"/>
    <w:rsid w:val="0017179F"/>
    <w:rsid w:val="001719AD"/>
    <w:rsid w:val="001726CA"/>
    <w:rsid w:val="00172D1D"/>
    <w:rsid w:val="00173809"/>
    <w:rsid w:val="00173DCC"/>
    <w:rsid w:val="00174773"/>
    <w:rsid w:val="001759E3"/>
    <w:rsid w:val="00175CEE"/>
    <w:rsid w:val="00176570"/>
    <w:rsid w:val="0017673B"/>
    <w:rsid w:val="001768B7"/>
    <w:rsid w:val="0017741A"/>
    <w:rsid w:val="001774AB"/>
    <w:rsid w:val="00177743"/>
    <w:rsid w:val="001804F2"/>
    <w:rsid w:val="001823C8"/>
    <w:rsid w:val="0018333A"/>
    <w:rsid w:val="00183792"/>
    <w:rsid w:val="00183AC3"/>
    <w:rsid w:val="00184679"/>
    <w:rsid w:val="00184BB3"/>
    <w:rsid w:val="00186959"/>
    <w:rsid w:val="00187C22"/>
    <w:rsid w:val="00191BE2"/>
    <w:rsid w:val="00195B08"/>
    <w:rsid w:val="0019643B"/>
    <w:rsid w:val="001968A3"/>
    <w:rsid w:val="00197E3F"/>
    <w:rsid w:val="00197E41"/>
    <w:rsid w:val="001A00F7"/>
    <w:rsid w:val="001A0417"/>
    <w:rsid w:val="001A1029"/>
    <w:rsid w:val="001A20D2"/>
    <w:rsid w:val="001A2E3E"/>
    <w:rsid w:val="001A2EFD"/>
    <w:rsid w:val="001A39ED"/>
    <w:rsid w:val="001A3A51"/>
    <w:rsid w:val="001A54D4"/>
    <w:rsid w:val="001A5950"/>
    <w:rsid w:val="001A65E4"/>
    <w:rsid w:val="001A6923"/>
    <w:rsid w:val="001A6BA8"/>
    <w:rsid w:val="001A6D71"/>
    <w:rsid w:val="001B05AC"/>
    <w:rsid w:val="001B091D"/>
    <w:rsid w:val="001B17B7"/>
    <w:rsid w:val="001B1DC3"/>
    <w:rsid w:val="001B29B0"/>
    <w:rsid w:val="001B3662"/>
    <w:rsid w:val="001B4CC7"/>
    <w:rsid w:val="001B563C"/>
    <w:rsid w:val="001B5A8E"/>
    <w:rsid w:val="001B5E19"/>
    <w:rsid w:val="001B60D9"/>
    <w:rsid w:val="001B7885"/>
    <w:rsid w:val="001B7C3C"/>
    <w:rsid w:val="001B7CDD"/>
    <w:rsid w:val="001C098A"/>
    <w:rsid w:val="001C09B4"/>
    <w:rsid w:val="001C0D94"/>
    <w:rsid w:val="001C1015"/>
    <w:rsid w:val="001C139E"/>
    <w:rsid w:val="001C13AC"/>
    <w:rsid w:val="001C1680"/>
    <w:rsid w:val="001C1830"/>
    <w:rsid w:val="001C18C4"/>
    <w:rsid w:val="001C1B65"/>
    <w:rsid w:val="001C22EB"/>
    <w:rsid w:val="001C3F8B"/>
    <w:rsid w:val="001C4546"/>
    <w:rsid w:val="001C4DB8"/>
    <w:rsid w:val="001C4EB1"/>
    <w:rsid w:val="001C51C2"/>
    <w:rsid w:val="001C58FC"/>
    <w:rsid w:val="001C60BB"/>
    <w:rsid w:val="001C6FDA"/>
    <w:rsid w:val="001C73BC"/>
    <w:rsid w:val="001C7443"/>
    <w:rsid w:val="001C79DD"/>
    <w:rsid w:val="001C7EB8"/>
    <w:rsid w:val="001D2FDE"/>
    <w:rsid w:val="001D4556"/>
    <w:rsid w:val="001D46EC"/>
    <w:rsid w:val="001D489F"/>
    <w:rsid w:val="001D5057"/>
    <w:rsid w:val="001D5265"/>
    <w:rsid w:val="001D5CDC"/>
    <w:rsid w:val="001D6057"/>
    <w:rsid w:val="001D74B2"/>
    <w:rsid w:val="001D774D"/>
    <w:rsid w:val="001D7BD3"/>
    <w:rsid w:val="001E0844"/>
    <w:rsid w:val="001E0E12"/>
    <w:rsid w:val="001E215A"/>
    <w:rsid w:val="001E2B54"/>
    <w:rsid w:val="001E2C3A"/>
    <w:rsid w:val="001E2E9C"/>
    <w:rsid w:val="001E351F"/>
    <w:rsid w:val="001E3557"/>
    <w:rsid w:val="001E3A04"/>
    <w:rsid w:val="001E46A6"/>
    <w:rsid w:val="001E5002"/>
    <w:rsid w:val="001E5805"/>
    <w:rsid w:val="001E6282"/>
    <w:rsid w:val="001E6711"/>
    <w:rsid w:val="001E79BD"/>
    <w:rsid w:val="001F0D5C"/>
    <w:rsid w:val="001F0DB7"/>
    <w:rsid w:val="001F10AB"/>
    <w:rsid w:val="001F1540"/>
    <w:rsid w:val="001F1B99"/>
    <w:rsid w:val="001F2610"/>
    <w:rsid w:val="001F6DDC"/>
    <w:rsid w:val="001F6FEE"/>
    <w:rsid w:val="00200111"/>
    <w:rsid w:val="00201489"/>
    <w:rsid w:val="00202199"/>
    <w:rsid w:val="00203442"/>
    <w:rsid w:val="002052B7"/>
    <w:rsid w:val="00205D68"/>
    <w:rsid w:val="00205D96"/>
    <w:rsid w:val="00205E00"/>
    <w:rsid w:val="00206174"/>
    <w:rsid w:val="002062A7"/>
    <w:rsid w:val="0020648E"/>
    <w:rsid w:val="002065B8"/>
    <w:rsid w:val="0020685C"/>
    <w:rsid w:val="002079C9"/>
    <w:rsid w:val="00207A5A"/>
    <w:rsid w:val="00207CD2"/>
    <w:rsid w:val="002100A0"/>
    <w:rsid w:val="00211139"/>
    <w:rsid w:val="002112F8"/>
    <w:rsid w:val="00212721"/>
    <w:rsid w:val="002129D4"/>
    <w:rsid w:val="00213172"/>
    <w:rsid w:val="00215F71"/>
    <w:rsid w:val="0021640A"/>
    <w:rsid w:val="002165F1"/>
    <w:rsid w:val="002178C9"/>
    <w:rsid w:val="00217C68"/>
    <w:rsid w:val="0022073D"/>
    <w:rsid w:val="00220892"/>
    <w:rsid w:val="00221349"/>
    <w:rsid w:val="002223FA"/>
    <w:rsid w:val="0022262F"/>
    <w:rsid w:val="00222EDB"/>
    <w:rsid w:val="00227CB3"/>
    <w:rsid w:val="00227F6A"/>
    <w:rsid w:val="00231410"/>
    <w:rsid w:val="002319FE"/>
    <w:rsid w:val="00232414"/>
    <w:rsid w:val="002338F5"/>
    <w:rsid w:val="00233FC9"/>
    <w:rsid w:val="00234096"/>
    <w:rsid w:val="002347E6"/>
    <w:rsid w:val="0023680A"/>
    <w:rsid w:val="00241856"/>
    <w:rsid w:val="00242A70"/>
    <w:rsid w:val="00242B33"/>
    <w:rsid w:val="00243638"/>
    <w:rsid w:val="0024486E"/>
    <w:rsid w:val="00244ADF"/>
    <w:rsid w:val="002463E2"/>
    <w:rsid w:val="00246F46"/>
    <w:rsid w:val="002502C1"/>
    <w:rsid w:val="0025120D"/>
    <w:rsid w:val="0025210C"/>
    <w:rsid w:val="002547E9"/>
    <w:rsid w:val="00255F06"/>
    <w:rsid w:val="00256247"/>
    <w:rsid w:val="00256759"/>
    <w:rsid w:val="00256840"/>
    <w:rsid w:val="00256EDE"/>
    <w:rsid w:val="00256FE5"/>
    <w:rsid w:val="00257655"/>
    <w:rsid w:val="00261A92"/>
    <w:rsid w:val="0026208E"/>
    <w:rsid w:val="00262851"/>
    <w:rsid w:val="00262A75"/>
    <w:rsid w:val="0026372B"/>
    <w:rsid w:val="00263D22"/>
    <w:rsid w:val="00263FBC"/>
    <w:rsid w:val="00264C1C"/>
    <w:rsid w:val="00265A00"/>
    <w:rsid w:val="00266755"/>
    <w:rsid w:val="00266B34"/>
    <w:rsid w:val="0026708B"/>
    <w:rsid w:val="002677E1"/>
    <w:rsid w:val="00270168"/>
    <w:rsid w:val="00273C1E"/>
    <w:rsid w:val="00273D56"/>
    <w:rsid w:val="002765D0"/>
    <w:rsid w:val="00277B8C"/>
    <w:rsid w:val="00280B46"/>
    <w:rsid w:val="0028165F"/>
    <w:rsid w:val="00282EB6"/>
    <w:rsid w:val="00283CCC"/>
    <w:rsid w:val="00283E45"/>
    <w:rsid w:val="002841DC"/>
    <w:rsid w:val="0028453D"/>
    <w:rsid w:val="00285629"/>
    <w:rsid w:val="00285661"/>
    <w:rsid w:val="00286104"/>
    <w:rsid w:val="00292A34"/>
    <w:rsid w:val="00292ADD"/>
    <w:rsid w:val="00292DFD"/>
    <w:rsid w:val="00293516"/>
    <w:rsid w:val="00293AEE"/>
    <w:rsid w:val="0029487C"/>
    <w:rsid w:val="00294907"/>
    <w:rsid w:val="00295A01"/>
    <w:rsid w:val="00295A38"/>
    <w:rsid w:val="002A03AA"/>
    <w:rsid w:val="002A2493"/>
    <w:rsid w:val="002A24CC"/>
    <w:rsid w:val="002A35B0"/>
    <w:rsid w:val="002A3D24"/>
    <w:rsid w:val="002A4D46"/>
    <w:rsid w:val="002A7A47"/>
    <w:rsid w:val="002A7F9E"/>
    <w:rsid w:val="002B171F"/>
    <w:rsid w:val="002B2114"/>
    <w:rsid w:val="002B3A1D"/>
    <w:rsid w:val="002B43AA"/>
    <w:rsid w:val="002B48B2"/>
    <w:rsid w:val="002B4B43"/>
    <w:rsid w:val="002B6E4F"/>
    <w:rsid w:val="002B77C5"/>
    <w:rsid w:val="002B7ABD"/>
    <w:rsid w:val="002C0752"/>
    <w:rsid w:val="002C4979"/>
    <w:rsid w:val="002C6BB7"/>
    <w:rsid w:val="002C6C6F"/>
    <w:rsid w:val="002C7388"/>
    <w:rsid w:val="002D06D0"/>
    <w:rsid w:val="002D07EA"/>
    <w:rsid w:val="002D0C4E"/>
    <w:rsid w:val="002D1EC4"/>
    <w:rsid w:val="002D2287"/>
    <w:rsid w:val="002D23F0"/>
    <w:rsid w:val="002D2B70"/>
    <w:rsid w:val="002D613C"/>
    <w:rsid w:val="002D633C"/>
    <w:rsid w:val="002D7133"/>
    <w:rsid w:val="002D76E7"/>
    <w:rsid w:val="002D780E"/>
    <w:rsid w:val="002E47D8"/>
    <w:rsid w:val="002E532A"/>
    <w:rsid w:val="002E5E8D"/>
    <w:rsid w:val="002E6DE5"/>
    <w:rsid w:val="002E73CB"/>
    <w:rsid w:val="002E752D"/>
    <w:rsid w:val="002E76DA"/>
    <w:rsid w:val="002F0059"/>
    <w:rsid w:val="002F065C"/>
    <w:rsid w:val="002F1FD0"/>
    <w:rsid w:val="002F284B"/>
    <w:rsid w:val="002F34C2"/>
    <w:rsid w:val="002F399F"/>
    <w:rsid w:val="002F4344"/>
    <w:rsid w:val="002F5CC4"/>
    <w:rsid w:val="002F6A63"/>
    <w:rsid w:val="002F7560"/>
    <w:rsid w:val="002F7E83"/>
    <w:rsid w:val="0030016C"/>
    <w:rsid w:val="003012E3"/>
    <w:rsid w:val="0030171F"/>
    <w:rsid w:val="00302A51"/>
    <w:rsid w:val="00305163"/>
    <w:rsid w:val="003051B0"/>
    <w:rsid w:val="003062DA"/>
    <w:rsid w:val="00306423"/>
    <w:rsid w:val="00307054"/>
    <w:rsid w:val="00307B55"/>
    <w:rsid w:val="0031041D"/>
    <w:rsid w:val="00310556"/>
    <w:rsid w:val="00312DA2"/>
    <w:rsid w:val="003140EC"/>
    <w:rsid w:val="00314620"/>
    <w:rsid w:val="00315044"/>
    <w:rsid w:val="0031587D"/>
    <w:rsid w:val="00315AA7"/>
    <w:rsid w:val="00315CE3"/>
    <w:rsid w:val="0031753B"/>
    <w:rsid w:val="00320EC0"/>
    <w:rsid w:val="003210BB"/>
    <w:rsid w:val="003211E6"/>
    <w:rsid w:val="0032207F"/>
    <w:rsid w:val="0032250C"/>
    <w:rsid w:val="00322AB7"/>
    <w:rsid w:val="00322DC5"/>
    <w:rsid w:val="00322EE8"/>
    <w:rsid w:val="0032336D"/>
    <w:rsid w:val="00323806"/>
    <w:rsid w:val="00323807"/>
    <w:rsid w:val="0032470F"/>
    <w:rsid w:val="00325956"/>
    <w:rsid w:val="003271D6"/>
    <w:rsid w:val="003300FF"/>
    <w:rsid w:val="00330524"/>
    <w:rsid w:val="00330662"/>
    <w:rsid w:val="00330BDE"/>
    <w:rsid w:val="00331DEE"/>
    <w:rsid w:val="00332489"/>
    <w:rsid w:val="003326EC"/>
    <w:rsid w:val="00334393"/>
    <w:rsid w:val="00336FEF"/>
    <w:rsid w:val="00337B3F"/>
    <w:rsid w:val="003404A0"/>
    <w:rsid w:val="00340EB5"/>
    <w:rsid w:val="003410A5"/>
    <w:rsid w:val="00341B5E"/>
    <w:rsid w:val="00342288"/>
    <w:rsid w:val="003422DA"/>
    <w:rsid w:val="0034273D"/>
    <w:rsid w:val="0034396D"/>
    <w:rsid w:val="00343DC7"/>
    <w:rsid w:val="00344060"/>
    <w:rsid w:val="0034573C"/>
    <w:rsid w:val="00345A7A"/>
    <w:rsid w:val="00345CBF"/>
    <w:rsid w:val="0034691C"/>
    <w:rsid w:val="00347E54"/>
    <w:rsid w:val="003515DF"/>
    <w:rsid w:val="00351703"/>
    <w:rsid w:val="00351B19"/>
    <w:rsid w:val="00351EE1"/>
    <w:rsid w:val="00352B7E"/>
    <w:rsid w:val="00354446"/>
    <w:rsid w:val="0035466C"/>
    <w:rsid w:val="0035591D"/>
    <w:rsid w:val="00355BFE"/>
    <w:rsid w:val="00355CC6"/>
    <w:rsid w:val="0035640A"/>
    <w:rsid w:val="00356F1E"/>
    <w:rsid w:val="003575A2"/>
    <w:rsid w:val="00357DA2"/>
    <w:rsid w:val="00360162"/>
    <w:rsid w:val="003613BF"/>
    <w:rsid w:val="003616FC"/>
    <w:rsid w:val="00361A7A"/>
    <w:rsid w:val="00361D99"/>
    <w:rsid w:val="00361EED"/>
    <w:rsid w:val="0036213B"/>
    <w:rsid w:val="003624F9"/>
    <w:rsid w:val="0036269D"/>
    <w:rsid w:val="003628AE"/>
    <w:rsid w:val="003634AB"/>
    <w:rsid w:val="00363F66"/>
    <w:rsid w:val="0036414F"/>
    <w:rsid w:val="003644F1"/>
    <w:rsid w:val="00365F94"/>
    <w:rsid w:val="00367426"/>
    <w:rsid w:val="00370057"/>
    <w:rsid w:val="00370682"/>
    <w:rsid w:val="00371690"/>
    <w:rsid w:val="00372052"/>
    <w:rsid w:val="00372401"/>
    <w:rsid w:val="0037386F"/>
    <w:rsid w:val="00373E28"/>
    <w:rsid w:val="00374094"/>
    <w:rsid w:val="0037435E"/>
    <w:rsid w:val="00375429"/>
    <w:rsid w:val="00375B85"/>
    <w:rsid w:val="00376F63"/>
    <w:rsid w:val="00377C07"/>
    <w:rsid w:val="00380324"/>
    <w:rsid w:val="00383393"/>
    <w:rsid w:val="00383A9F"/>
    <w:rsid w:val="00384282"/>
    <w:rsid w:val="00386EC6"/>
    <w:rsid w:val="00387320"/>
    <w:rsid w:val="003875B4"/>
    <w:rsid w:val="00387E6E"/>
    <w:rsid w:val="00392342"/>
    <w:rsid w:val="00394D45"/>
    <w:rsid w:val="00394FEA"/>
    <w:rsid w:val="00396958"/>
    <w:rsid w:val="00397B4B"/>
    <w:rsid w:val="003A00DD"/>
    <w:rsid w:val="003A11C2"/>
    <w:rsid w:val="003A120A"/>
    <w:rsid w:val="003A16E9"/>
    <w:rsid w:val="003A2351"/>
    <w:rsid w:val="003A2480"/>
    <w:rsid w:val="003A34CD"/>
    <w:rsid w:val="003A351E"/>
    <w:rsid w:val="003A4386"/>
    <w:rsid w:val="003A4BB3"/>
    <w:rsid w:val="003A6345"/>
    <w:rsid w:val="003A6A3D"/>
    <w:rsid w:val="003A7C90"/>
    <w:rsid w:val="003B1137"/>
    <w:rsid w:val="003B142B"/>
    <w:rsid w:val="003B2530"/>
    <w:rsid w:val="003B3706"/>
    <w:rsid w:val="003B3D22"/>
    <w:rsid w:val="003B6D7E"/>
    <w:rsid w:val="003B70FA"/>
    <w:rsid w:val="003B790D"/>
    <w:rsid w:val="003C1F18"/>
    <w:rsid w:val="003C3BF2"/>
    <w:rsid w:val="003C4320"/>
    <w:rsid w:val="003C45B8"/>
    <w:rsid w:val="003C507E"/>
    <w:rsid w:val="003C5D8B"/>
    <w:rsid w:val="003C605D"/>
    <w:rsid w:val="003C67D6"/>
    <w:rsid w:val="003C6AA5"/>
    <w:rsid w:val="003C72A0"/>
    <w:rsid w:val="003C7B83"/>
    <w:rsid w:val="003C7EB6"/>
    <w:rsid w:val="003D01A0"/>
    <w:rsid w:val="003D09FD"/>
    <w:rsid w:val="003D1030"/>
    <w:rsid w:val="003D14AF"/>
    <w:rsid w:val="003D16FC"/>
    <w:rsid w:val="003D1FCE"/>
    <w:rsid w:val="003D26F1"/>
    <w:rsid w:val="003D306C"/>
    <w:rsid w:val="003D4BB8"/>
    <w:rsid w:val="003E1D4D"/>
    <w:rsid w:val="003E2DBB"/>
    <w:rsid w:val="003E368A"/>
    <w:rsid w:val="003E5590"/>
    <w:rsid w:val="003E79DF"/>
    <w:rsid w:val="003E7B6E"/>
    <w:rsid w:val="003F0285"/>
    <w:rsid w:val="003F16FC"/>
    <w:rsid w:val="003F1BA9"/>
    <w:rsid w:val="003F26F9"/>
    <w:rsid w:val="003F4490"/>
    <w:rsid w:val="003F4595"/>
    <w:rsid w:val="003F46A3"/>
    <w:rsid w:val="003F54C8"/>
    <w:rsid w:val="003F74ED"/>
    <w:rsid w:val="004019FE"/>
    <w:rsid w:val="00402016"/>
    <w:rsid w:val="00402AE5"/>
    <w:rsid w:val="00403880"/>
    <w:rsid w:val="00404410"/>
    <w:rsid w:val="00404E1F"/>
    <w:rsid w:val="00405A73"/>
    <w:rsid w:val="00406B20"/>
    <w:rsid w:val="00410403"/>
    <w:rsid w:val="00411300"/>
    <w:rsid w:val="00411DB5"/>
    <w:rsid w:val="004140BE"/>
    <w:rsid w:val="00414612"/>
    <w:rsid w:val="0041479D"/>
    <w:rsid w:val="004160C5"/>
    <w:rsid w:val="00416671"/>
    <w:rsid w:val="00422AAA"/>
    <w:rsid w:val="00422D07"/>
    <w:rsid w:val="004266F1"/>
    <w:rsid w:val="00426906"/>
    <w:rsid w:val="00426F8E"/>
    <w:rsid w:val="00427280"/>
    <w:rsid w:val="0043044B"/>
    <w:rsid w:val="00430464"/>
    <w:rsid w:val="0043288B"/>
    <w:rsid w:val="00433969"/>
    <w:rsid w:val="00434687"/>
    <w:rsid w:val="004346C3"/>
    <w:rsid w:val="004349D4"/>
    <w:rsid w:val="004350F6"/>
    <w:rsid w:val="00435C52"/>
    <w:rsid w:val="00436A3C"/>
    <w:rsid w:val="004435B7"/>
    <w:rsid w:val="00444D1F"/>
    <w:rsid w:val="004457B1"/>
    <w:rsid w:val="00445B18"/>
    <w:rsid w:val="00445B7F"/>
    <w:rsid w:val="00446053"/>
    <w:rsid w:val="00451CC2"/>
    <w:rsid w:val="00452C7C"/>
    <w:rsid w:val="00452D5C"/>
    <w:rsid w:val="004533CC"/>
    <w:rsid w:val="0045379C"/>
    <w:rsid w:val="004542D5"/>
    <w:rsid w:val="00454665"/>
    <w:rsid w:val="004549F3"/>
    <w:rsid w:val="004552A0"/>
    <w:rsid w:val="004561CA"/>
    <w:rsid w:val="0045733F"/>
    <w:rsid w:val="00457CB8"/>
    <w:rsid w:val="0046073F"/>
    <w:rsid w:val="00460AF0"/>
    <w:rsid w:val="00460F62"/>
    <w:rsid w:val="00461503"/>
    <w:rsid w:val="00461984"/>
    <w:rsid w:val="00461DD5"/>
    <w:rsid w:val="004621D8"/>
    <w:rsid w:val="00462549"/>
    <w:rsid w:val="00462E99"/>
    <w:rsid w:val="00463A52"/>
    <w:rsid w:val="00464CCC"/>
    <w:rsid w:val="0046524F"/>
    <w:rsid w:val="00465F2D"/>
    <w:rsid w:val="004731BB"/>
    <w:rsid w:val="00473594"/>
    <w:rsid w:val="00474616"/>
    <w:rsid w:val="0047485C"/>
    <w:rsid w:val="00477153"/>
    <w:rsid w:val="00477BA1"/>
    <w:rsid w:val="00480726"/>
    <w:rsid w:val="00481753"/>
    <w:rsid w:val="00484D4B"/>
    <w:rsid w:val="00485C35"/>
    <w:rsid w:val="0048618B"/>
    <w:rsid w:val="004874BD"/>
    <w:rsid w:val="00487BEB"/>
    <w:rsid w:val="00490181"/>
    <w:rsid w:val="00491E46"/>
    <w:rsid w:val="0049242B"/>
    <w:rsid w:val="00493736"/>
    <w:rsid w:val="004953E1"/>
    <w:rsid w:val="004954C9"/>
    <w:rsid w:val="004967E7"/>
    <w:rsid w:val="0049767C"/>
    <w:rsid w:val="004A009D"/>
    <w:rsid w:val="004A1447"/>
    <w:rsid w:val="004A317E"/>
    <w:rsid w:val="004A3326"/>
    <w:rsid w:val="004A3F3C"/>
    <w:rsid w:val="004A5201"/>
    <w:rsid w:val="004A5B1C"/>
    <w:rsid w:val="004A65F9"/>
    <w:rsid w:val="004A6794"/>
    <w:rsid w:val="004A7A5A"/>
    <w:rsid w:val="004B0B7F"/>
    <w:rsid w:val="004B0C1C"/>
    <w:rsid w:val="004B231F"/>
    <w:rsid w:val="004B2E6C"/>
    <w:rsid w:val="004B4629"/>
    <w:rsid w:val="004B4EA1"/>
    <w:rsid w:val="004B56CD"/>
    <w:rsid w:val="004B7057"/>
    <w:rsid w:val="004C029E"/>
    <w:rsid w:val="004C4504"/>
    <w:rsid w:val="004C6224"/>
    <w:rsid w:val="004C687E"/>
    <w:rsid w:val="004D098D"/>
    <w:rsid w:val="004D1C30"/>
    <w:rsid w:val="004D1F6E"/>
    <w:rsid w:val="004D2B14"/>
    <w:rsid w:val="004D46FB"/>
    <w:rsid w:val="004D4A26"/>
    <w:rsid w:val="004D546F"/>
    <w:rsid w:val="004D5533"/>
    <w:rsid w:val="004D55A7"/>
    <w:rsid w:val="004D630E"/>
    <w:rsid w:val="004D6406"/>
    <w:rsid w:val="004D6548"/>
    <w:rsid w:val="004D6753"/>
    <w:rsid w:val="004E0B5A"/>
    <w:rsid w:val="004E138B"/>
    <w:rsid w:val="004E1F8A"/>
    <w:rsid w:val="004E2D1D"/>
    <w:rsid w:val="004E3623"/>
    <w:rsid w:val="004E40EF"/>
    <w:rsid w:val="004E46DC"/>
    <w:rsid w:val="004E4E1F"/>
    <w:rsid w:val="004E5105"/>
    <w:rsid w:val="004E5164"/>
    <w:rsid w:val="004E5E94"/>
    <w:rsid w:val="004E6FF0"/>
    <w:rsid w:val="004F0627"/>
    <w:rsid w:val="004F1137"/>
    <w:rsid w:val="004F141D"/>
    <w:rsid w:val="004F1492"/>
    <w:rsid w:val="004F2458"/>
    <w:rsid w:val="004F2D42"/>
    <w:rsid w:val="004F35D8"/>
    <w:rsid w:val="004F3C42"/>
    <w:rsid w:val="004F5AC1"/>
    <w:rsid w:val="004F61D7"/>
    <w:rsid w:val="004F6D1F"/>
    <w:rsid w:val="004F72B4"/>
    <w:rsid w:val="0050110C"/>
    <w:rsid w:val="005012B0"/>
    <w:rsid w:val="00502181"/>
    <w:rsid w:val="005021F0"/>
    <w:rsid w:val="00502E49"/>
    <w:rsid w:val="005032B0"/>
    <w:rsid w:val="00504122"/>
    <w:rsid w:val="00505602"/>
    <w:rsid w:val="00505B91"/>
    <w:rsid w:val="00507785"/>
    <w:rsid w:val="005108B8"/>
    <w:rsid w:val="005121B0"/>
    <w:rsid w:val="00512B2E"/>
    <w:rsid w:val="00513D5F"/>
    <w:rsid w:val="0051421C"/>
    <w:rsid w:val="0051757A"/>
    <w:rsid w:val="00517FEF"/>
    <w:rsid w:val="00521DB8"/>
    <w:rsid w:val="00521EC7"/>
    <w:rsid w:val="00522CAC"/>
    <w:rsid w:val="0052457C"/>
    <w:rsid w:val="0052540E"/>
    <w:rsid w:val="00525D82"/>
    <w:rsid w:val="00526EAC"/>
    <w:rsid w:val="00526F46"/>
    <w:rsid w:val="005305E0"/>
    <w:rsid w:val="005321BD"/>
    <w:rsid w:val="00532208"/>
    <w:rsid w:val="00534040"/>
    <w:rsid w:val="00534E38"/>
    <w:rsid w:val="00535D9F"/>
    <w:rsid w:val="00536B1C"/>
    <w:rsid w:val="0053709A"/>
    <w:rsid w:val="0053760E"/>
    <w:rsid w:val="0053774E"/>
    <w:rsid w:val="005402AF"/>
    <w:rsid w:val="0054126B"/>
    <w:rsid w:val="005412E7"/>
    <w:rsid w:val="005413B3"/>
    <w:rsid w:val="00541971"/>
    <w:rsid w:val="00541D03"/>
    <w:rsid w:val="005420A0"/>
    <w:rsid w:val="00542B93"/>
    <w:rsid w:val="00542BF2"/>
    <w:rsid w:val="00542F0F"/>
    <w:rsid w:val="005430A9"/>
    <w:rsid w:val="00543878"/>
    <w:rsid w:val="00543D1E"/>
    <w:rsid w:val="00545209"/>
    <w:rsid w:val="00545C70"/>
    <w:rsid w:val="005462B1"/>
    <w:rsid w:val="00546362"/>
    <w:rsid w:val="005465A9"/>
    <w:rsid w:val="00546704"/>
    <w:rsid w:val="005476B6"/>
    <w:rsid w:val="00547DAE"/>
    <w:rsid w:val="00550DA4"/>
    <w:rsid w:val="00551A7F"/>
    <w:rsid w:val="00551C5D"/>
    <w:rsid w:val="005523D0"/>
    <w:rsid w:val="005525E8"/>
    <w:rsid w:val="0055523B"/>
    <w:rsid w:val="00555B26"/>
    <w:rsid w:val="0055604E"/>
    <w:rsid w:val="00556AF6"/>
    <w:rsid w:val="0055768D"/>
    <w:rsid w:val="00560A75"/>
    <w:rsid w:val="005618D3"/>
    <w:rsid w:val="005622E8"/>
    <w:rsid w:val="00562E26"/>
    <w:rsid w:val="0056365E"/>
    <w:rsid w:val="00564586"/>
    <w:rsid w:val="00564E80"/>
    <w:rsid w:val="00565ADA"/>
    <w:rsid w:val="0056635C"/>
    <w:rsid w:val="005666C8"/>
    <w:rsid w:val="00566992"/>
    <w:rsid w:val="00570DA5"/>
    <w:rsid w:val="00570E8C"/>
    <w:rsid w:val="005713CE"/>
    <w:rsid w:val="0057144C"/>
    <w:rsid w:val="00572047"/>
    <w:rsid w:val="0057488D"/>
    <w:rsid w:val="00576469"/>
    <w:rsid w:val="005808EA"/>
    <w:rsid w:val="00581542"/>
    <w:rsid w:val="005816A0"/>
    <w:rsid w:val="005819FF"/>
    <w:rsid w:val="00582213"/>
    <w:rsid w:val="00582D95"/>
    <w:rsid w:val="0058326B"/>
    <w:rsid w:val="00583797"/>
    <w:rsid w:val="005849E1"/>
    <w:rsid w:val="00585E3E"/>
    <w:rsid w:val="00586600"/>
    <w:rsid w:val="00587C7E"/>
    <w:rsid w:val="0059280B"/>
    <w:rsid w:val="005929C8"/>
    <w:rsid w:val="00594DC9"/>
    <w:rsid w:val="005953DC"/>
    <w:rsid w:val="00595E79"/>
    <w:rsid w:val="005A01E9"/>
    <w:rsid w:val="005A097D"/>
    <w:rsid w:val="005A1930"/>
    <w:rsid w:val="005A22BF"/>
    <w:rsid w:val="005A5CB1"/>
    <w:rsid w:val="005A712D"/>
    <w:rsid w:val="005A77A5"/>
    <w:rsid w:val="005B1D15"/>
    <w:rsid w:val="005B21C3"/>
    <w:rsid w:val="005B259A"/>
    <w:rsid w:val="005B2DE7"/>
    <w:rsid w:val="005B2EA2"/>
    <w:rsid w:val="005B3999"/>
    <w:rsid w:val="005B3EC1"/>
    <w:rsid w:val="005B43D0"/>
    <w:rsid w:val="005B47C0"/>
    <w:rsid w:val="005B486E"/>
    <w:rsid w:val="005B54C5"/>
    <w:rsid w:val="005B5947"/>
    <w:rsid w:val="005B5D35"/>
    <w:rsid w:val="005B631E"/>
    <w:rsid w:val="005B6CE2"/>
    <w:rsid w:val="005B6F5D"/>
    <w:rsid w:val="005B78F0"/>
    <w:rsid w:val="005C27A4"/>
    <w:rsid w:val="005C29D9"/>
    <w:rsid w:val="005C2A4B"/>
    <w:rsid w:val="005C3088"/>
    <w:rsid w:val="005C43A6"/>
    <w:rsid w:val="005C4601"/>
    <w:rsid w:val="005C486A"/>
    <w:rsid w:val="005C5353"/>
    <w:rsid w:val="005C5F1A"/>
    <w:rsid w:val="005C6630"/>
    <w:rsid w:val="005C7337"/>
    <w:rsid w:val="005D1715"/>
    <w:rsid w:val="005D1EDB"/>
    <w:rsid w:val="005D20E6"/>
    <w:rsid w:val="005D21C4"/>
    <w:rsid w:val="005D2F77"/>
    <w:rsid w:val="005D309E"/>
    <w:rsid w:val="005D5B36"/>
    <w:rsid w:val="005D5CC0"/>
    <w:rsid w:val="005D631C"/>
    <w:rsid w:val="005D6629"/>
    <w:rsid w:val="005D6BF5"/>
    <w:rsid w:val="005D7598"/>
    <w:rsid w:val="005E0767"/>
    <w:rsid w:val="005E078D"/>
    <w:rsid w:val="005E2724"/>
    <w:rsid w:val="005E30FF"/>
    <w:rsid w:val="005E385C"/>
    <w:rsid w:val="005E3D33"/>
    <w:rsid w:val="005E4C00"/>
    <w:rsid w:val="005E51A3"/>
    <w:rsid w:val="005E6FCF"/>
    <w:rsid w:val="005E795C"/>
    <w:rsid w:val="005E7D48"/>
    <w:rsid w:val="005F0C94"/>
    <w:rsid w:val="005F0CC3"/>
    <w:rsid w:val="005F0DCA"/>
    <w:rsid w:val="005F1904"/>
    <w:rsid w:val="005F1C4B"/>
    <w:rsid w:val="005F21EE"/>
    <w:rsid w:val="005F3F11"/>
    <w:rsid w:val="005F4443"/>
    <w:rsid w:val="005F6013"/>
    <w:rsid w:val="005F60C1"/>
    <w:rsid w:val="005F7337"/>
    <w:rsid w:val="005F7BE1"/>
    <w:rsid w:val="005F7E11"/>
    <w:rsid w:val="006000F6"/>
    <w:rsid w:val="00601243"/>
    <w:rsid w:val="00602617"/>
    <w:rsid w:val="00604370"/>
    <w:rsid w:val="006046F8"/>
    <w:rsid w:val="0060501F"/>
    <w:rsid w:val="00605D94"/>
    <w:rsid w:val="00605FD6"/>
    <w:rsid w:val="00606765"/>
    <w:rsid w:val="00606B13"/>
    <w:rsid w:val="00606D0F"/>
    <w:rsid w:val="006076B1"/>
    <w:rsid w:val="0060783F"/>
    <w:rsid w:val="00610418"/>
    <w:rsid w:val="006104A0"/>
    <w:rsid w:val="0061198C"/>
    <w:rsid w:val="00612CBB"/>
    <w:rsid w:val="006149E2"/>
    <w:rsid w:val="00615CAF"/>
    <w:rsid w:val="00616500"/>
    <w:rsid w:val="006169EA"/>
    <w:rsid w:val="00617CE1"/>
    <w:rsid w:val="00621478"/>
    <w:rsid w:val="0062238B"/>
    <w:rsid w:val="006224CF"/>
    <w:rsid w:val="00622A1F"/>
    <w:rsid w:val="00626869"/>
    <w:rsid w:val="006268A2"/>
    <w:rsid w:val="0062741B"/>
    <w:rsid w:val="006274EF"/>
    <w:rsid w:val="00630D30"/>
    <w:rsid w:val="006326F0"/>
    <w:rsid w:val="0063367F"/>
    <w:rsid w:val="00633C6D"/>
    <w:rsid w:val="00634FDF"/>
    <w:rsid w:val="00636C40"/>
    <w:rsid w:val="00636F30"/>
    <w:rsid w:val="00637A77"/>
    <w:rsid w:val="00637E75"/>
    <w:rsid w:val="00640691"/>
    <w:rsid w:val="006412FF"/>
    <w:rsid w:val="00641E26"/>
    <w:rsid w:val="006427F7"/>
    <w:rsid w:val="0064408A"/>
    <w:rsid w:val="00645339"/>
    <w:rsid w:val="006455AC"/>
    <w:rsid w:val="00645975"/>
    <w:rsid w:val="00646DFB"/>
    <w:rsid w:val="0064737D"/>
    <w:rsid w:val="006475E5"/>
    <w:rsid w:val="00650753"/>
    <w:rsid w:val="00651298"/>
    <w:rsid w:val="0065265D"/>
    <w:rsid w:val="0065330C"/>
    <w:rsid w:val="00653DAB"/>
    <w:rsid w:val="00653E48"/>
    <w:rsid w:val="00655AD0"/>
    <w:rsid w:val="0065705C"/>
    <w:rsid w:val="0065791F"/>
    <w:rsid w:val="006600DC"/>
    <w:rsid w:val="00661C9F"/>
    <w:rsid w:val="0066280F"/>
    <w:rsid w:val="00662BC3"/>
    <w:rsid w:val="00662D8E"/>
    <w:rsid w:val="00662E96"/>
    <w:rsid w:val="00663946"/>
    <w:rsid w:val="00664C94"/>
    <w:rsid w:val="00664D3D"/>
    <w:rsid w:val="00664E9E"/>
    <w:rsid w:val="006662FE"/>
    <w:rsid w:val="00666C9C"/>
    <w:rsid w:val="006677C4"/>
    <w:rsid w:val="00667C13"/>
    <w:rsid w:val="00670CCF"/>
    <w:rsid w:val="00671D69"/>
    <w:rsid w:val="00672771"/>
    <w:rsid w:val="00674881"/>
    <w:rsid w:val="0067528D"/>
    <w:rsid w:val="0067796A"/>
    <w:rsid w:val="00677B11"/>
    <w:rsid w:val="0068007F"/>
    <w:rsid w:val="00680A74"/>
    <w:rsid w:val="006810CC"/>
    <w:rsid w:val="006811A9"/>
    <w:rsid w:val="006812EA"/>
    <w:rsid w:val="00682370"/>
    <w:rsid w:val="00684825"/>
    <w:rsid w:val="0068537D"/>
    <w:rsid w:val="00685BFA"/>
    <w:rsid w:val="00686212"/>
    <w:rsid w:val="0068632F"/>
    <w:rsid w:val="00686426"/>
    <w:rsid w:val="00687589"/>
    <w:rsid w:val="00687855"/>
    <w:rsid w:val="00687B57"/>
    <w:rsid w:val="00691217"/>
    <w:rsid w:val="006917B8"/>
    <w:rsid w:val="00691FE1"/>
    <w:rsid w:val="0069244A"/>
    <w:rsid w:val="00692542"/>
    <w:rsid w:val="00692D31"/>
    <w:rsid w:val="00692DF9"/>
    <w:rsid w:val="00693929"/>
    <w:rsid w:val="0069407B"/>
    <w:rsid w:val="006951E8"/>
    <w:rsid w:val="00695640"/>
    <w:rsid w:val="006979D4"/>
    <w:rsid w:val="006A0915"/>
    <w:rsid w:val="006A0D97"/>
    <w:rsid w:val="006A281A"/>
    <w:rsid w:val="006A292E"/>
    <w:rsid w:val="006A2EAA"/>
    <w:rsid w:val="006A340F"/>
    <w:rsid w:val="006A3AE1"/>
    <w:rsid w:val="006A56F1"/>
    <w:rsid w:val="006A629F"/>
    <w:rsid w:val="006A75E0"/>
    <w:rsid w:val="006A7D0E"/>
    <w:rsid w:val="006B0216"/>
    <w:rsid w:val="006B27FD"/>
    <w:rsid w:val="006B2978"/>
    <w:rsid w:val="006B32F5"/>
    <w:rsid w:val="006B3A84"/>
    <w:rsid w:val="006B3C24"/>
    <w:rsid w:val="006B456E"/>
    <w:rsid w:val="006B5110"/>
    <w:rsid w:val="006B5BF6"/>
    <w:rsid w:val="006B6079"/>
    <w:rsid w:val="006B7EE4"/>
    <w:rsid w:val="006C0D25"/>
    <w:rsid w:val="006C13FC"/>
    <w:rsid w:val="006C2135"/>
    <w:rsid w:val="006C2E58"/>
    <w:rsid w:val="006C360A"/>
    <w:rsid w:val="006C379A"/>
    <w:rsid w:val="006C38D4"/>
    <w:rsid w:val="006C50B5"/>
    <w:rsid w:val="006C5455"/>
    <w:rsid w:val="006C59E5"/>
    <w:rsid w:val="006C64E4"/>
    <w:rsid w:val="006C7433"/>
    <w:rsid w:val="006D261A"/>
    <w:rsid w:val="006D2C43"/>
    <w:rsid w:val="006D3CB5"/>
    <w:rsid w:val="006D53B9"/>
    <w:rsid w:val="006D54A4"/>
    <w:rsid w:val="006D5C0F"/>
    <w:rsid w:val="006E04D9"/>
    <w:rsid w:val="006E0B4F"/>
    <w:rsid w:val="006E0B7D"/>
    <w:rsid w:val="006E21E3"/>
    <w:rsid w:val="006E3199"/>
    <w:rsid w:val="006E32F5"/>
    <w:rsid w:val="006E46A5"/>
    <w:rsid w:val="006E4754"/>
    <w:rsid w:val="006E477B"/>
    <w:rsid w:val="006E48A1"/>
    <w:rsid w:val="006E4D94"/>
    <w:rsid w:val="006E52BB"/>
    <w:rsid w:val="006E5C7E"/>
    <w:rsid w:val="006E6343"/>
    <w:rsid w:val="006F02A1"/>
    <w:rsid w:val="006F0C8B"/>
    <w:rsid w:val="006F0DD3"/>
    <w:rsid w:val="006F221E"/>
    <w:rsid w:val="006F38CF"/>
    <w:rsid w:val="006F46EB"/>
    <w:rsid w:val="006F697B"/>
    <w:rsid w:val="00702512"/>
    <w:rsid w:val="0070344E"/>
    <w:rsid w:val="0070442B"/>
    <w:rsid w:val="00704EB0"/>
    <w:rsid w:val="0070760E"/>
    <w:rsid w:val="007077D6"/>
    <w:rsid w:val="007100D8"/>
    <w:rsid w:val="00710896"/>
    <w:rsid w:val="007125C8"/>
    <w:rsid w:val="00713591"/>
    <w:rsid w:val="0071427A"/>
    <w:rsid w:val="007148B9"/>
    <w:rsid w:val="00715214"/>
    <w:rsid w:val="007158C3"/>
    <w:rsid w:val="0072125E"/>
    <w:rsid w:val="0072133A"/>
    <w:rsid w:val="00721444"/>
    <w:rsid w:val="0072376C"/>
    <w:rsid w:val="00723E30"/>
    <w:rsid w:val="00723F9B"/>
    <w:rsid w:val="0072442F"/>
    <w:rsid w:val="00725EFC"/>
    <w:rsid w:val="007260F2"/>
    <w:rsid w:val="007269F2"/>
    <w:rsid w:val="007302B5"/>
    <w:rsid w:val="0073115D"/>
    <w:rsid w:val="00732432"/>
    <w:rsid w:val="0073314E"/>
    <w:rsid w:val="00733738"/>
    <w:rsid w:val="007337B4"/>
    <w:rsid w:val="007355EC"/>
    <w:rsid w:val="0073642D"/>
    <w:rsid w:val="00736E09"/>
    <w:rsid w:val="00737CC6"/>
    <w:rsid w:val="00737D83"/>
    <w:rsid w:val="00740158"/>
    <w:rsid w:val="0074121E"/>
    <w:rsid w:val="0074133C"/>
    <w:rsid w:val="00741515"/>
    <w:rsid w:val="00741A00"/>
    <w:rsid w:val="00742F07"/>
    <w:rsid w:val="0074435C"/>
    <w:rsid w:val="007445B8"/>
    <w:rsid w:val="00744F69"/>
    <w:rsid w:val="007474FD"/>
    <w:rsid w:val="00747A40"/>
    <w:rsid w:val="0075213B"/>
    <w:rsid w:val="00752668"/>
    <w:rsid w:val="007544A5"/>
    <w:rsid w:val="007554E8"/>
    <w:rsid w:val="00755E58"/>
    <w:rsid w:val="00756434"/>
    <w:rsid w:val="00760E7F"/>
    <w:rsid w:val="007610E8"/>
    <w:rsid w:val="00761849"/>
    <w:rsid w:val="00761BE5"/>
    <w:rsid w:val="00762F66"/>
    <w:rsid w:val="00763A44"/>
    <w:rsid w:val="007641F6"/>
    <w:rsid w:val="007642EB"/>
    <w:rsid w:val="00764397"/>
    <w:rsid w:val="0076446B"/>
    <w:rsid w:val="00766370"/>
    <w:rsid w:val="00767403"/>
    <w:rsid w:val="00767994"/>
    <w:rsid w:val="00767B97"/>
    <w:rsid w:val="00767C45"/>
    <w:rsid w:val="00770296"/>
    <w:rsid w:val="00770839"/>
    <w:rsid w:val="00770B34"/>
    <w:rsid w:val="0077149D"/>
    <w:rsid w:val="00771AD9"/>
    <w:rsid w:val="007726CB"/>
    <w:rsid w:val="0077409E"/>
    <w:rsid w:val="007754B3"/>
    <w:rsid w:val="00776273"/>
    <w:rsid w:val="0077641E"/>
    <w:rsid w:val="00776520"/>
    <w:rsid w:val="00776D85"/>
    <w:rsid w:val="00777003"/>
    <w:rsid w:val="00777AED"/>
    <w:rsid w:val="00777D21"/>
    <w:rsid w:val="00780D4B"/>
    <w:rsid w:val="00780EB8"/>
    <w:rsid w:val="00781028"/>
    <w:rsid w:val="00781282"/>
    <w:rsid w:val="00781D77"/>
    <w:rsid w:val="007823DD"/>
    <w:rsid w:val="007834B7"/>
    <w:rsid w:val="007838CD"/>
    <w:rsid w:val="00784A9F"/>
    <w:rsid w:val="00784CC9"/>
    <w:rsid w:val="00784E49"/>
    <w:rsid w:val="00785EA8"/>
    <w:rsid w:val="007868DB"/>
    <w:rsid w:val="007871C1"/>
    <w:rsid w:val="00791645"/>
    <w:rsid w:val="00791A39"/>
    <w:rsid w:val="007925B8"/>
    <w:rsid w:val="00792898"/>
    <w:rsid w:val="00794212"/>
    <w:rsid w:val="0079459B"/>
    <w:rsid w:val="00794E48"/>
    <w:rsid w:val="00796110"/>
    <w:rsid w:val="007977C6"/>
    <w:rsid w:val="007A0B41"/>
    <w:rsid w:val="007A283F"/>
    <w:rsid w:val="007A29F3"/>
    <w:rsid w:val="007A396D"/>
    <w:rsid w:val="007A489A"/>
    <w:rsid w:val="007A4953"/>
    <w:rsid w:val="007A5D8E"/>
    <w:rsid w:val="007A6549"/>
    <w:rsid w:val="007B0698"/>
    <w:rsid w:val="007B140E"/>
    <w:rsid w:val="007B39E7"/>
    <w:rsid w:val="007B3A92"/>
    <w:rsid w:val="007B433C"/>
    <w:rsid w:val="007B514A"/>
    <w:rsid w:val="007B5562"/>
    <w:rsid w:val="007B5E4B"/>
    <w:rsid w:val="007B616E"/>
    <w:rsid w:val="007B62DE"/>
    <w:rsid w:val="007B6427"/>
    <w:rsid w:val="007B6BC2"/>
    <w:rsid w:val="007B757D"/>
    <w:rsid w:val="007C1B58"/>
    <w:rsid w:val="007C208E"/>
    <w:rsid w:val="007C5528"/>
    <w:rsid w:val="007C604D"/>
    <w:rsid w:val="007C7D97"/>
    <w:rsid w:val="007D143F"/>
    <w:rsid w:val="007D1EC4"/>
    <w:rsid w:val="007D2298"/>
    <w:rsid w:val="007D23ED"/>
    <w:rsid w:val="007D253A"/>
    <w:rsid w:val="007D3ADC"/>
    <w:rsid w:val="007D4E5C"/>
    <w:rsid w:val="007D502B"/>
    <w:rsid w:val="007D5A9A"/>
    <w:rsid w:val="007D6796"/>
    <w:rsid w:val="007D67DD"/>
    <w:rsid w:val="007D6D80"/>
    <w:rsid w:val="007E183A"/>
    <w:rsid w:val="007E368D"/>
    <w:rsid w:val="007E41D9"/>
    <w:rsid w:val="007E44B8"/>
    <w:rsid w:val="007E5299"/>
    <w:rsid w:val="007E6E3F"/>
    <w:rsid w:val="007E7C84"/>
    <w:rsid w:val="007F170B"/>
    <w:rsid w:val="007F1A6E"/>
    <w:rsid w:val="007F4E52"/>
    <w:rsid w:val="007F4E8E"/>
    <w:rsid w:val="007F51CA"/>
    <w:rsid w:val="007F57DB"/>
    <w:rsid w:val="007F5C6F"/>
    <w:rsid w:val="00801596"/>
    <w:rsid w:val="00801982"/>
    <w:rsid w:val="0080243F"/>
    <w:rsid w:val="0080259C"/>
    <w:rsid w:val="00803E16"/>
    <w:rsid w:val="00805FEE"/>
    <w:rsid w:val="0080664C"/>
    <w:rsid w:val="00806EA9"/>
    <w:rsid w:val="008075C8"/>
    <w:rsid w:val="00811D51"/>
    <w:rsid w:val="00813E1E"/>
    <w:rsid w:val="008149FF"/>
    <w:rsid w:val="00815D4A"/>
    <w:rsid w:val="008165FF"/>
    <w:rsid w:val="00816725"/>
    <w:rsid w:val="00816D30"/>
    <w:rsid w:val="00816DCC"/>
    <w:rsid w:val="00816F68"/>
    <w:rsid w:val="008170CC"/>
    <w:rsid w:val="0082087B"/>
    <w:rsid w:val="008208C1"/>
    <w:rsid w:val="00820CCB"/>
    <w:rsid w:val="00822077"/>
    <w:rsid w:val="0082216D"/>
    <w:rsid w:val="00822722"/>
    <w:rsid w:val="00823DB0"/>
    <w:rsid w:val="00823F85"/>
    <w:rsid w:val="00825051"/>
    <w:rsid w:val="00827E66"/>
    <w:rsid w:val="00830985"/>
    <w:rsid w:val="00831A03"/>
    <w:rsid w:val="00831D9A"/>
    <w:rsid w:val="008324A8"/>
    <w:rsid w:val="00834575"/>
    <w:rsid w:val="008345E9"/>
    <w:rsid w:val="00834F1C"/>
    <w:rsid w:val="00834FBD"/>
    <w:rsid w:val="0083507D"/>
    <w:rsid w:val="00835B50"/>
    <w:rsid w:val="00835EA0"/>
    <w:rsid w:val="0083784D"/>
    <w:rsid w:val="00840172"/>
    <w:rsid w:val="008409C8"/>
    <w:rsid w:val="008411BC"/>
    <w:rsid w:val="00841650"/>
    <w:rsid w:val="00842522"/>
    <w:rsid w:val="008459FD"/>
    <w:rsid w:val="00846670"/>
    <w:rsid w:val="00846C64"/>
    <w:rsid w:val="008518BC"/>
    <w:rsid w:val="00852548"/>
    <w:rsid w:val="008527A3"/>
    <w:rsid w:val="0085442C"/>
    <w:rsid w:val="0085449B"/>
    <w:rsid w:val="008546F2"/>
    <w:rsid w:val="00854FED"/>
    <w:rsid w:val="0085509B"/>
    <w:rsid w:val="0085551E"/>
    <w:rsid w:val="008600EF"/>
    <w:rsid w:val="0086193D"/>
    <w:rsid w:val="00861ECB"/>
    <w:rsid w:val="008620D5"/>
    <w:rsid w:val="00862D8D"/>
    <w:rsid w:val="0086344A"/>
    <w:rsid w:val="00863E66"/>
    <w:rsid w:val="008641C8"/>
    <w:rsid w:val="00864CC2"/>
    <w:rsid w:val="00864F78"/>
    <w:rsid w:val="00866C1D"/>
    <w:rsid w:val="00866E55"/>
    <w:rsid w:val="008673CC"/>
    <w:rsid w:val="00867862"/>
    <w:rsid w:val="00867A8D"/>
    <w:rsid w:val="00872A7F"/>
    <w:rsid w:val="00873697"/>
    <w:rsid w:val="0087376A"/>
    <w:rsid w:val="00874B2D"/>
    <w:rsid w:val="00875021"/>
    <w:rsid w:val="008759F8"/>
    <w:rsid w:val="008763B2"/>
    <w:rsid w:val="00876CF0"/>
    <w:rsid w:val="00876D94"/>
    <w:rsid w:val="00877844"/>
    <w:rsid w:val="00877E1C"/>
    <w:rsid w:val="008802D1"/>
    <w:rsid w:val="008807A6"/>
    <w:rsid w:val="00880BC3"/>
    <w:rsid w:val="00880D5F"/>
    <w:rsid w:val="00880DD7"/>
    <w:rsid w:val="00881711"/>
    <w:rsid w:val="008821DC"/>
    <w:rsid w:val="00882F82"/>
    <w:rsid w:val="008830D8"/>
    <w:rsid w:val="00883EEB"/>
    <w:rsid w:val="0088513A"/>
    <w:rsid w:val="008853DF"/>
    <w:rsid w:val="0088646B"/>
    <w:rsid w:val="00886B21"/>
    <w:rsid w:val="00886BAB"/>
    <w:rsid w:val="00886FB2"/>
    <w:rsid w:val="008878C0"/>
    <w:rsid w:val="00891612"/>
    <w:rsid w:val="00891AB8"/>
    <w:rsid w:val="00892351"/>
    <w:rsid w:val="008924C3"/>
    <w:rsid w:val="00892620"/>
    <w:rsid w:val="0089303B"/>
    <w:rsid w:val="0089501F"/>
    <w:rsid w:val="00895090"/>
    <w:rsid w:val="008953CB"/>
    <w:rsid w:val="008962AD"/>
    <w:rsid w:val="008A0737"/>
    <w:rsid w:val="008A07B7"/>
    <w:rsid w:val="008A2EF2"/>
    <w:rsid w:val="008A5B97"/>
    <w:rsid w:val="008A6375"/>
    <w:rsid w:val="008A69D9"/>
    <w:rsid w:val="008A6E35"/>
    <w:rsid w:val="008B04B5"/>
    <w:rsid w:val="008B177F"/>
    <w:rsid w:val="008B265F"/>
    <w:rsid w:val="008B2BB1"/>
    <w:rsid w:val="008B30E1"/>
    <w:rsid w:val="008B3832"/>
    <w:rsid w:val="008B47B0"/>
    <w:rsid w:val="008B4FB1"/>
    <w:rsid w:val="008B604A"/>
    <w:rsid w:val="008B708F"/>
    <w:rsid w:val="008B7BA8"/>
    <w:rsid w:val="008B7D86"/>
    <w:rsid w:val="008C1459"/>
    <w:rsid w:val="008C1F8E"/>
    <w:rsid w:val="008C3002"/>
    <w:rsid w:val="008C3AD7"/>
    <w:rsid w:val="008C4A2E"/>
    <w:rsid w:val="008C5055"/>
    <w:rsid w:val="008C7148"/>
    <w:rsid w:val="008D0A2E"/>
    <w:rsid w:val="008D0D37"/>
    <w:rsid w:val="008D0F8F"/>
    <w:rsid w:val="008D2577"/>
    <w:rsid w:val="008D2FDA"/>
    <w:rsid w:val="008D34C5"/>
    <w:rsid w:val="008D38A7"/>
    <w:rsid w:val="008D3CFD"/>
    <w:rsid w:val="008D478A"/>
    <w:rsid w:val="008D52AC"/>
    <w:rsid w:val="008D5FD5"/>
    <w:rsid w:val="008D6605"/>
    <w:rsid w:val="008D68A2"/>
    <w:rsid w:val="008D6CC7"/>
    <w:rsid w:val="008D7470"/>
    <w:rsid w:val="008E02F6"/>
    <w:rsid w:val="008E0F4C"/>
    <w:rsid w:val="008E1098"/>
    <w:rsid w:val="008E1C5C"/>
    <w:rsid w:val="008E236F"/>
    <w:rsid w:val="008E2C61"/>
    <w:rsid w:val="008E4807"/>
    <w:rsid w:val="008E4C96"/>
    <w:rsid w:val="008E5001"/>
    <w:rsid w:val="008E50F1"/>
    <w:rsid w:val="008E59E5"/>
    <w:rsid w:val="008E6122"/>
    <w:rsid w:val="008E6896"/>
    <w:rsid w:val="008E73E3"/>
    <w:rsid w:val="008E7B2C"/>
    <w:rsid w:val="008F0354"/>
    <w:rsid w:val="008F0774"/>
    <w:rsid w:val="008F082C"/>
    <w:rsid w:val="008F0E90"/>
    <w:rsid w:val="008F12B4"/>
    <w:rsid w:val="008F1DFE"/>
    <w:rsid w:val="008F311B"/>
    <w:rsid w:val="008F3B48"/>
    <w:rsid w:val="008F4CAA"/>
    <w:rsid w:val="008F5EB9"/>
    <w:rsid w:val="008F5FA5"/>
    <w:rsid w:val="008F6ACA"/>
    <w:rsid w:val="008F7AA9"/>
    <w:rsid w:val="008F7EAF"/>
    <w:rsid w:val="009003EE"/>
    <w:rsid w:val="00901B9E"/>
    <w:rsid w:val="00902312"/>
    <w:rsid w:val="00904098"/>
    <w:rsid w:val="009058C8"/>
    <w:rsid w:val="00905F12"/>
    <w:rsid w:val="00906C21"/>
    <w:rsid w:val="009070D0"/>
    <w:rsid w:val="00907572"/>
    <w:rsid w:val="00910866"/>
    <w:rsid w:val="00910E44"/>
    <w:rsid w:val="00911743"/>
    <w:rsid w:val="009117A6"/>
    <w:rsid w:val="0091235D"/>
    <w:rsid w:val="009127B8"/>
    <w:rsid w:val="009129E4"/>
    <w:rsid w:val="0091331F"/>
    <w:rsid w:val="0091405E"/>
    <w:rsid w:val="009144D9"/>
    <w:rsid w:val="009166D4"/>
    <w:rsid w:val="00916793"/>
    <w:rsid w:val="009168F0"/>
    <w:rsid w:val="0091699D"/>
    <w:rsid w:val="00916FE6"/>
    <w:rsid w:val="00917312"/>
    <w:rsid w:val="00917654"/>
    <w:rsid w:val="0092064E"/>
    <w:rsid w:val="00920A25"/>
    <w:rsid w:val="00922613"/>
    <w:rsid w:val="00922A7F"/>
    <w:rsid w:val="0092365C"/>
    <w:rsid w:val="00924513"/>
    <w:rsid w:val="009250D4"/>
    <w:rsid w:val="0092521E"/>
    <w:rsid w:val="009254C8"/>
    <w:rsid w:val="00926CC5"/>
    <w:rsid w:val="0092713E"/>
    <w:rsid w:val="00927159"/>
    <w:rsid w:val="009316A1"/>
    <w:rsid w:val="00932366"/>
    <w:rsid w:val="00932BEF"/>
    <w:rsid w:val="00933295"/>
    <w:rsid w:val="00933F6C"/>
    <w:rsid w:val="0093460E"/>
    <w:rsid w:val="009348D6"/>
    <w:rsid w:val="00934B6A"/>
    <w:rsid w:val="009405B6"/>
    <w:rsid w:val="009409F5"/>
    <w:rsid w:val="009419D5"/>
    <w:rsid w:val="00941B1F"/>
    <w:rsid w:val="00941B42"/>
    <w:rsid w:val="0094383A"/>
    <w:rsid w:val="0094682B"/>
    <w:rsid w:val="00946B6E"/>
    <w:rsid w:val="00947A7C"/>
    <w:rsid w:val="00950628"/>
    <w:rsid w:val="00951A57"/>
    <w:rsid w:val="00951F0C"/>
    <w:rsid w:val="009524B9"/>
    <w:rsid w:val="009537A6"/>
    <w:rsid w:val="00953C9D"/>
    <w:rsid w:val="009549EB"/>
    <w:rsid w:val="00956C1E"/>
    <w:rsid w:val="00956CE4"/>
    <w:rsid w:val="00957816"/>
    <w:rsid w:val="009615DC"/>
    <w:rsid w:val="00962202"/>
    <w:rsid w:val="00964A49"/>
    <w:rsid w:val="00964B49"/>
    <w:rsid w:val="00966110"/>
    <w:rsid w:val="00966151"/>
    <w:rsid w:val="00966F35"/>
    <w:rsid w:val="009677FD"/>
    <w:rsid w:val="00970704"/>
    <w:rsid w:val="00974A2E"/>
    <w:rsid w:val="0097597B"/>
    <w:rsid w:val="00975E57"/>
    <w:rsid w:val="009764A6"/>
    <w:rsid w:val="0098099A"/>
    <w:rsid w:val="00981FB7"/>
    <w:rsid w:val="00983C37"/>
    <w:rsid w:val="009854D8"/>
    <w:rsid w:val="00985D30"/>
    <w:rsid w:val="00986D70"/>
    <w:rsid w:val="00986EDF"/>
    <w:rsid w:val="009874AE"/>
    <w:rsid w:val="009902C7"/>
    <w:rsid w:val="00990FC4"/>
    <w:rsid w:val="00991A15"/>
    <w:rsid w:val="00991D3B"/>
    <w:rsid w:val="00992F58"/>
    <w:rsid w:val="00994364"/>
    <w:rsid w:val="00994379"/>
    <w:rsid w:val="00994D9D"/>
    <w:rsid w:val="00995D8B"/>
    <w:rsid w:val="00996AF4"/>
    <w:rsid w:val="009A2128"/>
    <w:rsid w:val="009A2573"/>
    <w:rsid w:val="009A298C"/>
    <w:rsid w:val="009A4468"/>
    <w:rsid w:val="009A5854"/>
    <w:rsid w:val="009A66B0"/>
    <w:rsid w:val="009A7A61"/>
    <w:rsid w:val="009B203D"/>
    <w:rsid w:val="009B218F"/>
    <w:rsid w:val="009B2559"/>
    <w:rsid w:val="009B25CA"/>
    <w:rsid w:val="009B392B"/>
    <w:rsid w:val="009B4814"/>
    <w:rsid w:val="009B566B"/>
    <w:rsid w:val="009B59CF"/>
    <w:rsid w:val="009B5C7C"/>
    <w:rsid w:val="009B5EFC"/>
    <w:rsid w:val="009B611C"/>
    <w:rsid w:val="009B721D"/>
    <w:rsid w:val="009B7B5E"/>
    <w:rsid w:val="009B7DFF"/>
    <w:rsid w:val="009C189B"/>
    <w:rsid w:val="009C2DAF"/>
    <w:rsid w:val="009C53DB"/>
    <w:rsid w:val="009C5D52"/>
    <w:rsid w:val="009C5E90"/>
    <w:rsid w:val="009C5F04"/>
    <w:rsid w:val="009C633C"/>
    <w:rsid w:val="009C648F"/>
    <w:rsid w:val="009C6E28"/>
    <w:rsid w:val="009D0C34"/>
    <w:rsid w:val="009D20AC"/>
    <w:rsid w:val="009D2F48"/>
    <w:rsid w:val="009D2F5E"/>
    <w:rsid w:val="009D47B6"/>
    <w:rsid w:val="009E00AA"/>
    <w:rsid w:val="009E0203"/>
    <w:rsid w:val="009E1938"/>
    <w:rsid w:val="009E2D3A"/>
    <w:rsid w:val="009E3240"/>
    <w:rsid w:val="009E33FF"/>
    <w:rsid w:val="009E53BF"/>
    <w:rsid w:val="009E6D9F"/>
    <w:rsid w:val="009E7687"/>
    <w:rsid w:val="009E7805"/>
    <w:rsid w:val="009E789D"/>
    <w:rsid w:val="009F0800"/>
    <w:rsid w:val="009F0BDC"/>
    <w:rsid w:val="009F2023"/>
    <w:rsid w:val="009F2475"/>
    <w:rsid w:val="009F54F6"/>
    <w:rsid w:val="009F592E"/>
    <w:rsid w:val="009F6B6F"/>
    <w:rsid w:val="009F7EFD"/>
    <w:rsid w:val="00A00B61"/>
    <w:rsid w:val="00A01168"/>
    <w:rsid w:val="00A02392"/>
    <w:rsid w:val="00A03FF8"/>
    <w:rsid w:val="00A049C3"/>
    <w:rsid w:val="00A051A9"/>
    <w:rsid w:val="00A058A7"/>
    <w:rsid w:val="00A05E09"/>
    <w:rsid w:val="00A06412"/>
    <w:rsid w:val="00A065C2"/>
    <w:rsid w:val="00A06C52"/>
    <w:rsid w:val="00A06D61"/>
    <w:rsid w:val="00A07734"/>
    <w:rsid w:val="00A1052A"/>
    <w:rsid w:val="00A11E57"/>
    <w:rsid w:val="00A1229D"/>
    <w:rsid w:val="00A13D22"/>
    <w:rsid w:val="00A14C8C"/>
    <w:rsid w:val="00A16512"/>
    <w:rsid w:val="00A16755"/>
    <w:rsid w:val="00A169B2"/>
    <w:rsid w:val="00A20BD6"/>
    <w:rsid w:val="00A22C71"/>
    <w:rsid w:val="00A259C4"/>
    <w:rsid w:val="00A26071"/>
    <w:rsid w:val="00A3185B"/>
    <w:rsid w:val="00A31870"/>
    <w:rsid w:val="00A31ACE"/>
    <w:rsid w:val="00A32797"/>
    <w:rsid w:val="00A3320F"/>
    <w:rsid w:val="00A34C90"/>
    <w:rsid w:val="00A34D5F"/>
    <w:rsid w:val="00A3535F"/>
    <w:rsid w:val="00A36804"/>
    <w:rsid w:val="00A37A8A"/>
    <w:rsid w:val="00A37AF1"/>
    <w:rsid w:val="00A402F1"/>
    <w:rsid w:val="00A4038F"/>
    <w:rsid w:val="00A40A84"/>
    <w:rsid w:val="00A4140F"/>
    <w:rsid w:val="00A4462F"/>
    <w:rsid w:val="00A44CEE"/>
    <w:rsid w:val="00A45972"/>
    <w:rsid w:val="00A45A02"/>
    <w:rsid w:val="00A45E35"/>
    <w:rsid w:val="00A5022F"/>
    <w:rsid w:val="00A50692"/>
    <w:rsid w:val="00A50EAE"/>
    <w:rsid w:val="00A52F97"/>
    <w:rsid w:val="00A54A06"/>
    <w:rsid w:val="00A5555B"/>
    <w:rsid w:val="00A600CB"/>
    <w:rsid w:val="00A612FA"/>
    <w:rsid w:val="00A6138E"/>
    <w:rsid w:val="00A616AC"/>
    <w:rsid w:val="00A61D51"/>
    <w:rsid w:val="00A624D3"/>
    <w:rsid w:val="00A62619"/>
    <w:rsid w:val="00A63E1E"/>
    <w:rsid w:val="00A657FF"/>
    <w:rsid w:val="00A660A5"/>
    <w:rsid w:val="00A67EAC"/>
    <w:rsid w:val="00A706B7"/>
    <w:rsid w:val="00A707F0"/>
    <w:rsid w:val="00A7097F"/>
    <w:rsid w:val="00A70FAE"/>
    <w:rsid w:val="00A728E3"/>
    <w:rsid w:val="00A73B25"/>
    <w:rsid w:val="00A74DBC"/>
    <w:rsid w:val="00A75118"/>
    <w:rsid w:val="00A759E8"/>
    <w:rsid w:val="00A76318"/>
    <w:rsid w:val="00A76E55"/>
    <w:rsid w:val="00A76FC5"/>
    <w:rsid w:val="00A77374"/>
    <w:rsid w:val="00A8099D"/>
    <w:rsid w:val="00A814A9"/>
    <w:rsid w:val="00A82AD5"/>
    <w:rsid w:val="00A85941"/>
    <w:rsid w:val="00A874C2"/>
    <w:rsid w:val="00A87877"/>
    <w:rsid w:val="00A90A44"/>
    <w:rsid w:val="00A920CD"/>
    <w:rsid w:val="00A93DA3"/>
    <w:rsid w:val="00A93E2D"/>
    <w:rsid w:val="00A93EB7"/>
    <w:rsid w:val="00A9497D"/>
    <w:rsid w:val="00A94AA8"/>
    <w:rsid w:val="00A952E3"/>
    <w:rsid w:val="00A95A34"/>
    <w:rsid w:val="00A95B90"/>
    <w:rsid w:val="00A96153"/>
    <w:rsid w:val="00A96F42"/>
    <w:rsid w:val="00A96FC8"/>
    <w:rsid w:val="00A974F9"/>
    <w:rsid w:val="00A97504"/>
    <w:rsid w:val="00A97D07"/>
    <w:rsid w:val="00AA04C6"/>
    <w:rsid w:val="00AA1D84"/>
    <w:rsid w:val="00AA1F1F"/>
    <w:rsid w:val="00AA2C76"/>
    <w:rsid w:val="00AA3601"/>
    <w:rsid w:val="00AA5C25"/>
    <w:rsid w:val="00AA5D18"/>
    <w:rsid w:val="00AA684B"/>
    <w:rsid w:val="00AA6B5B"/>
    <w:rsid w:val="00AA7204"/>
    <w:rsid w:val="00AA7249"/>
    <w:rsid w:val="00AB04D6"/>
    <w:rsid w:val="00AB1BB3"/>
    <w:rsid w:val="00AB33A7"/>
    <w:rsid w:val="00AB3495"/>
    <w:rsid w:val="00AB46FE"/>
    <w:rsid w:val="00AB55A6"/>
    <w:rsid w:val="00AB5ACC"/>
    <w:rsid w:val="00AB69D0"/>
    <w:rsid w:val="00AB7264"/>
    <w:rsid w:val="00AB7A8F"/>
    <w:rsid w:val="00AB7E8D"/>
    <w:rsid w:val="00AC082A"/>
    <w:rsid w:val="00AC0D5C"/>
    <w:rsid w:val="00AC12BA"/>
    <w:rsid w:val="00AC1C8F"/>
    <w:rsid w:val="00AC2057"/>
    <w:rsid w:val="00AC2304"/>
    <w:rsid w:val="00AC3D1F"/>
    <w:rsid w:val="00AC4A54"/>
    <w:rsid w:val="00AC596C"/>
    <w:rsid w:val="00AC70DE"/>
    <w:rsid w:val="00AD0647"/>
    <w:rsid w:val="00AD0F7E"/>
    <w:rsid w:val="00AD1370"/>
    <w:rsid w:val="00AD15FF"/>
    <w:rsid w:val="00AD1B7A"/>
    <w:rsid w:val="00AD29AB"/>
    <w:rsid w:val="00AD2A15"/>
    <w:rsid w:val="00AD3BCD"/>
    <w:rsid w:val="00AD4AC8"/>
    <w:rsid w:val="00AD4F57"/>
    <w:rsid w:val="00AD68E1"/>
    <w:rsid w:val="00AD7AC8"/>
    <w:rsid w:val="00AE0029"/>
    <w:rsid w:val="00AE146D"/>
    <w:rsid w:val="00AE1852"/>
    <w:rsid w:val="00AE1BA8"/>
    <w:rsid w:val="00AE2E95"/>
    <w:rsid w:val="00AE4EDB"/>
    <w:rsid w:val="00AE5F2D"/>
    <w:rsid w:val="00AE6745"/>
    <w:rsid w:val="00AE7CB8"/>
    <w:rsid w:val="00AF0923"/>
    <w:rsid w:val="00AF0DF8"/>
    <w:rsid w:val="00AF1F34"/>
    <w:rsid w:val="00AF27B1"/>
    <w:rsid w:val="00AF36E1"/>
    <w:rsid w:val="00AF3796"/>
    <w:rsid w:val="00AF3846"/>
    <w:rsid w:val="00AF3AB2"/>
    <w:rsid w:val="00AF4BB8"/>
    <w:rsid w:val="00AF516D"/>
    <w:rsid w:val="00AF6835"/>
    <w:rsid w:val="00B00D63"/>
    <w:rsid w:val="00B00FCA"/>
    <w:rsid w:val="00B0117C"/>
    <w:rsid w:val="00B014E9"/>
    <w:rsid w:val="00B02852"/>
    <w:rsid w:val="00B053AF"/>
    <w:rsid w:val="00B053E9"/>
    <w:rsid w:val="00B05BEF"/>
    <w:rsid w:val="00B108DA"/>
    <w:rsid w:val="00B1146B"/>
    <w:rsid w:val="00B11DC6"/>
    <w:rsid w:val="00B11E4A"/>
    <w:rsid w:val="00B13208"/>
    <w:rsid w:val="00B155FE"/>
    <w:rsid w:val="00B15BAC"/>
    <w:rsid w:val="00B17C5D"/>
    <w:rsid w:val="00B2087C"/>
    <w:rsid w:val="00B22406"/>
    <w:rsid w:val="00B227C7"/>
    <w:rsid w:val="00B22C5A"/>
    <w:rsid w:val="00B232F4"/>
    <w:rsid w:val="00B23BD9"/>
    <w:rsid w:val="00B24206"/>
    <w:rsid w:val="00B247A8"/>
    <w:rsid w:val="00B24AD2"/>
    <w:rsid w:val="00B25081"/>
    <w:rsid w:val="00B25D29"/>
    <w:rsid w:val="00B2799A"/>
    <w:rsid w:val="00B30167"/>
    <w:rsid w:val="00B30284"/>
    <w:rsid w:val="00B30C7E"/>
    <w:rsid w:val="00B31303"/>
    <w:rsid w:val="00B344CA"/>
    <w:rsid w:val="00B35DF4"/>
    <w:rsid w:val="00B363F7"/>
    <w:rsid w:val="00B36C08"/>
    <w:rsid w:val="00B37F4C"/>
    <w:rsid w:val="00B450D1"/>
    <w:rsid w:val="00B45B87"/>
    <w:rsid w:val="00B466DD"/>
    <w:rsid w:val="00B50E22"/>
    <w:rsid w:val="00B5209E"/>
    <w:rsid w:val="00B522E5"/>
    <w:rsid w:val="00B5532A"/>
    <w:rsid w:val="00B55567"/>
    <w:rsid w:val="00B575C9"/>
    <w:rsid w:val="00B60853"/>
    <w:rsid w:val="00B60914"/>
    <w:rsid w:val="00B60B3A"/>
    <w:rsid w:val="00B60B86"/>
    <w:rsid w:val="00B62611"/>
    <w:rsid w:val="00B629AF"/>
    <w:rsid w:val="00B62FC6"/>
    <w:rsid w:val="00B63A02"/>
    <w:rsid w:val="00B640A5"/>
    <w:rsid w:val="00B64308"/>
    <w:rsid w:val="00B644ED"/>
    <w:rsid w:val="00B649BC"/>
    <w:rsid w:val="00B654B3"/>
    <w:rsid w:val="00B654FE"/>
    <w:rsid w:val="00B66DD7"/>
    <w:rsid w:val="00B675C9"/>
    <w:rsid w:val="00B67BBD"/>
    <w:rsid w:val="00B7068A"/>
    <w:rsid w:val="00B7185A"/>
    <w:rsid w:val="00B724E9"/>
    <w:rsid w:val="00B727CF"/>
    <w:rsid w:val="00B733DC"/>
    <w:rsid w:val="00B73847"/>
    <w:rsid w:val="00B74A90"/>
    <w:rsid w:val="00B75CAF"/>
    <w:rsid w:val="00B75D7E"/>
    <w:rsid w:val="00B760F4"/>
    <w:rsid w:val="00B77B88"/>
    <w:rsid w:val="00B77E5D"/>
    <w:rsid w:val="00B8014C"/>
    <w:rsid w:val="00B8017D"/>
    <w:rsid w:val="00B804B5"/>
    <w:rsid w:val="00B808CA"/>
    <w:rsid w:val="00B80ABF"/>
    <w:rsid w:val="00B820F6"/>
    <w:rsid w:val="00B8263F"/>
    <w:rsid w:val="00B83092"/>
    <w:rsid w:val="00B85637"/>
    <w:rsid w:val="00B8696E"/>
    <w:rsid w:val="00B86B72"/>
    <w:rsid w:val="00B86E2A"/>
    <w:rsid w:val="00B87301"/>
    <w:rsid w:val="00B87977"/>
    <w:rsid w:val="00B90EC7"/>
    <w:rsid w:val="00B90FDE"/>
    <w:rsid w:val="00B92B22"/>
    <w:rsid w:val="00B937C0"/>
    <w:rsid w:val="00B944AB"/>
    <w:rsid w:val="00B96A0B"/>
    <w:rsid w:val="00B9766D"/>
    <w:rsid w:val="00B97693"/>
    <w:rsid w:val="00BA0A87"/>
    <w:rsid w:val="00BA138E"/>
    <w:rsid w:val="00BA1CEE"/>
    <w:rsid w:val="00BA212E"/>
    <w:rsid w:val="00BA2C6A"/>
    <w:rsid w:val="00BA31E9"/>
    <w:rsid w:val="00BA383A"/>
    <w:rsid w:val="00BA3E4B"/>
    <w:rsid w:val="00BA4C9B"/>
    <w:rsid w:val="00BA60AB"/>
    <w:rsid w:val="00BA66FD"/>
    <w:rsid w:val="00BA6AE4"/>
    <w:rsid w:val="00BB0B46"/>
    <w:rsid w:val="00BB3645"/>
    <w:rsid w:val="00BB412B"/>
    <w:rsid w:val="00BB6783"/>
    <w:rsid w:val="00BC0BB9"/>
    <w:rsid w:val="00BC1B2C"/>
    <w:rsid w:val="00BC3D4D"/>
    <w:rsid w:val="00BC4BBB"/>
    <w:rsid w:val="00BC51E1"/>
    <w:rsid w:val="00BC5B31"/>
    <w:rsid w:val="00BC68AC"/>
    <w:rsid w:val="00BC68BB"/>
    <w:rsid w:val="00BC7EFF"/>
    <w:rsid w:val="00BD0945"/>
    <w:rsid w:val="00BD1BD7"/>
    <w:rsid w:val="00BD2B4F"/>
    <w:rsid w:val="00BD4FF9"/>
    <w:rsid w:val="00BD544E"/>
    <w:rsid w:val="00BD5C5D"/>
    <w:rsid w:val="00BD7287"/>
    <w:rsid w:val="00BD73CC"/>
    <w:rsid w:val="00BD75B8"/>
    <w:rsid w:val="00BD7BD9"/>
    <w:rsid w:val="00BE11DF"/>
    <w:rsid w:val="00BE14F7"/>
    <w:rsid w:val="00BE21E2"/>
    <w:rsid w:val="00BE243B"/>
    <w:rsid w:val="00BE2B40"/>
    <w:rsid w:val="00BE2B7F"/>
    <w:rsid w:val="00BE3811"/>
    <w:rsid w:val="00BE4715"/>
    <w:rsid w:val="00BE5456"/>
    <w:rsid w:val="00BE5F39"/>
    <w:rsid w:val="00BE66EF"/>
    <w:rsid w:val="00BE7BBA"/>
    <w:rsid w:val="00BF05F7"/>
    <w:rsid w:val="00BF0767"/>
    <w:rsid w:val="00BF0C29"/>
    <w:rsid w:val="00BF133D"/>
    <w:rsid w:val="00BF1462"/>
    <w:rsid w:val="00BF36DE"/>
    <w:rsid w:val="00BF3B0C"/>
    <w:rsid w:val="00BF3BEB"/>
    <w:rsid w:val="00BF4019"/>
    <w:rsid w:val="00BF4AD5"/>
    <w:rsid w:val="00BF5978"/>
    <w:rsid w:val="00BF7AE0"/>
    <w:rsid w:val="00BF7ED3"/>
    <w:rsid w:val="00C00E20"/>
    <w:rsid w:val="00C01565"/>
    <w:rsid w:val="00C02CB4"/>
    <w:rsid w:val="00C057C3"/>
    <w:rsid w:val="00C0778C"/>
    <w:rsid w:val="00C1034C"/>
    <w:rsid w:val="00C10859"/>
    <w:rsid w:val="00C11A02"/>
    <w:rsid w:val="00C12836"/>
    <w:rsid w:val="00C12976"/>
    <w:rsid w:val="00C12F5A"/>
    <w:rsid w:val="00C13824"/>
    <w:rsid w:val="00C13963"/>
    <w:rsid w:val="00C13EF7"/>
    <w:rsid w:val="00C1487E"/>
    <w:rsid w:val="00C15747"/>
    <w:rsid w:val="00C161E0"/>
    <w:rsid w:val="00C16B9A"/>
    <w:rsid w:val="00C20703"/>
    <w:rsid w:val="00C21BFD"/>
    <w:rsid w:val="00C21C40"/>
    <w:rsid w:val="00C22E2E"/>
    <w:rsid w:val="00C231C6"/>
    <w:rsid w:val="00C2424D"/>
    <w:rsid w:val="00C24AC0"/>
    <w:rsid w:val="00C258FF"/>
    <w:rsid w:val="00C25ACE"/>
    <w:rsid w:val="00C264AA"/>
    <w:rsid w:val="00C3024F"/>
    <w:rsid w:val="00C30DD5"/>
    <w:rsid w:val="00C33764"/>
    <w:rsid w:val="00C3448D"/>
    <w:rsid w:val="00C35744"/>
    <w:rsid w:val="00C37416"/>
    <w:rsid w:val="00C379DA"/>
    <w:rsid w:val="00C37A55"/>
    <w:rsid w:val="00C40174"/>
    <w:rsid w:val="00C4041F"/>
    <w:rsid w:val="00C405CF"/>
    <w:rsid w:val="00C408A6"/>
    <w:rsid w:val="00C41004"/>
    <w:rsid w:val="00C41186"/>
    <w:rsid w:val="00C41540"/>
    <w:rsid w:val="00C459BD"/>
    <w:rsid w:val="00C46A29"/>
    <w:rsid w:val="00C46C78"/>
    <w:rsid w:val="00C47381"/>
    <w:rsid w:val="00C47A0F"/>
    <w:rsid w:val="00C47F7C"/>
    <w:rsid w:val="00C47F8E"/>
    <w:rsid w:val="00C500D4"/>
    <w:rsid w:val="00C501D3"/>
    <w:rsid w:val="00C502DF"/>
    <w:rsid w:val="00C50528"/>
    <w:rsid w:val="00C5227B"/>
    <w:rsid w:val="00C524B4"/>
    <w:rsid w:val="00C52A9B"/>
    <w:rsid w:val="00C530E7"/>
    <w:rsid w:val="00C5344B"/>
    <w:rsid w:val="00C5478C"/>
    <w:rsid w:val="00C54D84"/>
    <w:rsid w:val="00C55723"/>
    <w:rsid w:val="00C55CFC"/>
    <w:rsid w:val="00C55E3D"/>
    <w:rsid w:val="00C56CF7"/>
    <w:rsid w:val="00C57242"/>
    <w:rsid w:val="00C572FE"/>
    <w:rsid w:val="00C57CCB"/>
    <w:rsid w:val="00C57ED3"/>
    <w:rsid w:val="00C60279"/>
    <w:rsid w:val="00C605E9"/>
    <w:rsid w:val="00C6069D"/>
    <w:rsid w:val="00C615C7"/>
    <w:rsid w:val="00C6172E"/>
    <w:rsid w:val="00C61EBD"/>
    <w:rsid w:val="00C635E6"/>
    <w:rsid w:val="00C63F72"/>
    <w:rsid w:val="00C64271"/>
    <w:rsid w:val="00C66290"/>
    <w:rsid w:val="00C66DA8"/>
    <w:rsid w:val="00C70F9D"/>
    <w:rsid w:val="00C71603"/>
    <w:rsid w:val="00C72B7F"/>
    <w:rsid w:val="00C72C4B"/>
    <w:rsid w:val="00C731C1"/>
    <w:rsid w:val="00C73EDF"/>
    <w:rsid w:val="00C74124"/>
    <w:rsid w:val="00C7504F"/>
    <w:rsid w:val="00C75BF3"/>
    <w:rsid w:val="00C76464"/>
    <w:rsid w:val="00C769E4"/>
    <w:rsid w:val="00C7742A"/>
    <w:rsid w:val="00C7754C"/>
    <w:rsid w:val="00C803BB"/>
    <w:rsid w:val="00C81196"/>
    <w:rsid w:val="00C81646"/>
    <w:rsid w:val="00C81831"/>
    <w:rsid w:val="00C831F5"/>
    <w:rsid w:val="00C83397"/>
    <w:rsid w:val="00C8347B"/>
    <w:rsid w:val="00C8447F"/>
    <w:rsid w:val="00C84A0F"/>
    <w:rsid w:val="00C85994"/>
    <w:rsid w:val="00C8693E"/>
    <w:rsid w:val="00C86A67"/>
    <w:rsid w:val="00C87863"/>
    <w:rsid w:val="00C90FFA"/>
    <w:rsid w:val="00C90FFC"/>
    <w:rsid w:val="00C915A0"/>
    <w:rsid w:val="00C9174F"/>
    <w:rsid w:val="00C91BC8"/>
    <w:rsid w:val="00C9215D"/>
    <w:rsid w:val="00C92514"/>
    <w:rsid w:val="00C92692"/>
    <w:rsid w:val="00C92742"/>
    <w:rsid w:val="00C93488"/>
    <w:rsid w:val="00C93FCA"/>
    <w:rsid w:val="00C94424"/>
    <w:rsid w:val="00C945E2"/>
    <w:rsid w:val="00C952E1"/>
    <w:rsid w:val="00C955D6"/>
    <w:rsid w:val="00C95895"/>
    <w:rsid w:val="00C95C44"/>
    <w:rsid w:val="00C96205"/>
    <w:rsid w:val="00C979DD"/>
    <w:rsid w:val="00C97B94"/>
    <w:rsid w:val="00CA1AF7"/>
    <w:rsid w:val="00CA1B37"/>
    <w:rsid w:val="00CA291A"/>
    <w:rsid w:val="00CA2D7C"/>
    <w:rsid w:val="00CA52D7"/>
    <w:rsid w:val="00CA6F72"/>
    <w:rsid w:val="00CA77C4"/>
    <w:rsid w:val="00CB00D4"/>
    <w:rsid w:val="00CB08B6"/>
    <w:rsid w:val="00CB1245"/>
    <w:rsid w:val="00CB16A5"/>
    <w:rsid w:val="00CB2EBF"/>
    <w:rsid w:val="00CB3A2E"/>
    <w:rsid w:val="00CB500B"/>
    <w:rsid w:val="00CB6903"/>
    <w:rsid w:val="00CB7458"/>
    <w:rsid w:val="00CC260F"/>
    <w:rsid w:val="00CC4CAE"/>
    <w:rsid w:val="00CC4EB0"/>
    <w:rsid w:val="00CC55CF"/>
    <w:rsid w:val="00CC5EFA"/>
    <w:rsid w:val="00CC5EFF"/>
    <w:rsid w:val="00CC60C8"/>
    <w:rsid w:val="00CD02D6"/>
    <w:rsid w:val="00CD0605"/>
    <w:rsid w:val="00CD173D"/>
    <w:rsid w:val="00CD1BDB"/>
    <w:rsid w:val="00CD2E53"/>
    <w:rsid w:val="00CD32F0"/>
    <w:rsid w:val="00CD3C0B"/>
    <w:rsid w:val="00CD41FD"/>
    <w:rsid w:val="00CD4A8B"/>
    <w:rsid w:val="00CD4B85"/>
    <w:rsid w:val="00CD4CB8"/>
    <w:rsid w:val="00CD5B05"/>
    <w:rsid w:val="00CD6DA7"/>
    <w:rsid w:val="00CD7321"/>
    <w:rsid w:val="00CD7968"/>
    <w:rsid w:val="00CE0AC6"/>
    <w:rsid w:val="00CE0EDE"/>
    <w:rsid w:val="00CE156F"/>
    <w:rsid w:val="00CE377E"/>
    <w:rsid w:val="00CE3F8E"/>
    <w:rsid w:val="00CE3FC6"/>
    <w:rsid w:val="00CE41C1"/>
    <w:rsid w:val="00CE581B"/>
    <w:rsid w:val="00CE5B16"/>
    <w:rsid w:val="00CE61A1"/>
    <w:rsid w:val="00CF0721"/>
    <w:rsid w:val="00CF0DA4"/>
    <w:rsid w:val="00CF0DC4"/>
    <w:rsid w:val="00CF0E4F"/>
    <w:rsid w:val="00CF1277"/>
    <w:rsid w:val="00CF13E2"/>
    <w:rsid w:val="00CF24E7"/>
    <w:rsid w:val="00CF264E"/>
    <w:rsid w:val="00CF3810"/>
    <w:rsid w:val="00CF40C9"/>
    <w:rsid w:val="00CF47C2"/>
    <w:rsid w:val="00CF55C5"/>
    <w:rsid w:val="00CF6685"/>
    <w:rsid w:val="00CF71C1"/>
    <w:rsid w:val="00CF726B"/>
    <w:rsid w:val="00CF7431"/>
    <w:rsid w:val="00CF7A1D"/>
    <w:rsid w:val="00CF7E02"/>
    <w:rsid w:val="00D02863"/>
    <w:rsid w:val="00D02DD8"/>
    <w:rsid w:val="00D037DF"/>
    <w:rsid w:val="00D04670"/>
    <w:rsid w:val="00D0565E"/>
    <w:rsid w:val="00D06E75"/>
    <w:rsid w:val="00D11B02"/>
    <w:rsid w:val="00D1258B"/>
    <w:rsid w:val="00D12833"/>
    <w:rsid w:val="00D12E73"/>
    <w:rsid w:val="00D13734"/>
    <w:rsid w:val="00D15095"/>
    <w:rsid w:val="00D15978"/>
    <w:rsid w:val="00D15E6D"/>
    <w:rsid w:val="00D16828"/>
    <w:rsid w:val="00D2089A"/>
    <w:rsid w:val="00D20EA8"/>
    <w:rsid w:val="00D217B6"/>
    <w:rsid w:val="00D21DA7"/>
    <w:rsid w:val="00D225EE"/>
    <w:rsid w:val="00D23011"/>
    <w:rsid w:val="00D234B5"/>
    <w:rsid w:val="00D26CA7"/>
    <w:rsid w:val="00D27444"/>
    <w:rsid w:val="00D2790F"/>
    <w:rsid w:val="00D2792A"/>
    <w:rsid w:val="00D27E54"/>
    <w:rsid w:val="00D30705"/>
    <w:rsid w:val="00D30F19"/>
    <w:rsid w:val="00D320C8"/>
    <w:rsid w:val="00D32146"/>
    <w:rsid w:val="00D32524"/>
    <w:rsid w:val="00D326F3"/>
    <w:rsid w:val="00D32D99"/>
    <w:rsid w:val="00D338D1"/>
    <w:rsid w:val="00D35338"/>
    <w:rsid w:val="00D35586"/>
    <w:rsid w:val="00D35EFB"/>
    <w:rsid w:val="00D36013"/>
    <w:rsid w:val="00D37926"/>
    <w:rsid w:val="00D37DB9"/>
    <w:rsid w:val="00D40272"/>
    <w:rsid w:val="00D40A1B"/>
    <w:rsid w:val="00D413F7"/>
    <w:rsid w:val="00D41465"/>
    <w:rsid w:val="00D41A00"/>
    <w:rsid w:val="00D42F2D"/>
    <w:rsid w:val="00D43855"/>
    <w:rsid w:val="00D43B4E"/>
    <w:rsid w:val="00D443EC"/>
    <w:rsid w:val="00D445BC"/>
    <w:rsid w:val="00D45A58"/>
    <w:rsid w:val="00D46808"/>
    <w:rsid w:val="00D468DD"/>
    <w:rsid w:val="00D46AB0"/>
    <w:rsid w:val="00D46EF9"/>
    <w:rsid w:val="00D47665"/>
    <w:rsid w:val="00D50007"/>
    <w:rsid w:val="00D50096"/>
    <w:rsid w:val="00D50103"/>
    <w:rsid w:val="00D50694"/>
    <w:rsid w:val="00D50F4D"/>
    <w:rsid w:val="00D520B7"/>
    <w:rsid w:val="00D522CA"/>
    <w:rsid w:val="00D525FF"/>
    <w:rsid w:val="00D53D14"/>
    <w:rsid w:val="00D55F1F"/>
    <w:rsid w:val="00D565BE"/>
    <w:rsid w:val="00D6025A"/>
    <w:rsid w:val="00D621F7"/>
    <w:rsid w:val="00D63263"/>
    <w:rsid w:val="00D64D8A"/>
    <w:rsid w:val="00D65326"/>
    <w:rsid w:val="00D653D6"/>
    <w:rsid w:val="00D653DE"/>
    <w:rsid w:val="00D65C54"/>
    <w:rsid w:val="00D66B3F"/>
    <w:rsid w:val="00D70390"/>
    <w:rsid w:val="00D7109C"/>
    <w:rsid w:val="00D7196F"/>
    <w:rsid w:val="00D71A6F"/>
    <w:rsid w:val="00D71D19"/>
    <w:rsid w:val="00D724C2"/>
    <w:rsid w:val="00D729CE"/>
    <w:rsid w:val="00D73079"/>
    <w:rsid w:val="00D73318"/>
    <w:rsid w:val="00D774FB"/>
    <w:rsid w:val="00D77BB4"/>
    <w:rsid w:val="00D80415"/>
    <w:rsid w:val="00D80E3F"/>
    <w:rsid w:val="00D81249"/>
    <w:rsid w:val="00D82B15"/>
    <w:rsid w:val="00D8335A"/>
    <w:rsid w:val="00D8452D"/>
    <w:rsid w:val="00D846CF"/>
    <w:rsid w:val="00D84880"/>
    <w:rsid w:val="00D85404"/>
    <w:rsid w:val="00D855E2"/>
    <w:rsid w:val="00D8596B"/>
    <w:rsid w:val="00D866F2"/>
    <w:rsid w:val="00D86AFB"/>
    <w:rsid w:val="00D86D54"/>
    <w:rsid w:val="00D86D71"/>
    <w:rsid w:val="00D86F1E"/>
    <w:rsid w:val="00D87B3C"/>
    <w:rsid w:val="00D87ED8"/>
    <w:rsid w:val="00D90433"/>
    <w:rsid w:val="00D90AAD"/>
    <w:rsid w:val="00D935F9"/>
    <w:rsid w:val="00D93AB2"/>
    <w:rsid w:val="00D944A1"/>
    <w:rsid w:val="00D97677"/>
    <w:rsid w:val="00DA0922"/>
    <w:rsid w:val="00DA1150"/>
    <w:rsid w:val="00DA1956"/>
    <w:rsid w:val="00DA1E46"/>
    <w:rsid w:val="00DA2D10"/>
    <w:rsid w:val="00DA2FF7"/>
    <w:rsid w:val="00DA3293"/>
    <w:rsid w:val="00DA3300"/>
    <w:rsid w:val="00DA3332"/>
    <w:rsid w:val="00DA4501"/>
    <w:rsid w:val="00DA578A"/>
    <w:rsid w:val="00DB0CD6"/>
    <w:rsid w:val="00DB2E68"/>
    <w:rsid w:val="00DB5ABE"/>
    <w:rsid w:val="00DB63CC"/>
    <w:rsid w:val="00DB65B8"/>
    <w:rsid w:val="00DB6999"/>
    <w:rsid w:val="00DB70AA"/>
    <w:rsid w:val="00DB7C9E"/>
    <w:rsid w:val="00DC026B"/>
    <w:rsid w:val="00DC1E79"/>
    <w:rsid w:val="00DC2A1F"/>
    <w:rsid w:val="00DC58B1"/>
    <w:rsid w:val="00DC6B25"/>
    <w:rsid w:val="00DC6E93"/>
    <w:rsid w:val="00DC6F83"/>
    <w:rsid w:val="00DC7078"/>
    <w:rsid w:val="00DD096D"/>
    <w:rsid w:val="00DD35B0"/>
    <w:rsid w:val="00DD39D0"/>
    <w:rsid w:val="00DD416B"/>
    <w:rsid w:val="00DD51E1"/>
    <w:rsid w:val="00DD5286"/>
    <w:rsid w:val="00DD7553"/>
    <w:rsid w:val="00DD792C"/>
    <w:rsid w:val="00DD7ECC"/>
    <w:rsid w:val="00DE09E2"/>
    <w:rsid w:val="00DE0D80"/>
    <w:rsid w:val="00DE211F"/>
    <w:rsid w:val="00DE2B4C"/>
    <w:rsid w:val="00DE3576"/>
    <w:rsid w:val="00DE3B43"/>
    <w:rsid w:val="00DE45C6"/>
    <w:rsid w:val="00DE5038"/>
    <w:rsid w:val="00DE5943"/>
    <w:rsid w:val="00DE75F4"/>
    <w:rsid w:val="00DF0C10"/>
    <w:rsid w:val="00DF0F62"/>
    <w:rsid w:val="00DF166B"/>
    <w:rsid w:val="00DF19CB"/>
    <w:rsid w:val="00DF19EC"/>
    <w:rsid w:val="00DF1B26"/>
    <w:rsid w:val="00DF1D9F"/>
    <w:rsid w:val="00DF2202"/>
    <w:rsid w:val="00DF4C79"/>
    <w:rsid w:val="00DF4FA6"/>
    <w:rsid w:val="00DF504A"/>
    <w:rsid w:val="00DF60FB"/>
    <w:rsid w:val="00DF635B"/>
    <w:rsid w:val="00E00C97"/>
    <w:rsid w:val="00E00E21"/>
    <w:rsid w:val="00E01332"/>
    <w:rsid w:val="00E01386"/>
    <w:rsid w:val="00E02C69"/>
    <w:rsid w:val="00E02C72"/>
    <w:rsid w:val="00E02E79"/>
    <w:rsid w:val="00E0319C"/>
    <w:rsid w:val="00E05972"/>
    <w:rsid w:val="00E06560"/>
    <w:rsid w:val="00E06CF0"/>
    <w:rsid w:val="00E0767A"/>
    <w:rsid w:val="00E079B1"/>
    <w:rsid w:val="00E07ECB"/>
    <w:rsid w:val="00E10106"/>
    <w:rsid w:val="00E1051B"/>
    <w:rsid w:val="00E1057D"/>
    <w:rsid w:val="00E1136E"/>
    <w:rsid w:val="00E11B93"/>
    <w:rsid w:val="00E145F6"/>
    <w:rsid w:val="00E14EE3"/>
    <w:rsid w:val="00E20756"/>
    <w:rsid w:val="00E214C0"/>
    <w:rsid w:val="00E21964"/>
    <w:rsid w:val="00E21C0E"/>
    <w:rsid w:val="00E21E81"/>
    <w:rsid w:val="00E2266E"/>
    <w:rsid w:val="00E2307D"/>
    <w:rsid w:val="00E2309E"/>
    <w:rsid w:val="00E23103"/>
    <w:rsid w:val="00E2369A"/>
    <w:rsid w:val="00E23C00"/>
    <w:rsid w:val="00E24E45"/>
    <w:rsid w:val="00E25925"/>
    <w:rsid w:val="00E26052"/>
    <w:rsid w:val="00E26644"/>
    <w:rsid w:val="00E26C41"/>
    <w:rsid w:val="00E273A3"/>
    <w:rsid w:val="00E278A6"/>
    <w:rsid w:val="00E3018D"/>
    <w:rsid w:val="00E308FE"/>
    <w:rsid w:val="00E30F68"/>
    <w:rsid w:val="00E311F5"/>
    <w:rsid w:val="00E31DDA"/>
    <w:rsid w:val="00E328DB"/>
    <w:rsid w:val="00E32A3C"/>
    <w:rsid w:val="00E3392B"/>
    <w:rsid w:val="00E33C44"/>
    <w:rsid w:val="00E34004"/>
    <w:rsid w:val="00E355DB"/>
    <w:rsid w:val="00E358BD"/>
    <w:rsid w:val="00E35A6D"/>
    <w:rsid w:val="00E35D99"/>
    <w:rsid w:val="00E35E57"/>
    <w:rsid w:val="00E366CC"/>
    <w:rsid w:val="00E378DA"/>
    <w:rsid w:val="00E430BA"/>
    <w:rsid w:val="00E44274"/>
    <w:rsid w:val="00E457C9"/>
    <w:rsid w:val="00E474A5"/>
    <w:rsid w:val="00E476E0"/>
    <w:rsid w:val="00E477E6"/>
    <w:rsid w:val="00E50600"/>
    <w:rsid w:val="00E51267"/>
    <w:rsid w:val="00E51466"/>
    <w:rsid w:val="00E51900"/>
    <w:rsid w:val="00E51CDC"/>
    <w:rsid w:val="00E51EB6"/>
    <w:rsid w:val="00E53223"/>
    <w:rsid w:val="00E53A7B"/>
    <w:rsid w:val="00E53D8D"/>
    <w:rsid w:val="00E565EC"/>
    <w:rsid w:val="00E5780E"/>
    <w:rsid w:val="00E5784B"/>
    <w:rsid w:val="00E57C92"/>
    <w:rsid w:val="00E603C2"/>
    <w:rsid w:val="00E61BC6"/>
    <w:rsid w:val="00E6227B"/>
    <w:rsid w:val="00E624B9"/>
    <w:rsid w:val="00E63486"/>
    <w:rsid w:val="00E63FB7"/>
    <w:rsid w:val="00E64565"/>
    <w:rsid w:val="00E64D15"/>
    <w:rsid w:val="00E653DF"/>
    <w:rsid w:val="00E6629F"/>
    <w:rsid w:val="00E66748"/>
    <w:rsid w:val="00E70024"/>
    <w:rsid w:val="00E70A16"/>
    <w:rsid w:val="00E7160B"/>
    <w:rsid w:val="00E717AE"/>
    <w:rsid w:val="00E71B21"/>
    <w:rsid w:val="00E7339D"/>
    <w:rsid w:val="00E73FCB"/>
    <w:rsid w:val="00E764FA"/>
    <w:rsid w:val="00E80978"/>
    <w:rsid w:val="00E80C4C"/>
    <w:rsid w:val="00E834FA"/>
    <w:rsid w:val="00E83BAC"/>
    <w:rsid w:val="00E83D2A"/>
    <w:rsid w:val="00E83FF3"/>
    <w:rsid w:val="00E86404"/>
    <w:rsid w:val="00E87D1A"/>
    <w:rsid w:val="00E87D65"/>
    <w:rsid w:val="00E90473"/>
    <w:rsid w:val="00E91487"/>
    <w:rsid w:val="00E92112"/>
    <w:rsid w:val="00E93295"/>
    <w:rsid w:val="00E941AB"/>
    <w:rsid w:val="00E95027"/>
    <w:rsid w:val="00E96082"/>
    <w:rsid w:val="00E969E5"/>
    <w:rsid w:val="00E971CF"/>
    <w:rsid w:val="00EA0A77"/>
    <w:rsid w:val="00EA2811"/>
    <w:rsid w:val="00EA4CFC"/>
    <w:rsid w:val="00EA4E1A"/>
    <w:rsid w:val="00EA5BDD"/>
    <w:rsid w:val="00EA72D8"/>
    <w:rsid w:val="00EB0933"/>
    <w:rsid w:val="00EB0E09"/>
    <w:rsid w:val="00EB2443"/>
    <w:rsid w:val="00EB35F7"/>
    <w:rsid w:val="00EB546D"/>
    <w:rsid w:val="00EB5A76"/>
    <w:rsid w:val="00EB5AE8"/>
    <w:rsid w:val="00EB5B43"/>
    <w:rsid w:val="00EB747F"/>
    <w:rsid w:val="00EB7568"/>
    <w:rsid w:val="00EC290F"/>
    <w:rsid w:val="00EC2DBC"/>
    <w:rsid w:val="00EC2EB0"/>
    <w:rsid w:val="00EC3D70"/>
    <w:rsid w:val="00EC4B0C"/>
    <w:rsid w:val="00EC6349"/>
    <w:rsid w:val="00EC7D34"/>
    <w:rsid w:val="00ED00B0"/>
    <w:rsid w:val="00ED0F69"/>
    <w:rsid w:val="00ED1A0D"/>
    <w:rsid w:val="00ED1AE8"/>
    <w:rsid w:val="00ED1FDB"/>
    <w:rsid w:val="00ED4F14"/>
    <w:rsid w:val="00ED5589"/>
    <w:rsid w:val="00ED6F02"/>
    <w:rsid w:val="00ED7903"/>
    <w:rsid w:val="00EE221D"/>
    <w:rsid w:val="00EE2465"/>
    <w:rsid w:val="00EE2629"/>
    <w:rsid w:val="00EE39C8"/>
    <w:rsid w:val="00EE4159"/>
    <w:rsid w:val="00EE55E0"/>
    <w:rsid w:val="00EE5DD1"/>
    <w:rsid w:val="00EE5F7B"/>
    <w:rsid w:val="00EE6219"/>
    <w:rsid w:val="00EF1174"/>
    <w:rsid w:val="00EF11FE"/>
    <w:rsid w:val="00EF1650"/>
    <w:rsid w:val="00EF3508"/>
    <w:rsid w:val="00EF3613"/>
    <w:rsid w:val="00EF3703"/>
    <w:rsid w:val="00EF3734"/>
    <w:rsid w:val="00EF4B23"/>
    <w:rsid w:val="00EF58DC"/>
    <w:rsid w:val="00EF79F3"/>
    <w:rsid w:val="00EF7D02"/>
    <w:rsid w:val="00F00016"/>
    <w:rsid w:val="00F00633"/>
    <w:rsid w:val="00F02373"/>
    <w:rsid w:val="00F02A98"/>
    <w:rsid w:val="00F02EA4"/>
    <w:rsid w:val="00F03C32"/>
    <w:rsid w:val="00F03D06"/>
    <w:rsid w:val="00F04B6F"/>
    <w:rsid w:val="00F04C8B"/>
    <w:rsid w:val="00F051DE"/>
    <w:rsid w:val="00F076F5"/>
    <w:rsid w:val="00F07BEF"/>
    <w:rsid w:val="00F106F5"/>
    <w:rsid w:val="00F10A15"/>
    <w:rsid w:val="00F10ABA"/>
    <w:rsid w:val="00F11069"/>
    <w:rsid w:val="00F1367B"/>
    <w:rsid w:val="00F13AEC"/>
    <w:rsid w:val="00F1401C"/>
    <w:rsid w:val="00F14B40"/>
    <w:rsid w:val="00F15966"/>
    <w:rsid w:val="00F15AE5"/>
    <w:rsid w:val="00F16940"/>
    <w:rsid w:val="00F16E8A"/>
    <w:rsid w:val="00F172E4"/>
    <w:rsid w:val="00F17ABD"/>
    <w:rsid w:val="00F20A97"/>
    <w:rsid w:val="00F2298C"/>
    <w:rsid w:val="00F23487"/>
    <w:rsid w:val="00F23830"/>
    <w:rsid w:val="00F24AB1"/>
    <w:rsid w:val="00F25BC8"/>
    <w:rsid w:val="00F25D50"/>
    <w:rsid w:val="00F25DC8"/>
    <w:rsid w:val="00F27255"/>
    <w:rsid w:val="00F3081F"/>
    <w:rsid w:val="00F32B74"/>
    <w:rsid w:val="00F331B1"/>
    <w:rsid w:val="00F336D7"/>
    <w:rsid w:val="00F34545"/>
    <w:rsid w:val="00F346BE"/>
    <w:rsid w:val="00F35C6C"/>
    <w:rsid w:val="00F364B5"/>
    <w:rsid w:val="00F36562"/>
    <w:rsid w:val="00F369B4"/>
    <w:rsid w:val="00F37F1F"/>
    <w:rsid w:val="00F43388"/>
    <w:rsid w:val="00F442AB"/>
    <w:rsid w:val="00F44570"/>
    <w:rsid w:val="00F45CA5"/>
    <w:rsid w:val="00F467F0"/>
    <w:rsid w:val="00F50FDD"/>
    <w:rsid w:val="00F52B69"/>
    <w:rsid w:val="00F52FB8"/>
    <w:rsid w:val="00F53CB1"/>
    <w:rsid w:val="00F5677E"/>
    <w:rsid w:val="00F575A0"/>
    <w:rsid w:val="00F6008D"/>
    <w:rsid w:val="00F601E6"/>
    <w:rsid w:val="00F60DD8"/>
    <w:rsid w:val="00F60FC4"/>
    <w:rsid w:val="00F61CA5"/>
    <w:rsid w:val="00F6408E"/>
    <w:rsid w:val="00F64696"/>
    <w:rsid w:val="00F64874"/>
    <w:rsid w:val="00F64F9F"/>
    <w:rsid w:val="00F66330"/>
    <w:rsid w:val="00F707C7"/>
    <w:rsid w:val="00F747AB"/>
    <w:rsid w:val="00F750DA"/>
    <w:rsid w:val="00F754D4"/>
    <w:rsid w:val="00F75F2F"/>
    <w:rsid w:val="00F75F5F"/>
    <w:rsid w:val="00F77BED"/>
    <w:rsid w:val="00F806BD"/>
    <w:rsid w:val="00F8088E"/>
    <w:rsid w:val="00F81A50"/>
    <w:rsid w:val="00F81BA1"/>
    <w:rsid w:val="00F82CE2"/>
    <w:rsid w:val="00F83746"/>
    <w:rsid w:val="00F83928"/>
    <w:rsid w:val="00F84335"/>
    <w:rsid w:val="00F84A51"/>
    <w:rsid w:val="00F85CFA"/>
    <w:rsid w:val="00F86046"/>
    <w:rsid w:val="00F860D8"/>
    <w:rsid w:val="00F87C87"/>
    <w:rsid w:val="00F87EDA"/>
    <w:rsid w:val="00F90D13"/>
    <w:rsid w:val="00F91715"/>
    <w:rsid w:val="00F91A0B"/>
    <w:rsid w:val="00F91A28"/>
    <w:rsid w:val="00F929CC"/>
    <w:rsid w:val="00F92A9D"/>
    <w:rsid w:val="00F930B3"/>
    <w:rsid w:val="00F93623"/>
    <w:rsid w:val="00F936A6"/>
    <w:rsid w:val="00F954E0"/>
    <w:rsid w:val="00F9585D"/>
    <w:rsid w:val="00F95D43"/>
    <w:rsid w:val="00F96187"/>
    <w:rsid w:val="00F96FFB"/>
    <w:rsid w:val="00F97B8A"/>
    <w:rsid w:val="00FA01FF"/>
    <w:rsid w:val="00FA0237"/>
    <w:rsid w:val="00FA0B9C"/>
    <w:rsid w:val="00FA0ECA"/>
    <w:rsid w:val="00FA12BB"/>
    <w:rsid w:val="00FA1506"/>
    <w:rsid w:val="00FA1C80"/>
    <w:rsid w:val="00FA2B07"/>
    <w:rsid w:val="00FA46E9"/>
    <w:rsid w:val="00FA60EC"/>
    <w:rsid w:val="00FA67FF"/>
    <w:rsid w:val="00FA76FF"/>
    <w:rsid w:val="00FA7CBE"/>
    <w:rsid w:val="00FB1098"/>
    <w:rsid w:val="00FB1971"/>
    <w:rsid w:val="00FB31D3"/>
    <w:rsid w:val="00FB4AA3"/>
    <w:rsid w:val="00FB5465"/>
    <w:rsid w:val="00FB5916"/>
    <w:rsid w:val="00FB5BAE"/>
    <w:rsid w:val="00FB5E1A"/>
    <w:rsid w:val="00FB6730"/>
    <w:rsid w:val="00FB6C48"/>
    <w:rsid w:val="00FB776E"/>
    <w:rsid w:val="00FC190E"/>
    <w:rsid w:val="00FC28A3"/>
    <w:rsid w:val="00FC3D1B"/>
    <w:rsid w:val="00FC48B5"/>
    <w:rsid w:val="00FC5536"/>
    <w:rsid w:val="00FC691E"/>
    <w:rsid w:val="00FD0A5B"/>
    <w:rsid w:val="00FD136E"/>
    <w:rsid w:val="00FD1E44"/>
    <w:rsid w:val="00FD2EF0"/>
    <w:rsid w:val="00FD3EFC"/>
    <w:rsid w:val="00FD408E"/>
    <w:rsid w:val="00FD523E"/>
    <w:rsid w:val="00FD5A71"/>
    <w:rsid w:val="00FD6325"/>
    <w:rsid w:val="00FD6357"/>
    <w:rsid w:val="00FD718B"/>
    <w:rsid w:val="00FD7587"/>
    <w:rsid w:val="00FE09A0"/>
    <w:rsid w:val="00FE0B75"/>
    <w:rsid w:val="00FE19A1"/>
    <w:rsid w:val="00FE2C50"/>
    <w:rsid w:val="00FE3693"/>
    <w:rsid w:val="00FE38A8"/>
    <w:rsid w:val="00FE4550"/>
    <w:rsid w:val="00FE5C08"/>
    <w:rsid w:val="00FE77FE"/>
    <w:rsid w:val="00FF10BA"/>
    <w:rsid w:val="00FF13CD"/>
    <w:rsid w:val="00FF45F6"/>
    <w:rsid w:val="00FF5067"/>
    <w:rsid w:val="00FF5F1D"/>
    <w:rsid w:val="00FF6C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A277"/>
  <w14:defaultImageDpi w14:val="300"/>
  <w15:docId w15:val="{AD2D7844-09D2-4DC7-A11F-2C9CBD03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86E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semiHidden/>
    <w:unhideWhenUsed/>
    <w:rsid w:val="00C70F9D"/>
    <w:pPr>
      <w:keepNext/>
      <w:numPr>
        <w:numId w:val="1"/>
      </w:numPr>
      <w:contextualSpacing/>
      <w:outlineLvl w:val="0"/>
    </w:pPr>
    <w:rPr>
      <w:rFonts w:ascii="Verdana" w:hAnsi="Verdana"/>
    </w:rPr>
  </w:style>
  <w:style w:type="paragraph" w:customStyle="1" w:styleId="NoteLevel2">
    <w:name w:val="Note Level 2"/>
    <w:basedOn w:val="Normal"/>
    <w:uiPriority w:val="99"/>
    <w:semiHidden/>
    <w:unhideWhenUsed/>
    <w:rsid w:val="00C70F9D"/>
    <w:pPr>
      <w:keepNext/>
      <w:numPr>
        <w:ilvl w:val="1"/>
        <w:numId w:val="1"/>
      </w:numPr>
      <w:contextualSpacing/>
      <w:outlineLvl w:val="1"/>
    </w:pPr>
    <w:rPr>
      <w:rFonts w:ascii="Verdana" w:hAnsi="Verdana"/>
    </w:rPr>
  </w:style>
  <w:style w:type="paragraph" w:customStyle="1" w:styleId="NoteLevel3">
    <w:name w:val="Note Level 3"/>
    <w:basedOn w:val="Normal"/>
    <w:uiPriority w:val="99"/>
    <w:semiHidden/>
    <w:unhideWhenUsed/>
    <w:rsid w:val="00C70F9D"/>
    <w:pPr>
      <w:keepNext/>
      <w:numPr>
        <w:ilvl w:val="2"/>
        <w:numId w:val="1"/>
      </w:numPr>
      <w:contextualSpacing/>
      <w:outlineLvl w:val="2"/>
    </w:pPr>
    <w:rPr>
      <w:rFonts w:ascii="Verdana" w:hAnsi="Verdana"/>
    </w:rPr>
  </w:style>
  <w:style w:type="paragraph" w:customStyle="1" w:styleId="NoteLevel4">
    <w:name w:val="Note Level 4"/>
    <w:basedOn w:val="Normal"/>
    <w:uiPriority w:val="99"/>
    <w:semiHidden/>
    <w:unhideWhenUsed/>
    <w:rsid w:val="00C70F9D"/>
    <w:pPr>
      <w:keepNext/>
      <w:numPr>
        <w:ilvl w:val="3"/>
        <w:numId w:val="1"/>
      </w:numPr>
      <w:contextualSpacing/>
      <w:outlineLvl w:val="3"/>
    </w:pPr>
    <w:rPr>
      <w:rFonts w:ascii="Verdana" w:hAnsi="Verdana"/>
    </w:rPr>
  </w:style>
  <w:style w:type="paragraph" w:customStyle="1" w:styleId="NoteLevel5">
    <w:name w:val="Note Level 5"/>
    <w:basedOn w:val="Normal"/>
    <w:uiPriority w:val="99"/>
    <w:semiHidden/>
    <w:unhideWhenUsed/>
    <w:rsid w:val="00C70F9D"/>
    <w:pPr>
      <w:keepNext/>
      <w:numPr>
        <w:ilvl w:val="4"/>
        <w:numId w:val="1"/>
      </w:numPr>
      <w:contextualSpacing/>
      <w:outlineLvl w:val="4"/>
    </w:pPr>
    <w:rPr>
      <w:rFonts w:ascii="Verdana" w:hAnsi="Verdana"/>
    </w:rPr>
  </w:style>
  <w:style w:type="paragraph" w:customStyle="1" w:styleId="NoteLevel6">
    <w:name w:val="Note Level 6"/>
    <w:basedOn w:val="Normal"/>
    <w:uiPriority w:val="99"/>
    <w:semiHidden/>
    <w:unhideWhenUsed/>
    <w:rsid w:val="00C70F9D"/>
    <w:pPr>
      <w:keepNext/>
      <w:numPr>
        <w:ilvl w:val="5"/>
        <w:numId w:val="1"/>
      </w:numPr>
      <w:contextualSpacing/>
      <w:outlineLvl w:val="5"/>
    </w:pPr>
    <w:rPr>
      <w:rFonts w:ascii="Verdana" w:hAnsi="Verdana"/>
    </w:rPr>
  </w:style>
  <w:style w:type="paragraph" w:customStyle="1" w:styleId="NoteLevel7">
    <w:name w:val="Note Level 7"/>
    <w:basedOn w:val="Normal"/>
    <w:uiPriority w:val="99"/>
    <w:semiHidden/>
    <w:unhideWhenUsed/>
    <w:rsid w:val="00C70F9D"/>
    <w:pPr>
      <w:keepNext/>
      <w:numPr>
        <w:ilvl w:val="6"/>
        <w:numId w:val="1"/>
      </w:numPr>
      <w:contextualSpacing/>
      <w:outlineLvl w:val="6"/>
    </w:pPr>
    <w:rPr>
      <w:rFonts w:ascii="Verdana" w:hAnsi="Verdana"/>
    </w:rPr>
  </w:style>
  <w:style w:type="paragraph" w:customStyle="1" w:styleId="NoteLevel8">
    <w:name w:val="Note Level 8"/>
    <w:basedOn w:val="Normal"/>
    <w:uiPriority w:val="99"/>
    <w:semiHidden/>
    <w:unhideWhenUsed/>
    <w:rsid w:val="00C70F9D"/>
    <w:pPr>
      <w:keepNext/>
      <w:numPr>
        <w:ilvl w:val="7"/>
        <w:numId w:val="1"/>
      </w:numPr>
      <w:contextualSpacing/>
      <w:outlineLvl w:val="7"/>
    </w:pPr>
    <w:rPr>
      <w:rFonts w:ascii="Verdana" w:hAnsi="Verdana"/>
    </w:rPr>
  </w:style>
  <w:style w:type="paragraph" w:customStyle="1" w:styleId="NoteLevel9">
    <w:name w:val="Note Level 9"/>
    <w:basedOn w:val="Normal"/>
    <w:uiPriority w:val="99"/>
    <w:semiHidden/>
    <w:unhideWhenUsed/>
    <w:rsid w:val="00C70F9D"/>
    <w:pPr>
      <w:keepNext/>
      <w:numPr>
        <w:ilvl w:val="8"/>
        <w:numId w:val="1"/>
      </w:numPr>
      <w:contextualSpacing/>
      <w:outlineLvl w:val="8"/>
    </w:pPr>
    <w:rPr>
      <w:rFonts w:ascii="Verdana" w:hAnsi="Verdana"/>
    </w:rPr>
  </w:style>
  <w:style w:type="paragraph" w:customStyle="1" w:styleId="NoteLevel11">
    <w:name w:val="Note Level 11"/>
    <w:basedOn w:val="Normal"/>
    <w:uiPriority w:val="99"/>
    <w:semiHidden/>
    <w:unhideWhenUsed/>
    <w:rsid w:val="00986EDF"/>
    <w:pPr>
      <w:keepNext/>
      <w:tabs>
        <w:tab w:val="num" w:pos="0"/>
      </w:tabs>
      <w:contextualSpacing/>
      <w:outlineLvl w:val="0"/>
    </w:pPr>
    <w:rPr>
      <w:rFonts w:ascii="Verdana" w:hAnsi="Verdana"/>
    </w:rPr>
  </w:style>
  <w:style w:type="paragraph" w:customStyle="1" w:styleId="NoteLevel21">
    <w:name w:val="Note Level 21"/>
    <w:basedOn w:val="Normal"/>
    <w:uiPriority w:val="99"/>
    <w:semiHidden/>
    <w:unhideWhenUsed/>
    <w:rsid w:val="00986EDF"/>
    <w:pPr>
      <w:keepNext/>
      <w:tabs>
        <w:tab w:val="num" w:pos="720"/>
      </w:tabs>
      <w:ind w:left="1080" w:hanging="360"/>
      <w:contextualSpacing/>
      <w:outlineLvl w:val="1"/>
    </w:pPr>
    <w:rPr>
      <w:rFonts w:ascii="Verdana" w:hAnsi="Verdana"/>
    </w:rPr>
  </w:style>
  <w:style w:type="paragraph" w:customStyle="1" w:styleId="NoteLevel31">
    <w:name w:val="Note Level 31"/>
    <w:basedOn w:val="Normal"/>
    <w:uiPriority w:val="99"/>
    <w:semiHidden/>
    <w:unhideWhenUsed/>
    <w:rsid w:val="00986EDF"/>
    <w:pPr>
      <w:keepNext/>
      <w:tabs>
        <w:tab w:val="num" w:pos="1440"/>
      </w:tabs>
      <w:ind w:left="1800" w:hanging="360"/>
      <w:contextualSpacing/>
      <w:outlineLvl w:val="2"/>
    </w:pPr>
    <w:rPr>
      <w:rFonts w:ascii="Verdana" w:hAnsi="Verdana"/>
    </w:rPr>
  </w:style>
  <w:style w:type="paragraph" w:customStyle="1" w:styleId="NoteLevel41">
    <w:name w:val="Note Level 41"/>
    <w:basedOn w:val="Normal"/>
    <w:uiPriority w:val="99"/>
    <w:semiHidden/>
    <w:unhideWhenUsed/>
    <w:rsid w:val="00986EDF"/>
    <w:pPr>
      <w:keepNext/>
      <w:tabs>
        <w:tab w:val="num" w:pos="2160"/>
      </w:tabs>
      <w:ind w:left="2520" w:hanging="360"/>
      <w:contextualSpacing/>
      <w:outlineLvl w:val="3"/>
    </w:pPr>
    <w:rPr>
      <w:rFonts w:ascii="Verdana" w:hAnsi="Verdana"/>
    </w:rPr>
  </w:style>
  <w:style w:type="paragraph" w:customStyle="1" w:styleId="NoteLevel51">
    <w:name w:val="Note Level 51"/>
    <w:basedOn w:val="Normal"/>
    <w:uiPriority w:val="99"/>
    <w:semiHidden/>
    <w:unhideWhenUsed/>
    <w:rsid w:val="00986EDF"/>
    <w:pPr>
      <w:keepNext/>
      <w:tabs>
        <w:tab w:val="num" w:pos="2880"/>
      </w:tabs>
      <w:ind w:left="3240" w:hanging="360"/>
      <w:contextualSpacing/>
      <w:outlineLvl w:val="4"/>
    </w:pPr>
    <w:rPr>
      <w:rFonts w:ascii="Verdana" w:hAnsi="Verdana"/>
    </w:rPr>
  </w:style>
  <w:style w:type="paragraph" w:customStyle="1" w:styleId="NoteLevel61">
    <w:name w:val="Note Level 61"/>
    <w:basedOn w:val="Normal"/>
    <w:uiPriority w:val="99"/>
    <w:semiHidden/>
    <w:unhideWhenUsed/>
    <w:rsid w:val="00986EDF"/>
    <w:pPr>
      <w:keepNext/>
      <w:tabs>
        <w:tab w:val="num" w:pos="3600"/>
      </w:tabs>
      <w:ind w:left="3960" w:hanging="360"/>
      <w:contextualSpacing/>
      <w:outlineLvl w:val="5"/>
    </w:pPr>
    <w:rPr>
      <w:rFonts w:ascii="Verdana" w:hAnsi="Verdana"/>
    </w:rPr>
  </w:style>
  <w:style w:type="paragraph" w:customStyle="1" w:styleId="NoteLevel71">
    <w:name w:val="Note Level 71"/>
    <w:basedOn w:val="Normal"/>
    <w:uiPriority w:val="99"/>
    <w:semiHidden/>
    <w:unhideWhenUsed/>
    <w:rsid w:val="00986EDF"/>
    <w:pPr>
      <w:keepNext/>
      <w:tabs>
        <w:tab w:val="num" w:pos="4320"/>
      </w:tabs>
      <w:ind w:left="4680" w:hanging="360"/>
      <w:contextualSpacing/>
      <w:outlineLvl w:val="6"/>
    </w:pPr>
    <w:rPr>
      <w:rFonts w:ascii="Verdana" w:hAnsi="Verdana"/>
    </w:rPr>
  </w:style>
  <w:style w:type="paragraph" w:customStyle="1" w:styleId="NoteLevel81">
    <w:name w:val="Note Level 81"/>
    <w:basedOn w:val="Normal"/>
    <w:uiPriority w:val="99"/>
    <w:semiHidden/>
    <w:unhideWhenUsed/>
    <w:rsid w:val="00986EDF"/>
    <w:pPr>
      <w:keepNext/>
      <w:tabs>
        <w:tab w:val="num" w:pos="5040"/>
      </w:tabs>
      <w:ind w:left="5400" w:hanging="360"/>
      <w:contextualSpacing/>
      <w:outlineLvl w:val="7"/>
    </w:pPr>
    <w:rPr>
      <w:rFonts w:ascii="Verdana" w:hAnsi="Verdana"/>
    </w:rPr>
  </w:style>
  <w:style w:type="paragraph" w:customStyle="1" w:styleId="NoteLevel91">
    <w:name w:val="Note Level 91"/>
    <w:basedOn w:val="Normal"/>
    <w:uiPriority w:val="99"/>
    <w:semiHidden/>
    <w:unhideWhenUsed/>
    <w:rsid w:val="00986EDF"/>
    <w:pPr>
      <w:keepNext/>
      <w:tabs>
        <w:tab w:val="num" w:pos="5760"/>
      </w:tabs>
      <w:ind w:left="6120" w:hanging="360"/>
      <w:contextualSpacing/>
      <w:outlineLvl w:val="8"/>
    </w:pPr>
    <w:rPr>
      <w:rFonts w:ascii="Verdana" w:hAnsi="Verdana"/>
    </w:rPr>
  </w:style>
  <w:style w:type="paragraph" w:styleId="FootnoteText">
    <w:name w:val="footnote text"/>
    <w:basedOn w:val="Normal"/>
    <w:link w:val="FootnoteTextChar"/>
    <w:uiPriority w:val="99"/>
    <w:unhideWhenUsed/>
    <w:rsid w:val="00986EDF"/>
  </w:style>
  <w:style w:type="character" w:customStyle="1" w:styleId="FootnoteTextChar">
    <w:name w:val="Footnote Text Char"/>
    <w:basedOn w:val="DefaultParagraphFont"/>
    <w:link w:val="FootnoteText"/>
    <w:uiPriority w:val="99"/>
    <w:rsid w:val="00986EDF"/>
  </w:style>
  <w:style w:type="character" w:styleId="FootnoteReference">
    <w:name w:val="footnote reference"/>
    <w:basedOn w:val="DefaultParagraphFont"/>
    <w:uiPriority w:val="99"/>
    <w:unhideWhenUsed/>
    <w:rsid w:val="00986EDF"/>
    <w:rPr>
      <w:vertAlign w:val="superscript"/>
    </w:rPr>
  </w:style>
  <w:style w:type="paragraph" w:styleId="Header">
    <w:name w:val="header"/>
    <w:basedOn w:val="Normal"/>
    <w:link w:val="HeaderChar"/>
    <w:uiPriority w:val="99"/>
    <w:unhideWhenUsed/>
    <w:rsid w:val="00986EDF"/>
    <w:pPr>
      <w:tabs>
        <w:tab w:val="center" w:pos="4320"/>
        <w:tab w:val="right" w:pos="8640"/>
      </w:tabs>
    </w:pPr>
  </w:style>
  <w:style w:type="character" w:customStyle="1" w:styleId="HeaderChar">
    <w:name w:val="Header Char"/>
    <w:basedOn w:val="DefaultParagraphFont"/>
    <w:link w:val="Header"/>
    <w:uiPriority w:val="99"/>
    <w:rsid w:val="00986EDF"/>
  </w:style>
  <w:style w:type="character" w:styleId="PageNumber">
    <w:name w:val="page number"/>
    <w:basedOn w:val="DefaultParagraphFont"/>
    <w:uiPriority w:val="99"/>
    <w:semiHidden/>
    <w:unhideWhenUsed/>
    <w:rsid w:val="00986EDF"/>
  </w:style>
  <w:style w:type="paragraph" w:styleId="Footer">
    <w:name w:val="footer"/>
    <w:basedOn w:val="Normal"/>
    <w:link w:val="FooterChar"/>
    <w:uiPriority w:val="99"/>
    <w:unhideWhenUsed/>
    <w:rsid w:val="00986EDF"/>
    <w:pPr>
      <w:tabs>
        <w:tab w:val="center" w:pos="4320"/>
        <w:tab w:val="right" w:pos="8640"/>
      </w:tabs>
    </w:pPr>
  </w:style>
  <w:style w:type="character" w:customStyle="1" w:styleId="FooterChar">
    <w:name w:val="Footer Char"/>
    <w:basedOn w:val="DefaultParagraphFont"/>
    <w:link w:val="Footer"/>
    <w:uiPriority w:val="99"/>
    <w:rsid w:val="00986EDF"/>
  </w:style>
  <w:style w:type="paragraph" w:styleId="BalloonText">
    <w:name w:val="Balloon Text"/>
    <w:basedOn w:val="Normal"/>
    <w:link w:val="BalloonTextChar"/>
    <w:uiPriority w:val="99"/>
    <w:semiHidden/>
    <w:unhideWhenUsed/>
    <w:rsid w:val="00986E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6EDF"/>
    <w:rPr>
      <w:rFonts w:ascii="Lucida Grande" w:hAnsi="Lucida Grande" w:cs="Lucida Grande"/>
      <w:sz w:val="18"/>
      <w:szCs w:val="18"/>
    </w:rPr>
  </w:style>
  <w:style w:type="character" w:styleId="CommentReference">
    <w:name w:val="annotation reference"/>
    <w:basedOn w:val="DefaultParagraphFont"/>
    <w:uiPriority w:val="99"/>
    <w:semiHidden/>
    <w:unhideWhenUsed/>
    <w:rsid w:val="00986EDF"/>
    <w:rPr>
      <w:sz w:val="18"/>
      <w:szCs w:val="18"/>
    </w:rPr>
  </w:style>
  <w:style w:type="paragraph" w:styleId="CommentText">
    <w:name w:val="annotation text"/>
    <w:basedOn w:val="Normal"/>
    <w:link w:val="CommentTextChar"/>
    <w:uiPriority w:val="99"/>
    <w:semiHidden/>
    <w:unhideWhenUsed/>
    <w:rsid w:val="00986EDF"/>
  </w:style>
  <w:style w:type="character" w:customStyle="1" w:styleId="CommentTextChar">
    <w:name w:val="Comment Text Char"/>
    <w:basedOn w:val="DefaultParagraphFont"/>
    <w:link w:val="CommentText"/>
    <w:uiPriority w:val="99"/>
    <w:semiHidden/>
    <w:rsid w:val="00986EDF"/>
  </w:style>
  <w:style w:type="paragraph" w:styleId="CommentSubject">
    <w:name w:val="annotation subject"/>
    <w:basedOn w:val="CommentText"/>
    <w:next w:val="CommentText"/>
    <w:link w:val="CommentSubjectChar"/>
    <w:uiPriority w:val="99"/>
    <w:semiHidden/>
    <w:unhideWhenUsed/>
    <w:rsid w:val="00986EDF"/>
    <w:rPr>
      <w:b/>
      <w:bCs/>
      <w:sz w:val="20"/>
      <w:szCs w:val="20"/>
    </w:rPr>
  </w:style>
  <w:style w:type="character" w:customStyle="1" w:styleId="CommentSubjectChar">
    <w:name w:val="Comment Subject Char"/>
    <w:basedOn w:val="CommentTextChar"/>
    <w:link w:val="CommentSubject"/>
    <w:uiPriority w:val="99"/>
    <w:semiHidden/>
    <w:rsid w:val="00986EDF"/>
    <w:rPr>
      <w:b/>
      <w:bCs/>
      <w:sz w:val="20"/>
      <w:szCs w:val="20"/>
    </w:rPr>
  </w:style>
  <w:style w:type="paragraph" w:styleId="Revision">
    <w:name w:val="Revision"/>
    <w:hidden/>
    <w:uiPriority w:val="99"/>
    <w:semiHidden/>
    <w:rsid w:val="00986EDF"/>
  </w:style>
  <w:style w:type="paragraph" w:styleId="EndnoteText">
    <w:name w:val="endnote text"/>
    <w:basedOn w:val="Normal"/>
    <w:link w:val="EndnoteTextChar"/>
    <w:uiPriority w:val="99"/>
    <w:unhideWhenUsed/>
    <w:rsid w:val="00986EDF"/>
  </w:style>
  <w:style w:type="character" w:customStyle="1" w:styleId="EndnoteTextChar">
    <w:name w:val="Endnote Text Char"/>
    <w:basedOn w:val="DefaultParagraphFont"/>
    <w:link w:val="EndnoteText"/>
    <w:uiPriority w:val="99"/>
    <w:rsid w:val="00986EDF"/>
  </w:style>
  <w:style w:type="character" w:styleId="EndnoteReference">
    <w:name w:val="endnote reference"/>
    <w:basedOn w:val="DefaultParagraphFont"/>
    <w:uiPriority w:val="99"/>
    <w:unhideWhenUsed/>
    <w:rsid w:val="00986ED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30</Pages>
  <Words>7426</Words>
  <Characters>42330</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Le</dc:creator>
  <cp:keywords/>
  <dc:description/>
  <cp:lastModifiedBy>N C</cp:lastModifiedBy>
  <cp:revision>2</cp:revision>
  <dcterms:created xsi:type="dcterms:W3CDTF">2017-12-11T00:23:00Z</dcterms:created>
  <dcterms:modified xsi:type="dcterms:W3CDTF">2017-12-11T00:23:00Z</dcterms:modified>
</cp:coreProperties>
</file>